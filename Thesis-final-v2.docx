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423" w:rsidRPr="004D0B4E" w:rsidRDefault="00392423" w:rsidP="00392423">
      <w:pPr>
        <w:jc w:val="center"/>
        <w:rPr>
          <w:rFonts w:asciiTheme="majorBidi" w:hAnsiTheme="majorBidi" w:cstheme="majorBidi"/>
        </w:rPr>
      </w:pPr>
      <w:r w:rsidRPr="004D0B4E">
        <w:rPr>
          <w:rFonts w:asciiTheme="majorBidi" w:hAnsiTheme="majorBidi" w:cstheme="majorBidi"/>
          <w:noProof/>
        </w:rPr>
        <w:drawing>
          <wp:inline distT="0" distB="0" distL="0" distR="0" wp14:anchorId="0093F1B6" wp14:editId="46AC8039">
            <wp:extent cx="3943350" cy="22434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9065" cy="2252352"/>
                    </a:xfrm>
                    <a:prstGeom prst="rect">
                      <a:avLst/>
                    </a:prstGeom>
                    <a:noFill/>
                    <a:ln>
                      <a:noFill/>
                    </a:ln>
                  </pic:spPr>
                </pic:pic>
              </a:graphicData>
            </a:graphic>
          </wp:inline>
        </w:drawing>
      </w:r>
    </w:p>
    <w:p w:rsidR="00392423" w:rsidRPr="004D0B4E" w:rsidRDefault="00487D52" w:rsidP="00487D52">
      <w:pPr>
        <w:pStyle w:val="Title"/>
        <w:jc w:val="center"/>
        <w:rPr>
          <w:rFonts w:asciiTheme="majorBidi" w:hAnsiTheme="majorBidi"/>
          <w:b/>
          <w:bCs/>
          <w:sz w:val="48"/>
          <w:szCs w:val="48"/>
        </w:rPr>
      </w:pPr>
      <w:r>
        <w:rPr>
          <w:rFonts w:asciiTheme="majorBidi" w:hAnsiTheme="majorBidi"/>
          <w:b/>
          <w:bCs/>
          <w:sz w:val="48"/>
          <w:szCs w:val="48"/>
        </w:rPr>
        <w:t xml:space="preserve">Machine learning approach to test the normality of the data </w:t>
      </w:r>
    </w:p>
    <w:p w:rsidR="00392423" w:rsidRPr="004D0B4E" w:rsidRDefault="00392423" w:rsidP="00392423">
      <w:pPr>
        <w:rPr>
          <w:rFonts w:asciiTheme="majorBidi" w:hAnsiTheme="majorBidi" w:cstheme="majorBidi"/>
        </w:rPr>
      </w:pPr>
    </w:p>
    <w:p w:rsidR="00392423" w:rsidRPr="004D0B4E" w:rsidRDefault="00392423" w:rsidP="00392423">
      <w:pPr>
        <w:rPr>
          <w:rFonts w:asciiTheme="majorBidi" w:hAnsiTheme="majorBidi" w:cstheme="majorBidi"/>
          <w:sz w:val="36"/>
          <w:szCs w:val="36"/>
        </w:rPr>
      </w:pPr>
    </w:p>
    <w:p w:rsidR="00392423" w:rsidRPr="004D0B4E" w:rsidRDefault="00392423" w:rsidP="00392423">
      <w:pPr>
        <w:jc w:val="center"/>
        <w:rPr>
          <w:rFonts w:asciiTheme="majorBidi" w:hAnsiTheme="majorBidi" w:cstheme="majorBidi"/>
          <w:b/>
          <w:bCs/>
          <w:sz w:val="36"/>
          <w:szCs w:val="36"/>
        </w:rPr>
      </w:pPr>
      <w:r w:rsidRPr="004D0B4E">
        <w:rPr>
          <w:rFonts w:asciiTheme="majorBidi" w:hAnsiTheme="majorBidi" w:cstheme="majorBidi"/>
          <w:b/>
          <w:bCs/>
          <w:sz w:val="36"/>
          <w:szCs w:val="36"/>
        </w:rPr>
        <w:t>Prepared by:</w:t>
      </w:r>
    </w:p>
    <w:p w:rsidR="00392423" w:rsidRPr="004D0B4E" w:rsidRDefault="00392423" w:rsidP="00392423">
      <w:pPr>
        <w:jc w:val="center"/>
        <w:rPr>
          <w:rFonts w:asciiTheme="majorBidi" w:hAnsiTheme="majorBidi" w:cstheme="majorBidi"/>
          <w:sz w:val="36"/>
          <w:szCs w:val="36"/>
        </w:rPr>
      </w:pPr>
      <w:r w:rsidRPr="004D0B4E">
        <w:rPr>
          <w:rFonts w:asciiTheme="majorBidi" w:hAnsiTheme="majorBidi" w:cstheme="majorBidi"/>
          <w:sz w:val="36"/>
          <w:szCs w:val="36"/>
        </w:rPr>
        <w:t>Hussein Soboh</w:t>
      </w:r>
    </w:p>
    <w:p w:rsidR="00392423" w:rsidRPr="004D0B4E" w:rsidRDefault="00392423" w:rsidP="00392423">
      <w:pPr>
        <w:jc w:val="center"/>
        <w:rPr>
          <w:rFonts w:asciiTheme="majorBidi" w:hAnsiTheme="majorBidi" w:cstheme="majorBidi"/>
          <w:sz w:val="36"/>
          <w:szCs w:val="36"/>
        </w:rPr>
      </w:pPr>
      <w:r w:rsidRPr="004D0B4E">
        <w:rPr>
          <w:rFonts w:asciiTheme="majorBidi" w:hAnsiTheme="majorBidi" w:cstheme="majorBidi"/>
          <w:sz w:val="36"/>
          <w:szCs w:val="36"/>
        </w:rPr>
        <w:t>1185061</w:t>
      </w:r>
    </w:p>
    <w:p w:rsidR="00392423" w:rsidRPr="004D0B4E" w:rsidRDefault="00392423" w:rsidP="00392423">
      <w:pPr>
        <w:jc w:val="center"/>
        <w:rPr>
          <w:rFonts w:asciiTheme="majorBidi" w:hAnsiTheme="majorBidi" w:cstheme="majorBidi"/>
          <w:sz w:val="36"/>
          <w:szCs w:val="36"/>
        </w:rPr>
      </w:pPr>
    </w:p>
    <w:p w:rsidR="00392423" w:rsidRPr="004D0B4E" w:rsidRDefault="00392423" w:rsidP="00392423">
      <w:pPr>
        <w:jc w:val="center"/>
        <w:rPr>
          <w:rFonts w:asciiTheme="majorBidi" w:hAnsiTheme="majorBidi" w:cstheme="majorBidi"/>
          <w:b/>
          <w:bCs/>
          <w:sz w:val="36"/>
          <w:szCs w:val="36"/>
        </w:rPr>
      </w:pPr>
      <w:r w:rsidRPr="004D0B4E">
        <w:rPr>
          <w:rFonts w:asciiTheme="majorBidi" w:hAnsiTheme="majorBidi" w:cstheme="majorBidi"/>
          <w:b/>
          <w:bCs/>
          <w:sz w:val="36"/>
          <w:szCs w:val="36"/>
        </w:rPr>
        <w:t>Committee:</w:t>
      </w:r>
    </w:p>
    <w:tbl>
      <w:tblPr>
        <w:tblW w:w="9484" w:type="dxa"/>
        <w:tblLook w:val="04A0" w:firstRow="1" w:lastRow="0" w:firstColumn="1" w:lastColumn="0" w:noHBand="0" w:noVBand="1"/>
      </w:tblPr>
      <w:tblGrid>
        <w:gridCol w:w="4742"/>
        <w:gridCol w:w="4742"/>
      </w:tblGrid>
      <w:tr w:rsidR="00392423" w:rsidRPr="004D0B4E" w:rsidTr="00392423">
        <w:trPr>
          <w:trHeight w:val="588"/>
        </w:trPr>
        <w:tc>
          <w:tcPr>
            <w:tcW w:w="4742" w:type="dxa"/>
          </w:tcPr>
          <w:p w:rsidR="00392423" w:rsidRPr="004D0B4E" w:rsidRDefault="00392423" w:rsidP="00E77BE9">
            <w:pPr>
              <w:rPr>
                <w:rFonts w:asciiTheme="majorBidi" w:hAnsiTheme="majorBidi" w:cstheme="majorBidi"/>
                <w:sz w:val="36"/>
                <w:szCs w:val="36"/>
              </w:rPr>
            </w:pPr>
            <w:r w:rsidRPr="004D0B4E">
              <w:rPr>
                <w:rFonts w:asciiTheme="majorBidi" w:hAnsiTheme="majorBidi" w:cstheme="majorBidi"/>
                <w:sz w:val="36"/>
                <w:szCs w:val="36"/>
              </w:rPr>
              <w:t>Dr. Hassan Abu Hassan</w:t>
            </w:r>
          </w:p>
        </w:tc>
        <w:tc>
          <w:tcPr>
            <w:tcW w:w="4742" w:type="dxa"/>
          </w:tcPr>
          <w:p w:rsidR="00392423" w:rsidRPr="004D0B4E" w:rsidRDefault="00392423" w:rsidP="00E77BE9">
            <w:pPr>
              <w:jc w:val="center"/>
              <w:rPr>
                <w:rFonts w:asciiTheme="majorBidi" w:hAnsiTheme="majorBidi" w:cstheme="majorBidi"/>
                <w:sz w:val="36"/>
                <w:szCs w:val="36"/>
              </w:rPr>
            </w:pPr>
            <w:r w:rsidRPr="004D0B4E">
              <w:rPr>
                <w:rFonts w:asciiTheme="majorBidi" w:hAnsiTheme="majorBidi" w:cstheme="majorBidi"/>
                <w:sz w:val="36"/>
                <w:szCs w:val="36"/>
              </w:rPr>
              <w:t>Advisor</w:t>
            </w:r>
          </w:p>
        </w:tc>
      </w:tr>
      <w:tr w:rsidR="00392423" w:rsidRPr="004D0B4E" w:rsidTr="00392423">
        <w:trPr>
          <w:trHeight w:val="567"/>
        </w:trPr>
        <w:tc>
          <w:tcPr>
            <w:tcW w:w="4742" w:type="dxa"/>
          </w:tcPr>
          <w:p w:rsidR="00392423" w:rsidRPr="004D0B4E" w:rsidRDefault="002648A6" w:rsidP="00E77BE9">
            <w:pPr>
              <w:rPr>
                <w:rFonts w:asciiTheme="majorBidi" w:hAnsiTheme="majorBidi" w:cstheme="majorBidi"/>
                <w:sz w:val="36"/>
                <w:szCs w:val="36"/>
              </w:rPr>
            </w:pPr>
            <w:r>
              <w:rPr>
                <w:rFonts w:asciiTheme="majorBidi" w:hAnsiTheme="majorBidi" w:cstheme="majorBidi"/>
                <w:sz w:val="36"/>
                <w:szCs w:val="36"/>
              </w:rPr>
              <w:t>Dr. Tareq Sadeq</w:t>
            </w:r>
          </w:p>
        </w:tc>
        <w:tc>
          <w:tcPr>
            <w:tcW w:w="4742" w:type="dxa"/>
          </w:tcPr>
          <w:p w:rsidR="00392423" w:rsidRPr="004D0B4E" w:rsidRDefault="002648A6" w:rsidP="00E77BE9">
            <w:pPr>
              <w:jc w:val="center"/>
              <w:rPr>
                <w:rFonts w:asciiTheme="majorBidi" w:hAnsiTheme="majorBidi" w:cstheme="majorBidi"/>
                <w:sz w:val="36"/>
                <w:szCs w:val="36"/>
              </w:rPr>
            </w:pPr>
            <w:r>
              <w:rPr>
                <w:rFonts w:asciiTheme="majorBidi" w:hAnsiTheme="majorBidi" w:cstheme="majorBidi"/>
                <w:sz w:val="36"/>
                <w:szCs w:val="36"/>
              </w:rPr>
              <w:t>Member</w:t>
            </w:r>
          </w:p>
        </w:tc>
      </w:tr>
      <w:tr w:rsidR="00392423" w:rsidRPr="004D0B4E" w:rsidTr="00392423">
        <w:trPr>
          <w:trHeight w:val="588"/>
        </w:trPr>
        <w:tc>
          <w:tcPr>
            <w:tcW w:w="4742" w:type="dxa"/>
          </w:tcPr>
          <w:p w:rsidR="002648A6" w:rsidRPr="004D0B4E" w:rsidRDefault="002648A6" w:rsidP="002648A6">
            <w:pPr>
              <w:rPr>
                <w:rFonts w:asciiTheme="majorBidi" w:hAnsiTheme="majorBidi" w:cstheme="majorBidi"/>
                <w:sz w:val="36"/>
                <w:szCs w:val="36"/>
              </w:rPr>
            </w:pPr>
            <w:r>
              <w:rPr>
                <w:rFonts w:asciiTheme="majorBidi" w:hAnsiTheme="majorBidi" w:cstheme="majorBidi"/>
                <w:sz w:val="36"/>
                <w:szCs w:val="36"/>
              </w:rPr>
              <w:t>Dr. Radi Jarrar</w:t>
            </w:r>
          </w:p>
          <w:p w:rsidR="00392423" w:rsidRPr="004D0B4E" w:rsidRDefault="00392423" w:rsidP="00E77BE9">
            <w:pPr>
              <w:rPr>
                <w:rFonts w:asciiTheme="majorBidi" w:hAnsiTheme="majorBidi" w:cstheme="majorBidi"/>
                <w:sz w:val="36"/>
                <w:szCs w:val="36"/>
              </w:rPr>
            </w:pPr>
          </w:p>
        </w:tc>
        <w:tc>
          <w:tcPr>
            <w:tcW w:w="4742" w:type="dxa"/>
          </w:tcPr>
          <w:p w:rsidR="00392423" w:rsidRPr="004D0B4E" w:rsidRDefault="002648A6" w:rsidP="00E77BE9">
            <w:pPr>
              <w:jc w:val="center"/>
              <w:rPr>
                <w:rFonts w:asciiTheme="majorBidi" w:hAnsiTheme="majorBidi" w:cstheme="majorBidi"/>
                <w:sz w:val="36"/>
                <w:szCs w:val="36"/>
              </w:rPr>
            </w:pPr>
            <w:r>
              <w:rPr>
                <w:rFonts w:asciiTheme="majorBidi" w:hAnsiTheme="majorBidi" w:cstheme="majorBidi"/>
                <w:sz w:val="36"/>
                <w:szCs w:val="36"/>
              </w:rPr>
              <w:t>Member</w:t>
            </w:r>
          </w:p>
        </w:tc>
      </w:tr>
    </w:tbl>
    <w:p w:rsidR="006E5BBA" w:rsidRDefault="006E5BBA" w:rsidP="00A41C23">
      <w:pPr>
        <w:jc w:val="both"/>
        <w:rPr>
          <w:rFonts w:asciiTheme="majorBidi" w:hAnsiTheme="majorBidi" w:cstheme="majorBidi"/>
          <w:b/>
          <w:bCs/>
          <w:i/>
          <w:iCs/>
          <w:sz w:val="36"/>
          <w:szCs w:val="36"/>
        </w:rPr>
      </w:pPr>
    </w:p>
    <w:p w:rsidR="00392423" w:rsidRDefault="00392423" w:rsidP="00A41C23">
      <w:pPr>
        <w:jc w:val="both"/>
        <w:rPr>
          <w:rFonts w:asciiTheme="majorBidi" w:hAnsiTheme="majorBidi" w:cstheme="majorBidi"/>
          <w:b/>
          <w:bCs/>
          <w:i/>
          <w:iCs/>
          <w:sz w:val="36"/>
          <w:szCs w:val="36"/>
        </w:rPr>
      </w:pPr>
      <w:r w:rsidRPr="004D0B4E">
        <w:rPr>
          <w:rFonts w:asciiTheme="majorBidi" w:hAnsiTheme="majorBidi" w:cstheme="majorBidi"/>
          <w:b/>
          <w:bCs/>
          <w:i/>
          <w:iCs/>
          <w:sz w:val="36"/>
          <w:szCs w:val="36"/>
        </w:rPr>
        <w:lastRenderedPageBreak/>
        <w:t xml:space="preserve">Submitted in partial fulfillment of the requirements of the “Master Degree in Applied Statistic and Data Science” from the faculty of Graduate Studies at Birzeit University - Palestine </w:t>
      </w:r>
    </w:p>
    <w:p w:rsidR="00B72A81" w:rsidRDefault="00B72A81" w:rsidP="00392423">
      <w:pPr>
        <w:jc w:val="center"/>
        <w:rPr>
          <w:rFonts w:asciiTheme="majorBidi" w:hAnsiTheme="majorBidi" w:cstheme="majorBidi"/>
          <w:b/>
          <w:bCs/>
          <w:i/>
          <w:iCs/>
          <w:sz w:val="36"/>
          <w:szCs w:val="36"/>
        </w:rPr>
        <w:sectPr w:rsidR="00B72A81" w:rsidSect="00E7147C">
          <w:pgSz w:w="12240" w:h="15840"/>
          <w:pgMar w:top="1440" w:right="1440" w:bottom="1440" w:left="1440" w:header="720" w:footer="720" w:gutter="0"/>
          <w:cols w:space="720"/>
          <w:docGrid w:linePitch="360"/>
        </w:sectPr>
      </w:pPr>
    </w:p>
    <w:p w:rsidR="00AC00A6" w:rsidRDefault="00BA704F" w:rsidP="006A7807">
      <w:pPr>
        <w:pStyle w:val="H1"/>
      </w:pPr>
      <w:bookmarkStart w:id="0" w:name="_Toc43568992"/>
      <w:r>
        <w:lastRenderedPageBreak/>
        <w:t xml:space="preserve">Table of </w:t>
      </w:r>
      <w:r w:rsidR="0061017B">
        <w:t>C</w:t>
      </w:r>
      <w:r>
        <w:t>ontent</w:t>
      </w:r>
      <w:bookmarkEnd w:id="0"/>
    </w:p>
    <w:sdt>
      <w:sdtPr>
        <w:rPr>
          <w:rFonts w:ascii="Times New Roman" w:eastAsiaTheme="minorHAnsi" w:hAnsi="Times New Roman" w:cs="Times New Roman"/>
          <w:color w:val="auto"/>
          <w:sz w:val="24"/>
          <w:szCs w:val="24"/>
        </w:rPr>
        <w:id w:val="-377248281"/>
        <w:docPartObj>
          <w:docPartGallery w:val="Table of Contents"/>
          <w:docPartUnique/>
        </w:docPartObj>
      </w:sdtPr>
      <w:sdtEndPr>
        <w:rPr>
          <w:b/>
          <w:bCs/>
          <w:noProof/>
        </w:rPr>
      </w:sdtEndPr>
      <w:sdtContent>
        <w:p w:rsidR="0090722A" w:rsidRDefault="0090722A" w:rsidP="00F83A6C">
          <w:pPr>
            <w:pStyle w:val="TOCHeading"/>
          </w:pPr>
        </w:p>
        <w:p w:rsidR="0090722A" w:rsidRDefault="0090722A">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568992" w:history="1">
            <w:r w:rsidRPr="0046020A">
              <w:rPr>
                <w:rStyle w:val="Hyperlink"/>
                <w:noProof/>
              </w:rPr>
              <w:t>Table of Content</w:t>
            </w:r>
            <w:r>
              <w:rPr>
                <w:noProof/>
                <w:webHidden/>
              </w:rPr>
              <w:tab/>
            </w:r>
            <w:r>
              <w:rPr>
                <w:noProof/>
                <w:webHidden/>
              </w:rPr>
              <w:fldChar w:fldCharType="begin"/>
            </w:r>
            <w:r>
              <w:rPr>
                <w:noProof/>
                <w:webHidden/>
              </w:rPr>
              <w:instrText xml:space="preserve"> PAGEREF _Toc43568992 \h </w:instrText>
            </w:r>
            <w:r>
              <w:rPr>
                <w:noProof/>
                <w:webHidden/>
              </w:rPr>
            </w:r>
            <w:r>
              <w:rPr>
                <w:noProof/>
                <w:webHidden/>
              </w:rPr>
              <w:fldChar w:fldCharType="separate"/>
            </w:r>
            <w:r>
              <w:rPr>
                <w:noProof/>
                <w:webHidden/>
              </w:rPr>
              <w:t>I</w:t>
            </w:r>
            <w:r>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8993" w:history="1">
            <w:r w:rsidR="0090722A" w:rsidRPr="0046020A">
              <w:rPr>
                <w:rStyle w:val="Hyperlink"/>
                <w:noProof/>
              </w:rPr>
              <w:t>List of Tables</w:t>
            </w:r>
            <w:r w:rsidR="0090722A">
              <w:rPr>
                <w:noProof/>
                <w:webHidden/>
              </w:rPr>
              <w:tab/>
            </w:r>
            <w:r w:rsidR="0090722A">
              <w:rPr>
                <w:noProof/>
                <w:webHidden/>
              </w:rPr>
              <w:fldChar w:fldCharType="begin"/>
            </w:r>
            <w:r w:rsidR="0090722A">
              <w:rPr>
                <w:noProof/>
                <w:webHidden/>
              </w:rPr>
              <w:instrText xml:space="preserve"> PAGEREF _Toc43568993 \h </w:instrText>
            </w:r>
            <w:r w:rsidR="0090722A">
              <w:rPr>
                <w:noProof/>
                <w:webHidden/>
              </w:rPr>
            </w:r>
            <w:r w:rsidR="0090722A">
              <w:rPr>
                <w:noProof/>
                <w:webHidden/>
              </w:rPr>
              <w:fldChar w:fldCharType="separate"/>
            </w:r>
            <w:r w:rsidR="0090722A">
              <w:rPr>
                <w:noProof/>
                <w:webHidden/>
              </w:rPr>
              <w:t>III</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8994" w:history="1">
            <w:r w:rsidR="0090722A" w:rsidRPr="0046020A">
              <w:rPr>
                <w:rStyle w:val="Hyperlink"/>
                <w:noProof/>
              </w:rPr>
              <w:t>List of Figures</w:t>
            </w:r>
            <w:r w:rsidR="0090722A">
              <w:rPr>
                <w:noProof/>
                <w:webHidden/>
              </w:rPr>
              <w:tab/>
            </w:r>
            <w:r w:rsidR="0090722A">
              <w:rPr>
                <w:noProof/>
                <w:webHidden/>
              </w:rPr>
              <w:fldChar w:fldCharType="begin"/>
            </w:r>
            <w:r w:rsidR="0090722A">
              <w:rPr>
                <w:noProof/>
                <w:webHidden/>
              </w:rPr>
              <w:instrText xml:space="preserve"> PAGEREF _Toc43568994 \h </w:instrText>
            </w:r>
            <w:r w:rsidR="0090722A">
              <w:rPr>
                <w:noProof/>
                <w:webHidden/>
              </w:rPr>
            </w:r>
            <w:r w:rsidR="0090722A">
              <w:rPr>
                <w:noProof/>
                <w:webHidden/>
              </w:rPr>
              <w:fldChar w:fldCharType="separate"/>
            </w:r>
            <w:r w:rsidR="0090722A">
              <w:rPr>
                <w:noProof/>
                <w:webHidden/>
              </w:rPr>
              <w:t>IV</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8995" w:history="1">
            <w:r w:rsidR="0090722A" w:rsidRPr="0046020A">
              <w:rPr>
                <w:rStyle w:val="Hyperlink"/>
                <w:noProof/>
              </w:rPr>
              <w:t>Abstract</w:t>
            </w:r>
            <w:r w:rsidR="0090722A">
              <w:rPr>
                <w:noProof/>
                <w:webHidden/>
              </w:rPr>
              <w:tab/>
            </w:r>
            <w:r w:rsidR="0090722A">
              <w:rPr>
                <w:noProof/>
                <w:webHidden/>
              </w:rPr>
              <w:fldChar w:fldCharType="begin"/>
            </w:r>
            <w:r w:rsidR="0090722A">
              <w:rPr>
                <w:noProof/>
                <w:webHidden/>
              </w:rPr>
              <w:instrText xml:space="preserve"> PAGEREF _Toc43568995 \h </w:instrText>
            </w:r>
            <w:r w:rsidR="0090722A">
              <w:rPr>
                <w:noProof/>
                <w:webHidden/>
              </w:rPr>
            </w:r>
            <w:r w:rsidR="0090722A">
              <w:rPr>
                <w:noProof/>
                <w:webHidden/>
              </w:rPr>
              <w:fldChar w:fldCharType="separate"/>
            </w:r>
            <w:r w:rsidR="0090722A">
              <w:rPr>
                <w:noProof/>
                <w:webHidden/>
              </w:rPr>
              <w:t>V</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8996" w:history="1">
            <w:r w:rsidR="0090722A" w:rsidRPr="0046020A">
              <w:rPr>
                <w:rStyle w:val="Hyperlink"/>
                <w:rFonts w:hint="eastAsia"/>
                <w:noProof/>
                <w:rtl/>
              </w:rPr>
              <w:t>ملخص</w:t>
            </w:r>
            <w:r w:rsidR="0090722A">
              <w:rPr>
                <w:noProof/>
                <w:webHidden/>
              </w:rPr>
              <w:tab/>
            </w:r>
            <w:r w:rsidR="0090722A">
              <w:rPr>
                <w:noProof/>
                <w:webHidden/>
              </w:rPr>
              <w:fldChar w:fldCharType="begin"/>
            </w:r>
            <w:r w:rsidR="0090722A">
              <w:rPr>
                <w:noProof/>
                <w:webHidden/>
              </w:rPr>
              <w:instrText xml:space="preserve"> PAGEREF _Toc43568996 \h </w:instrText>
            </w:r>
            <w:r w:rsidR="0090722A">
              <w:rPr>
                <w:noProof/>
                <w:webHidden/>
              </w:rPr>
            </w:r>
            <w:r w:rsidR="0090722A">
              <w:rPr>
                <w:noProof/>
                <w:webHidden/>
              </w:rPr>
              <w:fldChar w:fldCharType="separate"/>
            </w:r>
            <w:r w:rsidR="0090722A">
              <w:rPr>
                <w:noProof/>
                <w:webHidden/>
              </w:rPr>
              <w:t>VI</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8997" w:history="1">
            <w:r w:rsidR="0090722A" w:rsidRPr="0046020A">
              <w:rPr>
                <w:rStyle w:val="Hyperlink"/>
                <w:noProof/>
              </w:rPr>
              <w:t>Chapter One</w:t>
            </w:r>
            <w:r w:rsidR="0090722A">
              <w:rPr>
                <w:noProof/>
                <w:webHidden/>
              </w:rPr>
              <w:tab/>
            </w:r>
            <w:r w:rsidR="0090722A">
              <w:rPr>
                <w:noProof/>
                <w:webHidden/>
              </w:rPr>
              <w:fldChar w:fldCharType="begin"/>
            </w:r>
            <w:r w:rsidR="0090722A">
              <w:rPr>
                <w:noProof/>
                <w:webHidden/>
              </w:rPr>
              <w:instrText xml:space="preserve"> PAGEREF _Toc43568997 \h </w:instrText>
            </w:r>
            <w:r w:rsidR="0090722A">
              <w:rPr>
                <w:noProof/>
                <w:webHidden/>
              </w:rPr>
            </w:r>
            <w:r w:rsidR="0090722A">
              <w:rPr>
                <w:noProof/>
                <w:webHidden/>
              </w:rPr>
              <w:fldChar w:fldCharType="separate"/>
            </w:r>
            <w:r w:rsidR="0090722A">
              <w:rPr>
                <w:noProof/>
                <w:webHidden/>
              </w:rPr>
              <w:t>1</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8998" w:history="1">
            <w:r w:rsidR="0090722A" w:rsidRPr="0046020A">
              <w:rPr>
                <w:rStyle w:val="Hyperlink"/>
                <w:noProof/>
              </w:rPr>
              <w:t>Introduction</w:t>
            </w:r>
            <w:r w:rsidR="0090722A">
              <w:rPr>
                <w:noProof/>
                <w:webHidden/>
              </w:rPr>
              <w:tab/>
            </w:r>
            <w:r w:rsidR="0090722A">
              <w:rPr>
                <w:noProof/>
                <w:webHidden/>
              </w:rPr>
              <w:fldChar w:fldCharType="begin"/>
            </w:r>
            <w:r w:rsidR="0090722A">
              <w:rPr>
                <w:noProof/>
                <w:webHidden/>
              </w:rPr>
              <w:instrText xml:space="preserve"> PAGEREF _Toc43568998 \h </w:instrText>
            </w:r>
            <w:r w:rsidR="0090722A">
              <w:rPr>
                <w:noProof/>
                <w:webHidden/>
              </w:rPr>
            </w:r>
            <w:r w:rsidR="0090722A">
              <w:rPr>
                <w:noProof/>
                <w:webHidden/>
              </w:rPr>
              <w:fldChar w:fldCharType="separate"/>
            </w:r>
            <w:r w:rsidR="0090722A">
              <w:rPr>
                <w:noProof/>
                <w:webHidden/>
              </w:rPr>
              <w:t>1</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8999" w:history="1">
            <w:r w:rsidR="0090722A" w:rsidRPr="0046020A">
              <w:rPr>
                <w:rStyle w:val="Hyperlink"/>
                <w:noProof/>
              </w:rPr>
              <w:t>1.1</w:t>
            </w:r>
            <w:r w:rsidR="0090722A">
              <w:rPr>
                <w:rFonts w:asciiTheme="minorHAnsi" w:eastAsiaTheme="minorEastAsia" w:hAnsiTheme="minorHAnsi" w:cstheme="minorBidi"/>
                <w:noProof/>
                <w:sz w:val="22"/>
                <w:szCs w:val="22"/>
              </w:rPr>
              <w:tab/>
            </w:r>
            <w:r w:rsidR="0090722A" w:rsidRPr="0046020A">
              <w:rPr>
                <w:rStyle w:val="Hyperlink"/>
                <w:noProof/>
              </w:rPr>
              <w:t>Background</w:t>
            </w:r>
            <w:r w:rsidR="0090722A">
              <w:rPr>
                <w:noProof/>
                <w:webHidden/>
              </w:rPr>
              <w:tab/>
            </w:r>
            <w:r w:rsidR="0090722A">
              <w:rPr>
                <w:noProof/>
                <w:webHidden/>
              </w:rPr>
              <w:fldChar w:fldCharType="begin"/>
            </w:r>
            <w:r w:rsidR="0090722A">
              <w:rPr>
                <w:noProof/>
                <w:webHidden/>
              </w:rPr>
              <w:instrText xml:space="preserve"> PAGEREF _Toc43568999 \h </w:instrText>
            </w:r>
            <w:r w:rsidR="0090722A">
              <w:rPr>
                <w:noProof/>
                <w:webHidden/>
              </w:rPr>
            </w:r>
            <w:r w:rsidR="0090722A">
              <w:rPr>
                <w:noProof/>
                <w:webHidden/>
              </w:rPr>
              <w:fldChar w:fldCharType="separate"/>
            </w:r>
            <w:r w:rsidR="0090722A">
              <w:rPr>
                <w:noProof/>
                <w:webHidden/>
              </w:rPr>
              <w:t>2</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00" w:history="1">
            <w:r w:rsidR="0090722A" w:rsidRPr="0046020A">
              <w:rPr>
                <w:rStyle w:val="Hyperlink"/>
                <w:noProof/>
              </w:rPr>
              <w:t>1.2</w:t>
            </w:r>
            <w:r w:rsidR="0090722A">
              <w:rPr>
                <w:rFonts w:asciiTheme="minorHAnsi" w:eastAsiaTheme="minorEastAsia" w:hAnsiTheme="minorHAnsi" w:cstheme="minorBidi"/>
                <w:noProof/>
                <w:sz w:val="22"/>
                <w:szCs w:val="22"/>
              </w:rPr>
              <w:tab/>
            </w:r>
            <w:r w:rsidR="0090722A" w:rsidRPr="0046020A">
              <w:rPr>
                <w:rStyle w:val="Hyperlink"/>
                <w:noProof/>
              </w:rPr>
              <w:t>Problem definition</w:t>
            </w:r>
            <w:r w:rsidR="0090722A">
              <w:rPr>
                <w:noProof/>
                <w:webHidden/>
              </w:rPr>
              <w:tab/>
            </w:r>
            <w:r w:rsidR="0090722A">
              <w:rPr>
                <w:noProof/>
                <w:webHidden/>
              </w:rPr>
              <w:fldChar w:fldCharType="begin"/>
            </w:r>
            <w:r w:rsidR="0090722A">
              <w:rPr>
                <w:noProof/>
                <w:webHidden/>
              </w:rPr>
              <w:instrText xml:space="preserve"> PAGEREF _Toc43569000 \h </w:instrText>
            </w:r>
            <w:r w:rsidR="0090722A">
              <w:rPr>
                <w:noProof/>
                <w:webHidden/>
              </w:rPr>
            </w:r>
            <w:r w:rsidR="0090722A">
              <w:rPr>
                <w:noProof/>
                <w:webHidden/>
              </w:rPr>
              <w:fldChar w:fldCharType="separate"/>
            </w:r>
            <w:r w:rsidR="0090722A">
              <w:rPr>
                <w:noProof/>
                <w:webHidden/>
              </w:rPr>
              <w:t>4</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01" w:history="1">
            <w:r w:rsidR="0090722A" w:rsidRPr="0046020A">
              <w:rPr>
                <w:rStyle w:val="Hyperlink"/>
                <w:noProof/>
              </w:rPr>
              <w:t>1.3</w:t>
            </w:r>
            <w:r w:rsidR="0090722A">
              <w:rPr>
                <w:rFonts w:asciiTheme="minorHAnsi" w:eastAsiaTheme="minorEastAsia" w:hAnsiTheme="minorHAnsi" w:cstheme="minorBidi"/>
                <w:noProof/>
                <w:sz w:val="22"/>
                <w:szCs w:val="22"/>
              </w:rPr>
              <w:tab/>
            </w:r>
            <w:r w:rsidR="0090722A" w:rsidRPr="0046020A">
              <w:rPr>
                <w:rStyle w:val="Hyperlink"/>
                <w:noProof/>
              </w:rPr>
              <w:t>Research Objectives</w:t>
            </w:r>
            <w:r w:rsidR="0090722A">
              <w:rPr>
                <w:noProof/>
                <w:webHidden/>
              </w:rPr>
              <w:tab/>
            </w:r>
            <w:r w:rsidR="0090722A">
              <w:rPr>
                <w:noProof/>
                <w:webHidden/>
              </w:rPr>
              <w:fldChar w:fldCharType="begin"/>
            </w:r>
            <w:r w:rsidR="0090722A">
              <w:rPr>
                <w:noProof/>
                <w:webHidden/>
              </w:rPr>
              <w:instrText xml:space="preserve"> PAGEREF _Toc43569001 \h </w:instrText>
            </w:r>
            <w:r w:rsidR="0090722A">
              <w:rPr>
                <w:noProof/>
                <w:webHidden/>
              </w:rPr>
            </w:r>
            <w:r w:rsidR="0090722A">
              <w:rPr>
                <w:noProof/>
                <w:webHidden/>
              </w:rPr>
              <w:fldChar w:fldCharType="separate"/>
            </w:r>
            <w:r w:rsidR="0090722A">
              <w:rPr>
                <w:noProof/>
                <w:webHidden/>
              </w:rPr>
              <w:t>5</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02" w:history="1">
            <w:r w:rsidR="0090722A" w:rsidRPr="0046020A">
              <w:rPr>
                <w:rStyle w:val="Hyperlink"/>
                <w:noProof/>
              </w:rPr>
              <w:t>1.4</w:t>
            </w:r>
            <w:r w:rsidR="0090722A">
              <w:rPr>
                <w:rFonts w:asciiTheme="minorHAnsi" w:eastAsiaTheme="minorEastAsia" w:hAnsiTheme="minorHAnsi" w:cstheme="minorBidi"/>
                <w:noProof/>
                <w:sz w:val="22"/>
                <w:szCs w:val="22"/>
              </w:rPr>
              <w:tab/>
            </w:r>
            <w:r w:rsidR="0090722A" w:rsidRPr="0046020A">
              <w:rPr>
                <w:rStyle w:val="Hyperlink"/>
                <w:noProof/>
              </w:rPr>
              <w:t>Limitations of the study</w:t>
            </w:r>
            <w:r w:rsidR="0090722A">
              <w:rPr>
                <w:noProof/>
                <w:webHidden/>
              </w:rPr>
              <w:tab/>
            </w:r>
            <w:r w:rsidR="0090722A">
              <w:rPr>
                <w:noProof/>
                <w:webHidden/>
              </w:rPr>
              <w:fldChar w:fldCharType="begin"/>
            </w:r>
            <w:r w:rsidR="0090722A">
              <w:rPr>
                <w:noProof/>
                <w:webHidden/>
              </w:rPr>
              <w:instrText xml:space="preserve"> PAGEREF _Toc43569002 \h </w:instrText>
            </w:r>
            <w:r w:rsidR="0090722A">
              <w:rPr>
                <w:noProof/>
                <w:webHidden/>
              </w:rPr>
            </w:r>
            <w:r w:rsidR="0090722A">
              <w:rPr>
                <w:noProof/>
                <w:webHidden/>
              </w:rPr>
              <w:fldChar w:fldCharType="separate"/>
            </w:r>
            <w:r w:rsidR="0090722A">
              <w:rPr>
                <w:noProof/>
                <w:webHidden/>
              </w:rPr>
              <w:t>5</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03" w:history="1">
            <w:r w:rsidR="0090722A" w:rsidRPr="0046020A">
              <w:rPr>
                <w:rStyle w:val="Hyperlink"/>
                <w:noProof/>
              </w:rPr>
              <w:t>Chapter Two</w:t>
            </w:r>
            <w:r w:rsidR="0090722A">
              <w:rPr>
                <w:noProof/>
                <w:webHidden/>
              </w:rPr>
              <w:tab/>
            </w:r>
            <w:r w:rsidR="0090722A">
              <w:rPr>
                <w:noProof/>
                <w:webHidden/>
              </w:rPr>
              <w:fldChar w:fldCharType="begin"/>
            </w:r>
            <w:r w:rsidR="0090722A">
              <w:rPr>
                <w:noProof/>
                <w:webHidden/>
              </w:rPr>
              <w:instrText xml:space="preserve"> PAGEREF _Toc43569003 \h </w:instrText>
            </w:r>
            <w:r w:rsidR="0090722A">
              <w:rPr>
                <w:noProof/>
                <w:webHidden/>
              </w:rPr>
            </w:r>
            <w:r w:rsidR="0090722A">
              <w:rPr>
                <w:noProof/>
                <w:webHidden/>
              </w:rPr>
              <w:fldChar w:fldCharType="separate"/>
            </w:r>
            <w:r w:rsidR="0090722A">
              <w:rPr>
                <w:noProof/>
                <w:webHidden/>
              </w:rPr>
              <w:t>7</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04" w:history="1">
            <w:r w:rsidR="0090722A" w:rsidRPr="0046020A">
              <w:rPr>
                <w:rStyle w:val="Hyperlink"/>
                <w:noProof/>
              </w:rPr>
              <w:t>Literature review</w:t>
            </w:r>
            <w:r w:rsidR="0090722A">
              <w:rPr>
                <w:noProof/>
                <w:webHidden/>
              </w:rPr>
              <w:tab/>
            </w:r>
            <w:r w:rsidR="0090722A">
              <w:rPr>
                <w:noProof/>
                <w:webHidden/>
              </w:rPr>
              <w:fldChar w:fldCharType="begin"/>
            </w:r>
            <w:r w:rsidR="0090722A">
              <w:rPr>
                <w:noProof/>
                <w:webHidden/>
              </w:rPr>
              <w:instrText xml:space="preserve"> PAGEREF _Toc43569004 \h </w:instrText>
            </w:r>
            <w:r w:rsidR="0090722A">
              <w:rPr>
                <w:noProof/>
                <w:webHidden/>
              </w:rPr>
            </w:r>
            <w:r w:rsidR="0090722A">
              <w:rPr>
                <w:noProof/>
                <w:webHidden/>
              </w:rPr>
              <w:fldChar w:fldCharType="separate"/>
            </w:r>
            <w:r w:rsidR="0090722A">
              <w:rPr>
                <w:noProof/>
                <w:webHidden/>
              </w:rPr>
              <w:t>7</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06" w:history="1">
            <w:r w:rsidR="0090722A" w:rsidRPr="0046020A">
              <w:rPr>
                <w:rStyle w:val="Hyperlink"/>
                <w:noProof/>
              </w:rPr>
              <w:t>2.1</w:t>
            </w:r>
            <w:r w:rsidR="0090722A">
              <w:rPr>
                <w:rFonts w:asciiTheme="minorHAnsi" w:eastAsiaTheme="minorEastAsia" w:hAnsiTheme="minorHAnsi" w:cstheme="minorBidi"/>
                <w:noProof/>
                <w:sz w:val="22"/>
                <w:szCs w:val="22"/>
              </w:rPr>
              <w:tab/>
            </w:r>
            <w:r w:rsidR="0090722A" w:rsidRPr="0046020A">
              <w:rPr>
                <w:rStyle w:val="Hyperlink"/>
                <w:noProof/>
              </w:rPr>
              <w:t>Normality tests</w:t>
            </w:r>
            <w:r w:rsidR="0090722A">
              <w:rPr>
                <w:noProof/>
                <w:webHidden/>
              </w:rPr>
              <w:tab/>
            </w:r>
            <w:r w:rsidR="0090722A">
              <w:rPr>
                <w:noProof/>
                <w:webHidden/>
              </w:rPr>
              <w:fldChar w:fldCharType="begin"/>
            </w:r>
            <w:r w:rsidR="0090722A">
              <w:rPr>
                <w:noProof/>
                <w:webHidden/>
              </w:rPr>
              <w:instrText xml:space="preserve"> PAGEREF _Toc43569006 \h </w:instrText>
            </w:r>
            <w:r w:rsidR="0090722A">
              <w:rPr>
                <w:noProof/>
                <w:webHidden/>
              </w:rPr>
            </w:r>
            <w:r w:rsidR="0090722A">
              <w:rPr>
                <w:noProof/>
                <w:webHidden/>
              </w:rPr>
              <w:fldChar w:fldCharType="separate"/>
            </w:r>
            <w:r w:rsidR="0090722A">
              <w:rPr>
                <w:noProof/>
                <w:webHidden/>
              </w:rPr>
              <w:t>7</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07" w:history="1">
            <w:r w:rsidR="0090722A" w:rsidRPr="0046020A">
              <w:rPr>
                <w:rStyle w:val="Hyperlink"/>
                <w:noProof/>
              </w:rPr>
              <w:t>2.1.1</w:t>
            </w:r>
            <w:r w:rsidR="0090722A">
              <w:rPr>
                <w:rFonts w:asciiTheme="minorHAnsi" w:eastAsiaTheme="minorEastAsia" w:hAnsiTheme="minorHAnsi" w:cstheme="minorBidi"/>
                <w:noProof/>
                <w:sz w:val="22"/>
                <w:szCs w:val="22"/>
              </w:rPr>
              <w:tab/>
            </w:r>
            <w:r w:rsidR="0090722A" w:rsidRPr="0046020A">
              <w:rPr>
                <w:rStyle w:val="Hyperlink"/>
                <w:noProof/>
              </w:rPr>
              <w:t>Visual tests</w:t>
            </w:r>
            <w:r w:rsidR="0090722A">
              <w:rPr>
                <w:noProof/>
                <w:webHidden/>
              </w:rPr>
              <w:tab/>
            </w:r>
            <w:r w:rsidR="0090722A">
              <w:rPr>
                <w:noProof/>
                <w:webHidden/>
              </w:rPr>
              <w:fldChar w:fldCharType="begin"/>
            </w:r>
            <w:r w:rsidR="0090722A">
              <w:rPr>
                <w:noProof/>
                <w:webHidden/>
              </w:rPr>
              <w:instrText xml:space="preserve"> PAGEREF _Toc43569007 \h </w:instrText>
            </w:r>
            <w:r w:rsidR="0090722A">
              <w:rPr>
                <w:noProof/>
                <w:webHidden/>
              </w:rPr>
            </w:r>
            <w:r w:rsidR="0090722A">
              <w:rPr>
                <w:noProof/>
                <w:webHidden/>
              </w:rPr>
              <w:fldChar w:fldCharType="separate"/>
            </w:r>
            <w:r w:rsidR="0090722A">
              <w:rPr>
                <w:noProof/>
                <w:webHidden/>
              </w:rPr>
              <w:t>7</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08" w:history="1">
            <w:r w:rsidR="0090722A" w:rsidRPr="0046020A">
              <w:rPr>
                <w:rStyle w:val="Hyperlink"/>
                <w:noProof/>
              </w:rPr>
              <w:t>2.1.2</w:t>
            </w:r>
            <w:r w:rsidR="0090722A">
              <w:rPr>
                <w:rFonts w:asciiTheme="minorHAnsi" w:eastAsiaTheme="minorEastAsia" w:hAnsiTheme="minorHAnsi" w:cstheme="minorBidi"/>
                <w:noProof/>
                <w:sz w:val="22"/>
                <w:szCs w:val="22"/>
              </w:rPr>
              <w:tab/>
            </w:r>
            <w:r w:rsidR="0090722A" w:rsidRPr="0046020A">
              <w:rPr>
                <w:rStyle w:val="Hyperlink"/>
                <w:noProof/>
              </w:rPr>
              <w:t>Statistical tests</w:t>
            </w:r>
            <w:r w:rsidR="0090722A">
              <w:rPr>
                <w:noProof/>
                <w:webHidden/>
              </w:rPr>
              <w:tab/>
            </w:r>
            <w:r w:rsidR="0090722A">
              <w:rPr>
                <w:noProof/>
                <w:webHidden/>
              </w:rPr>
              <w:fldChar w:fldCharType="begin"/>
            </w:r>
            <w:r w:rsidR="0090722A">
              <w:rPr>
                <w:noProof/>
                <w:webHidden/>
              </w:rPr>
              <w:instrText xml:space="preserve"> PAGEREF _Toc43569008 \h </w:instrText>
            </w:r>
            <w:r w:rsidR="0090722A">
              <w:rPr>
                <w:noProof/>
                <w:webHidden/>
              </w:rPr>
            </w:r>
            <w:r w:rsidR="0090722A">
              <w:rPr>
                <w:noProof/>
                <w:webHidden/>
              </w:rPr>
              <w:fldChar w:fldCharType="separate"/>
            </w:r>
            <w:r w:rsidR="0090722A">
              <w:rPr>
                <w:noProof/>
                <w:webHidden/>
              </w:rPr>
              <w:t>7</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09" w:history="1">
            <w:r w:rsidR="0090722A" w:rsidRPr="0046020A">
              <w:rPr>
                <w:rStyle w:val="Hyperlink"/>
                <w:noProof/>
              </w:rPr>
              <w:t>2.2</w:t>
            </w:r>
            <w:r w:rsidR="0090722A">
              <w:rPr>
                <w:rFonts w:asciiTheme="minorHAnsi" w:eastAsiaTheme="minorEastAsia" w:hAnsiTheme="minorHAnsi" w:cstheme="minorBidi"/>
                <w:noProof/>
                <w:sz w:val="22"/>
                <w:szCs w:val="22"/>
              </w:rPr>
              <w:tab/>
            </w:r>
            <w:r w:rsidR="0090722A" w:rsidRPr="0046020A">
              <w:rPr>
                <w:rStyle w:val="Hyperlink"/>
                <w:noProof/>
              </w:rPr>
              <w:t>Previous comparisons</w:t>
            </w:r>
            <w:r w:rsidR="0090722A">
              <w:rPr>
                <w:noProof/>
                <w:webHidden/>
              </w:rPr>
              <w:tab/>
            </w:r>
            <w:r w:rsidR="0090722A">
              <w:rPr>
                <w:noProof/>
                <w:webHidden/>
              </w:rPr>
              <w:fldChar w:fldCharType="begin"/>
            </w:r>
            <w:r w:rsidR="0090722A">
              <w:rPr>
                <w:noProof/>
                <w:webHidden/>
              </w:rPr>
              <w:instrText xml:space="preserve"> PAGEREF _Toc43569009 \h </w:instrText>
            </w:r>
            <w:r w:rsidR="0090722A">
              <w:rPr>
                <w:noProof/>
                <w:webHidden/>
              </w:rPr>
            </w:r>
            <w:r w:rsidR="0090722A">
              <w:rPr>
                <w:noProof/>
                <w:webHidden/>
              </w:rPr>
              <w:fldChar w:fldCharType="separate"/>
            </w:r>
            <w:r w:rsidR="0090722A">
              <w:rPr>
                <w:noProof/>
                <w:webHidden/>
              </w:rPr>
              <w:t>9</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10" w:history="1">
            <w:r w:rsidR="0090722A" w:rsidRPr="0046020A">
              <w:rPr>
                <w:rStyle w:val="Hyperlink"/>
                <w:noProof/>
              </w:rPr>
              <w:t>2.3</w:t>
            </w:r>
            <w:r w:rsidR="0090722A">
              <w:rPr>
                <w:rFonts w:asciiTheme="minorHAnsi" w:eastAsiaTheme="minorEastAsia" w:hAnsiTheme="minorHAnsi" w:cstheme="minorBidi"/>
                <w:noProof/>
                <w:sz w:val="22"/>
                <w:szCs w:val="22"/>
              </w:rPr>
              <w:tab/>
            </w:r>
            <w:r w:rsidR="0090722A" w:rsidRPr="0046020A">
              <w:rPr>
                <w:rStyle w:val="Hyperlink"/>
                <w:noProof/>
              </w:rPr>
              <w:t>Limitations of the statistical tests</w:t>
            </w:r>
            <w:r w:rsidR="0090722A">
              <w:rPr>
                <w:noProof/>
                <w:webHidden/>
              </w:rPr>
              <w:tab/>
            </w:r>
            <w:r w:rsidR="0090722A">
              <w:rPr>
                <w:noProof/>
                <w:webHidden/>
              </w:rPr>
              <w:fldChar w:fldCharType="begin"/>
            </w:r>
            <w:r w:rsidR="0090722A">
              <w:rPr>
                <w:noProof/>
                <w:webHidden/>
              </w:rPr>
              <w:instrText xml:space="preserve"> PAGEREF _Toc43569010 \h </w:instrText>
            </w:r>
            <w:r w:rsidR="0090722A">
              <w:rPr>
                <w:noProof/>
                <w:webHidden/>
              </w:rPr>
            </w:r>
            <w:r w:rsidR="0090722A">
              <w:rPr>
                <w:noProof/>
                <w:webHidden/>
              </w:rPr>
              <w:fldChar w:fldCharType="separate"/>
            </w:r>
            <w:r w:rsidR="0090722A">
              <w:rPr>
                <w:noProof/>
                <w:webHidden/>
              </w:rPr>
              <w:t>11</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11" w:history="1">
            <w:r w:rsidR="0090722A" w:rsidRPr="0046020A">
              <w:rPr>
                <w:rStyle w:val="Hyperlink"/>
                <w:noProof/>
              </w:rPr>
              <w:t>Chapter Three</w:t>
            </w:r>
            <w:r w:rsidR="0090722A">
              <w:rPr>
                <w:noProof/>
                <w:webHidden/>
              </w:rPr>
              <w:tab/>
            </w:r>
            <w:r w:rsidR="0090722A">
              <w:rPr>
                <w:noProof/>
                <w:webHidden/>
              </w:rPr>
              <w:fldChar w:fldCharType="begin"/>
            </w:r>
            <w:r w:rsidR="0090722A">
              <w:rPr>
                <w:noProof/>
                <w:webHidden/>
              </w:rPr>
              <w:instrText xml:space="preserve"> PAGEREF _Toc43569011 \h </w:instrText>
            </w:r>
            <w:r w:rsidR="0090722A">
              <w:rPr>
                <w:noProof/>
                <w:webHidden/>
              </w:rPr>
            </w:r>
            <w:r w:rsidR="0090722A">
              <w:rPr>
                <w:noProof/>
                <w:webHidden/>
              </w:rPr>
              <w:fldChar w:fldCharType="separate"/>
            </w:r>
            <w:r w:rsidR="0090722A">
              <w:rPr>
                <w:noProof/>
                <w:webHidden/>
              </w:rPr>
              <w:t>12</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12" w:history="1">
            <w:r w:rsidR="0090722A" w:rsidRPr="0046020A">
              <w:rPr>
                <w:rStyle w:val="Hyperlink"/>
                <w:noProof/>
              </w:rPr>
              <w:t>Methodology</w:t>
            </w:r>
            <w:r w:rsidR="0090722A">
              <w:rPr>
                <w:noProof/>
                <w:webHidden/>
              </w:rPr>
              <w:tab/>
            </w:r>
            <w:r w:rsidR="0090722A">
              <w:rPr>
                <w:noProof/>
                <w:webHidden/>
              </w:rPr>
              <w:fldChar w:fldCharType="begin"/>
            </w:r>
            <w:r w:rsidR="0090722A">
              <w:rPr>
                <w:noProof/>
                <w:webHidden/>
              </w:rPr>
              <w:instrText xml:space="preserve"> PAGEREF _Toc43569012 \h </w:instrText>
            </w:r>
            <w:r w:rsidR="0090722A">
              <w:rPr>
                <w:noProof/>
                <w:webHidden/>
              </w:rPr>
            </w:r>
            <w:r w:rsidR="0090722A">
              <w:rPr>
                <w:noProof/>
                <w:webHidden/>
              </w:rPr>
              <w:fldChar w:fldCharType="separate"/>
            </w:r>
            <w:r w:rsidR="0090722A">
              <w:rPr>
                <w:noProof/>
                <w:webHidden/>
              </w:rPr>
              <w:t>12</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14" w:history="1">
            <w:r w:rsidR="0090722A" w:rsidRPr="0046020A">
              <w:rPr>
                <w:rStyle w:val="Hyperlink"/>
                <w:noProof/>
              </w:rPr>
              <w:t>3.1</w:t>
            </w:r>
            <w:r w:rsidR="0090722A">
              <w:rPr>
                <w:rFonts w:asciiTheme="minorHAnsi" w:eastAsiaTheme="minorEastAsia" w:hAnsiTheme="minorHAnsi" w:cstheme="minorBidi"/>
                <w:noProof/>
                <w:sz w:val="22"/>
                <w:szCs w:val="22"/>
              </w:rPr>
              <w:tab/>
            </w:r>
            <w:r w:rsidR="0090722A" w:rsidRPr="0046020A">
              <w:rPr>
                <w:rStyle w:val="Hyperlink"/>
                <w:noProof/>
              </w:rPr>
              <w:t>Alternative Distributions</w:t>
            </w:r>
            <w:r w:rsidR="0090722A">
              <w:rPr>
                <w:noProof/>
                <w:webHidden/>
              </w:rPr>
              <w:tab/>
            </w:r>
            <w:r w:rsidR="0090722A">
              <w:rPr>
                <w:noProof/>
                <w:webHidden/>
              </w:rPr>
              <w:fldChar w:fldCharType="begin"/>
            </w:r>
            <w:r w:rsidR="0090722A">
              <w:rPr>
                <w:noProof/>
                <w:webHidden/>
              </w:rPr>
              <w:instrText xml:space="preserve"> PAGEREF _Toc43569014 \h </w:instrText>
            </w:r>
            <w:r w:rsidR="0090722A">
              <w:rPr>
                <w:noProof/>
                <w:webHidden/>
              </w:rPr>
            </w:r>
            <w:r w:rsidR="0090722A">
              <w:rPr>
                <w:noProof/>
                <w:webHidden/>
              </w:rPr>
              <w:fldChar w:fldCharType="separate"/>
            </w:r>
            <w:r w:rsidR="0090722A">
              <w:rPr>
                <w:noProof/>
                <w:webHidden/>
              </w:rPr>
              <w:t>12</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15" w:history="1">
            <w:r w:rsidR="0090722A" w:rsidRPr="0046020A">
              <w:rPr>
                <w:rStyle w:val="Hyperlink"/>
                <w:noProof/>
              </w:rPr>
              <w:t>3.1.1</w:t>
            </w:r>
            <w:r w:rsidR="0090722A">
              <w:rPr>
                <w:rFonts w:asciiTheme="minorHAnsi" w:eastAsiaTheme="minorEastAsia" w:hAnsiTheme="minorHAnsi" w:cstheme="minorBidi"/>
                <w:noProof/>
                <w:sz w:val="22"/>
                <w:szCs w:val="22"/>
              </w:rPr>
              <w:tab/>
            </w:r>
            <w:r w:rsidR="0090722A" w:rsidRPr="0046020A">
              <w:rPr>
                <w:rStyle w:val="Hyperlink"/>
                <w:noProof/>
              </w:rPr>
              <w:t>Beta Distribution</w:t>
            </w:r>
            <w:r w:rsidR="0090722A">
              <w:rPr>
                <w:noProof/>
                <w:webHidden/>
              </w:rPr>
              <w:tab/>
            </w:r>
            <w:r w:rsidR="0090722A">
              <w:rPr>
                <w:noProof/>
                <w:webHidden/>
              </w:rPr>
              <w:fldChar w:fldCharType="begin"/>
            </w:r>
            <w:r w:rsidR="0090722A">
              <w:rPr>
                <w:noProof/>
                <w:webHidden/>
              </w:rPr>
              <w:instrText xml:space="preserve"> PAGEREF _Toc43569015 \h </w:instrText>
            </w:r>
            <w:r w:rsidR="0090722A">
              <w:rPr>
                <w:noProof/>
                <w:webHidden/>
              </w:rPr>
            </w:r>
            <w:r w:rsidR="0090722A">
              <w:rPr>
                <w:noProof/>
                <w:webHidden/>
              </w:rPr>
              <w:fldChar w:fldCharType="separate"/>
            </w:r>
            <w:r w:rsidR="0090722A">
              <w:rPr>
                <w:noProof/>
                <w:webHidden/>
              </w:rPr>
              <w:t>13</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16" w:history="1">
            <w:r w:rsidR="0090722A" w:rsidRPr="0046020A">
              <w:rPr>
                <w:rStyle w:val="Hyperlink"/>
                <w:noProof/>
              </w:rPr>
              <w:t>3.1.2</w:t>
            </w:r>
            <w:r w:rsidR="0090722A">
              <w:rPr>
                <w:rFonts w:asciiTheme="minorHAnsi" w:eastAsiaTheme="minorEastAsia" w:hAnsiTheme="minorHAnsi" w:cstheme="minorBidi"/>
                <w:noProof/>
                <w:sz w:val="22"/>
                <w:szCs w:val="22"/>
              </w:rPr>
              <w:tab/>
            </w:r>
            <w:r w:rsidR="0090722A" w:rsidRPr="0046020A">
              <w:rPr>
                <w:rStyle w:val="Hyperlink"/>
                <w:noProof/>
              </w:rPr>
              <w:t>Student t-distribution</w:t>
            </w:r>
            <w:r w:rsidR="0090722A">
              <w:rPr>
                <w:noProof/>
                <w:webHidden/>
              </w:rPr>
              <w:tab/>
            </w:r>
            <w:r w:rsidR="0090722A">
              <w:rPr>
                <w:noProof/>
                <w:webHidden/>
              </w:rPr>
              <w:fldChar w:fldCharType="begin"/>
            </w:r>
            <w:r w:rsidR="0090722A">
              <w:rPr>
                <w:noProof/>
                <w:webHidden/>
              </w:rPr>
              <w:instrText xml:space="preserve"> PAGEREF _Toc43569016 \h </w:instrText>
            </w:r>
            <w:r w:rsidR="0090722A">
              <w:rPr>
                <w:noProof/>
                <w:webHidden/>
              </w:rPr>
            </w:r>
            <w:r w:rsidR="0090722A">
              <w:rPr>
                <w:noProof/>
                <w:webHidden/>
              </w:rPr>
              <w:fldChar w:fldCharType="separate"/>
            </w:r>
            <w:r w:rsidR="0090722A">
              <w:rPr>
                <w:noProof/>
                <w:webHidden/>
              </w:rPr>
              <w:t>14</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17" w:history="1">
            <w:r w:rsidR="0090722A" w:rsidRPr="0046020A">
              <w:rPr>
                <w:rStyle w:val="Hyperlink"/>
                <w:noProof/>
              </w:rPr>
              <w:t>3.1.3</w:t>
            </w:r>
            <w:r w:rsidR="0090722A">
              <w:rPr>
                <w:rFonts w:asciiTheme="minorHAnsi" w:eastAsiaTheme="minorEastAsia" w:hAnsiTheme="minorHAnsi" w:cstheme="minorBidi"/>
                <w:noProof/>
                <w:sz w:val="22"/>
                <w:szCs w:val="22"/>
              </w:rPr>
              <w:tab/>
            </w:r>
            <w:r w:rsidR="0090722A" w:rsidRPr="0046020A">
              <w:rPr>
                <w:rStyle w:val="Hyperlink"/>
                <w:noProof/>
              </w:rPr>
              <w:t>Chi-squared Distribution</w:t>
            </w:r>
            <w:r w:rsidR="0090722A">
              <w:rPr>
                <w:noProof/>
                <w:webHidden/>
              </w:rPr>
              <w:tab/>
            </w:r>
            <w:r w:rsidR="0090722A">
              <w:rPr>
                <w:noProof/>
                <w:webHidden/>
              </w:rPr>
              <w:fldChar w:fldCharType="begin"/>
            </w:r>
            <w:r w:rsidR="0090722A">
              <w:rPr>
                <w:noProof/>
                <w:webHidden/>
              </w:rPr>
              <w:instrText xml:space="preserve"> PAGEREF _Toc43569017 \h </w:instrText>
            </w:r>
            <w:r w:rsidR="0090722A">
              <w:rPr>
                <w:noProof/>
                <w:webHidden/>
              </w:rPr>
            </w:r>
            <w:r w:rsidR="0090722A">
              <w:rPr>
                <w:noProof/>
                <w:webHidden/>
              </w:rPr>
              <w:fldChar w:fldCharType="separate"/>
            </w:r>
            <w:r w:rsidR="0090722A">
              <w:rPr>
                <w:noProof/>
                <w:webHidden/>
              </w:rPr>
              <w:t>15</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18" w:history="1">
            <w:r w:rsidR="0090722A" w:rsidRPr="0046020A">
              <w:rPr>
                <w:rStyle w:val="Hyperlink"/>
                <w:noProof/>
              </w:rPr>
              <w:t>3.1.4</w:t>
            </w:r>
            <w:r w:rsidR="0090722A">
              <w:rPr>
                <w:rFonts w:asciiTheme="minorHAnsi" w:eastAsiaTheme="minorEastAsia" w:hAnsiTheme="minorHAnsi" w:cstheme="minorBidi"/>
                <w:noProof/>
                <w:sz w:val="22"/>
                <w:szCs w:val="22"/>
              </w:rPr>
              <w:tab/>
            </w:r>
            <w:r w:rsidR="0090722A" w:rsidRPr="0046020A">
              <w:rPr>
                <w:rStyle w:val="Hyperlink"/>
                <w:noProof/>
              </w:rPr>
              <w:t>Log-normal Distribution</w:t>
            </w:r>
            <w:r w:rsidR="0090722A">
              <w:rPr>
                <w:noProof/>
                <w:webHidden/>
              </w:rPr>
              <w:tab/>
            </w:r>
            <w:r w:rsidR="0090722A">
              <w:rPr>
                <w:noProof/>
                <w:webHidden/>
              </w:rPr>
              <w:fldChar w:fldCharType="begin"/>
            </w:r>
            <w:r w:rsidR="0090722A">
              <w:rPr>
                <w:noProof/>
                <w:webHidden/>
              </w:rPr>
              <w:instrText xml:space="preserve"> PAGEREF _Toc43569018 \h </w:instrText>
            </w:r>
            <w:r w:rsidR="0090722A">
              <w:rPr>
                <w:noProof/>
                <w:webHidden/>
              </w:rPr>
            </w:r>
            <w:r w:rsidR="0090722A">
              <w:rPr>
                <w:noProof/>
                <w:webHidden/>
              </w:rPr>
              <w:fldChar w:fldCharType="separate"/>
            </w:r>
            <w:r w:rsidR="0090722A">
              <w:rPr>
                <w:noProof/>
                <w:webHidden/>
              </w:rPr>
              <w:t>16</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19" w:history="1">
            <w:r w:rsidR="0090722A" w:rsidRPr="0046020A">
              <w:rPr>
                <w:rStyle w:val="Hyperlink"/>
                <w:noProof/>
              </w:rPr>
              <w:t>3.1.5</w:t>
            </w:r>
            <w:r w:rsidR="0090722A">
              <w:rPr>
                <w:rFonts w:asciiTheme="minorHAnsi" w:eastAsiaTheme="minorEastAsia" w:hAnsiTheme="minorHAnsi" w:cstheme="minorBidi"/>
                <w:noProof/>
                <w:sz w:val="22"/>
                <w:szCs w:val="22"/>
              </w:rPr>
              <w:tab/>
            </w:r>
            <w:r w:rsidR="0090722A" w:rsidRPr="0046020A">
              <w:rPr>
                <w:rStyle w:val="Hyperlink"/>
                <w:noProof/>
              </w:rPr>
              <w:t>Weibull Distribution:</w:t>
            </w:r>
            <w:r w:rsidR="0090722A">
              <w:rPr>
                <w:noProof/>
                <w:webHidden/>
              </w:rPr>
              <w:tab/>
            </w:r>
            <w:r w:rsidR="0090722A">
              <w:rPr>
                <w:noProof/>
                <w:webHidden/>
              </w:rPr>
              <w:fldChar w:fldCharType="begin"/>
            </w:r>
            <w:r w:rsidR="0090722A">
              <w:rPr>
                <w:noProof/>
                <w:webHidden/>
              </w:rPr>
              <w:instrText xml:space="preserve"> PAGEREF _Toc43569019 \h </w:instrText>
            </w:r>
            <w:r w:rsidR="0090722A">
              <w:rPr>
                <w:noProof/>
                <w:webHidden/>
              </w:rPr>
            </w:r>
            <w:r w:rsidR="0090722A">
              <w:rPr>
                <w:noProof/>
                <w:webHidden/>
              </w:rPr>
              <w:fldChar w:fldCharType="separate"/>
            </w:r>
            <w:r w:rsidR="0090722A">
              <w:rPr>
                <w:noProof/>
                <w:webHidden/>
              </w:rPr>
              <w:t>17</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20" w:history="1">
            <w:r w:rsidR="0090722A" w:rsidRPr="0046020A">
              <w:rPr>
                <w:rStyle w:val="Hyperlink"/>
                <w:noProof/>
              </w:rPr>
              <w:t>3.1.6</w:t>
            </w:r>
            <w:r w:rsidR="0090722A">
              <w:rPr>
                <w:rFonts w:asciiTheme="minorHAnsi" w:eastAsiaTheme="minorEastAsia" w:hAnsiTheme="minorHAnsi" w:cstheme="minorBidi"/>
                <w:noProof/>
                <w:sz w:val="22"/>
                <w:szCs w:val="22"/>
              </w:rPr>
              <w:tab/>
            </w:r>
            <w:r w:rsidR="0090722A" w:rsidRPr="0046020A">
              <w:rPr>
                <w:rStyle w:val="Hyperlink"/>
                <w:noProof/>
              </w:rPr>
              <w:t>Tukey Distribution</w:t>
            </w:r>
            <w:r w:rsidR="0090722A">
              <w:rPr>
                <w:noProof/>
                <w:webHidden/>
              </w:rPr>
              <w:tab/>
            </w:r>
            <w:r w:rsidR="0090722A">
              <w:rPr>
                <w:noProof/>
                <w:webHidden/>
              </w:rPr>
              <w:fldChar w:fldCharType="begin"/>
            </w:r>
            <w:r w:rsidR="0090722A">
              <w:rPr>
                <w:noProof/>
                <w:webHidden/>
              </w:rPr>
              <w:instrText xml:space="preserve"> PAGEREF _Toc43569020 \h </w:instrText>
            </w:r>
            <w:r w:rsidR="0090722A">
              <w:rPr>
                <w:noProof/>
                <w:webHidden/>
              </w:rPr>
            </w:r>
            <w:r w:rsidR="0090722A">
              <w:rPr>
                <w:noProof/>
                <w:webHidden/>
              </w:rPr>
              <w:fldChar w:fldCharType="separate"/>
            </w:r>
            <w:r w:rsidR="0090722A">
              <w:rPr>
                <w:noProof/>
                <w:webHidden/>
              </w:rPr>
              <w:t>18</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21" w:history="1">
            <w:r w:rsidR="0090722A" w:rsidRPr="0046020A">
              <w:rPr>
                <w:rStyle w:val="Hyperlink"/>
                <w:noProof/>
              </w:rPr>
              <w:t>3.1.7</w:t>
            </w:r>
            <w:r w:rsidR="0090722A">
              <w:rPr>
                <w:rFonts w:asciiTheme="minorHAnsi" w:eastAsiaTheme="minorEastAsia" w:hAnsiTheme="minorHAnsi" w:cstheme="minorBidi"/>
                <w:noProof/>
                <w:sz w:val="22"/>
                <w:szCs w:val="22"/>
              </w:rPr>
              <w:tab/>
            </w:r>
            <w:r w:rsidR="0090722A" w:rsidRPr="0046020A">
              <w:rPr>
                <w:rStyle w:val="Hyperlink"/>
                <w:noProof/>
              </w:rPr>
              <w:t>Laplace Distribution</w:t>
            </w:r>
            <w:r w:rsidR="0090722A">
              <w:rPr>
                <w:noProof/>
                <w:webHidden/>
              </w:rPr>
              <w:tab/>
            </w:r>
            <w:r w:rsidR="0090722A">
              <w:rPr>
                <w:noProof/>
                <w:webHidden/>
              </w:rPr>
              <w:fldChar w:fldCharType="begin"/>
            </w:r>
            <w:r w:rsidR="0090722A">
              <w:rPr>
                <w:noProof/>
                <w:webHidden/>
              </w:rPr>
              <w:instrText xml:space="preserve"> PAGEREF _Toc43569021 \h </w:instrText>
            </w:r>
            <w:r w:rsidR="0090722A">
              <w:rPr>
                <w:noProof/>
                <w:webHidden/>
              </w:rPr>
            </w:r>
            <w:r w:rsidR="0090722A">
              <w:rPr>
                <w:noProof/>
                <w:webHidden/>
              </w:rPr>
              <w:fldChar w:fldCharType="separate"/>
            </w:r>
            <w:r w:rsidR="0090722A">
              <w:rPr>
                <w:noProof/>
                <w:webHidden/>
              </w:rPr>
              <w:t>19</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22" w:history="1">
            <w:r w:rsidR="0090722A" w:rsidRPr="0046020A">
              <w:rPr>
                <w:rStyle w:val="Hyperlink"/>
                <w:noProof/>
              </w:rPr>
              <w:t>3.1.8</w:t>
            </w:r>
            <w:r w:rsidR="0090722A">
              <w:rPr>
                <w:rFonts w:asciiTheme="minorHAnsi" w:eastAsiaTheme="minorEastAsia" w:hAnsiTheme="minorHAnsi" w:cstheme="minorBidi"/>
                <w:noProof/>
                <w:sz w:val="22"/>
                <w:szCs w:val="22"/>
              </w:rPr>
              <w:tab/>
            </w:r>
            <w:r w:rsidR="0090722A" w:rsidRPr="0046020A">
              <w:rPr>
                <w:rStyle w:val="Hyperlink"/>
                <w:noProof/>
              </w:rPr>
              <w:t>Uniform (Rectangular) Distribution</w:t>
            </w:r>
            <w:r w:rsidR="0090722A">
              <w:rPr>
                <w:noProof/>
                <w:webHidden/>
              </w:rPr>
              <w:tab/>
            </w:r>
            <w:r w:rsidR="0090722A">
              <w:rPr>
                <w:noProof/>
                <w:webHidden/>
              </w:rPr>
              <w:fldChar w:fldCharType="begin"/>
            </w:r>
            <w:r w:rsidR="0090722A">
              <w:rPr>
                <w:noProof/>
                <w:webHidden/>
              </w:rPr>
              <w:instrText xml:space="preserve"> PAGEREF _Toc43569022 \h </w:instrText>
            </w:r>
            <w:r w:rsidR="0090722A">
              <w:rPr>
                <w:noProof/>
                <w:webHidden/>
              </w:rPr>
            </w:r>
            <w:r w:rsidR="0090722A">
              <w:rPr>
                <w:noProof/>
                <w:webHidden/>
              </w:rPr>
              <w:fldChar w:fldCharType="separate"/>
            </w:r>
            <w:r w:rsidR="0090722A">
              <w:rPr>
                <w:noProof/>
                <w:webHidden/>
              </w:rPr>
              <w:t>20</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23" w:history="1">
            <w:r w:rsidR="0090722A" w:rsidRPr="0046020A">
              <w:rPr>
                <w:rStyle w:val="Hyperlink"/>
                <w:noProof/>
              </w:rPr>
              <w:t>3.1.9</w:t>
            </w:r>
            <w:r w:rsidR="0090722A">
              <w:rPr>
                <w:rFonts w:asciiTheme="minorHAnsi" w:eastAsiaTheme="minorEastAsia" w:hAnsiTheme="minorHAnsi" w:cstheme="minorBidi"/>
                <w:noProof/>
                <w:sz w:val="22"/>
                <w:szCs w:val="22"/>
              </w:rPr>
              <w:tab/>
            </w:r>
            <w:r w:rsidR="0090722A" w:rsidRPr="0046020A">
              <w:rPr>
                <w:rStyle w:val="Hyperlink"/>
                <w:noProof/>
              </w:rPr>
              <w:t>Truncated Normal Distribution</w:t>
            </w:r>
            <w:r w:rsidR="0090722A">
              <w:rPr>
                <w:noProof/>
                <w:webHidden/>
              </w:rPr>
              <w:tab/>
            </w:r>
            <w:r w:rsidR="0090722A">
              <w:rPr>
                <w:noProof/>
                <w:webHidden/>
              </w:rPr>
              <w:fldChar w:fldCharType="begin"/>
            </w:r>
            <w:r w:rsidR="0090722A">
              <w:rPr>
                <w:noProof/>
                <w:webHidden/>
              </w:rPr>
              <w:instrText xml:space="preserve"> PAGEREF _Toc43569023 \h </w:instrText>
            </w:r>
            <w:r w:rsidR="0090722A">
              <w:rPr>
                <w:noProof/>
                <w:webHidden/>
              </w:rPr>
            </w:r>
            <w:r w:rsidR="0090722A">
              <w:rPr>
                <w:noProof/>
                <w:webHidden/>
              </w:rPr>
              <w:fldChar w:fldCharType="separate"/>
            </w:r>
            <w:r w:rsidR="0090722A">
              <w:rPr>
                <w:noProof/>
                <w:webHidden/>
              </w:rPr>
              <w:t>21</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24" w:history="1">
            <w:r w:rsidR="0090722A" w:rsidRPr="0046020A">
              <w:rPr>
                <w:rStyle w:val="Hyperlink"/>
                <w:noProof/>
              </w:rPr>
              <w:t>3.2</w:t>
            </w:r>
            <w:r w:rsidR="0090722A">
              <w:rPr>
                <w:rFonts w:asciiTheme="minorHAnsi" w:eastAsiaTheme="minorEastAsia" w:hAnsiTheme="minorHAnsi" w:cstheme="minorBidi"/>
                <w:noProof/>
                <w:sz w:val="22"/>
                <w:szCs w:val="22"/>
              </w:rPr>
              <w:tab/>
            </w:r>
            <w:r w:rsidR="0090722A" w:rsidRPr="0046020A">
              <w:rPr>
                <w:rStyle w:val="Hyperlink"/>
                <w:noProof/>
              </w:rPr>
              <w:t>Model construction</w:t>
            </w:r>
            <w:r w:rsidR="0090722A">
              <w:rPr>
                <w:noProof/>
                <w:webHidden/>
              </w:rPr>
              <w:tab/>
            </w:r>
            <w:r w:rsidR="0090722A">
              <w:rPr>
                <w:noProof/>
                <w:webHidden/>
              </w:rPr>
              <w:fldChar w:fldCharType="begin"/>
            </w:r>
            <w:r w:rsidR="0090722A">
              <w:rPr>
                <w:noProof/>
                <w:webHidden/>
              </w:rPr>
              <w:instrText xml:space="preserve"> PAGEREF _Toc43569024 \h </w:instrText>
            </w:r>
            <w:r w:rsidR="0090722A">
              <w:rPr>
                <w:noProof/>
                <w:webHidden/>
              </w:rPr>
            </w:r>
            <w:r w:rsidR="0090722A">
              <w:rPr>
                <w:noProof/>
                <w:webHidden/>
              </w:rPr>
              <w:fldChar w:fldCharType="separate"/>
            </w:r>
            <w:r w:rsidR="0090722A">
              <w:rPr>
                <w:noProof/>
                <w:webHidden/>
              </w:rPr>
              <w:t>22</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25" w:history="1">
            <w:r w:rsidR="0090722A" w:rsidRPr="0046020A">
              <w:rPr>
                <w:rStyle w:val="Hyperlink"/>
                <w:noProof/>
              </w:rPr>
              <w:t>3.2.1</w:t>
            </w:r>
            <w:r w:rsidR="0090722A">
              <w:rPr>
                <w:rFonts w:asciiTheme="minorHAnsi" w:eastAsiaTheme="minorEastAsia" w:hAnsiTheme="minorHAnsi" w:cstheme="minorBidi"/>
                <w:noProof/>
                <w:sz w:val="22"/>
                <w:szCs w:val="22"/>
              </w:rPr>
              <w:tab/>
            </w:r>
            <w:r w:rsidR="0090722A" w:rsidRPr="0046020A">
              <w:rPr>
                <w:rStyle w:val="Hyperlink"/>
                <w:noProof/>
              </w:rPr>
              <w:t>Process</w:t>
            </w:r>
            <w:r w:rsidR="0090722A">
              <w:rPr>
                <w:noProof/>
                <w:webHidden/>
              </w:rPr>
              <w:tab/>
            </w:r>
            <w:r w:rsidR="0090722A">
              <w:rPr>
                <w:noProof/>
                <w:webHidden/>
              </w:rPr>
              <w:fldChar w:fldCharType="begin"/>
            </w:r>
            <w:r w:rsidR="0090722A">
              <w:rPr>
                <w:noProof/>
                <w:webHidden/>
              </w:rPr>
              <w:instrText xml:space="preserve"> PAGEREF _Toc43569025 \h </w:instrText>
            </w:r>
            <w:r w:rsidR="0090722A">
              <w:rPr>
                <w:noProof/>
                <w:webHidden/>
              </w:rPr>
            </w:r>
            <w:r w:rsidR="0090722A">
              <w:rPr>
                <w:noProof/>
                <w:webHidden/>
              </w:rPr>
              <w:fldChar w:fldCharType="separate"/>
            </w:r>
            <w:r w:rsidR="0090722A">
              <w:rPr>
                <w:noProof/>
                <w:webHidden/>
              </w:rPr>
              <w:t>22</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26" w:history="1">
            <w:r w:rsidR="0090722A" w:rsidRPr="0046020A">
              <w:rPr>
                <w:rStyle w:val="Hyperlink"/>
                <w:noProof/>
              </w:rPr>
              <w:t>3.2.2</w:t>
            </w:r>
            <w:r w:rsidR="0090722A">
              <w:rPr>
                <w:rFonts w:asciiTheme="minorHAnsi" w:eastAsiaTheme="minorEastAsia" w:hAnsiTheme="minorHAnsi" w:cstheme="minorBidi"/>
                <w:noProof/>
                <w:sz w:val="22"/>
                <w:szCs w:val="22"/>
              </w:rPr>
              <w:tab/>
            </w:r>
            <w:r w:rsidR="0090722A" w:rsidRPr="0046020A">
              <w:rPr>
                <w:rStyle w:val="Hyperlink"/>
                <w:noProof/>
              </w:rPr>
              <w:t>Classification Techniques</w:t>
            </w:r>
            <w:r w:rsidR="0090722A">
              <w:rPr>
                <w:noProof/>
                <w:webHidden/>
              </w:rPr>
              <w:tab/>
            </w:r>
            <w:r w:rsidR="0090722A">
              <w:rPr>
                <w:noProof/>
                <w:webHidden/>
              </w:rPr>
              <w:fldChar w:fldCharType="begin"/>
            </w:r>
            <w:r w:rsidR="0090722A">
              <w:rPr>
                <w:noProof/>
                <w:webHidden/>
              </w:rPr>
              <w:instrText xml:space="preserve"> PAGEREF _Toc43569026 \h </w:instrText>
            </w:r>
            <w:r w:rsidR="0090722A">
              <w:rPr>
                <w:noProof/>
                <w:webHidden/>
              </w:rPr>
            </w:r>
            <w:r w:rsidR="0090722A">
              <w:rPr>
                <w:noProof/>
                <w:webHidden/>
              </w:rPr>
              <w:fldChar w:fldCharType="separate"/>
            </w:r>
            <w:r w:rsidR="0090722A">
              <w:rPr>
                <w:noProof/>
                <w:webHidden/>
              </w:rPr>
              <w:t>23</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27" w:history="1">
            <w:r w:rsidR="0090722A" w:rsidRPr="0046020A">
              <w:rPr>
                <w:rStyle w:val="Hyperlink"/>
                <w:noProof/>
              </w:rPr>
              <w:t>3.2.3</w:t>
            </w:r>
            <w:r w:rsidR="0090722A">
              <w:rPr>
                <w:rFonts w:asciiTheme="minorHAnsi" w:eastAsiaTheme="minorEastAsia" w:hAnsiTheme="minorHAnsi" w:cstheme="minorBidi"/>
                <w:noProof/>
                <w:sz w:val="22"/>
                <w:szCs w:val="22"/>
              </w:rPr>
              <w:tab/>
            </w:r>
            <w:r w:rsidR="0090722A" w:rsidRPr="0046020A">
              <w:rPr>
                <w:rStyle w:val="Hyperlink"/>
                <w:noProof/>
              </w:rPr>
              <w:t>Data set</w:t>
            </w:r>
            <w:r w:rsidR="0090722A">
              <w:rPr>
                <w:noProof/>
                <w:webHidden/>
              </w:rPr>
              <w:tab/>
            </w:r>
            <w:r w:rsidR="0090722A">
              <w:rPr>
                <w:noProof/>
                <w:webHidden/>
              </w:rPr>
              <w:fldChar w:fldCharType="begin"/>
            </w:r>
            <w:r w:rsidR="0090722A">
              <w:rPr>
                <w:noProof/>
                <w:webHidden/>
              </w:rPr>
              <w:instrText xml:space="preserve"> PAGEREF _Toc43569027 \h </w:instrText>
            </w:r>
            <w:r w:rsidR="0090722A">
              <w:rPr>
                <w:noProof/>
                <w:webHidden/>
              </w:rPr>
            </w:r>
            <w:r w:rsidR="0090722A">
              <w:rPr>
                <w:noProof/>
                <w:webHidden/>
              </w:rPr>
              <w:fldChar w:fldCharType="separate"/>
            </w:r>
            <w:r w:rsidR="0090722A">
              <w:rPr>
                <w:noProof/>
                <w:webHidden/>
              </w:rPr>
              <w:t>27</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28" w:history="1">
            <w:r w:rsidR="0090722A" w:rsidRPr="0046020A">
              <w:rPr>
                <w:rStyle w:val="Hyperlink"/>
                <w:noProof/>
              </w:rPr>
              <w:t>3.2.4</w:t>
            </w:r>
            <w:r w:rsidR="0090722A">
              <w:rPr>
                <w:rFonts w:asciiTheme="minorHAnsi" w:eastAsiaTheme="minorEastAsia" w:hAnsiTheme="minorHAnsi" w:cstheme="minorBidi"/>
                <w:noProof/>
                <w:sz w:val="22"/>
                <w:szCs w:val="22"/>
              </w:rPr>
              <w:tab/>
            </w:r>
            <w:r w:rsidR="0090722A" w:rsidRPr="0046020A">
              <w:rPr>
                <w:rStyle w:val="Hyperlink"/>
                <w:noProof/>
              </w:rPr>
              <w:t>Training</w:t>
            </w:r>
            <w:r w:rsidR="0090722A">
              <w:rPr>
                <w:noProof/>
                <w:webHidden/>
              </w:rPr>
              <w:tab/>
            </w:r>
            <w:r w:rsidR="0090722A">
              <w:rPr>
                <w:noProof/>
                <w:webHidden/>
              </w:rPr>
              <w:fldChar w:fldCharType="begin"/>
            </w:r>
            <w:r w:rsidR="0090722A">
              <w:rPr>
                <w:noProof/>
                <w:webHidden/>
              </w:rPr>
              <w:instrText xml:space="preserve"> PAGEREF _Toc43569028 \h </w:instrText>
            </w:r>
            <w:r w:rsidR="0090722A">
              <w:rPr>
                <w:noProof/>
                <w:webHidden/>
              </w:rPr>
            </w:r>
            <w:r w:rsidR="0090722A">
              <w:rPr>
                <w:noProof/>
                <w:webHidden/>
              </w:rPr>
              <w:fldChar w:fldCharType="separate"/>
            </w:r>
            <w:r w:rsidR="0090722A">
              <w:rPr>
                <w:noProof/>
                <w:webHidden/>
              </w:rPr>
              <w:t>27</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29" w:history="1">
            <w:r w:rsidR="0090722A" w:rsidRPr="0046020A">
              <w:rPr>
                <w:rStyle w:val="Hyperlink"/>
                <w:noProof/>
              </w:rPr>
              <w:t>3.2.5</w:t>
            </w:r>
            <w:r w:rsidR="0090722A">
              <w:rPr>
                <w:rFonts w:asciiTheme="minorHAnsi" w:eastAsiaTheme="minorEastAsia" w:hAnsiTheme="minorHAnsi" w:cstheme="minorBidi"/>
                <w:noProof/>
                <w:sz w:val="22"/>
                <w:szCs w:val="22"/>
              </w:rPr>
              <w:tab/>
            </w:r>
            <w:r w:rsidR="0090722A" w:rsidRPr="0046020A">
              <w:rPr>
                <w:rStyle w:val="Hyperlink"/>
                <w:noProof/>
              </w:rPr>
              <w:t>Evaluation</w:t>
            </w:r>
            <w:r w:rsidR="0090722A">
              <w:rPr>
                <w:noProof/>
                <w:webHidden/>
              </w:rPr>
              <w:tab/>
            </w:r>
            <w:r w:rsidR="0090722A">
              <w:rPr>
                <w:noProof/>
                <w:webHidden/>
              </w:rPr>
              <w:fldChar w:fldCharType="begin"/>
            </w:r>
            <w:r w:rsidR="0090722A">
              <w:rPr>
                <w:noProof/>
                <w:webHidden/>
              </w:rPr>
              <w:instrText xml:space="preserve"> PAGEREF _Toc43569029 \h </w:instrText>
            </w:r>
            <w:r w:rsidR="0090722A">
              <w:rPr>
                <w:noProof/>
                <w:webHidden/>
              </w:rPr>
            </w:r>
            <w:r w:rsidR="0090722A">
              <w:rPr>
                <w:noProof/>
                <w:webHidden/>
              </w:rPr>
              <w:fldChar w:fldCharType="separate"/>
            </w:r>
            <w:r w:rsidR="0090722A">
              <w:rPr>
                <w:noProof/>
                <w:webHidden/>
              </w:rPr>
              <w:t>28</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30" w:history="1">
            <w:r w:rsidR="0090722A" w:rsidRPr="0046020A">
              <w:rPr>
                <w:rStyle w:val="Hyperlink"/>
                <w:noProof/>
              </w:rPr>
              <w:t>3.3</w:t>
            </w:r>
            <w:r w:rsidR="0090722A">
              <w:rPr>
                <w:rFonts w:asciiTheme="minorHAnsi" w:eastAsiaTheme="minorEastAsia" w:hAnsiTheme="minorHAnsi" w:cstheme="minorBidi"/>
                <w:noProof/>
                <w:sz w:val="22"/>
                <w:szCs w:val="22"/>
              </w:rPr>
              <w:tab/>
            </w:r>
            <w:r w:rsidR="0090722A" w:rsidRPr="0046020A">
              <w:rPr>
                <w:rStyle w:val="Hyperlink"/>
                <w:noProof/>
              </w:rPr>
              <w:t>Power comparison test</w:t>
            </w:r>
            <w:r w:rsidR="0090722A">
              <w:rPr>
                <w:noProof/>
                <w:webHidden/>
              </w:rPr>
              <w:tab/>
            </w:r>
            <w:r w:rsidR="0090722A">
              <w:rPr>
                <w:noProof/>
                <w:webHidden/>
              </w:rPr>
              <w:fldChar w:fldCharType="begin"/>
            </w:r>
            <w:r w:rsidR="0090722A">
              <w:rPr>
                <w:noProof/>
                <w:webHidden/>
              </w:rPr>
              <w:instrText xml:space="preserve"> PAGEREF _Toc43569030 \h </w:instrText>
            </w:r>
            <w:r w:rsidR="0090722A">
              <w:rPr>
                <w:noProof/>
                <w:webHidden/>
              </w:rPr>
            </w:r>
            <w:r w:rsidR="0090722A">
              <w:rPr>
                <w:noProof/>
                <w:webHidden/>
              </w:rPr>
              <w:fldChar w:fldCharType="separate"/>
            </w:r>
            <w:r w:rsidR="0090722A">
              <w:rPr>
                <w:noProof/>
                <w:webHidden/>
              </w:rPr>
              <w:t>29</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31" w:history="1">
            <w:r w:rsidR="0090722A" w:rsidRPr="0046020A">
              <w:rPr>
                <w:rStyle w:val="Hyperlink"/>
                <w:noProof/>
              </w:rPr>
              <w:t>3.4</w:t>
            </w:r>
            <w:r w:rsidR="0090722A">
              <w:rPr>
                <w:rFonts w:asciiTheme="minorHAnsi" w:eastAsiaTheme="minorEastAsia" w:hAnsiTheme="minorHAnsi" w:cstheme="minorBidi"/>
                <w:noProof/>
                <w:sz w:val="22"/>
                <w:szCs w:val="22"/>
              </w:rPr>
              <w:tab/>
            </w:r>
            <w:r w:rsidR="0090722A" w:rsidRPr="0046020A">
              <w:rPr>
                <w:rStyle w:val="Hyperlink"/>
                <w:noProof/>
              </w:rPr>
              <w:t>Toolbox</w:t>
            </w:r>
            <w:r w:rsidR="0090722A">
              <w:rPr>
                <w:noProof/>
                <w:webHidden/>
              </w:rPr>
              <w:tab/>
            </w:r>
            <w:r w:rsidR="0090722A">
              <w:rPr>
                <w:noProof/>
                <w:webHidden/>
              </w:rPr>
              <w:fldChar w:fldCharType="begin"/>
            </w:r>
            <w:r w:rsidR="0090722A">
              <w:rPr>
                <w:noProof/>
                <w:webHidden/>
              </w:rPr>
              <w:instrText xml:space="preserve"> PAGEREF _Toc43569031 \h </w:instrText>
            </w:r>
            <w:r w:rsidR="0090722A">
              <w:rPr>
                <w:noProof/>
                <w:webHidden/>
              </w:rPr>
            </w:r>
            <w:r w:rsidR="0090722A">
              <w:rPr>
                <w:noProof/>
                <w:webHidden/>
              </w:rPr>
              <w:fldChar w:fldCharType="separate"/>
            </w:r>
            <w:r w:rsidR="0090722A">
              <w:rPr>
                <w:noProof/>
                <w:webHidden/>
              </w:rPr>
              <w:t>29</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32" w:history="1">
            <w:r w:rsidR="0090722A" w:rsidRPr="0046020A">
              <w:rPr>
                <w:rStyle w:val="Hyperlink"/>
                <w:noProof/>
              </w:rPr>
              <w:t>Chapter Four</w:t>
            </w:r>
            <w:r w:rsidR="0090722A">
              <w:rPr>
                <w:noProof/>
                <w:webHidden/>
              </w:rPr>
              <w:tab/>
            </w:r>
            <w:r w:rsidR="0090722A">
              <w:rPr>
                <w:noProof/>
                <w:webHidden/>
              </w:rPr>
              <w:fldChar w:fldCharType="begin"/>
            </w:r>
            <w:r w:rsidR="0090722A">
              <w:rPr>
                <w:noProof/>
                <w:webHidden/>
              </w:rPr>
              <w:instrText xml:space="preserve"> PAGEREF _Toc43569032 \h </w:instrText>
            </w:r>
            <w:r w:rsidR="0090722A">
              <w:rPr>
                <w:noProof/>
                <w:webHidden/>
              </w:rPr>
            </w:r>
            <w:r w:rsidR="0090722A">
              <w:rPr>
                <w:noProof/>
                <w:webHidden/>
              </w:rPr>
              <w:fldChar w:fldCharType="separate"/>
            </w:r>
            <w:r w:rsidR="0090722A">
              <w:rPr>
                <w:noProof/>
                <w:webHidden/>
              </w:rPr>
              <w:t>30</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33" w:history="1">
            <w:r w:rsidR="0090722A" w:rsidRPr="0046020A">
              <w:rPr>
                <w:rStyle w:val="Hyperlink"/>
                <w:noProof/>
              </w:rPr>
              <w:t>Simulation and Results</w:t>
            </w:r>
            <w:r w:rsidR="0090722A">
              <w:rPr>
                <w:noProof/>
                <w:webHidden/>
              </w:rPr>
              <w:tab/>
            </w:r>
            <w:r w:rsidR="0090722A">
              <w:rPr>
                <w:noProof/>
                <w:webHidden/>
              </w:rPr>
              <w:fldChar w:fldCharType="begin"/>
            </w:r>
            <w:r w:rsidR="0090722A">
              <w:rPr>
                <w:noProof/>
                <w:webHidden/>
              </w:rPr>
              <w:instrText xml:space="preserve"> PAGEREF _Toc43569033 \h </w:instrText>
            </w:r>
            <w:r w:rsidR="0090722A">
              <w:rPr>
                <w:noProof/>
                <w:webHidden/>
              </w:rPr>
            </w:r>
            <w:r w:rsidR="0090722A">
              <w:rPr>
                <w:noProof/>
                <w:webHidden/>
              </w:rPr>
              <w:fldChar w:fldCharType="separate"/>
            </w:r>
            <w:r w:rsidR="0090722A">
              <w:rPr>
                <w:noProof/>
                <w:webHidden/>
              </w:rPr>
              <w:t>30</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35" w:history="1">
            <w:r w:rsidR="0090722A" w:rsidRPr="0046020A">
              <w:rPr>
                <w:rStyle w:val="Hyperlink"/>
                <w:noProof/>
              </w:rPr>
              <w:t>4.1</w:t>
            </w:r>
            <w:r w:rsidR="0090722A">
              <w:rPr>
                <w:rFonts w:asciiTheme="minorHAnsi" w:eastAsiaTheme="minorEastAsia" w:hAnsiTheme="minorHAnsi" w:cstheme="minorBidi"/>
                <w:noProof/>
                <w:sz w:val="22"/>
                <w:szCs w:val="22"/>
              </w:rPr>
              <w:tab/>
            </w:r>
            <w:r w:rsidR="0090722A" w:rsidRPr="0046020A">
              <w:rPr>
                <w:rStyle w:val="Hyperlink"/>
                <w:noProof/>
              </w:rPr>
              <w:t>Classification model</w:t>
            </w:r>
            <w:r w:rsidR="0090722A">
              <w:rPr>
                <w:noProof/>
                <w:webHidden/>
              </w:rPr>
              <w:tab/>
            </w:r>
            <w:r w:rsidR="0090722A">
              <w:rPr>
                <w:noProof/>
                <w:webHidden/>
              </w:rPr>
              <w:fldChar w:fldCharType="begin"/>
            </w:r>
            <w:r w:rsidR="0090722A">
              <w:rPr>
                <w:noProof/>
                <w:webHidden/>
              </w:rPr>
              <w:instrText xml:space="preserve"> PAGEREF _Toc43569035 \h </w:instrText>
            </w:r>
            <w:r w:rsidR="0090722A">
              <w:rPr>
                <w:noProof/>
                <w:webHidden/>
              </w:rPr>
            </w:r>
            <w:r w:rsidR="0090722A">
              <w:rPr>
                <w:noProof/>
                <w:webHidden/>
              </w:rPr>
              <w:fldChar w:fldCharType="separate"/>
            </w:r>
            <w:r w:rsidR="0090722A">
              <w:rPr>
                <w:noProof/>
                <w:webHidden/>
              </w:rPr>
              <w:t>30</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36" w:history="1">
            <w:r w:rsidR="0090722A" w:rsidRPr="0046020A">
              <w:rPr>
                <w:rStyle w:val="Hyperlink"/>
                <w:noProof/>
              </w:rPr>
              <w:t>4.1.1</w:t>
            </w:r>
            <w:r w:rsidR="0090722A">
              <w:rPr>
                <w:rFonts w:asciiTheme="minorHAnsi" w:eastAsiaTheme="minorEastAsia" w:hAnsiTheme="minorHAnsi" w:cstheme="minorBidi"/>
                <w:noProof/>
                <w:sz w:val="22"/>
                <w:szCs w:val="22"/>
              </w:rPr>
              <w:tab/>
            </w:r>
            <w:r w:rsidR="0090722A" w:rsidRPr="0046020A">
              <w:rPr>
                <w:rStyle w:val="Hyperlink"/>
                <w:noProof/>
              </w:rPr>
              <w:t>Data generation</w:t>
            </w:r>
            <w:r w:rsidR="0090722A">
              <w:rPr>
                <w:noProof/>
                <w:webHidden/>
              </w:rPr>
              <w:tab/>
            </w:r>
            <w:r w:rsidR="0090722A">
              <w:rPr>
                <w:noProof/>
                <w:webHidden/>
              </w:rPr>
              <w:fldChar w:fldCharType="begin"/>
            </w:r>
            <w:r w:rsidR="0090722A">
              <w:rPr>
                <w:noProof/>
                <w:webHidden/>
              </w:rPr>
              <w:instrText xml:space="preserve"> PAGEREF _Toc43569036 \h </w:instrText>
            </w:r>
            <w:r w:rsidR="0090722A">
              <w:rPr>
                <w:noProof/>
                <w:webHidden/>
              </w:rPr>
            </w:r>
            <w:r w:rsidR="0090722A">
              <w:rPr>
                <w:noProof/>
                <w:webHidden/>
              </w:rPr>
              <w:fldChar w:fldCharType="separate"/>
            </w:r>
            <w:r w:rsidR="0090722A">
              <w:rPr>
                <w:noProof/>
                <w:webHidden/>
              </w:rPr>
              <w:t>30</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37" w:history="1">
            <w:r w:rsidR="0090722A" w:rsidRPr="0046020A">
              <w:rPr>
                <w:rStyle w:val="Hyperlink"/>
                <w:noProof/>
              </w:rPr>
              <w:t>4.1.2</w:t>
            </w:r>
            <w:r w:rsidR="0090722A">
              <w:rPr>
                <w:rFonts w:asciiTheme="minorHAnsi" w:eastAsiaTheme="minorEastAsia" w:hAnsiTheme="minorHAnsi" w:cstheme="minorBidi"/>
                <w:noProof/>
                <w:sz w:val="22"/>
                <w:szCs w:val="22"/>
              </w:rPr>
              <w:tab/>
            </w:r>
            <w:r w:rsidR="0090722A" w:rsidRPr="0046020A">
              <w:rPr>
                <w:rStyle w:val="Hyperlink"/>
                <w:noProof/>
              </w:rPr>
              <w:t>Exploring data</w:t>
            </w:r>
            <w:r w:rsidR="0090722A">
              <w:rPr>
                <w:noProof/>
                <w:webHidden/>
              </w:rPr>
              <w:tab/>
            </w:r>
            <w:r w:rsidR="0090722A">
              <w:rPr>
                <w:noProof/>
                <w:webHidden/>
              </w:rPr>
              <w:fldChar w:fldCharType="begin"/>
            </w:r>
            <w:r w:rsidR="0090722A">
              <w:rPr>
                <w:noProof/>
                <w:webHidden/>
              </w:rPr>
              <w:instrText xml:space="preserve"> PAGEREF _Toc43569037 \h </w:instrText>
            </w:r>
            <w:r w:rsidR="0090722A">
              <w:rPr>
                <w:noProof/>
                <w:webHidden/>
              </w:rPr>
            </w:r>
            <w:r w:rsidR="0090722A">
              <w:rPr>
                <w:noProof/>
                <w:webHidden/>
              </w:rPr>
              <w:fldChar w:fldCharType="separate"/>
            </w:r>
            <w:r w:rsidR="0090722A">
              <w:rPr>
                <w:noProof/>
                <w:webHidden/>
              </w:rPr>
              <w:t>31</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38" w:history="1">
            <w:r w:rsidR="0090722A" w:rsidRPr="0046020A">
              <w:rPr>
                <w:rStyle w:val="Hyperlink"/>
                <w:noProof/>
              </w:rPr>
              <w:t>4.1.3</w:t>
            </w:r>
            <w:r w:rsidR="0090722A">
              <w:rPr>
                <w:rFonts w:asciiTheme="minorHAnsi" w:eastAsiaTheme="minorEastAsia" w:hAnsiTheme="minorHAnsi" w:cstheme="minorBidi"/>
                <w:noProof/>
                <w:sz w:val="22"/>
                <w:szCs w:val="22"/>
              </w:rPr>
              <w:tab/>
            </w:r>
            <w:r w:rsidR="0090722A" w:rsidRPr="0046020A">
              <w:rPr>
                <w:rStyle w:val="Hyperlink"/>
                <w:noProof/>
              </w:rPr>
              <w:t>Splitting data (train, validate, test, unseen)</w:t>
            </w:r>
            <w:r w:rsidR="0090722A">
              <w:rPr>
                <w:noProof/>
                <w:webHidden/>
              </w:rPr>
              <w:tab/>
            </w:r>
            <w:r w:rsidR="0090722A">
              <w:rPr>
                <w:noProof/>
                <w:webHidden/>
              </w:rPr>
              <w:fldChar w:fldCharType="begin"/>
            </w:r>
            <w:r w:rsidR="0090722A">
              <w:rPr>
                <w:noProof/>
                <w:webHidden/>
              </w:rPr>
              <w:instrText xml:space="preserve"> PAGEREF _Toc43569038 \h </w:instrText>
            </w:r>
            <w:r w:rsidR="0090722A">
              <w:rPr>
                <w:noProof/>
                <w:webHidden/>
              </w:rPr>
            </w:r>
            <w:r w:rsidR="0090722A">
              <w:rPr>
                <w:noProof/>
                <w:webHidden/>
              </w:rPr>
              <w:fldChar w:fldCharType="separate"/>
            </w:r>
            <w:r w:rsidR="0090722A">
              <w:rPr>
                <w:noProof/>
                <w:webHidden/>
              </w:rPr>
              <w:t>39</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39" w:history="1">
            <w:r w:rsidR="0090722A" w:rsidRPr="0046020A">
              <w:rPr>
                <w:rStyle w:val="Hyperlink"/>
                <w:noProof/>
              </w:rPr>
              <w:t>4.1.4</w:t>
            </w:r>
            <w:r w:rsidR="0090722A">
              <w:rPr>
                <w:rFonts w:asciiTheme="minorHAnsi" w:eastAsiaTheme="minorEastAsia" w:hAnsiTheme="minorHAnsi" w:cstheme="minorBidi"/>
                <w:noProof/>
                <w:sz w:val="22"/>
                <w:szCs w:val="22"/>
              </w:rPr>
              <w:tab/>
            </w:r>
            <w:r w:rsidR="0090722A" w:rsidRPr="0046020A">
              <w:rPr>
                <w:rStyle w:val="Hyperlink"/>
                <w:noProof/>
              </w:rPr>
              <w:t>Training</w:t>
            </w:r>
            <w:r w:rsidR="0090722A">
              <w:rPr>
                <w:noProof/>
                <w:webHidden/>
              </w:rPr>
              <w:tab/>
            </w:r>
            <w:r w:rsidR="0090722A">
              <w:rPr>
                <w:noProof/>
                <w:webHidden/>
              </w:rPr>
              <w:fldChar w:fldCharType="begin"/>
            </w:r>
            <w:r w:rsidR="0090722A">
              <w:rPr>
                <w:noProof/>
                <w:webHidden/>
              </w:rPr>
              <w:instrText xml:space="preserve"> PAGEREF _Toc43569039 \h </w:instrText>
            </w:r>
            <w:r w:rsidR="0090722A">
              <w:rPr>
                <w:noProof/>
                <w:webHidden/>
              </w:rPr>
            </w:r>
            <w:r w:rsidR="0090722A">
              <w:rPr>
                <w:noProof/>
                <w:webHidden/>
              </w:rPr>
              <w:fldChar w:fldCharType="separate"/>
            </w:r>
            <w:r w:rsidR="0090722A">
              <w:rPr>
                <w:noProof/>
                <w:webHidden/>
              </w:rPr>
              <w:t>40</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40" w:history="1">
            <w:r w:rsidR="0090722A" w:rsidRPr="0046020A">
              <w:rPr>
                <w:rStyle w:val="Hyperlink"/>
                <w:noProof/>
              </w:rPr>
              <w:t>4.1.5</w:t>
            </w:r>
            <w:r w:rsidR="0090722A">
              <w:rPr>
                <w:rFonts w:asciiTheme="minorHAnsi" w:eastAsiaTheme="minorEastAsia" w:hAnsiTheme="minorHAnsi" w:cstheme="minorBidi"/>
                <w:noProof/>
                <w:sz w:val="22"/>
                <w:szCs w:val="22"/>
              </w:rPr>
              <w:tab/>
            </w:r>
            <w:r w:rsidR="0090722A" w:rsidRPr="0046020A">
              <w:rPr>
                <w:rStyle w:val="Hyperlink"/>
                <w:noProof/>
              </w:rPr>
              <w:t>Quality evaluation</w:t>
            </w:r>
            <w:r w:rsidR="0090722A">
              <w:rPr>
                <w:noProof/>
                <w:webHidden/>
              </w:rPr>
              <w:tab/>
            </w:r>
            <w:r w:rsidR="0090722A">
              <w:rPr>
                <w:noProof/>
                <w:webHidden/>
              </w:rPr>
              <w:fldChar w:fldCharType="begin"/>
            </w:r>
            <w:r w:rsidR="0090722A">
              <w:rPr>
                <w:noProof/>
                <w:webHidden/>
              </w:rPr>
              <w:instrText xml:space="preserve"> PAGEREF _Toc43569040 \h </w:instrText>
            </w:r>
            <w:r w:rsidR="0090722A">
              <w:rPr>
                <w:noProof/>
                <w:webHidden/>
              </w:rPr>
            </w:r>
            <w:r w:rsidR="0090722A">
              <w:rPr>
                <w:noProof/>
                <w:webHidden/>
              </w:rPr>
              <w:fldChar w:fldCharType="separate"/>
            </w:r>
            <w:r w:rsidR="0090722A">
              <w:rPr>
                <w:noProof/>
                <w:webHidden/>
              </w:rPr>
              <w:t>43</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41" w:history="1">
            <w:r w:rsidR="0090722A" w:rsidRPr="0046020A">
              <w:rPr>
                <w:rStyle w:val="Hyperlink"/>
                <w:noProof/>
              </w:rPr>
              <w:t>4.1.6</w:t>
            </w:r>
            <w:r w:rsidR="0090722A">
              <w:rPr>
                <w:rFonts w:asciiTheme="minorHAnsi" w:eastAsiaTheme="minorEastAsia" w:hAnsiTheme="minorHAnsi" w:cstheme="minorBidi"/>
                <w:noProof/>
                <w:sz w:val="22"/>
                <w:szCs w:val="22"/>
              </w:rPr>
              <w:tab/>
            </w:r>
            <w:r w:rsidR="0090722A" w:rsidRPr="0046020A">
              <w:rPr>
                <w:rStyle w:val="Hyperlink"/>
                <w:noProof/>
              </w:rPr>
              <w:t>Error analysis</w:t>
            </w:r>
            <w:r w:rsidR="0090722A">
              <w:rPr>
                <w:noProof/>
                <w:webHidden/>
              </w:rPr>
              <w:tab/>
            </w:r>
            <w:r w:rsidR="0090722A">
              <w:rPr>
                <w:noProof/>
                <w:webHidden/>
              </w:rPr>
              <w:fldChar w:fldCharType="begin"/>
            </w:r>
            <w:r w:rsidR="0090722A">
              <w:rPr>
                <w:noProof/>
                <w:webHidden/>
              </w:rPr>
              <w:instrText xml:space="preserve"> PAGEREF _Toc43569041 \h </w:instrText>
            </w:r>
            <w:r w:rsidR="0090722A">
              <w:rPr>
                <w:noProof/>
                <w:webHidden/>
              </w:rPr>
            </w:r>
            <w:r w:rsidR="0090722A">
              <w:rPr>
                <w:noProof/>
                <w:webHidden/>
              </w:rPr>
              <w:fldChar w:fldCharType="separate"/>
            </w:r>
            <w:r w:rsidR="0090722A">
              <w:rPr>
                <w:noProof/>
                <w:webHidden/>
              </w:rPr>
              <w:t>48</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42" w:history="1">
            <w:r w:rsidR="0090722A" w:rsidRPr="0046020A">
              <w:rPr>
                <w:rStyle w:val="Hyperlink"/>
                <w:noProof/>
              </w:rPr>
              <w:t>4.2</w:t>
            </w:r>
            <w:r w:rsidR="0090722A">
              <w:rPr>
                <w:rFonts w:asciiTheme="minorHAnsi" w:eastAsiaTheme="minorEastAsia" w:hAnsiTheme="minorHAnsi" w:cstheme="minorBidi"/>
                <w:noProof/>
                <w:sz w:val="22"/>
                <w:szCs w:val="22"/>
              </w:rPr>
              <w:tab/>
            </w:r>
            <w:r w:rsidR="0090722A" w:rsidRPr="0046020A">
              <w:rPr>
                <w:rStyle w:val="Hyperlink"/>
                <w:noProof/>
              </w:rPr>
              <w:t>Power comparison</w:t>
            </w:r>
            <w:r w:rsidR="0090722A">
              <w:rPr>
                <w:noProof/>
                <w:webHidden/>
              </w:rPr>
              <w:tab/>
            </w:r>
            <w:r w:rsidR="0090722A">
              <w:rPr>
                <w:noProof/>
                <w:webHidden/>
              </w:rPr>
              <w:fldChar w:fldCharType="begin"/>
            </w:r>
            <w:r w:rsidR="0090722A">
              <w:rPr>
                <w:noProof/>
                <w:webHidden/>
              </w:rPr>
              <w:instrText xml:space="preserve"> PAGEREF _Toc43569042 \h </w:instrText>
            </w:r>
            <w:r w:rsidR="0090722A">
              <w:rPr>
                <w:noProof/>
                <w:webHidden/>
              </w:rPr>
            </w:r>
            <w:r w:rsidR="0090722A">
              <w:rPr>
                <w:noProof/>
                <w:webHidden/>
              </w:rPr>
              <w:fldChar w:fldCharType="separate"/>
            </w:r>
            <w:r w:rsidR="0090722A">
              <w:rPr>
                <w:noProof/>
                <w:webHidden/>
              </w:rPr>
              <w:t>50</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43" w:history="1">
            <w:r w:rsidR="0090722A" w:rsidRPr="0046020A">
              <w:rPr>
                <w:rStyle w:val="Hyperlink"/>
                <w:noProof/>
              </w:rPr>
              <w:t>4.2.1</w:t>
            </w:r>
            <w:r w:rsidR="0090722A">
              <w:rPr>
                <w:rFonts w:asciiTheme="minorHAnsi" w:eastAsiaTheme="minorEastAsia" w:hAnsiTheme="minorHAnsi" w:cstheme="minorBidi"/>
                <w:noProof/>
                <w:sz w:val="22"/>
                <w:szCs w:val="22"/>
              </w:rPr>
              <w:tab/>
            </w:r>
            <w:r w:rsidR="0090722A" w:rsidRPr="0046020A">
              <w:rPr>
                <w:rStyle w:val="Hyperlink"/>
                <w:noProof/>
              </w:rPr>
              <w:t>Procedure</w:t>
            </w:r>
            <w:r w:rsidR="0090722A">
              <w:rPr>
                <w:noProof/>
                <w:webHidden/>
              </w:rPr>
              <w:tab/>
            </w:r>
            <w:r w:rsidR="0090722A">
              <w:rPr>
                <w:noProof/>
                <w:webHidden/>
              </w:rPr>
              <w:fldChar w:fldCharType="begin"/>
            </w:r>
            <w:r w:rsidR="0090722A">
              <w:rPr>
                <w:noProof/>
                <w:webHidden/>
              </w:rPr>
              <w:instrText xml:space="preserve"> PAGEREF _Toc43569043 \h </w:instrText>
            </w:r>
            <w:r w:rsidR="0090722A">
              <w:rPr>
                <w:noProof/>
                <w:webHidden/>
              </w:rPr>
            </w:r>
            <w:r w:rsidR="0090722A">
              <w:rPr>
                <w:noProof/>
                <w:webHidden/>
              </w:rPr>
              <w:fldChar w:fldCharType="separate"/>
            </w:r>
            <w:r w:rsidR="0090722A">
              <w:rPr>
                <w:noProof/>
                <w:webHidden/>
              </w:rPr>
              <w:t>51</w:t>
            </w:r>
            <w:r w:rsidR="0090722A">
              <w:rPr>
                <w:noProof/>
                <w:webHidden/>
              </w:rPr>
              <w:fldChar w:fldCharType="end"/>
            </w:r>
          </w:hyperlink>
        </w:p>
        <w:p w:rsidR="0090722A" w:rsidRDefault="004C0A73">
          <w:pPr>
            <w:pStyle w:val="TOC3"/>
            <w:tabs>
              <w:tab w:val="left" w:pos="1320"/>
              <w:tab w:val="right" w:leader="dot" w:pos="9350"/>
            </w:tabs>
            <w:rPr>
              <w:rFonts w:asciiTheme="minorHAnsi" w:eastAsiaTheme="minorEastAsia" w:hAnsiTheme="minorHAnsi" w:cstheme="minorBidi"/>
              <w:noProof/>
              <w:sz w:val="22"/>
              <w:szCs w:val="22"/>
            </w:rPr>
          </w:pPr>
          <w:hyperlink w:anchor="_Toc43569044" w:history="1">
            <w:r w:rsidR="0090722A" w:rsidRPr="0046020A">
              <w:rPr>
                <w:rStyle w:val="Hyperlink"/>
                <w:noProof/>
              </w:rPr>
              <w:t>4.2.2</w:t>
            </w:r>
            <w:r w:rsidR="0090722A">
              <w:rPr>
                <w:rFonts w:asciiTheme="minorHAnsi" w:eastAsiaTheme="minorEastAsia" w:hAnsiTheme="minorHAnsi" w:cstheme="minorBidi"/>
                <w:noProof/>
                <w:sz w:val="22"/>
                <w:szCs w:val="22"/>
              </w:rPr>
              <w:tab/>
            </w:r>
            <w:r w:rsidR="0090722A" w:rsidRPr="0046020A">
              <w:rPr>
                <w:rStyle w:val="Hyperlink"/>
                <w:noProof/>
              </w:rPr>
              <w:t>Results</w:t>
            </w:r>
            <w:r w:rsidR="0090722A">
              <w:rPr>
                <w:noProof/>
                <w:webHidden/>
              </w:rPr>
              <w:tab/>
            </w:r>
            <w:r w:rsidR="0090722A">
              <w:rPr>
                <w:noProof/>
                <w:webHidden/>
              </w:rPr>
              <w:fldChar w:fldCharType="begin"/>
            </w:r>
            <w:r w:rsidR="0090722A">
              <w:rPr>
                <w:noProof/>
                <w:webHidden/>
              </w:rPr>
              <w:instrText xml:space="preserve"> PAGEREF _Toc43569044 \h </w:instrText>
            </w:r>
            <w:r w:rsidR="0090722A">
              <w:rPr>
                <w:noProof/>
                <w:webHidden/>
              </w:rPr>
            </w:r>
            <w:r w:rsidR="0090722A">
              <w:rPr>
                <w:noProof/>
                <w:webHidden/>
              </w:rPr>
              <w:fldChar w:fldCharType="separate"/>
            </w:r>
            <w:r w:rsidR="0090722A">
              <w:rPr>
                <w:noProof/>
                <w:webHidden/>
              </w:rPr>
              <w:t>53</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45" w:history="1">
            <w:r w:rsidR="0090722A" w:rsidRPr="0046020A">
              <w:rPr>
                <w:rStyle w:val="Hyperlink"/>
                <w:noProof/>
              </w:rPr>
              <w:t>Chapter Five</w:t>
            </w:r>
            <w:r w:rsidR="0090722A">
              <w:rPr>
                <w:noProof/>
                <w:webHidden/>
              </w:rPr>
              <w:tab/>
            </w:r>
            <w:r w:rsidR="0090722A">
              <w:rPr>
                <w:noProof/>
                <w:webHidden/>
              </w:rPr>
              <w:fldChar w:fldCharType="begin"/>
            </w:r>
            <w:r w:rsidR="0090722A">
              <w:rPr>
                <w:noProof/>
                <w:webHidden/>
              </w:rPr>
              <w:instrText xml:space="preserve"> PAGEREF _Toc43569045 \h </w:instrText>
            </w:r>
            <w:r w:rsidR="0090722A">
              <w:rPr>
                <w:noProof/>
                <w:webHidden/>
              </w:rPr>
            </w:r>
            <w:r w:rsidR="0090722A">
              <w:rPr>
                <w:noProof/>
                <w:webHidden/>
              </w:rPr>
              <w:fldChar w:fldCharType="separate"/>
            </w:r>
            <w:r w:rsidR="0090722A">
              <w:rPr>
                <w:noProof/>
                <w:webHidden/>
              </w:rPr>
              <w:t>59</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46" w:history="1">
            <w:r w:rsidR="0090722A" w:rsidRPr="0046020A">
              <w:rPr>
                <w:rStyle w:val="Hyperlink"/>
                <w:noProof/>
              </w:rPr>
              <w:t>Discussion and conclusion</w:t>
            </w:r>
            <w:r w:rsidR="0090722A">
              <w:rPr>
                <w:noProof/>
                <w:webHidden/>
              </w:rPr>
              <w:tab/>
            </w:r>
            <w:r w:rsidR="0090722A">
              <w:rPr>
                <w:noProof/>
                <w:webHidden/>
              </w:rPr>
              <w:fldChar w:fldCharType="begin"/>
            </w:r>
            <w:r w:rsidR="0090722A">
              <w:rPr>
                <w:noProof/>
                <w:webHidden/>
              </w:rPr>
              <w:instrText xml:space="preserve"> PAGEREF _Toc43569046 \h </w:instrText>
            </w:r>
            <w:r w:rsidR="0090722A">
              <w:rPr>
                <w:noProof/>
                <w:webHidden/>
              </w:rPr>
            </w:r>
            <w:r w:rsidR="0090722A">
              <w:rPr>
                <w:noProof/>
                <w:webHidden/>
              </w:rPr>
              <w:fldChar w:fldCharType="separate"/>
            </w:r>
            <w:r w:rsidR="0090722A">
              <w:rPr>
                <w:noProof/>
                <w:webHidden/>
              </w:rPr>
              <w:t>59</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48" w:history="1">
            <w:r w:rsidR="0090722A" w:rsidRPr="0046020A">
              <w:rPr>
                <w:rStyle w:val="Hyperlink"/>
                <w:noProof/>
              </w:rPr>
              <w:t>5.1</w:t>
            </w:r>
            <w:r w:rsidR="0090722A">
              <w:rPr>
                <w:rFonts w:asciiTheme="minorHAnsi" w:eastAsiaTheme="minorEastAsia" w:hAnsiTheme="minorHAnsi" w:cstheme="minorBidi"/>
                <w:noProof/>
                <w:sz w:val="22"/>
                <w:szCs w:val="22"/>
              </w:rPr>
              <w:tab/>
            </w:r>
            <w:r w:rsidR="0090722A" w:rsidRPr="0046020A">
              <w:rPr>
                <w:rStyle w:val="Hyperlink"/>
                <w:noProof/>
              </w:rPr>
              <w:t>Results summary</w:t>
            </w:r>
            <w:r w:rsidR="0090722A">
              <w:rPr>
                <w:noProof/>
                <w:webHidden/>
              </w:rPr>
              <w:tab/>
            </w:r>
            <w:r w:rsidR="0090722A">
              <w:rPr>
                <w:noProof/>
                <w:webHidden/>
              </w:rPr>
              <w:fldChar w:fldCharType="begin"/>
            </w:r>
            <w:r w:rsidR="0090722A">
              <w:rPr>
                <w:noProof/>
                <w:webHidden/>
              </w:rPr>
              <w:instrText xml:space="preserve"> PAGEREF _Toc43569048 \h </w:instrText>
            </w:r>
            <w:r w:rsidR="0090722A">
              <w:rPr>
                <w:noProof/>
                <w:webHidden/>
              </w:rPr>
            </w:r>
            <w:r w:rsidR="0090722A">
              <w:rPr>
                <w:noProof/>
                <w:webHidden/>
              </w:rPr>
              <w:fldChar w:fldCharType="separate"/>
            </w:r>
            <w:r w:rsidR="0090722A">
              <w:rPr>
                <w:noProof/>
                <w:webHidden/>
              </w:rPr>
              <w:t>59</w:t>
            </w:r>
            <w:r w:rsidR="0090722A">
              <w:rPr>
                <w:noProof/>
                <w:webHidden/>
              </w:rPr>
              <w:fldChar w:fldCharType="end"/>
            </w:r>
          </w:hyperlink>
        </w:p>
        <w:p w:rsidR="0090722A" w:rsidRDefault="004C0A73">
          <w:pPr>
            <w:pStyle w:val="TOC2"/>
            <w:tabs>
              <w:tab w:val="left" w:pos="880"/>
              <w:tab w:val="right" w:leader="dot" w:pos="9350"/>
            </w:tabs>
            <w:rPr>
              <w:rFonts w:asciiTheme="minorHAnsi" w:eastAsiaTheme="minorEastAsia" w:hAnsiTheme="minorHAnsi" w:cstheme="minorBidi"/>
              <w:noProof/>
              <w:sz w:val="22"/>
              <w:szCs w:val="22"/>
            </w:rPr>
          </w:pPr>
          <w:hyperlink w:anchor="_Toc43569049" w:history="1">
            <w:r w:rsidR="0090722A" w:rsidRPr="0046020A">
              <w:rPr>
                <w:rStyle w:val="Hyperlink"/>
                <w:noProof/>
              </w:rPr>
              <w:t>5.2</w:t>
            </w:r>
            <w:r w:rsidR="0090722A">
              <w:rPr>
                <w:rFonts w:asciiTheme="minorHAnsi" w:eastAsiaTheme="minorEastAsia" w:hAnsiTheme="minorHAnsi" w:cstheme="minorBidi"/>
                <w:noProof/>
                <w:sz w:val="22"/>
                <w:szCs w:val="22"/>
              </w:rPr>
              <w:tab/>
            </w:r>
            <w:r w:rsidR="0090722A" w:rsidRPr="0046020A">
              <w:rPr>
                <w:rStyle w:val="Hyperlink"/>
                <w:noProof/>
              </w:rPr>
              <w:t>Future research</w:t>
            </w:r>
            <w:r w:rsidR="0090722A">
              <w:rPr>
                <w:noProof/>
                <w:webHidden/>
              </w:rPr>
              <w:tab/>
            </w:r>
            <w:r w:rsidR="0090722A">
              <w:rPr>
                <w:noProof/>
                <w:webHidden/>
              </w:rPr>
              <w:fldChar w:fldCharType="begin"/>
            </w:r>
            <w:r w:rsidR="0090722A">
              <w:rPr>
                <w:noProof/>
                <w:webHidden/>
              </w:rPr>
              <w:instrText xml:space="preserve"> PAGEREF _Toc43569049 \h </w:instrText>
            </w:r>
            <w:r w:rsidR="0090722A">
              <w:rPr>
                <w:noProof/>
                <w:webHidden/>
              </w:rPr>
            </w:r>
            <w:r w:rsidR="0090722A">
              <w:rPr>
                <w:noProof/>
                <w:webHidden/>
              </w:rPr>
              <w:fldChar w:fldCharType="separate"/>
            </w:r>
            <w:r w:rsidR="0090722A">
              <w:rPr>
                <w:noProof/>
                <w:webHidden/>
              </w:rPr>
              <w:t>59</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50" w:history="1">
            <w:r w:rsidR="0090722A" w:rsidRPr="0046020A">
              <w:rPr>
                <w:rStyle w:val="Hyperlink"/>
                <w:noProof/>
              </w:rPr>
              <w:t>References</w:t>
            </w:r>
            <w:r w:rsidR="0090722A">
              <w:rPr>
                <w:noProof/>
                <w:webHidden/>
              </w:rPr>
              <w:tab/>
            </w:r>
            <w:r w:rsidR="0090722A">
              <w:rPr>
                <w:noProof/>
                <w:webHidden/>
              </w:rPr>
              <w:fldChar w:fldCharType="begin"/>
            </w:r>
            <w:r w:rsidR="0090722A">
              <w:rPr>
                <w:noProof/>
                <w:webHidden/>
              </w:rPr>
              <w:instrText xml:space="preserve"> PAGEREF _Toc43569050 \h </w:instrText>
            </w:r>
            <w:r w:rsidR="0090722A">
              <w:rPr>
                <w:noProof/>
                <w:webHidden/>
              </w:rPr>
            </w:r>
            <w:r w:rsidR="0090722A">
              <w:rPr>
                <w:noProof/>
                <w:webHidden/>
              </w:rPr>
              <w:fldChar w:fldCharType="separate"/>
            </w:r>
            <w:r w:rsidR="0090722A">
              <w:rPr>
                <w:noProof/>
                <w:webHidden/>
              </w:rPr>
              <w:t>61</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51" w:history="1">
            <w:r w:rsidR="0090722A" w:rsidRPr="0046020A">
              <w:rPr>
                <w:rStyle w:val="Hyperlink"/>
                <w:noProof/>
              </w:rPr>
              <w:t>Appendix 1: Code</w:t>
            </w:r>
            <w:r w:rsidR="0090722A">
              <w:rPr>
                <w:noProof/>
                <w:webHidden/>
              </w:rPr>
              <w:tab/>
            </w:r>
            <w:r w:rsidR="0090722A">
              <w:rPr>
                <w:noProof/>
                <w:webHidden/>
              </w:rPr>
              <w:fldChar w:fldCharType="begin"/>
            </w:r>
            <w:r w:rsidR="0090722A">
              <w:rPr>
                <w:noProof/>
                <w:webHidden/>
              </w:rPr>
              <w:instrText xml:space="preserve"> PAGEREF _Toc43569051 \h </w:instrText>
            </w:r>
            <w:r w:rsidR="0090722A">
              <w:rPr>
                <w:noProof/>
                <w:webHidden/>
              </w:rPr>
            </w:r>
            <w:r w:rsidR="0090722A">
              <w:rPr>
                <w:noProof/>
                <w:webHidden/>
              </w:rPr>
              <w:fldChar w:fldCharType="separate"/>
            </w:r>
            <w:r w:rsidR="0090722A">
              <w:rPr>
                <w:noProof/>
                <w:webHidden/>
              </w:rPr>
              <w:t>64</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52" w:history="1">
            <w:r w:rsidR="0090722A" w:rsidRPr="0046020A">
              <w:rPr>
                <w:rStyle w:val="Hyperlink"/>
                <w:noProof/>
              </w:rPr>
              <w:t>Appendix 2: Figures</w:t>
            </w:r>
            <w:r w:rsidR="0090722A">
              <w:rPr>
                <w:noProof/>
                <w:webHidden/>
              </w:rPr>
              <w:tab/>
            </w:r>
            <w:r w:rsidR="0090722A">
              <w:rPr>
                <w:noProof/>
                <w:webHidden/>
              </w:rPr>
              <w:fldChar w:fldCharType="begin"/>
            </w:r>
            <w:r w:rsidR="0090722A">
              <w:rPr>
                <w:noProof/>
                <w:webHidden/>
              </w:rPr>
              <w:instrText xml:space="preserve"> PAGEREF _Toc43569052 \h </w:instrText>
            </w:r>
            <w:r w:rsidR="0090722A">
              <w:rPr>
                <w:noProof/>
                <w:webHidden/>
              </w:rPr>
            </w:r>
            <w:r w:rsidR="0090722A">
              <w:rPr>
                <w:noProof/>
                <w:webHidden/>
              </w:rPr>
              <w:fldChar w:fldCharType="separate"/>
            </w:r>
            <w:r w:rsidR="0090722A">
              <w:rPr>
                <w:noProof/>
                <w:webHidden/>
              </w:rPr>
              <w:t>76</w:t>
            </w:r>
            <w:r w:rsidR="0090722A">
              <w:rPr>
                <w:noProof/>
                <w:webHidden/>
              </w:rPr>
              <w:fldChar w:fldCharType="end"/>
            </w:r>
          </w:hyperlink>
        </w:p>
        <w:p w:rsidR="0090722A" w:rsidRDefault="004C0A73">
          <w:pPr>
            <w:pStyle w:val="TOC1"/>
            <w:tabs>
              <w:tab w:val="right" w:leader="dot" w:pos="9350"/>
            </w:tabs>
            <w:rPr>
              <w:rFonts w:asciiTheme="minorHAnsi" w:eastAsiaTheme="minorEastAsia" w:hAnsiTheme="minorHAnsi" w:cstheme="minorBidi"/>
              <w:noProof/>
              <w:sz w:val="22"/>
              <w:szCs w:val="22"/>
            </w:rPr>
          </w:pPr>
          <w:hyperlink w:anchor="_Toc43569053" w:history="1">
            <w:r w:rsidR="0090722A" w:rsidRPr="0046020A">
              <w:rPr>
                <w:rStyle w:val="Hyperlink"/>
                <w:noProof/>
              </w:rPr>
              <w:t>Appendix 3: Tables</w:t>
            </w:r>
            <w:r w:rsidR="0090722A">
              <w:rPr>
                <w:noProof/>
                <w:webHidden/>
              </w:rPr>
              <w:tab/>
            </w:r>
            <w:r w:rsidR="0090722A">
              <w:rPr>
                <w:noProof/>
                <w:webHidden/>
              </w:rPr>
              <w:fldChar w:fldCharType="begin"/>
            </w:r>
            <w:r w:rsidR="0090722A">
              <w:rPr>
                <w:noProof/>
                <w:webHidden/>
              </w:rPr>
              <w:instrText xml:space="preserve"> PAGEREF _Toc43569053 \h </w:instrText>
            </w:r>
            <w:r w:rsidR="0090722A">
              <w:rPr>
                <w:noProof/>
                <w:webHidden/>
              </w:rPr>
            </w:r>
            <w:r w:rsidR="0090722A">
              <w:rPr>
                <w:noProof/>
                <w:webHidden/>
              </w:rPr>
              <w:fldChar w:fldCharType="separate"/>
            </w:r>
            <w:r w:rsidR="0090722A">
              <w:rPr>
                <w:noProof/>
                <w:webHidden/>
              </w:rPr>
              <w:t>80</w:t>
            </w:r>
            <w:r w:rsidR="0090722A">
              <w:rPr>
                <w:noProof/>
                <w:webHidden/>
              </w:rPr>
              <w:fldChar w:fldCharType="end"/>
            </w:r>
          </w:hyperlink>
        </w:p>
        <w:p w:rsidR="0090722A" w:rsidRDefault="0090722A">
          <w:r>
            <w:rPr>
              <w:b/>
              <w:bCs/>
              <w:noProof/>
            </w:rPr>
            <w:fldChar w:fldCharType="end"/>
          </w:r>
        </w:p>
      </w:sdtContent>
    </w:sdt>
    <w:p w:rsidR="0097125A" w:rsidRDefault="0097125A">
      <w:pPr>
        <w:rPr>
          <w:b/>
          <w:bCs/>
          <w:noProof/>
        </w:rPr>
      </w:pPr>
    </w:p>
    <w:p w:rsidR="0097125A" w:rsidRDefault="0097125A">
      <w:pPr>
        <w:rPr>
          <w:b/>
          <w:bCs/>
          <w:noProof/>
        </w:rPr>
      </w:pPr>
    </w:p>
    <w:p w:rsidR="00CB4C9D" w:rsidRPr="0088759F" w:rsidRDefault="00CB4C9D" w:rsidP="006A7807">
      <w:pPr>
        <w:pStyle w:val="H1"/>
      </w:pPr>
      <w:bookmarkStart w:id="1" w:name="_Toc43568993"/>
      <w:r w:rsidRPr="0088759F">
        <w:lastRenderedPageBreak/>
        <w:t>List of Tables</w:t>
      </w:r>
      <w:bookmarkEnd w:id="1"/>
    </w:p>
    <w:p w:rsidR="001D2353" w:rsidRPr="001D2353" w:rsidRDefault="001D2353" w:rsidP="001D2353"/>
    <w:p w:rsidR="00436251" w:rsidRPr="006308BF" w:rsidRDefault="00CF2C42">
      <w:pPr>
        <w:pStyle w:val="TableofFigures"/>
        <w:tabs>
          <w:tab w:val="right" w:leader="underscore" w:pos="9350"/>
        </w:tabs>
        <w:rPr>
          <w:rFonts w:asciiTheme="majorBidi" w:eastAsiaTheme="minorEastAsia" w:hAnsiTheme="majorBidi" w:cstheme="majorBidi"/>
          <w:i w:val="0"/>
          <w:iCs w:val="0"/>
          <w:noProof/>
          <w:sz w:val="24"/>
        </w:rPr>
      </w:pPr>
      <w:r w:rsidRPr="006308BF">
        <w:rPr>
          <w:rFonts w:asciiTheme="majorBidi" w:hAnsiTheme="majorBidi" w:cstheme="majorBidi"/>
          <w:i w:val="0"/>
          <w:iCs w:val="0"/>
          <w:sz w:val="24"/>
        </w:rPr>
        <w:fldChar w:fldCharType="begin"/>
      </w:r>
      <w:r w:rsidRPr="006308BF">
        <w:rPr>
          <w:rFonts w:asciiTheme="majorBidi" w:hAnsiTheme="majorBidi" w:cstheme="majorBidi"/>
          <w:i w:val="0"/>
          <w:iCs w:val="0"/>
          <w:sz w:val="24"/>
        </w:rPr>
        <w:instrText xml:space="preserve"> TOC \h \z \c "Table" </w:instrText>
      </w:r>
      <w:r w:rsidRPr="006308BF">
        <w:rPr>
          <w:rFonts w:asciiTheme="majorBidi" w:hAnsiTheme="majorBidi" w:cstheme="majorBidi"/>
          <w:i w:val="0"/>
          <w:iCs w:val="0"/>
          <w:sz w:val="24"/>
        </w:rPr>
        <w:fldChar w:fldCharType="separate"/>
      </w:r>
      <w:hyperlink w:anchor="_Toc43570568" w:history="1">
        <w:r w:rsidR="00436251" w:rsidRPr="006308BF">
          <w:rPr>
            <w:rStyle w:val="Hyperlink"/>
            <w:rFonts w:asciiTheme="majorBidi" w:hAnsiTheme="majorBidi" w:cstheme="majorBidi"/>
            <w:i w:val="0"/>
            <w:iCs w:val="0"/>
            <w:noProof/>
            <w:sz w:val="24"/>
          </w:rPr>
          <w:t>Table 1: Alternative distributions used in the research</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_Toc43570568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12</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69" w:history="1">
        <w:r w:rsidR="00436251" w:rsidRPr="006308BF">
          <w:rPr>
            <w:rStyle w:val="Hyperlink"/>
            <w:rFonts w:asciiTheme="majorBidi" w:hAnsiTheme="majorBidi" w:cstheme="majorBidi"/>
            <w:i w:val="0"/>
            <w:iCs w:val="0"/>
            <w:noProof/>
            <w:sz w:val="24"/>
          </w:rPr>
          <w:t>Table 2 Features descriptive statistics per dist_type</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_Toc43570569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34</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70" w:history="1">
        <w:r w:rsidR="00436251" w:rsidRPr="006308BF">
          <w:rPr>
            <w:rStyle w:val="Hyperlink"/>
            <w:rFonts w:asciiTheme="majorBidi" w:hAnsiTheme="majorBidi" w:cstheme="majorBidi"/>
            <w:i w:val="0"/>
            <w:iCs w:val="0"/>
            <w:noProof/>
            <w:sz w:val="24"/>
          </w:rPr>
          <w:t>Table 3 Data distribution after splitting</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_Toc43570570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39</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71" w:history="1">
        <w:r w:rsidR="00436251" w:rsidRPr="006308BF">
          <w:rPr>
            <w:rStyle w:val="Hyperlink"/>
            <w:rFonts w:asciiTheme="majorBidi" w:hAnsiTheme="majorBidi" w:cstheme="majorBidi"/>
            <w:i w:val="0"/>
            <w:iCs w:val="0"/>
            <w:noProof/>
            <w:sz w:val="24"/>
          </w:rPr>
          <w:t>Table 4: Model parameters</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_Toc43570571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41</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72" w:history="1">
        <w:r w:rsidR="00436251" w:rsidRPr="006308BF">
          <w:rPr>
            <w:rStyle w:val="Hyperlink"/>
            <w:rFonts w:asciiTheme="majorBidi" w:hAnsiTheme="majorBidi" w:cstheme="majorBidi"/>
            <w:i w:val="0"/>
            <w:iCs w:val="0"/>
            <w:noProof/>
            <w:sz w:val="24"/>
          </w:rPr>
          <w:t>Table 5: Best thresholds based on validation set</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_Toc43570572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42</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73" w:history="1">
        <w:r w:rsidR="00436251" w:rsidRPr="006308BF">
          <w:rPr>
            <w:rStyle w:val="Hyperlink"/>
            <w:rFonts w:asciiTheme="majorBidi" w:hAnsiTheme="majorBidi" w:cstheme="majorBidi"/>
            <w:i w:val="0"/>
            <w:iCs w:val="0"/>
            <w:noProof/>
            <w:sz w:val="24"/>
          </w:rPr>
          <w:t>Table 6: Quality statistic of the models on applied_threshold</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_Toc43570573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46</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74" w:history="1">
        <w:r w:rsidR="00436251" w:rsidRPr="006308BF">
          <w:rPr>
            <w:rStyle w:val="Hyperlink"/>
            <w:rFonts w:asciiTheme="majorBidi" w:hAnsiTheme="majorBidi" w:cstheme="majorBidi"/>
            <w:i w:val="0"/>
            <w:iCs w:val="0"/>
            <w:noProof/>
            <w:sz w:val="24"/>
          </w:rPr>
          <w:t>Table 7: Summary instance report</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_Toc43570574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49</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75" w:history="1">
        <w:r w:rsidR="00436251" w:rsidRPr="006308BF">
          <w:rPr>
            <w:rStyle w:val="Hyperlink"/>
            <w:rFonts w:asciiTheme="majorBidi" w:hAnsiTheme="majorBidi" w:cstheme="majorBidi"/>
            <w:i w:val="0"/>
            <w:iCs w:val="0"/>
            <w:noProof/>
            <w:sz w:val="24"/>
          </w:rPr>
          <w:t>Table 8: Sensitivity errors (FN) per alternative family</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_Toc43570575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50</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76" w:history="1">
        <w:r w:rsidR="00436251" w:rsidRPr="006308BF">
          <w:rPr>
            <w:rStyle w:val="Hyperlink"/>
            <w:rFonts w:asciiTheme="majorBidi" w:hAnsiTheme="majorBidi" w:cstheme="majorBidi"/>
            <w:i w:val="0"/>
            <w:iCs w:val="0"/>
            <w:noProof/>
            <w:sz w:val="24"/>
          </w:rPr>
          <w:t>Table 9: List of normality tests used in the power comparison</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_Toc43570576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52</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77" w:history="1">
        <w:r w:rsidR="00436251" w:rsidRPr="006308BF">
          <w:rPr>
            <w:rStyle w:val="Hyperlink"/>
            <w:rFonts w:asciiTheme="majorBidi" w:hAnsiTheme="majorBidi" w:cstheme="majorBidi"/>
            <w:i w:val="0"/>
            <w:iCs w:val="0"/>
            <w:noProof/>
            <w:sz w:val="24"/>
          </w:rPr>
          <w:t>Table 10: "new_test" Threshold used on each significance level</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_Toc43570577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52</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78" w:history="1">
        <w:r w:rsidR="00436251" w:rsidRPr="006308BF">
          <w:rPr>
            <w:rStyle w:val="Hyperlink"/>
            <w:rFonts w:asciiTheme="majorBidi" w:hAnsiTheme="majorBidi" w:cstheme="majorBidi"/>
            <w:i w:val="0"/>
            <w:iCs w:val="0"/>
            <w:noProof/>
            <w:sz w:val="24"/>
          </w:rPr>
          <w:t>Table 11: Tests power per alternative family on 1% level of significance</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_Toc43570578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55</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79" w:history="1">
        <w:r w:rsidR="00436251" w:rsidRPr="006308BF">
          <w:rPr>
            <w:rStyle w:val="Hyperlink"/>
            <w:rFonts w:asciiTheme="majorBidi" w:hAnsiTheme="majorBidi" w:cstheme="majorBidi"/>
            <w:i w:val="0"/>
            <w:iCs w:val="0"/>
            <w:noProof/>
            <w:sz w:val="24"/>
          </w:rPr>
          <w:t>Table 12: Tests power per alternative family on 5% level of significance</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_Toc43570579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56</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80" w:history="1">
        <w:r w:rsidR="00436251" w:rsidRPr="006308BF">
          <w:rPr>
            <w:rStyle w:val="Hyperlink"/>
            <w:rFonts w:asciiTheme="majorBidi" w:hAnsiTheme="majorBidi" w:cstheme="majorBidi"/>
            <w:i w:val="0"/>
            <w:iCs w:val="0"/>
            <w:noProof/>
            <w:sz w:val="24"/>
          </w:rPr>
          <w:t>Table 13: Tests power per alternative family on 10% level of significance</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_Toc43570580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57</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81" w:history="1">
        <w:r w:rsidR="00436251" w:rsidRPr="006308BF">
          <w:rPr>
            <w:rStyle w:val="Hyperlink"/>
            <w:rFonts w:asciiTheme="majorBidi" w:hAnsiTheme="majorBidi" w:cstheme="majorBidi"/>
            <w:i w:val="0"/>
            <w:iCs w:val="0"/>
            <w:noProof/>
            <w:sz w:val="24"/>
          </w:rPr>
          <w:t>Table 14 Sample sizes</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_Toc43570581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80</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82" w:history="1">
        <w:r w:rsidR="00436251" w:rsidRPr="006308BF">
          <w:rPr>
            <w:rStyle w:val="Hyperlink"/>
            <w:rFonts w:asciiTheme="majorBidi" w:hAnsiTheme="majorBidi" w:cstheme="majorBidi"/>
            <w:i w:val="0"/>
            <w:iCs w:val="0"/>
            <w:noProof/>
            <w:sz w:val="24"/>
          </w:rPr>
          <w:t>Table 15: FN instances with lowest score from validation set on rf model</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_Toc43570582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81</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83" w:history="1">
        <w:r w:rsidR="00436251" w:rsidRPr="006308BF">
          <w:rPr>
            <w:rStyle w:val="Hyperlink"/>
            <w:rFonts w:asciiTheme="majorBidi" w:hAnsiTheme="majorBidi" w:cstheme="majorBidi"/>
            <w:i w:val="0"/>
            <w:iCs w:val="0"/>
            <w:noProof/>
            <w:sz w:val="24"/>
          </w:rPr>
          <w:t>Table 16: Overall tests power on 1% significance level</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_Toc43570583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82</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84" w:history="1">
        <w:r w:rsidR="00436251" w:rsidRPr="006308BF">
          <w:rPr>
            <w:rStyle w:val="Hyperlink"/>
            <w:rFonts w:asciiTheme="majorBidi" w:hAnsiTheme="majorBidi" w:cstheme="majorBidi"/>
            <w:i w:val="0"/>
            <w:iCs w:val="0"/>
            <w:noProof/>
            <w:sz w:val="24"/>
          </w:rPr>
          <w:t>Table 17: Overall tests power on 5% significance level</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_Toc43570584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82</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85" w:history="1">
        <w:r w:rsidR="00436251" w:rsidRPr="006308BF">
          <w:rPr>
            <w:rStyle w:val="Hyperlink"/>
            <w:rFonts w:asciiTheme="majorBidi" w:hAnsiTheme="majorBidi" w:cstheme="majorBidi"/>
            <w:i w:val="0"/>
            <w:iCs w:val="0"/>
            <w:noProof/>
            <w:sz w:val="24"/>
          </w:rPr>
          <w:t>Table 18: Overall tests power on 10% significance level</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_Toc43570585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82</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86" w:history="1">
        <w:r w:rsidR="00436251" w:rsidRPr="006308BF">
          <w:rPr>
            <w:rStyle w:val="Hyperlink"/>
            <w:rFonts w:asciiTheme="majorBidi" w:hAnsiTheme="majorBidi" w:cstheme="majorBidi"/>
            <w:i w:val="0"/>
            <w:iCs w:val="0"/>
            <w:noProof/>
            <w:sz w:val="24"/>
          </w:rPr>
          <w:t>Table 19: Tests power per distribution at 1% significance level</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_Toc43570586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82</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87" w:history="1">
        <w:r w:rsidR="00436251" w:rsidRPr="006308BF">
          <w:rPr>
            <w:rStyle w:val="Hyperlink"/>
            <w:rFonts w:asciiTheme="majorBidi" w:hAnsiTheme="majorBidi" w:cstheme="majorBidi"/>
            <w:i w:val="0"/>
            <w:iCs w:val="0"/>
            <w:noProof/>
            <w:sz w:val="24"/>
          </w:rPr>
          <w:t>Table 20: Tests power per distribution at 5% significance level</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_Toc43570587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89</w:t>
        </w:r>
        <w:r w:rsidR="00436251" w:rsidRPr="006308BF">
          <w:rPr>
            <w:rFonts w:asciiTheme="majorBidi" w:hAnsiTheme="majorBidi" w:cstheme="majorBidi"/>
            <w:i w:val="0"/>
            <w:iCs w:val="0"/>
            <w:noProof/>
            <w:webHidden/>
            <w:sz w:val="24"/>
          </w:rPr>
          <w:fldChar w:fldCharType="end"/>
        </w:r>
      </w:hyperlink>
    </w:p>
    <w:p w:rsidR="00436251" w:rsidRPr="006308BF"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88" w:history="1">
        <w:r w:rsidR="00436251" w:rsidRPr="006308BF">
          <w:rPr>
            <w:rStyle w:val="Hyperlink"/>
            <w:rFonts w:asciiTheme="majorBidi" w:hAnsiTheme="majorBidi" w:cstheme="majorBidi"/>
            <w:i w:val="0"/>
            <w:iCs w:val="0"/>
            <w:noProof/>
            <w:sz w:val="24"/>
          </w:rPr>
          <w:t>Table 21: Tests power per distribution at 10% significance level</w:t>
        </w:r>
        <w:r w:rsidR="00436251" w:rsidRPr="006308BF">
          <w:rPr>
            <w:rFonts w:asciiTheme="majorBidi" w:hAnsiTheme="majorBidi" w:cstheme="majorBidi"/>
            <w:i w:val="0"/>
            <w:iCs w:val="0"/>
            <w:noProof/>
            <w:webHidden/>
            <w:sz w:val="24"/>
          </w:rPr>
          <w:tab/>
        </w:r>
        <w:r w:rsidR="00436251" w:rsidRPr="006308BF">
          <w:rPr>
            <w:rFonts w:asciiTheme="majorBidi" w:hAnsiTheme="majorBidi" w:cstheme="majorBidi"/>
            <w:i w:val="0"/>
            <w:iCs w:val="0"/>
            <w:noProof/>
            <w:webHidden/>
            <w:sz w:val="24"/>
          </w:rPr>
          <w:fldChar w:fldCharType="begin"/>
        </w:r>
        <w:r w:rsidR="00436251" w:rsidRPr="006308BF">
          <w:rPr>
            <w:rFonts w:asciiTheme="majorBidi" w:hAnsiTheme="majorBidi" w:cstheme="majorBidi"/>
            <w:i w:val="0"/>
            <w:iCs w:val="0"/>
            <w:noProof/>
            <w:webHidden/>
            <w:sz w:val="24"/>
          </w:rPr>
          <w:instrText xml:space="preserve"> PAGEREF _Toc43570588 \h </w:instrText>
        </w:r>
        <w:r w:rsidR="00436251" w:rsidRPr="006308BF">
          <w:rPr>
            <w:rFonts w:asciiTheme="majorBidi" w:hAnsiTheme="majorBidi" w:cstheme="majorBidi"/>
            <w:i w:val="0"/>
            <w:iCs w:val="0"/>
            <w:noProof/>
            <w:webHidden/>
            <w:sz w:val="24"/>
          </w:rPr>
        </w:r>
        <w:r w:rsidR="00436251" w:rsidRPr="006308BF">
          <w:rPr>
            <w:rFonts w:asciiTheme="majorBidi" w:hAnsiTheme="majorBidi" w:cstheme="majorBidi"/>
            <w:i w:val="0"/>
            <w:iCs w:val="0"/>
            <w:noProof/>
            <w:webHidden/>
            <w:sz w:val="24"/>
          </w:rPr>
          <w:fldChar w:fldCharType="separate"/>
        </w:r>
        <w:r w:rsidR="00436251" w:rsidRPr="006308BF">
          <w:rPr>
            <w:rFonts w:asciiTheme="majorBidi" w:hAnsiTheme="majorBidi" w:cstheme="majorBidi"/>
            <w:i w:val="0"/>
            <w:iCs w:val="0"/>
            <w:noProof/>
            <w:webHidden/>
            <w:sz w:val="24"/>
          </w:rPr>
          <w:t>95</w:t>
        </w:r>
        <w:r w:rsidR="00436251" w:rsidRPr="006308BF">
          <w:rPr>
            <w:rFonts w:asciiTheme="majorBidi" w:hAnsiTheme="majorBidi" w:cstheme="majorBidi"/>
            <w:i w:val="0"/>
            <w:iCs w:val="0"/>
            <w:noProof/>
            <w:webHidden/>
            <w:sz w:val="24"/>
          </w:rPr>
          <w:fldChar w:fldCharType="end"/>
        </w:r>
      </w:hyperlink>
    </w:p>
    <w:p w:rsidR="00AC00A6" w:rsidRPr="0090722A" w:rsidRDefault="00CF2C42" w:rsidP="00AC00A6">
      <w:pPr>
        <w:rPr>
          <w:rFonts w:asciiTheme="majorBidi" w:hAnsiTheme="majorBidi" w:cstheme="majorBidi"/>
          <w:sz w:val="20"/>
          <w:szCs w:val="20"/>
        </w:rPr>
      </w:pPr>
      <w:r w:rsidRPr="006308BF">
        <w:rPr>
          <w:rFonts w:asciiTheme="majorBidi" w:hAnsiTheme="majorBidi" w:cstheme="majorBidi"/>
        </w:rPr>
        <w:fldChar w:fldCharType="end"/>
      </w:r>
    </w:p>
    <w:p w:rsidR="00AC00A6" w:rsidRPr="004D0B4E" w:rsidRDefault="00AC00A6" w:rsidP="00392423">
      <w:pPr>
        <w:jc w:val="center"/>
        <w:rPr>
          <w:rFonts w:asciiTheme="majorBidi" w:hAnsiTheme="majorBidi" w:cstheme="majorBidi"/>
          <w:b/>
          <w:bCs/>
          <w:i/>
          <w:iCs/>
          <w:sz w:val="36"/>
          <w:szCs w:val="36"/>
        </w:rPr>
      </w:pPr>
    </w:p>
    <w:p w:rsidR="000335EF" w:rsidRDefault="002648A6" w:rsidP="002648A6">
      <w:pPr>
        <w:tabs>
          <w:tab w:val="left" w:pos="7080"/>
        </w:tabs>
      </w:pPr>
      <w:r>
        <w:tab/>
      </w:r>
    </w:p>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9208A2"/>
    <w:p w:rsidR="009208A2" w:rsidRDefault="00156896" w:rsidP="006A7807">
      <w:pPr>
        <w:pStyle w:val="H1"/>
      </w:pPr>
      <w:bookmarkStart w:id="2" w:name="_Toc43568994"/>
      <w:r w:rsidRPr="00671633">
        <w:lastRenderedPageBreak/>
        <w:t>List of Figures</w:t>
      </w:r>
      <w:bookmarkEnd w:id="2"/>
    </w:p>
    <w:p w:rsidR="004861EE" w:rsidRPr="00901083" w:rsidRDefault="004861EE" w:rsidP="004861EE">
      <w:pPr>
        <w:rPr>
          <w:rFonts w:asciiTheme="majorBidi" w:hAnsiTheme="majorBidi" w:cstheme="majorBidi"/>
          <w:b/>
          <w:bCs/>
        </w:rPr>
      </w:pPr>
    </w:p>
    <w:p w:rsidR="00633C6F" w:rsidRPr="006A7807" w:rsidRDefault="00DF52CE">
      <w:pPr>
        <w:pStyle w:val="TableofFigures"/>
        <w:tabs>
          <w:tab w:val="right" w:leader="underscore" w:pos="9350"/>
        </w:tabs>
        <w:rPr>
          <w:rFonts w:asciiTheme="majorBidi" w:eastAsiaTheme="minorEastAsia" w:hAnsiTheme="majorBidi" w:cstheme="majorBidi"/>
          <w:i w:val="0"/>
          <w:iCs w:val="0"/>
          <w:noProof/>
          <w:sz w:val="24"/>
        </w:rPr>
      </w:pPr>
      <w:r w:rsidRPr="006A7807">
        <w:rPr>
          <w:rFonts w:asciiTheme="majorBidi" w:hAnsiTheme="majorBidi" w:cstheme="majorBidi"/>
          <w:i w:val="0"/>
          <w:iCs w:val="0"/>
          <w:sz w:val="24"/>
        </w:rPr>
        <w:fldChar w:fldCharType="begin"/>
      </w:r>
      <w:r w:rsidRPr="006A7807">
        <w:rPr>
          <w:rFonts w:asciiTheme="majorBidi" w:hAnsiTheme="majorBidi" w:cstheme="majorBidi"/>
          <w:i w:val="0"/>
          <w:iCs w:val="0"/>
          <w:sz w:val="24"/>
        </w:rPr>
        <w:instrText xml:space="preserve"> TOC \h \z \c "Figure" </w:instrText>
      </w:r>
      <w:r w:rsidRPr="006A7807">
        <w:rPr>
          <w:rFonts w:asciiTheme="majorBidi" w:hAnsiTheme="majorBidi" w:cstheme="majorBidi"/>
          <w:i w:val="0"/>
          <w:iCs w:val="0"/>
          <w:sz w:val="24"/>
        </w:rPr>
        <w:fldChar w:fldCharType="separate"/>
      </w:r>
      <w:hyperlink w:anchor="_Toc43570510" w:history="1">
        <w:r w:rsidR="00633C6F" w:rsidRPr="006A7807">
          <w:rPr>
            <w:rStyle w:val="Hyperlink"/>
            <w:rFonts w:asciiTheme="majorBidi" w:hAnsiTheme="majorBidi" w:cstheme="majorBidi"/>
            <w:i w:val="0"/>
            <w:iCs w:val="0"/>
            <w:noProof/>
            <w:sz w:val="24"/>
          </w:rPr>
          <w:t>Figure 1: PDF of Normal distribution (Normal distribution, 2020)</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_Toc43570510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2</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11" w:history="1">
        <w:r w:rsidR="00633C6F" w:rsidRPr="006A7807">
          <w:rPr>
            <w:rStyle w:val="Hyperlink"/>
            <w:rFonts w:asciiTheme="majorBidi" w:hAnsiTheme="majorBidi" w:cstheme="majorBidi"/>
            <w:i w:val="0"/>
            <w:iCs w:val="0"/>
            <w:noProof/>
            <w:sz w:val="24"/>
          </w:rPr>
          <w:t xml:space="preserve">Figure 2: Probability density function for Beta variate </w:t>
        </w:r>
        <w:r w:rsidR="00633C6F" w:rsidRPr="006A7807">
          <w:rPr>
            <w:rStyle w:val="Hyperlink"/>
            <w:rFonts w:asciiTheme="majorBidi" w:hAnsiTheme="majorBidi" w:cstheme="majorBidi"/>
            <w:b/>
            <w:bCs/>
            <w:i w:val="0"/>
            <w:iCs w:val="0"/>
            <w:noProof/>
            <w:sz w:val="24"/>
          </w:rPr>
          <w:t>β</w:t>
        </w:r>
        <w:r w:rsidR="00633C6F" w:rsidRPr="006A7807">
          <w:rPr>
            <w:rStyle w:val="Hyperlink"/>
            <w:rFonts w:asciiTheme="majorBidi" w:hAnsiTheme="majorBidi" w:cstheme="majorBidi"/>
            <w:i w:val="0"/>
            <w:iCs w:val="0"/>
            <w:noProof/>
            <w:sz w:val="24"/>
          </w:rPr>
          <w:t>: v, ω</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_Toc43570511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14</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12" w:history="1">
        <w:r w:rsidR="00633C6F" w:rsidRPr="006A7807">
          <w:rPr>
            <w:rStyle w:val="Hyperlink"/>
            <w:rFonts w:asciiTheme="majorBidi" w:hAnsiTheme="majorBidi" w:cstheme="majorBidi"/>
            <w:i w:val="0"/>
            <w:iCs w:val="0"/>
            <w:noProof/>
            <w:sz w:val="24"/>
          </w:rPr>
          <w:t xml:space="preserve">Figure 3: Probability density function for Student’s t variate, </w:t>
        </w:r>
        <w:r w:rsidR="00633C6F" w:rsidRPr="006A7807">
          <w:rPr>
            <w:rStyle w:val="Hyperlink"/>
            <w:rFonts w:asciiTheme="majorBidi" w:hAnsiTheme="majorBidi" w:cstheme="majorBidi"/>
            <w:b/>
            <w:bCs/>
            <w:i w:val="0"/>
            <w:iCs w:val="0"/>
            <w:noProof/>
            <w:sz w:val="24"/>
          </w:rPr>
          <w:t xml:space="preserve">t: </w:t>
        </w:r>
        <m:oMath>
          <m:r>
            <w:rPr>
              <w:rStyle w:val="Hyperlink"/>
              <w:rFonts w:ascii="Cambria Math" w:hAnsi="Cambria Math" w:cstheme="majorBidi"/>
              <w:noProof/>
              <w:sz w:val="24"/>
            </w:rPr>
            <m:t>v</m:t>
          </m:r>
        </m:oMath>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_Toc43570512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15</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13" w:history="1">
        <w:r w:rsidR="00633C6F" w:rsidRPr="006A7807">
          <w:rPr>
            <w:rStyle w:val="Hyperlink"/>
            <w:rFonts w:asciiTheme="majorBidi" w:hAnsiTheme="majorBidi" w:cstheme="majorBidi"/>
            <w:i w:val="0"/>
            <w:iCs w:val="0"/>
            <w:noProof/>
            <w:sz w:val="24"/>
          </w:rPr>
          <w:t xml:space="preserve">Figure 4: Probability density function for the Chi-Squared variate </w:t>
        </w:r>
        <m:oMath>
          <m:r>
            <m:rPr>
              <m:sty m:val="b"/>
            </m:rPr>
            <w:rPr>
              <w:rStyle w:val="Hyperlink"/>
              <w:rFonts w:ascii="Cambria Math" w:hAnsi="Cambria Math" w:cstheme="majorBidi"/>
              <w:b/>
              <w:bCs/>
              <w:i w:val="0"/>
              <w:iCs w:val="0"/>
              <w:noProof/>
              <w:sz w:val="24"/>
            </w:rPr>
            <w:sym w:font="Symbol" w:char="F063"/>
          </m:r>
          <m:r>
            <m:rPr>
              <m:sty m:val="bi"/>
            </m:rPr>
            <w:rPr>
              <w:rStyle w:val="Hyperlink"/>
              <w:rFonts w:ascii="Cambria Math" w:hAnsi="Cambria Math" w:cstheme="majorBidi"/>
              <w:noProof/>
              <w:sz w:val="24"/>
            </w:rPr>
            <m:t>2</m:t>
          </m:r>
          <m:r>
            <w:rPr>
              <w:rStyle w:val="Hyperlink"/>
              <w:rFonts w:ascii="Cambria Math" w:hAnsi="Cambria Math" w:cstheme="majorBidi"/>
              <w:noProof/>
              <w:sz w:val="24"/>
            </w:rPr>
            <m:t>: v</m:t>
          </m:r>
        </m:oMath>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_Toc43570513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16</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14" w:history="1">
        <w:r w:rsidR="00633C6F" w:rsidRPr="006A7807">
          <w:rPr>
            <w:rStyle w:val="Hyperlink"/>
            <w:rFonts w:asciiTheme="majorBidi" w:hAnsiTheme="majorBidi" w:cstheme="majorBidi"/>
            <w:i w:val="0"/>
            <w:iCs w:val="0"/>
            <w:noProof/>
            <w:sz w:val="24"/>
          </w:rPr>
          <w:t xml:space="preserve">Figure 5: Probability density function for the Log-normal variate </w:t>
        </w:r>
        <w:r w:rsidR="00633C6F" w:rsidRPr="006A7807">
          <w:rPr>
            <w:rStyle w:val="Hyperlink"/>
            <w:rFonts w:asciiTheme="majorBidi" w:hAnsiTheme="majorBidi" w:cstheme="majorBidi"/>
            <w:b/>
            <w:bCs/>
            <w:i w:val="0"/>
            <w:iCs w:val="0"/>
            <w:noProof/>
            <w:sz w:val="24"/>
          </w:rPr>
          <w:t>L</w:t>
        </w:r>
        <w:r w:rsidR="00633C6F" w:rsidRPr="006A7807">
          <w:rPr>
            <w:rStyle w:val="Hyperlink"/>
            <w:rFonts w:asciiTheme="majorBidi" w:hAnsiTheme="majorBidi" w:cstheme="majorBidi"/>
            <w:i w:val="0"/>
            <w:iCs w:val="0"/>
            <w:noProof/>
            <w:sz w:val="24"/>
          </w:rPr>
          <w:t xml:space="preserve">: </w:t>
        </w:r>
        <m:oMath>
          <m:r>
            <w:rPr>
              <w:rStyle w:val="Hyperlink"/>
              <w:rFonts w:ascii="Cambria Math" w:hAnsi="Cambria Math" w:cstheme="majorBidi"/>
              <w:noProof/>
              <w:sz w:val="24"/>
            </w:rPr>
            <m:t>m,</m:t>
          </m:r>
        </m:oMath>
        <w:r w:rsidR="00633C6F" w:rsidRPr="006A7807">
          <w:rPr>
            <w:rStyle w:val="Hyperlink"/>
            <w:rFonts w:asciiTheme="majorBidi" w:hAnsiTheme="majorBidi" w:cstheme="majorBidi"/>
            <w:i w:val="0"/>
            <w:iCs w:val="0"/>
            <w:noProof/>
            <w:sz w:val="24"/>
          </w:rPr>
          <w:t xml:space="preserve"> </w:t>
        </w:r>
        <m:oMath>
          <m:r>
            <w:rPr>
              <w:rStyle w:val="Hyperlink"/>
              <w:rFonts w:ascii="Cambria Math" w:hAnsi="Cambria Math" w:cstheme="majorBidi"/>
              <w:noProof/>
              <w:sz w:val="24"/>
            </w:rPr>
            <m:t>σ</m:t>
          </m:r>
        </m:oMath>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_Toc43570514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17</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15" w:history="1">
        <w:r w:rsidR="00633C6F" w:rsidRPr="006A7807">
          <w:rPr>
            <w:rStyle w:val="Hyperlink"/>
            <w:rFonts w:asciiTheme="majorBidi" w:hAnsiTheme="majorBidi" w:cstheme="majorBidi"/>
            <w:i w:val="0"/>
            <w:iCs w:val="0"/>
            <w:noProof/>
            <w:sz w:val="24"/>
          </w:rPr>
          <w:t xml:space="preserve">Figure 6: Probability density function for Weibull variate </w:t>
        </w:r>
        <m:oMath>
          <m:r>
            <w:rPr>
              <w:rStyle w:val="Hyperlink"/>
              <w:rFonts w:ascii="Cambria Math" w:hAnsi="Cambria Math" w:cstheme="majorBidi"/>
              <w:noProof/>
              <w:sz w:val="24"/>
            </w:rPr>
            <m:t>W: η, β</m:t>
          </m:r>
        </m:oMath>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_Toc43570515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18</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16" w:history="1">
        <w:r w:rsidR="00633C6F" w:rsidRPr="006A7807">
          <w:rPr>
            <w:rStyle w:val="Hyperlink"/>
            <w:rFonts w:asciiTheme="majorBidi" w:hAnsiTheme="majorBidi" w:cstheme="majorBidi"/>
            <w:i w:val="0"/>
            <w:iCs w:val="0"/>
            <w:noProof/>
            <w:sz w:val="24"/>
          </w:rPr>
          <w:t>Figure 7: PDF of Tukey lambda distribution (Tukey lambda distribution, 2019)</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_Toc43570516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19</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17" w:history="1">
        <w:r w:rsidR="00633C6F" w:rsidRPr="006A7807">
          <w:rPr>
            <w:rStyle w:val="Hyperlink"/>
            <w:rFonts w:asciiTheme="majorBidi" w:hAnsiTheme="majorBidi" w:cstheme="majorBidi"/>
            <w:i w:val="0"/>
            <w:iCs w:val="0"/>
            <w:noProof/>
            <w:sz w:val="24"/>
          </w:rPr>
          <w:t xml:space="preserve">Figure 8: Probability density function for the Laplace variate </w:t>
        </w:r>
        <m:oMath>
          <m:r>
            <m:rPr>
              <m:sty m:val="bi"/>
            </m:rPr>
            <w:rPr>
              <w:rStyle w:val="Hyperlink"/>
              <w:rFonts w:ascii="Cambria Math" w:hAnsi="Cambria Math" w:cstheme="majorBidi"/>
              <w:noProof/>
              <w:sz w:val="24"/>
            </w:rPr>
            <m:t>L</m:t>
          </m:r>
          <m:r>
            <w:rPr>
              <w:rStyle w:val="Hyperlink"/>
              <w:rFonts w:ascii="Cambria Math" w:hAnsi="Cambria Math" w:cstheme="majorBidi"/>
              <w:noProof/>
              <w:sz w:val="24"/>
            </w:rPr>
            <m:t>:a, b</m:t>
          </m:r>
        </m:oMath>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_Toc43570517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20</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18" w:history="1">
        <w:r w:rsidR="00633C6F" w:rsidRPr="006A7807">
          <w:rPr>
            <w:rStyle w:val="Hyperlink"/>
            <w:rFonts w:asciiTheme="majorBidi" w:hAnsiTheme="majorBidi" w:cstheme="majorBidi"/>
            <w:i w:val="0"/>
            <w:iCs w:val="0"/>
            <w:noProof/>
            <w:sz w:val="24"/>
          </w:rPr>
          <w:t xml:space="preserve">Figure 9: Probability density function for the rectangular variate </w:t>
        </w:r>
        <m:oMath>
          <m:r>
            <m:rPr>
              <m:sty m:val="bi"/>
            </m:rPr>
            <w:rPr>
              <w:rStyle w:val="Hyperlink"/>
              <w:rFonts w:ascii="Cambria Math" w:hAnsi="Cambria Math" w:cstheme="majorBidi"/>
              <w:noProof/>
              <w:sz w:val="24"/>
            </w:rPr>
            <m:t>R</m:t>
          </m:r>
          <m:r>
            <w:rPr>
              <w:rStyle w:val="Hyperlink"/>
              <w:rFonts w:ascii="Cambria Math" w:hAnsi="Cambria Math" w:cstheme="majorBidi"/>
              <w:noProof/>
              <w:sz w:val="24"/>
            </w:rPr>
            <m:t>: a, b</m:t>
          </m:r>
        </m:oMath>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_Toc43570518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21</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19" w:history="1">
        <w:r w:rsidR="00633C6F" w:rsidRPr="006A7807">
          <w:rPr>
            <w:rStyle w:val="Hyperlink"/>
            <w:rFonts w:asciiTheme="majorBidi" w:hAnsiTheme="majorBidi" w:cstheme="majorBidi"/>
            <w:i w:val="0"/>
            <w:iCs w:val="0"/>
            <w:noProof/>
            <w:sz w:val="24"/>
          </w:rPr>
          <w:t xml:space="preserve">Figure 10: Probability density function for the truncated normal variate </w:t>
        </w:r>
        <m:oMath>
          <m:r>
            <m:rPr>
              <m:sty m:val="bi"/>
            </m:rPr>
            <w:rPr>
              <w:rStyle w:val="Hyperlink"/>
              <w:rFonts w:ascii="Cambria Math" w:hAnsi="Cambria Math" w:cstheme="majorBidi"/>
              <w:noProof/>
              <w:sz w:val="24"/>
            </w:rPr>
            <m:t>X</m:t>
          </m:r>
          <m:r>
            <w:rPr>
              <w:rStyle w:val="Hyperlink"/>
              <w:rFonts w:ascii="Cambria Math" w:hAnsi="Cambria Math" w:cstheme="majorBidi"/>
              <w:noProof/>
              <w:sz w:val="24"/>
            </w:rPr>
            <m:t>:</m:t>
          </m:r>
          <m:r>
            <m:rPr>
              <m:sty m:val="bi"/>
            </m:rPr>
            <w:rPr>
              <w:rStyle w:val="Hyperlink"/>
              <w:rFonts w:ascii="Cambria Math" w:hAnsi="Cambria Math" w:cstheme="majorBidi"/>
              <w:noProof/>
              <w:sz w:val="24"/>
            </w:rPr>
            <m:t xml:space="preserve"> </m:t>
          </m:r>
          <m:r>
            <w:rPr>
              <w:rStyle w:val="Hyperlink"/>
              <w:rFonts w:ascii="Cambria Math" w:hAnsi="Cambria Math" w:cstheme="majorBidi"/>
              <w:noProof/>
              <w:sz w:val="24"/>
            </w:rPr>
            <m:t>μ, σ, a, b</m:t>
          </m:r>
        </m:oMath>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_Toc43570519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22</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20" w:history="1">
        <w:r w:rsidR="00633C6F" w:rsidRPr="006A7807">
          <w:rPr>
            <w:rStyle w:val="Hyperlink"/>
            <w:rFonts w:asciiTheme="majorBidi" w:hAnsiTheme="majorBidi" w:cstheme="majorBidi"/>
            <w:i w:val="0"/>
            <w:iCs w:val="0"/>
            <w:noProof/>
            <w:sz w:val="24"/>
          </w:rPr>
          <w:t>Figure 11 Support vectors and margin representation</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_Toc43570520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26</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21" w:history="1">
        <w:r w:rsidR="00633C6F" w:rsidRPr="006A7807">
          <w:rPr>
            <w:rStyle w:val="Hyperlink"/>
            <w:rFonts w:asciiTheme="majorBidi" w:hAnsiTheme="majorBidi" w:cstheme="majorBidi"/>
            <w:i w:val="0"/>
            <w:iCs w:val="0"/>
            <w:noProof/>
            <w:sz w:val="24"/>
          </w:rPr>
          <w:t>Figure 12: Density plot for "size"</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_Toc43570521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35</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22" w:history="1">
        <w:r w:rsidR="00633C6F" w:rsidRPr="006A7807">
          <w:rPr>
            <w:rStyle w:val="Hyperlink"/>
            <w:rFonts w:asciiTheme="majorBidi" w:hAnsiTheme="majorBidi" w:cstheme="majorBidi"/>
            <w:i w:val="0"/>
            <w:iCs w:val="0"/>
            <w:noProof/>
            <w:sz w:val="24"/>
          </w:rPr>
          <w:t>Figure 13: Density plot for "median"</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_Toc43570522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36</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23" w:history="1">
        <w:r w:rsidR="00633C6F" w:rsidRPr="006A7807">
          <w:rPr>
            <w:rStyle w:val="Hyperlink"/>
            <w:rFonts w:asciiTheme="majorBidi" w:hAnsiTheme="majorBidi" w:cstheme="majorBidi"/>
            <w:i w:val="0"/>
            <w:iCs w:val="0"/>
            <w:noProof/>
            <w:sz w:val="24"/>
          </w:rPr>
          <w:t>Figure 14: Density plot for "skewness"</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_Toc43570523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36</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24" w:history="1">
        <w:r w:rsidR="00633C6F" w:rsidRPr="006A7807">
          <w:rPr>
            <w:rStyle w:val="Hyperlink"/>
            <w:rFonts w:asciiTheme="majorBidi" w:hAnsiTheme="majorBidi" w:cstheme="majorBidi"/>
            <w:i w:val="0"/>
            <w:iCs w:val="0"/>
            <w:noProof/>
            <w:sz w:val="24"/>
          </w:rPr>
          <w:t>Figure 15: Density plot for "kurtosis"</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_Toc43570524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37</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25" w:history="1">
        <w:r w:rsidR="00633C6F" w:rsidRPr="006A7807">
          <w:rPr>
            <w:rStyle w:val="Hyperlink"/>
            <w:rFonts w:asciiTheme="majorBidi" w:hAnsiTheme="majorBidi" w:cstheme="majorBidi"/>
            <w:i w:val="0"/>
            <w:iCs w:val="0"/>
            <w:noProof/>
            <w:sz w:val="24"/>
          </w:rPr>
          <w:t>Figure 16: Density plot for "sigma_1_ratio"</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_Toc43570525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37</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26" w:history="1">
        <w:r w:rsidR="00633C6F" w:rsidRPr="006A7807">
          <w:rPr>
            <w:rStyle w:val="Hyperlink"/>
            <w:rFonts w:asciiTheme="majorBidi" w:hAnsiTheme="majorBidi" w:cstheme="majorBidi"/>
            <w:i w:val="0"/>
            <w:iCs w:val="0"/>
            <w:noProof/>
            <w:sz w:val="24"/>
          </w:rPr>
          <w:t>Figure 17: Density plot for "sigma_2_ratio"</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_Toc43570526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38</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27" w:history="1">
        <w:r w:rsidR="00633C6F" w:rsidRPr="006A7807">
          <w:rPr>
            <w:rStyle w:val="Hyperlink"/>
            <w:rFonts w:asciiTheme="majorBidi" w:hAnsiTheme="majorBidi" w:cstheme="majorBidi"/>
            <w:i w:val="0"/>
            <w:iCs w:val="0"/>
            <w:noProof/>
            <w:sz w:val="24"/>
          </w:rPr>
          <w:t>Figure 18: Density plot for "sigma_3_ratio"</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_Toc43570527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38</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28" w:history="1">
        <w:r w:rsidR="00633C6F" w:rsidRPr="006A7807">
          <w:rPr>
            <w:rStyle w:val="Hyperlink"/>
            <w:rFonts w:asciiTheme="majorBidi" w:hAnsiTheme="majorBidi" w:cstheme="majorBidi"/>
            <w:i w:val="0"/>
            <w:iCs w:val="0"/>
            <w:noProof/>
            <w:sz w:val="24"/>
          </w:rPr>
          <w:t>Figure 19: Accuracy on each threshold</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_Toc43570528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42</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29" w:history="1">
        <w:r w:rsidR="00633C6F" w:rsidRPr="006A7807">
          <w:rPr>
            <w:rStyle w:val="Hyperlink"/>
            <w:rFonts w:asciiTheme="majorBidi" w:hAnsiTheme="majorBidi" w:cstheme="majorBidi"/>
            <w:i w:val="0"/>
            <w:iCs w:val="0"/>
            <w:noProof/>
            <w:sz w:val="24"/>
          </w:rPr>
          <w:t>Figure 20: ROC on Test set</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_Toc43570529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44</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30" w:history="1">
        <w:r w:rsidR="00633C6F" w:rsidRPr="006A7807">
          <w:rPr>
            <w:rStyle w:val="Hyperlink"/>
            <w:rFonts w:asciiTheme="majorBidi" w:hAnsiTheme="majorBidi" w:cstheme="majorBidi"/>
            <w:i w:val="0"/>
            <w:iCs w:val="0"/>
            <w:noProof/>
            <w:sz w:val="24"/>
          </w:rPr>
          <w:t>Figure 21: ROC on Unseen set</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_Toc43570530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44</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31" w:history="1">
        <w:r w:rsidR="00633C6F" w:rsidRPr="006A7807">
          <w:rPr>
            <w:rStyle w:val="Hyperlink"/>
            <w:rFonts w:asciiTheme="majorBidi" w:hAnsiTheme="majorBidi" w:cstheme="majorBidi"/>
            <w:i w:val="0"/>
            <w:iCs w:val="0"/>
            <w:noProof/>
            <w:sz w:val="24"/>
          </w:rPr>
          <w:t>Figure 22: Feature importance in "rf” model</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_Toc43570531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47</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32" w:history="1">
        <w:r w:rsidR="00633C6F" w:rsidRPr="006A7807">
          <w:rPr>
            <w:rStyle w:val="Hyperlink"/>
            <w:rFonts w:asciiTheme="majorBidi" w:hAnsiTheme="majorBidi" w:cstheme="majorBidi"/>
            <w:i w:val="0"/>
            <w:iCs w:val="0"/>
            <w:noProof/>
            <w:sz w:val="24"/>
          </w:rPr>
          <w:t>Figure 23: Feature importance in "gbm” model</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_Toc43570532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47</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33" w:history="1">
        <w:r w:rsidR="00633C6F" w:rsidRPr="006A7807">
          <w:rPr>
            <w:rStyle w:val="Hyperlink"/>
            <w:rFonts w:asciiTheme="majorBidi" w:hAnsiTheme="majorBidi" w:cstheme="majorBidi"/>
            <w:i w:val="0"/>
            <w:iCs w:val="0"/>
            <w:noProof/>
            <w:sz w:val="24"/>
          </w:rPr>
          <w:t>Figure 24: Feature importance in "svmRadial” model</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_Toc43570533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48</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34" w:history="1">
        <w:r w:rsidR="00633C6F" w:rsidRPr="006A7807">
          <w:rPr>
            <w:rStyle w:val="Hyperlink"/>
            <w:rFonts w:asciiTheme="majorBidi" w:hAnsiTheme="majorBidi" w:cstheme="majorBidi"/>
            <w:i w:val="0"/>
            <w:iCs w:val="0"/>
            <w:noProof/>
            <w:sz w:val="24"/>
          </w:rPr>
          <w:t>Figure 25: Frequency of FN errors per size</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_Toc43570534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50</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35" w:history="1">
        <w:r w:rsidR="00633C6F" w:rsidRPr="006A7807">
          <w:rPr>
            <w:rStyle w:val="Hyperlink"/>
            <w:rFonts w:asciiTheme="majorBidi" w:hAnsiTheme="majorBidi" w:cstheme="majorBidi"/>
            <w:i w:val="0"/>
            <w:iCs w:val="0"/>
            <w:noProof/>
            <w:sz w:val="24"/>
          </w:rPr>
          <w:t>Figure 26: Overall power comparison on 1% significance level</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_Toc43570535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54</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36" w:history="1">
        <w:r w:rsidR="00633C6F" w:rsidRPr="006A7807">
          <w:rPr>
            <w:rStyle w:val="Hyperlink"/>
            <w:rFonts w:asciiTheme="majorBidi" w:hAnsiTheme="majorBidi" w:cstheme="majorBidi"/>
            <w:i w:val="0"/>
            <w:iCs w:val="0"/>
            <w:noProof/>
            <w:sz w:val="24"/>
          </w:rPr>
          <w:t>Figure 27: Overall power comparison on 5% significance level</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_Toc43570536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54</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37" w:history="1">
        <w:r w:rsidR="00633C6F" w:rsidRPr="006A7807">
          <w:rPr>
            <w:rStyle w:val="Hyperlink"/>
            <w:rFonts w:asciiTheme="majorBidi" w:hAnsiTheme="majorBidi" w:cstheme="majorBidi"/>
            <w:i w:val="0"/>
            <w:iCs w:val="0"/>
            <w:noProof/>
            <w:sz w:val="24"/>
          </w:rPr>
          <w:t>Figure 28: Overall power comparison on 10% significance level</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_Toc43570537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55</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38" w:history="1">
        <w:r w:rsidR="00633C6F" w:rsidRPr="006A7807">
          <w:rPr>
            <w:rStyle w:val="Hyperlink"/>
            <w:rFonts w:asciiTheme="majorBidi" w:hAnsiTheme="majorBidi" w:cstheme="majorBidi"/>
            <w:i w:val="0"/>
            <w:iCs w:val="0"/>
            <w:noProof/>
            <w:sz w:val="24"/>
          </w:rPr>
          <w:t>Figure 29 Boxplot for size per dist_type</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_Toc43570538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73</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39" w:history="1">
        <w:r w:rsidR="00633C6F" w:rsidRPr="006A7807">
          <w:rPr>
            <w:rStyle w:val="Hyperlink"/>
            <w:rFonts w:asciiTheme="majorBidi" w:hAnsiTheme="majorBidi" w:cstheme="majorBidi"/>
            <w:i w:val="0"/>
            <w:iCs w:val="0"/>
            <w:noProof/>
            <w:sz w:val="24"/>
          </w:rPr>
          <w:t>Figure 30 Boxplot for median per dist_type</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_Toc43570539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73</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40" w:history="1">
        <w:r w:rsidR="00633C6F" w:rsidRPr="006A7807">
          <w:rPr>
            <w:rStyle w:val="Hyperlink"/>
            <w:rFonts w:asciiTheme="majorBidi" w:hAnsiTheme="majorBidi" w:cstheme="majorBidi"/>
            <w:i w:val="0"/>
            <w:iCs w:val="0"/>
            <w:noProof/>
            <w:sz w:val="24"/>
          </w:rPr>
          <w:t>Figure 31 Boxplot for kurtosis per dist_type</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_Toc43570540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74</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41" w:history="1">
        <w:r w:rsidR="00633C6F" w:rsidRPr="006A7807">
          <w:rPr>
            <w:rStyle w:val="Hyperlink"/>
            <w:rFonts w:asciiTheme="majorBidi" w:hAnsiTheme="majorBidi" w:cstheme="majorBidi"/>
            <w:i w:val="0"/>
            <w:iCs w:val="0"/>
            <w:noProof/>
            <w:sz w:val="24"/>
          </w:rPr>
          <w:t>Figure 32 Boxplot for skewness per dist_type</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_Toc43570541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74</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42" w:history="1">
        <w:r w:rsidR="00633C6F" w:rsidRPr="006A7807">
          <w:rPr>
            <w:rStyle w:val="Hyperlink"/>
            <w:rFonts w:asciiTheme="majorBidi" w:hAnsiTheme="majorBidi" w:cstheme="majorBidi"/>
            <w:i w:val="0"/>
            <w:iCs w:val="0"/>
            <w:noProof/>
            <w:sz w:val="24"/>
          </w:rPr>
          <w:t>Figure 33 Boxplot for sigma_1_ratio per dist_type</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_Toc43570542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75</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43" w:history="1">
        <w:r w:rsidR="00633C6F" w:rsidRPr="006A7807">
          <w:rPr>
            <w:rStyle w:val="Hyperlink"/>
            <w:rFonts w:asciiTheme="majorBidi" w:hAnsiTheme="majorBidi" w:cstheme="majorBidi"/>
            <w:i w:val="0"/>
            <w:iCs w:val="0"/>
            <w:noProof/>
            <w:sz w:val="24"/>
          </w:rPr>
          <w:t>Figure 34 Boxplot for sigma_2_ratio per dist_type</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_Toc43570543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75</w:t>
        </w:r>
        <w:r w:rsidR="00633C6F" w:rsidRPr="006A7807">
          <w:rPr>
            <w:rFonts w:asciiTheme="majorBidi" w:hAnsiTheme="majorBidi" w:cstheme="majorBidi"/>
            <w:i w:val="0"/>
            <w:iCs w:val="0"/>
            <w:noProof/>
            <w:webHidden/>
            <w:sz w:val="24"/>
          </w:rPr>
          <w:fldChar w:fldCharType="end"/>
        </w:r>
      </w:hyperlink>
    </w:p>
    <w:p w:rsidR="00633C6F" w:rsidRPr="006A7807" w:rsidRDefault="004C0A73">
      <w:pPr>
        <w:pStyle w:val="TableofFigures"/>
        <w:tabs>
          <w:tab w:val="right" w:leader="underscore" w:pos="9350"/>
        </w:tabs>
        <w:rPr>
          <w:rFonts w:asciiTheme="majorBidi" w:eastAsiaTheme="minorEastAsia" w:hAnsiTheme="majorBidi" w:cstheme="majorBidi"/>
          <w:i w:val="0"/>
          <w:iCs w:val="0"/>
          <w:noProof/>
          <w:sz w:val="24"/>
        </w:rPr>
      </w:pPr>
      <w:hyperlink w:anchor="_Toc43570544" w:history="1">
        <w:r w:rsidR="00633C6F" w:rsidRPr="006A7807">
          <w:rPr>
            <w:rStyle w:val="Hyperlink"/>
            <w:rFonts w:asciiTheme="majorBidi" w:hAnsiTheme="majorBidi" w:cstheme="majorBidi"/>
            <w:i w:val="0"/>
            <w:iCs w:val="0"/>
            <w:noProof/>
            <w:sz w:val="24"/>
          </w:rPr>
          <w:t>Figure 35 Boxplot for sigma_3_ratio per dist_type</w:t>
        </w:r>
        <w:r w:rsidR="00633C6F" w:rsidRPr="006A7807">
          <w:rPr>
            <w:rFonts w:asciiTheme="majorBidi" w:hAnsiTheme="majorBidi" w:cstheme="majorBidi"/>
            <w:i w:val="0"/>
            <w:iCs w:val="0"/>
            <w:noProof/>
            <w:webHidden/>
            <w:sz w:val="24"/>
          </w:rPr>
          <w:tab/>
        </w:r>
        <w:r w:rsidR="00633C6F" w:rsidRPr="006A7807">
          <w:rPr>
            <w:rFonts w:asciiTheme="majorBidi" w:hAnsiTheme="majorBidi" w:cstheme="majorBidi"/>
            <w:i w:val="0"/>
            <w:iCs w:val="0"/>
            <w:noProof/>
            <w:webHidden/>
            <w:sz w:val="24"/>
          </w:rPr>
          <w:fldChar w:fldCharType="begin"/>
        </w:r>
        <w:r w:rsidR="00633C6F" w:rsidRPr="006A7807">
          <w:rPr>
            <w:rFonts w:asciiTheme="majorBidi" w:hAnsiTheme="majorBidi" w:cstheme="majorBidi"/>
            <w:i w:val="0"/>
            <w:iCs w:val="0"/>
            <w:noProof/>
            <w:webHidden/>
            <w:sz w:val="24"/>
          </w:rPr>
          <w:instrText xml:space="preserve"> PAGEREF _Toc43570544 \h </w:instrText>
        </w:r>
        <w:r w:rsidR="00633C6F" w:rsidRPr="006A7807">
          <w:rPr>
            <w:rFonts w:asciiTheme="majorBidi" w:hAnsiTheme="majorBidi" w:cstheme="majorBidi"/>
            <w:i w:val="0"/>
            <w:iCs w:val="0"/>
            <w:noProof/>
            <w:webHidden/>
            <w:sz w:val="24"/>
          </w:rPr>
        </w:r>
        <w:r w:rsidR="00633C6F" w:rsidRPr="006A7807">
          <w:rPr>
            <w:rFonts w:asciiTheme="majorBidi" w:hAnsiTheme="majorBidi" w:cstheme="majorBidi"/>
            <w:i w:val="0"/>
            <w:iCs w:val="0"/>
            <w:noProof/>
            <w:webHidden/>
            <w:sz w:val="24"/>
          </w:rPr>
          <w:fldChar w:fldCharType="separate"/>
        </w:r>
        <w:r w:rsidR="00633C6F" w:rsidRPr="006A7807">
          <w:rPr>
            <w:rFonts w:asciiTheme="majorBidi" w:hAnsiTheme="majorBidi" w:cstheme="majorBidi"/>
            <w:i w:val="0"/>
            <w:iCs w:val="0"/>
            <w:noProof/>
            <w:webHidden/>
            <w:sz w:val="24"/>
          </w:rPr>
          <w:t>76</w:t>
        </w:r>
        <w:r w:rsidR="00633C6F" w:rsidRPr="006A7807">
          <w:rPr>
            <w:rFonts w:asciiTheme="majorBidi" w:hAnsiTheme="majorBidi" w:cstheme="majorBidi"/>
            <w:i w:val="0"/>
            <w:iCs w:val="0"/>
            <w:noProof/>
            <w:webHidden/>
            <w:sz w:val="24"/>
          </w:rPr>
          <w:fldChar w:fldCharType="end"/>
        </w:r>
      </w:hyperlink>
    </w:p>
    <w:p w:rsidR="00737078" w:rsidRDefault="00DF52CE" w:rsidP="00737078">
      <w:r w:rsidRPr="006A7807">
        <w:rPr>
          <w:rFonts w:asciiTheme="majorBidi" w:hAnsiTheme="majorBidi" w:cstheme="majorBidi"/>
        </w:rPr>
        <w:fldChar w:fldCharType="end"/>
      </w:r>
    </w:p>
    <w:p w:rsidR="00737078" w:rsidRDefault="00737078" w:rsidP="00737078"/>
    <w:p w:rsidR="00737078" w:rsidRDefault="00737078" w:rsidP="00737078"/>
    <w:p w:rsidR="00737078" w:rsidRDefault="005640F8" w:rsidP="006A7807">
      <w:pPr>
        <w:pStyle w:val="H1"/>
      </w:pPr>
      <w:bookmarkStart w:id="3" w:name="_Toc43568995"/>
      <w:r w:rsidRPr="00236D23">
        <w:lastRenderedPageBreak/>
        <w:t>Abstract</w:t>
      </w:r>
      <w:bookmarkEnd w:id="3"/>
    </w:p>
    <w:p w:rsidR="00A66819" w:rsidRPr="00A66819" w:rsidRDefault="00A66819" w:rsidP="00A66819"/>
    <w:p w:rsidR="0095469A" w:rsidRDefault="0095469A" w:rsidP="000B5861">
      <w:pPr>
        <w:pStyle w:val="p"/>
      </w:pPr>
      <w:r w:rsidRPr="00EE06ED">
        <w:t>Normality tests are very important in statistical inference</w:t>
      </w:r>
      <w:r>
        <w:t>;</w:t>
      </w:r>
      <w:r w:rsidRPr="00EE06ED">
        <w:t xml:space="preserve"> their purpose is to know if the data is sampled from Normal population. The normality of the data is a prerequisite for several parametric statistics</w:t>
      </w:r>
      <w:r>
        <w:t xml:space="preserve"> such as t-test, ANOVA, and regression analysis</w:t>
      </w:r>
      <w:r w:rsidRPr="00EE06ED">
        <w:t xml:space="preserve">. </w:t>
      </w:r>
      <w:r w:rsidR="000B5861">
        <w:t xml:space="preserve">Violation to the normality assumption may yield to incorrect results and wrong decisions. </w:t>
      </w:r>
      <w:r w:rsidRPr="00EE06ED">
        <w:t xml:space="preserve">There are many normality tests exist </w:t>
      </w:r>
      <w:r>
        <w:t>that can be used to detect if the sample data comes from “non-normal” underlying distribution. But these tests sometimes</w:t>
      </w:r>
      <w:r w:rsidRPr="00EE06ED">
        <w:t xml:space="preserve"> </w:t>
      </w:r>
      <w:r>
        <w:t xml:space="preserve">lead to contradicting results and some of them can be applied </w:t>
      </w:r>
      <w:r w:rsidRPr="00EE06ED">
        <w:t xml:space="preserve">under certain conditions. The main goal of this research is to use the machine leaning techniques to create a model based test that could be </w:t>
      </w:r>
      <w:r>
        <w:t xml:space="preserve">of a </w:t>
      </w:r>
      <w:r w:rsidRPr="00EE06ED">
        <w:t xml:space="preserve">good quality </w:t>
      </w:r>
      <w:r>
        <w:t>compared</w:t>
      </w:r>
      <w:r w:rsidRPr="00EE06ED">
        <w:t xml:space="preserve"> to the existing tests.</w:t>
      </w:r>
    </w:p>
    <w:p w:rsidR="0095469A" w:rsidRDefault="0095469A" w:rsidP="000B5861">
      <w:pPr>
        <w:pStyle w:val="p"/>
      </w:pPr>
      <w:r w:rsidRPr="00EE06ED">
        <w:t xml:space="preserve"> This research tries to build a </w:t>
      </w:r>
      <w:r w:rsidR="000B5861">
        <w:t xml:space="preserve">machine learning </w:t>
      </w:r>
      <w:r w:rsidRPr="00EE06ED">
        <w:t xml:space="preserve">classification model </w:t>
      </w:r>
      <w:r>
        <w:t xml:space="preserve">to predict the “normality” of the data </w:t>
      </w:r>
      <w:r w:rsidRPr="00EE06ED">
        <w:t xml:space="preserve">using </w:t>
      </w:r>
      <w:r>
        <w:t>three classification techniques: Random Forest (RF),</w:t>
      </w:r>
      <w:r w:rsidRPr="00060F4E">
        <w:t xml:space="preserve"> </w:t>
      </w:r>
      <w:r>
        <w:t>Gradient Boosting Machines (GBM), and Support Vector Machines (SVM). Size, skewness, kurtosis, median, and percentage of data lies within 1, 2, and 3 standard deviations are the features used in training. The evaluation phase showed similar results for the three models with high accuracy and ROC_AUC values on different test sets with few points in favor for “RF” model.</w:t>
      </w:r>
    </w:p>
    <w:p w:rsidR="00E777A8" w:rsidRDefault="0095469A" w:rsidP="0095469A">
      <w:pPr>
        <w:pStyle w:val="p"/>
      </w:pPr>
      <w:r>
        <w:t xml:space="preserve">The new normality test generated with “RF” was compared with seven popular normality tests: </w:t>
      </w:r>
      <w:r>
        <w:rPr>
          <w:noProof/>
        </w:rPr>
        <w:t xml:space="preserve">Shapiro-Wilk (SW), </w:t>
      </w:r>
      <w:r w:rsidRPr="00F17DD1">
        <w:rPr>
          <w:noProof/>
        </w:rPr>
        <w:t>Anderson-Darling</w:t>
      </w:r>
      <w:r>
        <w:rPr>
          <w:noProof/>
        </w:rPr>
        <w:t xml:space="preserve"> (AD), </w:t>
      </w:r>
      <w:r w:rsidRPr="00F17DD1">
        <w:rPr>
          <w:noProof/>
        </w:rPr>
        <w:t>Jarque-Bera (JB)</w:t>
      </w:r>
      <w:r>
        <w:rPr>
          <w:noProof/>
        </w:rPr>
        <w:t xml:space="preserve">, </w:t>
      </w:r>
      <w:r w:rsidRPr="00F17DD1">
        <w:rPr>
          <w:noProof/>
        </w:rPr>
        <w:t>Shapiro-Francia</w:t>
      </w:r>
      <w:r>
        <w:rPr>
          <w:noProof/>
        </w:rPr>
        <w:t xml:space="preserve"> </w:t>
      </w:r>
      <w:r w:rsidRPr="00F17DD1">
        <w:rPr>
          <w:noProof/>
        </w:rPr>
        <w:t>(S</w:t>
      </w:r>
      <w:r>
        <w:rPr>
          <w:noProof/>
        </w:rPr>
        <w:t>F</w:t>
      </w:r>
      <w:r w:rsidRPr="00F17DD1">
        <w:rPr>
          <w:noProof/>
        </w:rPr>
        <w:t>)</w:t>
      </w:r>
      <w:r>
        <w:rPr>
          <w:noProof/>
        </w:rPr>
        <w:t xml:space="preserve">, </w:t>
      </w:r>
      <w:r w:rsidRPr="00F17DD1">
        <w:rPr>
          <w:noProof/>
        </w:rPr>
        <w:t>Kolmogorov-Smirnov</w:t>
      </w:r>
      <w:r>
        <w:rPr>
          <w:noProof/>
        </w:rPr>
        <w:t xml:space="preserve"> (KS), </w:t>
      </w:r>
      <w:r w:rsidRPr="00F17DD1">
        <w:rPr>
          <w:noProof/>
        </w:rPr>
        <w:t>Cramer-von Mises</w:t>
      </w:r>
      <w:r>
        <w:rPr>
          <w:noProof/>
        </w:rPr>
        <w:t xml:space="preserve"> (CVM), and </w:t>
      </w:r>
      <w:r w:rsidRPr="00494F10">
        <w:rPr>
          <w:noProof/>
        </w:rPr>
        <w:t>Lilliefors</w:t>
      </w:r>
      <w:r>
        <w:rPr>
          <w:noProof/>
        </w:rPr>
        <w:t xml:space="preserve"> (Lillie). </w:t>
      </w:r>
      <w:r>
        <w:t>Monte Carlo simulation on 25 alternative distributions on different sample sizes concluded and the results showed significantly the higher power for the model comparing to the other normality tests.</w:t>
      </w:r>
    </w:p>
    <w:p w:rsidR="00E777A8" w:rsidRDefault="00E777A8" w:rsidP="00E777A8"/>
    <w:p w:rsidR="00E777A8" w:rsidRDefault="00E777A8" w:rsidP="00E777A8"/>
    <w:p w:rsidR="00E777A8" w:rsidRPr="00CB4D30" w:rsidRDefault="00E777A8" w:rsidP="006A7807">
      <w:pPr>
        <w:pStyle w:val="H1"/>
        <w:rPr>
          <w:rtl/>
        </w:rPr>
      </w:pPr>
      <w:bookmarkStart w:id="4" w:name="_Toc43568996"/>
      <w:bookmarkStart w:id="5" w:name="_GoBack"/>
      <w:bookmarkEnd w:id="5"/>
      <w:r w:rsidRPr="00CB4D30">
        <w:rPr>
          <w:rFonts w:hint="cs"/>
          <w:rtl/>
        </w:rPr>
        <w:lastRenderedPageBreak/>
        <w:t>ملخص</w:t>
      </w:r>
      <w:bookmarkEnd w:id="4"/>
    </w:p>
    <w:p w:rsidR="00EB7BE6" w:rsidRDefault="00EB7BE6" w:rsidP="00EB7BE6"/>
    <w:p w:rsidR="00B04DA6" w:rsidRPr="00090FB0" w:rsidRDefault="00B04DA6" w:rsidP="004A6D39">
      <w:pPr>
        <w:pStyle w:val="p"/>
        <w:bidi/>
      </w:pPr>
      <w:r w:rsidRPr="00C62C71">
        <w:rPr>
          <w:rtl/>
        </w:rPr>
        <w:t>تعد اختبارات التوزيع الطبيعي</w:t>
      </w:r>
      <w:r w:rsidRPr="00C62C71">
        <w:t xml:space="preserve"> (</w:t>
      </w:r>
      <w:r>
        <w:t>Normal distributions tests</w:t>
      </w:r>
      <w:r w:rsidRPr="00C62C71">
        <w:t>)</w:t>
      </w:r>
      <w:r w:rsidRPr="00C62C71">
        <w:rPr>
          <w:rtl/>
        </w:rPr>
        <w:t xml:space="preserve">مهمة للغاية في </w:t>
      </w:r>
      <w:r>
        <w:rPr>
          <w:rFonts w:hint="cs"/>
          <w:rtl/>
        </w:rPr>
        <w:t>الاستدلال</w:t>
      </w:r>
      <w:r w:rsidRPr="00C62C71">
        <w:rPr>
          <w:rtl/>
        </w:rPr>
        <w:t xml:space="preserve"> </w:t>
      </w:r>
      <w:r>
        <w:rPr>
          <w:rFonts w:hint="cs"/>
          <w:rtl/>
        </w:rPr>
        <w:t>الا</w:t>
      </w:r>
      <w:r w:rsidRPr="00C62C71">
        <w:rPr>
          <w:rtl/>
        </w:rPr>
        <w:t>حصائي، والغرض منها هو معرفة ما إذا كانت البيانات مأخوذه من مجتمع توزيعه يتبع للتوزيع الطبيعي. التوزيع الطبيعي للبيانات هو شرط أساسي لعدة إحصاءات حدوديه. توجد العديد من اال</w:t>
      </w:r>
      <w:r>
        <w:rPr>
          <w:rFonts w:hint="cs"/>
          <w:rtl/>
        </w:rPr>
        <w:t>ا</w:t>
      </w:r>
      <w:r w:rsidRPr="00C62C71">
        <w:rPr>
          <w:rtl/>
        </w:rPr>
        <w:t>ختبارات التي تستخدم لهذا الغرض ولكن فعاليتها مشروطة على ظروف عدة للعي</w:t>
      </w:r>
      <w:r w:rsidR="009866AB">
        <w:rPr>
          <w:rtl/>
        </w:rPr>
        <w:t>نة مثل حجم العينة. الهدف الرئيس</w:t>
      </w:r>
      <w:r w:rsidRPr="00C62C71">
        <w:rPr>
          <w:rtl/>
        </w:rPr>
        <w:t xml:space="preserve"> من هذا البحث هو استخدام تقنيات تعلم </w:t>
      </w:r>
      <w:r>
        <w:rPr>
          <w:rFonts w:hint="cs"/>
          <w:rtl/>
        </w:rPr>
        <w:t>الالة</w:t>
      </w:r>
      <w:r w:rsidRPr="00C62C71">
        <w:rPr>
          <w:rtl/>
        </w:rPr>
        <w:t xml:space="preserve"> لبناء نموذج يمكن </w:t>
      </w:r>
      <w:r w:rsidR="004A6D39">
        <w:rPr>
          <w:rtl/>
        </w:rPr>
        <w:t>أن يكون ذ</w:t>
      </w:r>
      <w:r w:rsidR="004A6D39">
        <w:rPr>
          <w:rFonts w:hint="cs"/>
          <w:rtl/>
        </w:rPr>
        <w:t>ا</w:t>
      </w:r>
      <w:r w:rsidRPr="00C62C71">
        <w:rPr>
          <w:rtl/>
        </w:rPr>
        <w:t xml:space="preserve"> جوده جيدة مقارنة باال</w:t>
      </w:r>
      <w:r>
        <w:rPr>
          <w:rFonts w:hint="cs"/>
          <w:rtl/>
        </w:rPr>
        <w:t>ا</w:t>
      </w:r>
      <w:r w:rsidRPr="00C62C71">
        <w:rPr>
          <w:rtl/>
        </w:rPr>
        <w:t xml:space="preserve">ختبارات الحالية. يحاول هذا البحث إنشاء نموذج تصنيف باستخدام </w:t>
      </w:r>
      <w:r>
        <w:rPr>
          <w:rFonts w:hint="cs"/>
          <w:rtl/>
        </w:rPr>
        <w:t>صفات عدة</w:t>
      </w:r>
      <w:r w:rsidRPr="00C62C71">
        <w:rPr>
          <w:rtl/>
        </w:rPr>
        <w:t xml:space="preserve"> </w:t>
      </w:r>
      <w:r>
        <w:rPr>
          <w:rFonts w:hint="cs"/>
          <w:rtl/>
        </w:rPr>
        <w:t>ل</w:t>
      </w:r>
      <w:r w:rsidRPr="00C62C71">
        <w:rPr>
          <w:rtl/>
        </w:rPr>
        <w:t xml:space="preserve">لبيانات مثل </w:t>
      </w:r>
      <w:r w:rsidRPr="00C62C71">
        <w:t xml:space="preserve">(moments) </w:t>
      </w:r>
      <w:r w:rsidRPr="00C62C71">
        <w:rPr>
          <w:rtl/>
        </w:rPr>
        <w:t xml:space="preserve">، </w:t>
      </w:r>
      <w:r>
        <w:rPr>
          <w:rtl/>
        </w:rPr>
        <w:t>ويقارن جودة هذا النموذج مع ا</w:t>
      </w:r>
      <w:r w:rsidRPr="00C62C71">
        <w:rPr>
          <w:rtl/>
        </w:rPr>
        <w:t>ل</w:t>
      </w:r>
      <w:r>
        <w:rPr>
          <w:rFonts w:hint="cs"/>
          <w:rtl/>
        </w:rPr>
        <w:t>ا</w:t>
      </w:r>
      <w:r>
        <w:rPr>
          <w:rtl/>
        </w:rPr>
        <w:t>ختبارات ا</w:t>
      </w:r>
      <w:r w:rsidRPr="00C62C71">
        <w:rPr>
          <w:rtl/>
        </w:rPr>
        <w:t>ل</w:t>
      </w:r>
      <w:r>
        <w:rPr>
          <w:rFonts w:hint="cs"/>
          <w:rtl/>
        </w:rPr>
        <w:t>ا</w:t>
      </w:r>
      <w:r w:rsidRPr="00C62C71">
        <w:rPr>
          <w:rtl/>
        </w:rPr>
        <w:t>خرى وفقًا لقوة</w:t>
      </w:r>
      <w:r>
        <w:t xml:space="preserve"> </w:t>
      </w:r>
      <w:r>
        <w:rPr>
          <w:rFonts w:hint="cs"/>
          <w:rtl/>
        </w:rPr>
        <w:t>الأختبار</w:t>
      </w:r>
      <w:r>
        <w:t xml:space="preserve"> (Test power)</w:t>
      </w:r>
      <w:r>
        <w:rPr>
          <w:rFonts w:hint="cs"/>
          <w:rtl/>
        </w:rPr>
        <w:t>.</w:t>
      </w:r>
      <w:r w:rsidRPr="00C62C71">
        <w:rPr>
          <w:rFonts w:hint="cs"/>
          <w:rtl/>
        </w:rPr>
        <w:t xml:space="preserve"> سيتم</w:t>
      </w:r>
      <w:r w:rsidRPr="00C62C71">
        <w:rPr>
          <w:rtl/>
        </w:rPr>
        <w:t xml:space="preserve"> خلق البيانات </w:t>
      </w:r>
      <w:r>
        <w:rPr>
          <w:rFonts w:hint="cs"/>
          <w:rtl/>
        </w:rPr>
        <w:t>له</w:t>
      </w:r>
      <w:r w:rsidRPr="00C62C71">
        <w:rPr>
          <w:rtl/>
        </w:rPr>
        <w:t xml:space="preserve">ذا البحث من توزيعات </w:t>
      </w:r>
      <w:r>
        <w:rPr>
          <w:rFonts w:hint="cs"/>
          <w:rtl/>
        </w:rPr>
        <w:t>مختلفة</w:t>
      </w:r>
      <w:r w:rsidRPr="00C62C71">
        <w:rPr>
          <w:rtl/>
        </w:rPr>
        <w:t xml:space="preserve"> باستخدام محاكاة</w:t>
      </w:r>
      <w:r>
        <w:rPr>
          <w:rFonts w:hint="cs"/>
          <w:rtl/>
        </w:rPr>
        <w:t xml:space="preserve"> </w:t>
      </w:r>
      <w:r w:rsidRPr="00C62C71">
        <w:t xml:space="preserve"> </w:t>
      </w:r>
      <w:r w:rsidR="00090FB0">
        <w:t>.</w:t>
      </w:r>
      <w:r w:rsidR="00C9533C">
        <w:t xml:space="preserve"> </w:t>
      </w:r>
      <w:r w:rsidRPr="00C62C71">
        <w:t>MonteCarlo</w:t>
      </w:r>
    </w:p>
    <w:p w:rsidR="00EB7BE6" w:rsidRPr="00B04DA6" w:rsidRDefault="00EB7BE6" w:rsidP="00B04DA6">
      <w:pPr>
        <w:bidi/>
      </w:pPr>
    </w:p>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EB7BE6" w:rsidRDefault="00EB7BE6" w:rsidP="00EB7BE6"/>
    <w:p w:rsidR="00BC4755" w:rsidRDefault="00BC4755" w:rsidP="00EB7BE6"/>
    <w:p w:rsidR="00BC4755" w:rsidRDefault="00BC4755" w:rsidP="00EB7BE6"/>
    <w:p w:rsidR="00BC4755" w:rsidRDefault="00BC4755" w:rsidP="00EB7BE6"/>
    <w:p w:rsidR="00921189" w:rsidRDefault="00921189" w:rsidP="00EB7BE6">
      <w:pPr>
        <w:sectPr w:rsidR="00921189" w:rsidSect="00E7147C">
          <w:headerReference w:type="default" r:id="rId9"/>
          <w:pgSz w:w="12240" w:h="15840"/>
          <w:pgMar w:top="1440" w:right="1440" w:bottom="1440" w:left="1440" w:header="720" w:footer="720" w:gutter="0"/>
          <w:pgNumType w:fmt="upperRoman" w:start="1"/>
          <w:cols w:space="720"/>
          <w:docGrid w:linePitch="360"/>
        </w:sectPr>
      </w:pPr>
    </w:p>
    <w:p w:rsidR="00F20C93" w:rsidRDefault="00EB7BE6" w:rsidP="006A7807">
      <w:pPr>
        <w:pStyle w:val="H1"/>
      </w:pPr>
      <w:bookmarkStart w:id="6" w:name="_Toc43568997"/>
      <w:r w:rsidRPr="00A83277">
        <w:lastRenderedPageBreak/>
        <w:t>Chapter</w:t>
      </w:r>
      <w:r>
        <w:t xml:space="preserve"> </w:t>
      </w:r>
      <w:r w:rsidR="001B00FD">
        <w:t>O</w:t>
      </w:r>
      <w:r w:rsidR="00E152A7">
        <w:t>ne</w:t>
      </w:r>
      <w:bookmarkEnd w:id="6"/>
    </w:p>
    <w:p w:rsidR="00EB7BE6" w:rsidRDefault="001B38F5" w:rsidP="006A7807">
      <w:pPr>
        <w:pStyle w:val="H1"/>
      </w:pPr>
      <w:bookmarkStart w:id="7" w:name="_Toc43568998"/>
      <w:r>
        <w:t>Introduction</w:t>
      </w:r>
      <w:bookmarkEnd w:id="7"/>
    </w:p>
    <w:p w:rsidR="00713CE3" w:rsidRPr="00713CE3" w:rsidRDefault="00713CE3" w:rsidP="00713CE3"/>
    <w:p w:rsidR="00C07E67" w:rsidRPr="00BB31B1" w:rsidRDefault="00C07E67" w:rsidP="00C07E67">
      <w:pPr>
        <w:pStyle w:val="p"/>
      </w:pPr>
      <w:r w:rsidRPr="00D15F3F">
        <w:t>The normal distribution is an underlying assumption of many statistical procedures. Parametric tests such as correlation, regression, t tests, and analysis of variance are based on the assumption that the data follows a normal distribution. When the assumption does not hold, it is hard to draw accurate and reliable conclusions about the data</w:t>
      </w:r>
      <w:r>
        <w:t xml:space="preserve"> </w:t>
      </w:r>
      <w:sdt>
        <w:sdtPr>
          <w:id w:val="629595654"/>
          <w:citation/>
        </w:sdtPr>
        <w:sdtEndPr/>
        <w:sdtContent>
          <w:r>
            <w:fldChar w:fldCharType="begin"/>
          </w:r>
          <w:r>
            <w:instrText xml:space="preserve"> CITATION Gha12 \l 1033 </w:instrText>
          </w:r>
          <w:r>
            <w:fldChar w:fldCharType="separate"/>
          </w:r>
          <w:r>
            <w:rPr>
              <w:noProof/>
            </w:rPr>
            <w:t>(Ghasemi &amp; Zahediasl, 2012)</w:t>
          </w:r>
          <w:r>
            <w:fldChar w:fldCharType="end"/>
          </w:r>
        </w:sdtContent>
      </w:sdt>
      <w:r w:rsidRPr="00D15F3F">
        <w:t>.</w:t>
      </w:r>
      <w:r>
        <w:t xml:space="preserve"> Visual plots such as P-P plot and statistical tests such as</w:t>
      </w:r>
      <w:r w:rsidRPr="00BB31B1">
        <w:t xml:space="preserve"> Shapiro-Wilk, Chi-square, D’A</w:t>
      </w:r>
      <w:r>
        <w:t xml:space="preserve">gostino-Pearson, Jarque-Bera, and others are the classical methods usually used to detect non-normality </w:t>
      </w:r>
      <w:sdt>
        <w:sdtPr>
          <w:id w:val="36093704"/>
          <w:citation/>
        </w:sdtPr>
        <w:sdtEndPr/>
        <w:sdtContent>
          <w:r>
            <w:fldChar w:fldCharType="begin"/>
          </w:r>
          <w:r>
            <w:instrText xml:space="preserve"> CITATION Das16 \l 1033 </w:instrText>
          </w:r>
          <w:r>
            <w:fldChar w:fldCharType="separate"/>
          </w:r>
          <w:r>
            <w:rPr>
              <w:noProof/>
            </w:rPr>
            <w:t>(Das &amp; Imon, 2016)</w:t>
          </w:r>
          <w:r>
            <w:fldChar w:fldCharType="end"/>
          </w:r>
        </w:sdtContent>
      </w:sdt>
      <w:r>
        <w:t>.</w:t>
      </w:r>
    </w:p>
    <w:p w:rsidR="00C07E67" w:rsidRPr="008616C2" w:rsidRDefault="00C07E67" w:rsidP="00C07E67">
      <w:pPr>
        <w:pStyle w:val="p"/>
      </w:pPr>
      <w:r w:rsidRPr="008616C2">
        <w:t>Some of the existing normality tests can only be applied under certain conditions. For example, Shapiro-Wilk test has limitation on the size of the sample</w:t>
      </w:r>
      <w:r>
        <w:t xml:space="preserve"> where it does not perform well on samples with size more than 50 </w:t>
      </w:r>
      <w:sdt>
        <w:sdtPr>
          <w:id w:val="1628130113"/>
          <w:citation/>
        </w:sdtPr>
        <w:sdtEndPr/>
        <w:sdtContent>
          <w:r>
            <w:fldChar w:fldCharType="begin"/>
          </w:r>
          <w:r>
            <w:instrText xml:space="preserve">CITATION Sha68 \l 1033 </w:instrText>
          </w:r>
          <w:r>
            <w:fldChar w:fldCharType="separate"/>
          </w:r>
          <w:r>
            <w:rPr>
              <w:noProof/>
            </w:rPr>
            <w:t>(Shapiro, Wilk, &amp; Chen, 1968)</w:t>
          </w:r>
          <w:r>
            <w:fldChar w:fldCharType="end"/>
          </w:r>
        </w:sdtContent>
      </w:sdt>
      <w:r>
        <w:t xml:space="preserve">. </w:t>
      </w:r>
      <w:r w:rsidRPr="008616C2">
        <w:t>Moreover, different tests of normality often produce different results</w:t>
      </w:r>
      <w:r>
        <w:rPr>
          <w:rStyle w:val="FootnoteReference"/>
        </w:rPr>
        <w:footnoteReference w:id="1"/>
      </w:r>
      <w:r w:rsidRPr="008616C2">
        <w:t xml:space="preserve">. The contradicting results are misleading and often confuse statisticians. </w:t>
      </w:r>
    </w:p>
    <w:p w:rsidR="00C07E67" w:rsidRPr="00713CE3" w:rsidRDefault="00C07E67" w:rsidP="00C07E67">
      <w:pPr>
        <w:pStyle w:val="p"/>
      </w:pPr>
      <w:r>
        <w:t xml:space="preserve">In this </w:t>
      </w:r>
      <w:r w:rsidRPr="008616C2">
        <w:t xml:space="preserve">research </w:t>
      </w:r>
      <w:r>
        <w:t xml:space="preserve">we try </w:t>
      </w:r>
      <w:r w:rsidRPr="008616C2">
        <w:t xml:space="preserve">to leverage the power of machine learning techniques to build a new test that could be with comparable </w:t>
      </w:r>
      <w:r>
        <w:t>performance</w:t>
      </w:r>
      <w:r w:rsidRPr="008616C2">
        <w:t xml:space="preserve"> with the </w:t>
      </w:r>
      <w:r>
        <w:t xml:space="preserve">existing </w:t>
      </w:r>
      <w:r w:rsidRPr="008616C2">
        <w:t xml:space="preserve">tests. </w:t>
      </w:r>
      <w:r>
        <w:t xml:space="preserve">The </w:t>
      </w:r>
      <w:r w:rsidRPr="008616C2">
        <w:t xml:space="preserve">machine learning </w:t>
      </w:r>
      <w:r>
        <w:t xml:space="preserve">offers the ability </w:t>
      </w:r>
      <w:r w:rsidRPr="008616C2">
        <w:t>to build a model that learns from past experience. By providing examples of normal (</w:t>
      </w:r>
      <w:r>
        <w:t>negative</w:t>
      </w:r>
      <w:r w:rsidRPr="008616C2">
        <w:t>) and non-normal (</w:t>
      </w:r>
      <w:r>
        <w:t>positive</w:t>
      </w:r>
      <w:r w:rsidRPr="008616C2">
        <w:t>) examples, the model can learn the</w:t>
      </w:r>
      <w:r>
        <w:t xml:space="preserve"> </w:t>
      </w:r>
      <w:r w:rsidRPr="008616C2">
        <w:t xml:space="preserve">characteristics of each of these classes to a level that </w:t>
      </w:r>
      <w:r>
        <w:t>it</w:t>
      </w:r>
      <w:r w:rsidRPr="008616C2">
        <w:t xml:space="preserve"> can classify correctly </w:t>
      </w:r>
      <w:r>
        <w:t>new</w:t>
      </w:r>
      <w:r w:rsidRPr="008616C2">
        <w:t xml:space="preserve"> examples to the correct normality class.</w:t>
      </w:r>
    </w:p>
    <w:p w:rsidR="00554032" w:rsidRDefault="00554032" w:rsidP="00995FA3"/>
    <w:p w:rsidR="00134576" w:rsidRPr="00995FA3" w:rsidRDefault="00134576" w:rsidP="00995FA3"/>
    <w:p w:rsidR="005D64A4" w:rsidRPr="005D64A4" w:rsidRDefault="00EA3E39" w:rsidP="006F7B3A">
      <w:pPr>
        <w:pStyle w:val="H2"/>
        <w:bidi w:val="0"/>
        <w:jc w:val="left"/>
      </w:pPr>
      <w:bookmarkStart w:id="8" w:name="_Toc43568999"/>
      <w:r w:rsidRPr="006F7B3A">
        <w:lastRenderedPageBreak/>
        <w:t>Background</w:t>
      </w:r>
      <w:bookmarkEnd w:id="8"/>
    </w:p>
    <w:p w:rsidR="002F2286" w:rsidRDefault="002F2286" w:rsidP="002F2286"/>
    <w:p w:rsidR="00475A9E" w:rsidRDefault="00475A9E" w:rsidP="00107FC1">
      <w:pPr>
        <w:pStyle w:val="p"/>
      </w:pPr>
      <w:r w:rsidRPr="00F17DD1">
        <w:t xml:space="preserve">Normal distribution, also known </w:t>
      </w:r>
      <w:r w:rsidR="003E2471">
        <w:t xml:space="preserve">as </w:t>
      </w:r>
      <w:r w:rsidRPr="00F17DD1">
        <w:t>Gaussian distribution is one type of continues probability distributions. It appears as a bell curve</w:t>
      </w:r>
      <w:r w:rsidR="00E944C0">
        <w:t xml:space="preserve"> (</w:t>
      </w:r>
      <w:r w:rsidR="00C97C26" w:rsidRPr="00B47A7C">
        <w:rPr>
          <w:b/>
          <w:bCs/>
        </w:rPr>
        <w:fldChar w:fldCharType="begin"/>
      </w:r>
      <w:r w:rsidR="00C97C26" w:rsidRPr="00B47A7C">
        <w:rPr>
          <w:b/>
          <w:bCs/>
        </w:rPr>
        <w:instrText xml:space="preserve"> REF _Ref39874680 \h </w:instrText>
      </w:r>
      <w:r w:rsidR="00B47A7C">
        <w:rPr>
          <w:b/>
          <w:bCs/>
        </w:rPr>
        <w:instrText xml:space="preserve"> \* MERGEFORMAT </w:instrText>
      </w:r>
      <w:r w:rsidR="00C97C26" w:rsidRPr="00B47A7C">
        <w:rPr>
          <w:b/>
          <w:bCs/>
        </w:rPr>
      </w:r>
      <w:r w:rsidR="00C97C26" w:rsidRPr="00B47A7C">
        <w:rPr>
          <w:b/>
          <w:bCs/>
        </w:rPr>
        <w:fldChar w:fldCharType="separate"/>
      </w:r>
      <w:r w:rsidR="00E61093" w:rsidRPr="00E61093">
        <w:rPr>
          <w:b/>
          <w:bCs/>
        </w:rPr>
        <w:t xml:space="preserve">Figure </w:t>
      </w:r>
      <w:r w:rsidR="00E61093" w:rsidRPr="00E61093">
        <w:rPr>
          <w:b/>
          <w:bCs/>
          <w:noProof/>
        </w:rPr>
        <w:t>1</w:t>
      </w:r>
      <w:r w:rsidR="00C97C26" w:rsidRPr="00B47A7C">
        <w:rPr>
          <w:b/>
          <w:bCs/>
        </w:rPr>
        <w:fldChar w:fldCharType="end"/>
      </w:r>
      <w:r w:rsidR="00E944C0">
        <w:t>)</w:t>
      </w:r>
      <w:r w:rsidRPr="00F17DD1">
        <w:t xml:space="preserve"> where it is symmetric about its mean, which is identical to its mode and median. 68%, 95%, and 99% of the data falls within 1, 2, and 3 s</w:t>
      </w:r>
      <w:r>
        <w:t>tandard deviations respectively</w:t>
      </w:r>
      <w:r w:rsidR="00107FC1">
        <w:t xml:space="preserve"> </w:t>
      </w:r>
      <w:sdt>
        <w:sdtPr>
          <w:id w:val="341286755"/>
          <w:citation/>
        </w:sdtPr>
        <w:sdtEndPr/>
        <w:sdtContent>
          <w:r w:rsidR="00107FC1">
            <w:fldChar w:fldCharType="begin"/>
          </w:r>
          <w:r w:rsidR="00107FC1">
            <w:instrText xml:space="preserve"> CITATION Pat96 \l 1033 </w:instrText>
          </w:r>
          <w:r w:rsidR="00107FC1">
            <w:fldChar w:fldCharType="separate"/>
          </w:r>
          <w:r w:rsidR="002A7C0C">
            <w:rPr>
              <w:noProof/>
            </w:rPr>
            <w:t>(Patel &amp; Read, 1996)</w:t>
          </w:r>
          <w:r w:rsidR="00107FC1">
            <w:fldChar w:fldCharType="end"/>
          </w:r>
        </w:sdtContent>
      </w:sdt>
      <w:r w:rsidR="00926579">
        <w:t>.</w:t>
      </w:r>
      <w:r w:rsidRPr="00F17DD1">
        <w:t xml:space="preserve"> </w:t>
      </w:r>
    </w:p>
    <w:p w:rsidR="00183C2C" w:rsidRPr="00F17DD1" w:rsidRDefault="004C0A73" w:rsidP="00884CF0">
      <w:pPr>
        <w:pStyle w:val="p"/>
      </w:pPr>
      <w:sdt>
        <w:sdtPr>
          <w:id w:val="536784637"/>
          <w:citation/>
        </w:sdtPr>
        <w:sdtEndPr/>
        <w:sdtContent>
          <w:r w:rsidR="00107FC1">
            <w:fldChar w:fldCharType="begin"/>
          </w:r>
          <w:r w:rsidR="00107FC1">
            <w:instrText xml:space="preserve"> CITATION For11 \l 1033 </w:instrText>
          </w:r>
          <w:r w:rsidR="00107FC1">
            <w:fldChar w:fldCharType="separate"/>
          </w:r>
          <w:r w:rsidR="002A7C0C">
            <w:rPr>
              <w:noProof/>
            </w:rPr>
            <w:t>(Forbes, Evans, Hasting, &amp; Peacock, 2011)</w:t>
          </w:r>
          <w:r w:rsidR="00107FC1">
            <w:fldChar w:fldCharType="end"/>
          </w:r>
        </w:sdtContent>
      </w:sdt>
      <w:r w:rsidR="00107FC1" w:rsidRPr="00F17DD1">
        <w:t xml:space="preserve"> </w:t>
      </w:r>
      <w:r w:rsidR="00107FC1">
        <w:t xml:space="preserve"> </w:t>
      </w:r>
      <w:r w:rsidR="00183C2C" w:rsidRPr="00F17DD1">
        <w:t>The normal distributions has the following density function, usually noted as</w:t>
      </w:r>
      <m:oMath>
        <m:r>
          <w:rPr>
            <w:rFonts w:ascii="Cambria Math" w:hAnsi="Cambria Math"/>
          </w:rPr>
          <m:t xml:space="preserve"> N(μ,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183C2C" w:rsidRPr="00F17DD1">
        <w:t>:</w:t>
      </w:r>
    </w:p>
    <w:p w:rsidR="002A717C" w:rsidRPr="002A717C" w:rsidRDefault="00183C2C" w:rsidP="00F94FD2">
      <w:pPr>
        <w:pStyle w:val="p"/>
        <w:jc w:val="center"/>
      </w:pPr>
      <w:r w:rsidRPr="00F17DD1">
        <w:rPr>
          <w:noProof/>
        </w:rPr>
        <mc:AlternateContent>
          <mc:Choice Requires="wps">
            <w:drawing>
              <wp:inline distT="0" distB="0" distL="0" distR="0" wp14:anchorId="0515852D" wp14:editId="25A2B3D7">
                <wp:extent cx="304800" cy="304800"/>
                <wp:effectExtent l="0" t="0" r="0" b="0"/>
                <wp:docPr id="2" name="Rectangle 2" descr="{\displaystyle f(x)={\frac {1}{\sigma {\sqrt {2\pi }}}}e^{-{\frac {1}{2}}\left({\frac {x-\mu }{\sigma }}\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CA077" id="Rectangle 2" o:spid="_x0000_s1026" alt="{\displaystyle f(x)={\frac {1}{\sigma {\sqrt {2\pi }}}}e^{-{\frac {1}{2}}\left({\frac {x-\mu }{\sigma }}\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&#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BHSnNBgMAADUGAAAOAAAAAAAAAAAAAAAAAC4CAABkcnMvZTJvRG9jLnhtbFBLAQIt&#10;ABQABgAIAAAAIQBMoOks2AAAAAMBAAAPAAAAAAAAAAAAAAAAAGAFAABkcnMvZG93bnJldi54bWxQ&#10;SwUGAAAAAAQABADzAAAAZQYAAAAA&#10;" filled="f" stroked="f">
                <o:lock v:ext="edit" aspectratio="t"/>
                <w10:anchorlock/>
              </v:rect>
            </w:pict>
          </mc:Fallback>
        </mc:AlternateContent>
      </w:r>
      <m:oMath>
        <m:r>
          <w:rPr>
            <w:rFonts w:ascii="Cambria Math" w:hAnsi="Cambria Math"/>
          </w:rPr>
          <m:t>f</m:t>
        </m:r>
        <m:d>
          <m:dPr>
            <m:ctrlPr>
              <w:rPr>
                <w:rFonts w:ascii="Cambria Math" w:hAnsi="Cambria Math"/>
                <w:i/>
              </w:rPr>
            </m:ctrlPr>
          </m:dPr>
          <m:e>
            <m:r>
              <w:rPr>
                <w:rFonts w:ascii="Cambria Math" w:hAnsi="Cambria Math"/>
              </w:rPr>
              <m:t xml:space="preserve">x; 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t>
        </m:r>
      </m:oMath>
    </w:p>
    <w:p w:rsidR="009C68ED" w:rsidRDefault="00183C2C" w:rsidP="00E61093">
      <w:pPr>
        <w:pStyle w:val="p"/>
        <w:ind w:firstLine="0"/>
      </w:pPr>
      <w:r w:rsidRPr="00F17DD1">
        <w:t xml:space="preserve">Where </w:t>
      </w:r>
      <m:oMath>
        <m:r>
          <w:rPr>
            <w:rFonts w:ascii="Cambria Math" w:hAnsi="Cambria Math"/>
          </w:rPr>
          <m:t>μ</m:t>
        </m:r>
      </m:oMath>
      <w:r w:rsidRPr="00F17DD1">
        <w:t xml:space="preserve"> is the mean, and </w:t>
      </w:r>
      <m:oMath>
        <m:r>
          <w:rPr>
            <w:rFonts w:ascii="Cambria Math" w:hAnsi="Cambria Math"/>
          </w:rPr>
          <m:t>σ</m:t>
        </m:r>
      </m:oMath>
      <w:r w:rsidRPr="00F17DD1">
        <w:t xml:space="preserve"> is the standard deviation.</w:t>
      </w:r>
      <w:r w:rsidR="009C68ED">
        <w:t xml:space="preserve"> </w:t>
      </w:r>
      <w:r w:rsidR="00E61093" w:rsidRPr="00E61093">
        <w:rPr>
          <w:b/>
          <w:bCs/>
        </w:rPr>
        <w:fldChar w:fldCharType="begin"/>
      </w:r>
      <w:r w:rsidR="00E61093" w:rsidRPr="00E61093">
        <w:rPr>
          <w:b/>
          <w:bCs/>
        </w:rPr>
        <w:instrText xml:space="preserve"> REF _Ref39874680 \h  \* MERGEFORMAT </w:instrText>
      </w:r>
      <w:r w:rsidR="00E61093" w:rsidRPr="00E61093">
        <w:rPr>
          <w:b/>
          <w:bCs/>
        </w:rPr>
      </w:r>
      <w:r w:rsidR="00E61093" w:rsidRPr="00E61093">
        <w:rPr>
          <w:b/>
          <w:bCs/>
        </w:rPr>
        <w:fldChar w:fldCharType="separate"/>
      </w:r>
      <w:r w:rsidR="00E61093" w:rsidRPr="00E61093">
        <w:rPr>
          <w:b/>
          <w:bCs/>
        </w:rPr>
        <w:t xml:space="preserve">Figure </w:t>
      </w:r>
      <w:r w:rsidR="00E61093" w:rsidRPr="00E61093">
        <w:rPr>
          <w:b/>
          <w:bCs/>
          <w:noProof/>
        </w:rPr>
        <w:t>1</w:t>
      </w:r>
      <w:r w:rsidR="00E61093" w:rsidRPr="00E61093">
        <w:rPr>
          <w:b/>
          <w:bCs/>
        </w:rPr>
        <w:fldChar w:fldCharType="end"/>
      </w:r>
      <w:r w:rsidR="00E61093">
        <w:rPr>
          <w:b/>
          <w:bCs/>
        </w:rPr>
        <w:t xml:space="preserve"> </w:t>
      </w:r>
      <w:r w:rsidR="009C68ED">
        <w:t xml:space="preserve">shows the p.d.f of the distribution of </w:t>
      </w:r>
      <w:r w:rsidR="00B91D42">
        <w:t>multiple</w:t>
      </w:r>
      <w:r w:rsidR="009C68ED">
        <w:t xml:space="preserve"> examples of </w:t>
      </w:r>
      <m:oMath>
        <m:r>
          <w:rPr>
            <w:rFonts w:ascii="Cambria Math" w:hAnsi="Cambria Math"/>
          </w:rPr>
          <m:t>μ</m:t>
        </m:r>
      </m:oMath>
      <w:r w:rsidR="009C68ED" w:rsidRPr="00F17DD1">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9C68ED">
        <w:t>.</w:t>
      </w:r>
    </w:p>
    <w:p w:rsidR="009C68ED" w:rsidRDefault="009C68ED" w:rsidP="009C68ED">
      <w:pPr>
        <w:jc w:val="center"/>
      </w:pPr>
      <w:r>
        <w:rPr>
          <w:noProof/>
        </w:rPr>
        <w:drawing>
          <wp:inline distT="0" distB="0" distL="0" distR="0" wp14:anchorId="6DDA0430" wp14:editId="5FDF9168">
            <wp:extent cx="3278038" cy="209537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rmal_Distribution_PDF.svg.png"/>
                    <pic:cNvPicPr/>
                  </pic:nvPicPr>
                  <pic:blipFill>
                    <a:blip r:embed="rId10">
                      <a:extLst>
                        <a:ext uri="{28A0092B-C50C-407E-A947-70E740481C1C}">
                          <a14:useLocalDpi xmlns:a14="http://schemas.microsoft.com/office/drawing/2010/main" val="0"/>
                        </a:ext>
                      </a:extLst>
                    </a:blip>
                    <a:stretch>
                      <a:fillRect/>
                    </a:stretch>
                  </pic:blipFill>
                  <pic:spPr>
                    <a:xfrm>
                      <a:off x="0" y="0"/>
                      <a:ext cx="3294714" cy="2106033"/>
                    </a:xfrm>
                    <a:prstGeom prst="rect">
                      <a:avLst/>
                    </a:prstGeom>
                  </pic:spPr>
                </pic:pic>
              </a:graphicData>
            </a:graphic>
          </wp:inline>
        </w:drawing>
      </w:r>
    </w:p>
    <w:p w:rsidR="009C68ED" w:rsidRDefault="009C68ED" w:rsidP="00C91396">
      <w:pPr>
        <w:pStyle w:val="Caption"/>
        <w:framePr w:wrap="around"/>
      </w:pPr>
      <w:bookmarkStart w:id="9" w:name="_Ref39874680"/>
      <w:bookmarkStart w:id="10" w:name="_Toc43570510"/>
      <w:r>
        <w:t xml:space="preserve">Figure </w:t>
      </w:r>
      <w:r w:rsidR="004C0A73">
        <w:fldChar w:fldCharType="begin"/>
      </w:r>
      <w:r w:rsidR="004C0A73">
        <w:instrText xml:space="preserve"> SEQ Figure \* ARABIC </w:instrText>
      </w:r>
      <w:r w:rsidR="004C0A73">
        <w:fldChar w:fldCharType="separate"/>
      </w:r>
      <w:r w:rsidR="00525911">
        <w:rPr>
          <w:noProof/>
        </w:rPr>
        <w:t>1</w:t>
      </w:r>
      <w:r w:rsidR="004C0A73">
        <w:rPr>
          <w:noProof/>
        </w:rPr>
        <w:fldChar w:fldCharType="end"/>
      </w:r>
      <w:bookmarkEnd w:id="9"/>
      <w:r>
        <w:t>: PDF of Normal distribution</w:t>
      </w:r>
      <w:sdt>
        <w:sdtPr>
          <w:id w:val="-638878143"/>
          <w:citation/>
        </w:sdtPr>
        <w:sdtEndPr/>
        <w:sdtContent>
          <w:r w:rsidR="00AE22DF">
            <w:fldChar w:fldCharType="begin"/>
          </w:r>
          <w:r w:rsidR="00B57B07">
            <w:instrText xml:space="preserve">CITATION Nor \l 1033 </w:instrText>
          </w:r>
          <w:r w:rsidR="00AE22DF">
            <w:fldChar w:fldCharType="separate"/>
          </w:r>
          <w:r w:rsidR="002A7C0C">
            <w:rPr>
              <w:noProof/>
            </w:rPr>
            <w:t xml:space="preserve"> (Normal distribution, 2020)</w:t>
          </w:r>
          <w:r w:rsidR="00AE22DF">
            <w:fldChar w:fldCharType="end"/>
          </w:r>
        </w:sdtContent>
      </w:sdt>
      <w:bookmarkEnd w:id="10"/>
    </w:p>
    <w:p w:rsidR="00503EF6" w:rsidRDefault="00503EF6" w:rsidP="009C68ED">
      <w:pPr>
        <w:pStyle w:val="p"/>
      </w:pPr>
    </w:p>
    <w:p w:rsidR="00183C2C" w:rsidRDefault="00183C2C" w:rsidP="009C68ED">
      <w:pPr>
        <w:pStyle w:val="p"/>
      </w:pPr>
      <w:r w:rsidRPr="00F17DD1">
        <w:t>Normal distribution is special as its two parameters (</w:t>
      </w:r>
      <m:oMath>
        <m:r>
          <w:rPr>
            <w:rFonts w:ascii="Cambria Math" w:hAnsi="Cambria Math"/>
          </w:rPr>
          <m:t>μ</m:t>
        </m:r>
      </m:oMath>
      <w:r w:rsidRPr="00F17DD1">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F17DD1">
        <w:t xml:space="preserve">) </w:t>
      </w:r>
      <w:r w:rsidR="003F253C">
        <w:t xml:space="preserve">are </w:t>
      </w:r>
      <w:r w:rsidR="003F253C" w:rsidRPr="00335E7B">
        <w:t>mutually independent</w:t>
      </w:r>
      <w:r w:rsidR="003F253C" w:rsidRPr="00F17DD1">
        <w:t xml:space="preserve"> </w:t>
      </w:r>
      <w:r w:rsidR="00170BE2">
        <w:t xml:space="preserve">and </w:t>
      </w:r>
      <w:r w:rsidRPr="00F17DD1">
        <w:t>provide us with complete information of the shape a</w:t>
      </w:r>
      <w:r w:rsidR="003B3E50">
        <w:t>nd location of the distribution</w:t>
      </w:r>
      <w:r w:rsidR="003F253C">
        <w:t xml:space="preserve"> </w:t>
      </w:r>
      <w:sdt>
        <w:sdtPr>
          <w:id w:val="-776409360"/>
          <w:citation/>
        </w:sdtPr>
        <w:sdtEndPr/>
        <w:sdtContent>
          <w:r w:rsidR="003F253C">
            <w:fldChar w:fldCharType="begin"/>
          </w:r>
          <w:r w:rsidR="003F253C">
            <w:instrText xml:space="preserve">CITATION Cas01 \l 1033 </w:instrText>
          </w:r>
          <w:r w:rsidR="003F253C">
            <w:fldChar w:fldCharType="separate"/>
          </w:r>
          <w:r w:rsidR="002A7C0C">
            <w:rPr>
              <w:noProof/>
            </w:rPr>
            <w:t>(Casella &amp; Berger, 2001)</w:t>
          </w:r>
          <w:r w:rsidR="003F253C">
            <w:fldChar w:fldCharType="end"/>
          </w:r>
        </w:sdtContent>
      </w:sdt>
      <w:r w:rsidR="003F253C">
        <w:t>. The independence of the two parameters</w:t>
      </w:r>
      <w:r w:rsidRPr="00F17DD1">
        <w:t xml:space="preserve"> </w:t>
      </w:r>
      <w:r w:rsidR="003F253C" w:rsidRPr="00335E7B">
        <w:t>characterize the normal distrib</w:t>
      </w:r>
      <w:r w:rsidR="003F253C">
        <w:t xml:space="preserve">ution from other distributions </w:t>
      </w:r>
      <w:sdt>
        <w:sdtPr>
          <w:id w:val="-1357193577"/>
          <w:citation/>
        </w:sdtPr>
        <w:sdtEndPr/>
        <w:sdtContent>
          <w:r w:rsidR="003F253C">
            <w:fldChar w:fldCharType="begin"/>
          </w:r>
          <w:r w:rsidR="003F253C">
            <w:instrText xml:space="preserve"> CITATION Luk42 \l 1033 </w:instrText>
          </w:r>
          <w:r w:rsidR="003F253C">
            <w:fldChar w:fldCharType="separate"/>
          </w:r>
          <w:r w:rsidR="002A7C0C">
            <w:rPr>
              <w:noProof/>
            </w:rPr>
            <w:t>(Lukas, 1942)</w:t>
          </w:r>
          <w:r w:rsidR="003F253C">
            <w:fldChar w:fldCharType="end"/>
          </w:r>
        </w:sdtContent>
      </w:sdt>
      <w:r w:rsidR="00330ABA">
        <w:t>.</w:t>
      </w:r>
      <w:r w:rsidR="00FA28B3">
        <w:t xml:space="preserve"> </w:t>
      </w:r>
      <w:r w:rsidR="00170BE2">
        <w:t>Normal distribution is unimodal and i</w:t>
      </w:r>
      <w:r w:rsidR="00FA28B3" w:rsidRPr="00335E7B">
        <w:t xml:space="preserve">t has two inflection points located </w:t>
      </w:r>
      <w:r w:rsidR="00FA28B3">
        <w:t xml:space="preserve">1 </w:t>
      </w:r>
      <w:r w:rsidR="00FA28B3" w:rsidRPr="00335E7B">
        <w:t xml:space="preserve">standard deviation from the mean </w:t>
      </w:r>
      <w:sdt>
        <w:sdtPr>
          <w:id w:val="1321380515"/>
          <w:citation/>
        </w:sdtPr>
        <w:sdtEndPr/>
        <w:sdtContent>
          <w:r w:rsidR="00FA28B3">
            <w:fldChar w:fldCharType="begin"/>
          </w:r>
          <w:r w:rsidR="00FA28B3">
            <w:instrText xml:space="preserve"> CITATION Pat96 \l 1033 </w:instrText>
          </w:r>
          <w:r w:rsidR="00FA28B3">
            <w:fldChar w:fldCharType="separate"/>
          </w:r>
          <w:r w:rsidR="002A7C0C">
            <w:rPr>
              <w:noProof/>
            </w:rPr>
            <w:t>(Patel &amp; Read, 1996)</w:t>
          </w:r>
          <w:r w:rsidR="00FA28B3">
            <w:fldChar w:fldCharType="end"/>
          </w:r>
        </w:sdtContent>
      </w:sdt>
      <w:r w:rsidR="00FA28B3">
        <w:t xml:space="preserve">. </w:t>
      </w:r>
    </w:p>
    <w:p w:rsidR="002A717C" w:rsidRDefault="002A717C" w:rsidP="002A717C">
      <w:pPr>
        <w:pStyle w:val="p"/>
      </w:pPr>
      <w:r>
        <w:lastRenderedPageBreak/>
        <w:t xml:space="preserve">If </w:t>
      </w:r>
      <m:oMath>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then the random variable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t xml:space="preserve"> has a N(0,1) distribution, known as standard normal distribution </w:t>
      </w:r>
      <w:r w:rsidR="00CF52FA">
        <w:t xml:space="preserve">and it is described by p.d.f </w:t>
      </w:r>
    </w:p>
    <w:p w:rsidR="00CF52FA" w:rsidRPr="00F94FD2" w:rsidRDefault="00CF52FA" w:rsidP="00CF52FA">
      <w:pPr>
        <w:pStyle w:val="p"/>
      </w:pPr>
      <m:oMathPara>
        <m:oMathParaPr>
          <m:jc m:val="center"/>
        </m:oMathParaP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FA28B3" w:rsidRDefault="00580A15" w:rsidP="00CC1D68">
      <w:pPr>
        <w:pStyle w:val="p"/>
        <w:ind w:firstLine="0"/>
      </w:pPr>
      <w:r>
        <w:t>This function is symmetric around</w:t>
      </w:r>
      <m:oMath>
        <m:r>
          <w:rPr>
            <w:rFonts w:ascii="Cambria Math" w:hAnsi="Cambria Math"/>
          </w:rPr>
          <m:t xml:space="preserve"> x=0</m:t>
        </m:r>
      </m:oMath>
      <w:r>
        <w:t xml:space="preserve">, where it attains its maximum value </w:t>
      </w:r>
      <m:oMath>
        <m:r>
          <w:rPr>
            <w:rFonts w:ascii="Cambria Math" w:hAnsi="Cambria Math"/>
          </w:rPr>
          <m:t>1/</m:t>
        </m:r>
        <m:rad>
          <m:radPr>
            <m:degHide m:val="1"/>
            <m:ctrlPr>
              <w:rPr>
                <w:rFonts w:ascii="Cambria Math" w:hAnsi="Cambria Math"/>
                <w:i/>
              </w:rPr>
            </m:ctrlPr>
          </m:radPr>
          <m:deg/>
          <m:e>
            <m:r>
              <w:rPr>
                <w:rFonts w:ascii="Cambria Math" w:hAnsi="Cambria Math"/>
              </w:rPr>
              <m:t>2π</m:t>
            </m:r>
          </m:e>
        </m:rad>
      </m:oMath>
      <w:r>
        <w:t xml:space="preserve"> and has inflection points at </w:t>
      </w:r>
      <m:oMath>
        <m:r>
          <w:rPr>
            <w:rFonts w:ascii="Cambria Math" w:hAnsi="Cambria Math"/>
          </w:rPr>
          <m:t>x=1</m:t>
        </m:r>
      </m:oMath>
      <w:r>
        <w:t xml:space="preserve"> and </w:t>
      </w:r>
      <m:oMath>
        <m:r>
          <w:rPr>
            <w:rFonts w:ascii="Cambria Math" w:hAnsi="Cambria Math"/>
          </w:rPr>
          <m:t>x=-1</m:t>
        </m:r>
      </m:oMath>
      <w:r w:rsidR="00002EDA">
        <w:t xml:space="preserve"> </w:t>
      </w:r>
      <w:sdt>
        <w:sdtPr>
          <w:id w:val="-1227688105"/>
          <w:citation/>
        </w:sdtPr>
        <w:sdtEndPr/>
        <w:sdtContent>
          <w:r w:rsidR="00002EDA">
            <w:fldChar w:fldCharType="begin"/>
          </w:r>
          <w:r w:rsidR="00002EDA">
            <w:instrText xml:space="preserve"> CITATION Cas01 \l 1033 </w:instrText>
          </w:r>
          <w:r w:rsidR="00002EDA">
            <w:fldChar w:fldCharType="separate"/>
          </w:r>
          <w:r w:rsidR="002A7C0C">
            <w:rPr>
              <w:noProof/>
            </w:rPr>
            <w:t>(Casella &amp; Berger, 2001)</w:t>
          </w:r>
          <w:r w:rsidR="00002EDA">
            <w:fldChar w:fldCharType="end"/>
          </w:r>
        </w:sdtContent>
      </w:sdt>
      <w:r>
        <w:t>.</w:t>
      </w:r>
    </w:p>
    <w:p w:rsidR="00183C2C" w:rsidRPr="00625C85" w:rsidRDefault="00183C2C" w:rsidP="000B239D">
      <w:pPr>
        <w:pStyle w:val="p"/>
      </w:pPr>
      <w:r w:rsidRPr="00F17DD1">
        <w:t>Normal distributions is the most important</w:t>
      </w:r>
      <w:r w:rsidR="003E2471">
        <w:t>ly</w:t>
      </w:r>
      <w:r w:rsidRPr="00F17DD1">
        <w:t xml:space="preserve"> used in natural and social sciences to represent random variables. Quantities such as examination grades, snowflakes sizes, and other phenomena are approximated by of </w:t>
      </w:r>
      <w:r w:rsidR="003E2471">
        <w:t xml:space="preserve">number </w:t>
      </w:r>
      <w:r w:rsidRPr="00F17DD1">
        <w:t xml:space="preserve">of normal probability density functions </w:t>
      </w:r>
      <w:sdt>
        <w:sdtPr>
          <w:id w:val="805130906"/>
          <w:citation/>
        </w:sdtPr>
        <w:sdtEndPr/>
        <w:sdtContent>
          <w:r w:rsidR="009474B1">
            <w:fldChar w:fldCharType="begin"/>
          </w:r>
          <w:r w:rsidR="00193A8B">
            <w:instrText xml:space="preserve">CITATION Lyo14 \l 1033 </w:instrText>
          </w:r>
          <w:r w:rsidR="009474B1">
            <w:fldChar w:fldCharType="separate"/>
          </w:r>
          <w:r w:rsidR="002A7C0C">
            <w:rPr>
              <w:noProof/>
            </w:rPr>
            <w:t>(Lyon, 2014)</w:t>
          </w:r>
          <w:r w:rsidR="009474B1">
            <w:fldChar w:fldCharType="end"/>
          </w:r>
        </w:sdtContent>
      </w:sdt>
      <w:r w:rsidRPr="00F17DD1">
        <w:t>. The importance is mainly due to the central limit theorem, which sta</w:t>
      </w:r>
      <w:r w:rsidR="006701DC">
        <w:t>tes that the sum of independent and</w:t>
      </w:r>
      <w:r w:rsidRPr="00F17DD1">
        <w:t xml:space="preserve"> identically distributed random variables converge</w:t>
      </w:r>
      <w:r w:rsidR="003E2471">
        <w:t>s</w:t>
      </w:r>
      <w:r w:rsidRPr="00F17DD1">
        <w:t xml:space="preserve"> to normal distribution as number of samples increases regardless of the type of distribution of the sampled variables. This theorem provide theoretical bases for why so many variables we see in the nature appear to have approximately a n</w:t>
      </w:r>
      <w:r>
        <w:t xml:space="preserve">ormal probability distribution </w:t>
      </w:r>
      <w:sdt>
        <w:sdtPr>
          <w:id w:val="-398675453"/>
          <w:citation/>
        </w:sdtPr>
        <w:sdtEndPr/>
        <w:sdtContent>
          <w:r w:rsidR="006C1115">
            <w:fldChar w:fldCharType="begin"/>
          </w:r>
          <w:r w:rsidR="006C1115">
            <w:instrText xml:space="preserve"> CITATION Haz94 \l 1033 </w:instrText>
          </w:r>
          <w:r w:rsidR="006C1115">
            <w:fldChar w:fldCharType="separate"/>
          </w:r>
          <w:r w:rsidR="002A7C0C">
            <w:rPr>
              <w:noProof/>
            </w:rPr>
            <w:t>(Hazewinkel, 1994)</w:t>
          </w:r>
          <w:r w:rsidR="006C1115">
            <w:fldChar w:fldCharType="end"/>
          </w:r>
        </w:sdtContent>
      </w:sdt>
      <w:r>
        <w:t>.</w:t>
      </w:r>
      <w:r w:rsidR="00AF1218">
        <w:t xml:space="preserve"> </w:t>
      </w:r>
    </w:p>
    <w:p w:rsidR="00D15F3F" w:rsidRPr="00D15F3F" w:rsidRDefault="000F18D2" w:rsidP="000F18D2">
      <w:pPr>
        <w:pStyle w:val="p"/>
      </w:pPr>
      <w:r w:rsidRPr="00BB31B1">
        <w:t>Normality tests are used to determine if the data is sampled from Normal distribution. The normality of the data is an assumption need to be verified before applying several param</w:t>
      </w:r>
      <w:r>
        <w:t>etric statistics such as t-test</w:t>
      </w:r>
      <w:r w:rsidRPr="00BB31B1">
        <w:t>, linear regression analysis, discernment analysis and analysis of Variance (ANOVA)</w:t>
      </w:r>
      <w:r>
        <w:t>. When the assumption is violated, the accuracy of the conclusions about the data is questionable and not reliable</w:t>
      </w:r>
      <w:r w:rsidR="00D15F3F" w:rsidRPr="00D15F3F">
        <w:t xml:space="preserve"> </w:t>
      </w:r>
      <w:sdt>
        <w:sdtPr>
          <w:id w:val="-670260701"/>
          <w:citation/>
        </w:sdtPr>
        <w:sdtEndPr/>
        <w:sdtContent>
          <w:r w:rsidR="004C34B0">
            <w:fldChar w:fldCharType="begin"/>
          </w:r>
          <w:r w:rsidR="004C34B0">
            <w:instrText xml:space="preserve"> CITATION Gha12 \l 1033 </w:instrText>
          </w:r>
          <w:r w:rsidR="004C34B0">
            <w:fldChar w:fldCharType="separate"/>
          </w:r>
          <w:r w:rsidR="002A7C0C">
            <w:rPr>
              <w:noProof/>
            </w:rPr>
            <w:t>(Ghasemi &amp; Zahediasl, 2012)</w:t>
          </w:r>
          <w:r w:rsidR="004C34B0">
            <w:fldChar w:fldCharType="end"/>
          </w:r>
        </w:sdtContent>
      </w:sdt>
      <w:r w:rsidR="00D15F3F" w:rsidRPr="00D15F3F">
        <w:t>.</w:t>
      </w:r>
    </w:p>
    <w:p w:rsidR="00EA2869" w:rsidRDefault="00D15F3F" w:rsidP="004E2B63">
      <w:pPr>
        <w:pStyle w:val="p"/>
      </w:pPr>
      <w:r w:rsidRPr="00D15F3F">
        <w:t>The normality test assess the likelihood that a given data set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Pr="00D15F3F">
        <w:t xml:space="preserve">} comes from normal distribution. 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D15F3F">
        <w:t xml:space="preserve">is that the observations are distributed normally versus the alternative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Pr="00D15F3F">
        <w:t xml:space="preserve">that the observations are not distributed normally. </w:t>
      </w:r>
      <w:r w:rsidR="003E2471">
        <w:t xml:space="preserve">There are two set of methods </w:t>
      </w:r>
      <w:r w:rsidR="003E2471">
        <w:lastRenderedPageBreak/>
        <w:t xml:space="preserve">can be used to examine the normality, </w:t>
      </w:r>
      <w:r w:rsidRPr="00D15F3F">
        <w:t xml:space="preserve">visual methods </w:t>
      </w:r>
      <w:r w:rsidR="003E2471">
        <w:t xml:space="preserve">and statistical tests methods </w:t>
      </w:r>
      <w:sdt>
        <w:sdtPr>
          <w:id w:val="1682698727"/>
          <w:citation/>
        </w:sdtPr>
        <w:sdtEndPr/>
        <w:sdtContent>
          <w:r w:rsidR="004E2B63">
            <w:fldChar w:fldCharType="begin"/>
          </w:r>
          <w:r w:rsidR="004E2B63">
            <w:instrText xml:space="preserve"> CITATION Gha12 \l 1033 </w:instrText>
          </w:r>
          <w:r w:rsidR="004E2B63">
            <w:fldChar w:fldCharType="separate"/>
          </w:r>
          <w:r w:rsidR="002A7C0C">
            <w:rPr>
              <w:noProof/>
            </w:rPr>
            <w:t>(Ghasemi &amp; Zahediasl, 2012)</w:t>
          </w:r>
          <w:r w:rsidR="004E2B63">
            <w:fldChar w:fldCharType="end"/>
          </w:r>
        </w:sdtContent>
      </w:sdt>
      <w:r w:rsidRPr="00D15F3F">
        <w:t>.</w:t>
      </w:r>
      <w:r w:rsidR="00EB2F7C">
        <w:t xml:space="preserve"> </w:t>
      </w:r>
    </w:p>
    <w:p w:rsidR="00D15F3F" w:rsidRDefault="00EB2F7C" w:rsidP="00321644">
      <w:pPr>
        <w:pStyle w:val="p"/>
      </w:pPr>
      <w:r>
        <w:t>Visual</w:t>
      </w:r>
      <w:r w:rsidRPr="00F17DD1">
        <w:t xml:space="preserve"> plots </w:t>
      </w:r>
      <w:r>
        <w:t xml:space="preserve">such as P-P plot </w:t>
      </w:r>
      <w:r w:rsidRPr="00F17DD1">
        <w:t xml:space="preserve">are useful to visualize the distribution of the data but they </w:t>
      </w:r>
      <w:r w:rsidR="00126667">
        <w:t xml:space="preserve">usually not enough to conclude decisions </w:t>
      </w:r>
      <w:r w:rsidRPr="00F17DD1">
        <w:t>about the normality of the data</w:t>
      </w:r>
      <w:r>
        <w:t xml:space="preserve">. Hence, variety of statistical tests have been developed in this area such as Shapiro-Wilk, Anderson Darling, </w:t>
      </w:r>
      <w:r w:rsidRPr="00F17DD1">
        <w:t>Kolmogorov-Smirnov</w:t>
      </w:r>
      <w:r>
        <w:t xml:space="preserve"> tests and others. </w:t>
      </w:r>
      <w:r w:rsidR="00910DA5">
        <w:t xml:space="preserve">These tests are parametric tests </w:t>
      </w:r>
      <w:r w:rsidR="00690722">
        <w:t xml:space="preserve">aim to </w:t>
      </w:r>
      <w:r w:rsidR="00910DA5">
        <w:t xml:space="preserve">measure the probability of departure from normality </w:t>
      </w:r>
      <w:r w:rsidR="00690722">
        <w:t xml:space="preserve">for the data set </w:t>
      </w:r>
      <w:r w:rsidR="00910DA5">
        <w:t>on different significant levels.</w:t>
      </w:r>
    </w:p>
    <w:p w:rsidR="002A051A" w:rsidRDefault="002A051A" w:rsidP="00321644">
      <w:pPr>
        <w:pStyle w:val="p"/>
      </w:pPr>
    </w:p>
    <w:p w:rsidR="00C951A9" w:rsidRDefault="00C951A9" w:rsidP="002A051A">
      <w:pPr>
        <w:pStyle w:val="H2"/>
        <w:bidi w:val="0"/>
        <w:jc w:val="left"/>
      </w:pPr>
      <w:bookmarkStart w:id="11" w:name="_Toc43569000"/>
      <w:r>
        <w:t>Problem definition</w:t>
      </w:r>
      <w:bookmarkEnd w:id="11"/>
    </w:p>
    <w:p w:rsidR="00C951A9" w:rsidRDefault="00C951A9" w:rsidP="00C951A9"/>
    <w:p w:rsidR="00833626" w:rsidRDefault="006412FE" w:rsidP="00833626">
      <w:pPr>
        <w:pStyle w:val="p"/>
        <w:rPr>
          <w:color w:val="000000" w:themeColor="text1"/>
        </w:rPr>
      </w:pPr>
      <w:r>
        <w:t xml:space="preserve">The departure from normality is very critical in statistical inference. </w:t>
      </w:r>
      <w:r w:rsidR="00833626">
        <w:t xml:space="preserve">Biased interpretation can be inferred if the normality assumption is violated. </w:t>
      </w:r>
      <w:r w:rsidR="0097679B" w:rsidRPr="00F17DD1">
        <w:rPr>
          <w:color w:val="000000" w:themeColor="text1"/>
        </w:rPr>
        <w:t>Normality tests have traditionally been designed as classical statistical hypothesis testing procedures and, to the best of our knowledge, this has been the only way used so far to find departure from normality.</w:t>
      </w:r>
      <w:r w:rsidR="00833626">
        <w:rPr>
          <w:color w:val="000000" w:themeColor="text1"/>
        </w:rPr>
        <w:t xml:space="preserve"> </w:t>
      </w:r>
    </w:p>
    <w:p w:rsidR="006412FE" w:rsidRDefault="00833626" w:rsidP="00431C9F">
      <w:pPr>
        <w:pStyle w:val="p"/>
      </w:pPr>
      <w:r>
        <w:rPr>
          <w:color w:val="000000" w:themeColor="text1"/>
        </w:rPr>
        <w:t xml:space="preserve">The long list of tests developed in the literature can make it hard for statisticians to select the appropriate test to </w:t>
      </w:r>
      <w:r w:rsidR="006478E6">
        <w:rPr>
          <w:color w:val="000000" w:themeColor="text1"/>
        </w:rPr>
        <w:t>use</w:t>
      </w:r>
      <w:r w:rsidR="003329C6">
        <w:rPr>
          <w:rStyle w:val="FootnoteReference"/>
          <w:color w:val="000000" w:themeColor="text1"/>
        </w:rPr>
        <w:footnoteReference w:id="2"/>
      </w:r>
      <w:r>
        <w:rPr>
          <w:color w:val="000000" w:themeColor="text1"/>
        </w:rPr>
        <w:t>. Moreover, these statistical tests are sensitive to the size of the data as shown in</w:t>
      </w:r>
      <w:r w:rsidR="00796CE7">
        <w:rPr>
          <w:color w:val="000000" w:themeColor="text1"/>
        </w:rPr>
        <w:t xml:space="preserve"> the study of</w:t>
      </w:r>
      <w:r>
        <w:rPr>
          <w:color w:val="000000" w:themeColor="text1"/>
        </w:rPr>
        <w:t xml:space="preserve"> </w:t>
      </w:r>
      <w:sdt>
        <w:sdtPr>
          <w:rPr>
            <w:color w:val="000000" w:themeColor="text1"/>
          </w:rPr>
          <w:id w:val="1279536220"/>
          <w:citation/>
        </w:sdtPr>
        <w:sdtEndPr/>
        <w:sdtContent>
          <w:r w:rsidR="00431C9F">
            <w:rPr>
              <w:color w:val="000000" w:themeColor="text1"/>
            </w:rPr>
            <w:fldChar w:fldCharType="begin"/>
          </w:r>
          <w:r w:rsidR="00431C9F">
            <w:instrText xml:space="preserve"> CITATION Ozt06 \l 1033 </w:instrText>
          </w:r>
          <w:r w:rsidR="00431C9F">
            <w:rPr>
              <w:color w:val="000000" w:themeColor="text1"/>
            </w:rPr>
            <w:fldChar w:fldCharType="separate"/>
          </w:r>
          <w:r w:rsidR="002A7C0C">
            <w:rPr>
              <w:noProof/>
            </w:rPr>
            <w:t>(Oztuna, Elhan, &amp; Tuccar, 2006)</w:t>
          </w:r>
          <w:r w:rsidR="00431C9F">
            <w:rPr>
              <w:color w:val="000000" w:themeColor="text1"/>
            </w:rPr>
            <w:fldChar w:fldCharType="end"/>
          </w:r>
        </w:sdtContent>
      </w:sdt>
      <w:r>
        <w:t>.</w:t>
      </w:r>
      <w:r w:rsidR="00B25DB0">
        <w:t xml:space="preserve"> </w:t>
      </w:r>
    </w:p>
    <w:p w:rsidR="00EB2F7C" w:rsidRDefault="00EB2F7C" w:rsidP="00BB5B3D">
      <w:pPr>
        <w:pStyle w:val="p"/>
      </w:pPr>
      <w:r>
        <w:t xml:space="preserve">In this </w:t>
      </w:r>
      <w:r w:rsidR="00640EC9">
        <w:t>research,</w:t>
      </w:r>
      <w:r>
        <w:t xml:space="preserve"> we are proposing a new approach </w:t>
      </w:r>
      <w:r w:rsidR="00BB5B3D">
        <w:t xml:space="preserve">in testing </w:t>
      </w:r>
      <w:r>
        <w:t xml:space="preserve">normality. In this approach we use the Machine Learning tools to develop a </w:t>
      </w:r>
      <w:r w:rsidR="00254E3A">
        <w:t xml:space="preserve">classification </w:t>
      </w:r>
      <w:r>
        <w:t>model that can classify the sample data to the correct underlying distribution</w:t>
      </w:r>
      <w:r w:rsidR="00B25DB0">
        <w:t xml:space="preserve"> with less sensitivity to the nature of the u</w:t>
      </w:r>
      <w:r>
        <w:t>nderlying distribution of the data.</w:t>
      </w:r>
    </w:p>
    <w:p w:rsidR="003E2652" w:rsidRDefault="003E2652" w:rsidP="00640EC9">
      <w:pPr>
        <w:pStyle w:val="p"/>
      </w:pPr>
    </w:p>
    <w:p w:rsidR="00C951A9" w:rsidRDefault="00253E80" w:rsidP="006F7B3A">
      <w:pPr>
        <w:pStyle w:val="H2"/>
        <w:bidi w:val="0"/>
        <w:jc w:val="left"/>
      </w:pPr>
      <w:bookmarkStart w:id="12" w:name="_Toc43569001"/>
      <w:r>
        <w:lastRenderedPageBreak/>
        <w:t xml:space="preserve">Research </w:t>
      </w:r>
      <w:r w:rsidR="00C951A9" w:rsidRPr="0023798D">
        <w:t>Objective</w:t>
      </w:r>
      <w:r w:rsidR="007D506A">
        <w:t>s</w:t>
      </w:r>
      <w:bookmarkEnd w:id="12"/>
    </w:p>
    <w:p w:rsidR="00931C21" w:rsidRPr="00931C21" w:rsidRDefault="00931C21" w:rsidP="00931C21"/>
    <w:p w:rsidR="00C951A9" w:rsidRPr="00F17DD1" w:rsidRDefault="00C951A9" w:rsidP="00B93571">
      <w:pPr>
        <w:pStyle w:val="p"/>
        <w:rPr>
          <w:shd w:val="clear" w:color="auto" w:fill="FFFFFF"/>
        </w:rPr>
      </w:pPr>
      <w:r w:rsidRPr="00F17DD1">
        <w:t xml:space="preserve">In this research, we propose a new </w:t>
      </w:r>
      <w:r w:rsidR="00B93571">
        <w:t>approach of testing the normality of the d</w:t>
      </w:r>
      <w:r w:rsidR="008C4DFA">
        <w:t xml:space="preserve">ata using Machine Leaning (ML). </w:t>
      </w:r>
      <w:r w:rsidRPr="00F17DD1">
        <w:rPr>
          <w:shd w:val="clear" w:color="auto" w:fill="FFFFFF"/>
        </w:rPr>
        <w:t xml:space="preserve">Machine learning algorithms build a mathematical model based on sample data, known as "training data", in order to make predictions or decisions without being explicitly programmed to do so. </w:t>
      </w:r>
      <w:r w:rsidR="00B93571">
        <w:rPr>
          <w:shd w:val="clear" w:color="auto" w:fill="FFFFFF"/>
        </w:rPr>
        <w:t xml:space="preserve">This approach is known as supervised machine learning. </w:t>
      </w:r>
      <w:r w:rsidRPr="00F17DD1">
        <w:rPr>
          <w:shd w:val="clear" w:color="auto" w:fill="FFFFFF"/>
        </w:rPr>
        <w:t xml:space="preserve">Classification is one type of supervised machine learning where </w:t>
      </w:r>
      <w:r w:rsidRPr="00F17DD1">
        <w:rPr>
          <w:rFonts w:eastAsia="MinionPro-Regular"/>
        </w:rPr>
        <w:t xml:space="preserve">the human provides the algorithm with pairs of inputs and desired outputs, and the algorithm learn a general rule to produce the desired output given an input it has never seen before </w:t>
      </w:r>
      <w:sdt>
        <w:sdtPr>
          <w:rPr>
            <w:rFonts w:eastAsia="MinionPro-Regular"/>
          </w:rPr>
          <w:id w:val="1816520572"/>
          <w:citation/>
        </w:sdtPr>
        <w:sdtEndPr/>
        <w:sdtContent>
          <w:r w:rsidR="00B46D1F">
            <w:rPr>
              <w:rFonts w:eastAsia="MinionPro-Regular"/>
            </w:rPr>
            <w:fldChar w:fldCharType="begin"/>
          </w:r>
          <w:r w:rsidR="00B46D1F">
            <w:rPr>
              <w:rFonts w:eastAsia="MinionPro-Regular"/>
            </w:rPr>
            <w:instrText xml:space="preserve"> CITATION Mue16 \l 1033 </w:instrText>
          </w:r>
          <w:r w:rsidR="00B46D1F">
            <w:rPr>
              <w:rFonts w:eastAsia="MinionPro-Regular"/>
            </w:rPr>
            <w:fldChar w:fldCharType="separate"/>
          </w:r>
          <w:r w:rsidR="002A7C0C" w:rsidRPr="002A7C0C">
            <w:rPr>
              <w:rFonts w:eastAsia="MinionPro-Regular"/>
              <w:noProof/>
            </w:rPr>
            <w:t>(Mueller &amp; Guido, S, 2016)</w:t>
          </w:r>
          <w:r w:rsidR="00B46D1F">
            <w:rPr>
              <w:rFonts w:eastAsia="MinionPro-Regular"/>
            </w:rPr>
            <w:fldChar w:fldCharType="end"/>
          </w:r>
        </w:sdtContent>
      </w:sdt>
      <w:r w:rsidRPr="00F17DD1">
        <w:t>.</w:t>
      </w:r>
    </w:p>
    <w:p w:rsidR="00C951A9" w:rsidRDefault="00C951A9" w:rsidP="003A72CA">
      <w:pPr>
        <w:pStyle w:val="p"/>
      </w:pPr>
      <w:r w:rsidRPr="00F17DD1">
        <w:rPr>
          <w:shd w:val="clear" w:color="auto" w:fill="FFFFFF"/>
        </w:rPr>
        <w:t>The idea of using the machine learning in testing the normality was not explored in previous literatures we read as of the date of writing this paper</w:t>
      </w:r>
      <w:r w:rsidRPr="00F17DD1">
        <w:t xml:space="preserve">. In this research we build a model that learns the properties and the characteristics of both the normal and the alternative distributions by providing examples of both classes. We expect the model to </w:t>
      </w:r>
      <w:r w:rsidR="002F7551">
        <w:t>get</w:t>
      </w:r>
      <w:r w:rsidRPr="00F17DD1">
        <w:t xml:space="preserve"> enough experience to be able to correctly classify the normality of the data regardless the sample size and </w:t>
      </w:r>
      <w:r>
        <w:t xml:space="preserve">the underlying </w:t>
      </w:r>
      <w:r w:rsidRPr="00F17DD1">
        <w:t xml:space="preserve">distribution. </w:t>
      </w:r>
      <w:r w:rsidR="00ED79D9">
        <w:t>One advantage of this approach comparing to the classical tests is that it can provide us with additional measures to the power of the test. The power measures the ability to detect one type of the classes – the non-normality- while in the classification models</w:t>
      </w:r>
      <w:r w:rsidR="00596D16">
        <w:t>,</w:t>
      </w:r>
      <w:r w:rsidR="00ED79D9">
        <w:t xml:space="preserve"> additional quality metrics are available to measure the performance </w:t>
      </w:r>
      <w:r w:rsidR="009E4ECC">
        <w:t>on</w:t>
      </w:r>
      <w:r w:rsidR="00ED79D9">
        <w:t xml:space="preserve"> detecting th</w:t>
      </w:r>
      <w:r w:rsidR="002F4509">
        <w:t xml:space="preserve">e two classes, such as Accuracy, Specificity, </w:t>
      </w:r>
      <w:r w:rsidR="003A72CA">
        <w:t xml:space="preserve">and </w:t>
      </w:r>
      <w:r w:rsidR="002F4509">
        <w:t>Sensitivity</w:t>
      </w:r>
      <w:r w:rsidR="003A72CA">
        <w:t>.</w:t>
      </w:r>
    </w:p>
    <w:p w:rsidR="00F637E4" w:rsidRDefault="00F637E4" w:rsidP="009E4ECC">
      <w:pPr>
        <w:pStyle w:val="p"/>
      </w:pPr>
    </w:p>
    <w:p w:rsidR="00374C8D" w:rsidRDefault="00E062CD" w:rsidP="00E062CD">
      <w:pPr>
        <w:pStyle w:val="H2"/>
        <w:bidi w:val="0"/>
        <w:jc w:val="left"/>
      </w:pPr>
      <w:bookmarkStart w:id="13" w:name="_Toc43569002"/>
      <w:r>
        <w:t>Limitations of the study</w:t>
      </w:r>
      <w:bookmarkEnd w:id="13"/>
    </w:p>
    <w:p w:rsidR="00C27DF0" w:rsidRPr="00C27DF0" w:rsidRDefault="00C27DF0" w:rsidP="00C27DF0"/>
    <w:p w:rsidR="003E186D" w:rsidRDefault="00916732" w:rsidP="00BB31BD">
      <w:pPr>
        <w:autoSpaceDE w:val="0"/>
        <w:autoSpaceDN w:val="0"/>
        <w:adjustRightInd w:val="0"/>
        <w:spacing w:after="0" w:line="600" w:lineRule="auto"/>
        <w:ind w:firstLine="720"/>
        <w:jc w:val="both"/>
      </w:pPr>
      <w:r>
        <w:t>Results and conclusions from a Monte Carlo simulation</w:t>
      </w:r>
      <w:r w:rsidR="00BB31BD">
        <w:t xml:space="preserve"> in</w:t>
      </w:r>
      <w:r>
        <w:t xml:space="preserve"> comparing powers across various distributions are seriously limited in generalizability beyond those distributions. </w:t>
      </w:r>
      <w:r w:rsidR="0086000A">
        <w:lastRenderedPageBreak/>
        <w:t>G</w:t>
      </w:r>
      <w:r>
        <w:t xml:space="preserve">eneralizability of </w:t>
      </w:r>
      <w:r w:rsidR="0086000A">
        <w:t>the</w:t>
      </w:r>
      <w:r>
        <w:t xml:space="preserve"> results depends on the design and how much </w:t>
      </w:r>
      <w:r w:rsidR="0086000A">
        <w:t xml:space="preserve">coverage </w:t>
      </w:r>
      <w:r>
        <w:t xml:space="preserve">of different probability </w:t>
      </w:r>
      <w:r w:rsidR="0086000A">
        <w:t>distributions</w:t>
      </w:r>
      <w:r>
        <w:t xml:space="preserve"> is </w:t>
      </w:r>
      <w:r w:rsidR="0086000A">
        <w:t>included</w:t>
      </w:r>
      <w:r>
        <w:t xml:space="preserve"> in the study. In chapter 3, we show a wide range of alternative distributions </w:t>
      </w:r>
      <w:r w:rsidR="002920D4">
        <w:t>added to the</w:t>
      </w:r>
      <w:r w:rsidR="0086000A">
        <w:t xml:space="preserve"> scope of </w:t>
      </w:r>
      <w:r w:rsidR="002920D4">
        <w:t xml:space="preserve">the </w:t>
      </w:r>
      <w:r w:rsidR="0086000A">
        <w:t xml:space="preserve">research </w:t>
      </w:r>
      <w:r w:rsidR="002920D4">
        <w:t xml:space="preserve">by </w:t>
      </w:r>
      <w:r>
        <w:t xml:space="preserve">which we </w:t>
      </w:r>
      <w:r w:rsidR="00BB31BD">
        <w:t xml:space="preserve">expect </w:t>
      </w:r>
      <w:r>
        <w:t xml:space="preserve">this offers a greater potential for generalizing results comparing to the </w:t>
      </w:r>
      <w:r w:rsidR="002920D4">
        <w:t>distributions</w:t>
      </w:r>
      <w:r>
        <w:t xml:space="preserve"> used in previous studies.</w:t>
      </w:r>
      <w:r w:rsidR="000E3D07">
        <w:t xml:space="preserve"> </w:t>
      </w:r>
    </w:p>
    <w:p w:rsidR="00916732" w:rsidRDefault="000E3D07" w:rsidP="00AF44E8">
      <w:pPr>
        <w:autoSpaceDE w:val="0"/>
        <w:autoSpaceDN w:val="0"/>
        <w:adjustRightInd w:val="0"/>
        <w:spacing w:after="0" w:line="600" w:lineRule="auto"/>
        <w:ind w:firstLine="720"/>
        <w:jc w:val="both"/>
        <w:rPr>
          <w:rFonts w:asciiTheme="majorBidi" w:hAnsiTheme="majorBidi" w:cstheme="majorBidi"/>
          <w:color w:val="000000" w:themeColor="text1"/>
        </w:rPr>
      </w:pPr>
      <w:r>
        <w:t xml:space="preserve">Related to that, </w:t>
      </w:r>
      <w:r w:rsidR="003E186D">
        <w:t xml:space="preserve">generalizability </w:t>
      </w:r>
      <w:r>
        <w:t xml:space="preserve">of the proposed model </w:t>
      </w:r>
      <w:r w:rsidR="00AF44E8">
        <w:t xml:space="preserve">could be </w:t>
      </w:r>
      <w:r>
        <w:t>questionable</w:t>
      </w:r>
      <w:r w:rsidR="003E186D">
        <w:t>;</w:t>
      </w:r>
      <w:r>
        <w:t xml:space="preserve"> </w:t>
      </w:r>
      <w:r w:rsidR="00151407">
        <w:t>r</w:t>
      </w:r>
      <w:r>
        <w:t>esults and conclusions of a</w:t>
      </w:r>
      <w:r w:rsidR="003E186D">
        <w:t>ny</w:t>
      </w:r>
      <w:r>
        <w:t xml:space="preserve"> classification model is limited to the </w:t>
      </w:r>
      <w:r w:rsidR="00151407">
        <w:t>data set it trained with</w:t>
      </w:r>
      <w:r w:rsidR="005E0BC5">
        <w:t xml:space="preserve"> </w:t>
      </w:r>
      <w:sdt>
        <w:sdtPr>
          <w:id w:val="1824928267"/>
          <w:citation/>
        </w:sdtPr>
        <w:sdtEndPr/>
        <w:sdtContent>
          <w:r w:rsidR="005E0BC5">
            <w:fldChar w:fldCharType="begin"/>
          </w:r>
          <w:r w:rsidR="006D0C5B">
            <w:instrText xml:space="preserve">CITATION Cai20 \l 1033 </w:instrText>
          </w:r>
          <w:r w:rsidR="005E0BC5">
            <w:fldChar w:fldCharType="separate"/>
          </w:r>
          <w:r w:rsidR="002A7C0C">
            <w:rPr>
              <w:noProof/>
            </w:rPr>
            <w:t>(Cai, et al., 2020)</w:t>
          </w:r>
          <w:r w:rsidR="005E0BC5">
            <w:fldChar w:fldCharType="end"/>
          </w:r>
        </w:sdtContent>
      </w:sdt>
      <w:r>
        <w:t xml:space="preserve">. In chapter 3 we try to overcome this limitation by having enough </w:t>
      </w:r>
      <w:r w:rsidR="003E186D">
        <w:t>representations</w:t>
      </w:r>
      <w:r>
        <w:t xml:space="preserve"> of the </w:t>
      </w:r>
      <w:r w:rsidR="003E186D">
        <w:t>distributions in the training</w:t>
      </w:r>
      <w:r>
        <w:t xml:space="preserve"> and by </w:t>
      </w:r>
      <w:r w:rsidR="003E186D">
        <w:t>build</w:t>
      </w:r>
      <w:r w:rsidR="00936776">
        <w:t>ing</w:t>
      </w:r>
      <w:r w:rsidR="003E186D">
        <w:t xml:space="preserve"> a model from </w:t>
      </w:r>
      <w:r>
        <w:t xml:space="preserve">set of features resilience to the </w:t>
      </w:r>
      <w:r w:rsidR="00936776">
        <w:t xml:space="preserve">change in the </w:t>
      </w:r>
      <w:r>
        <w:t>type of the distribution</w:t>
      </w:r>
      <w:r w:rsidR="003E186D">
        <w:t xml:space="preserve"> such as skewness and kurtosis.</w:t>
      </w:r>
    </w:p>
    <w:p w:rsidR="00306142" w:rsidRDefault="00BA7876" w:rsidP="00BB31BD">
      <w:pPr>
        <w:autoSpaceDE w:val="0"/>
        <w:autoSpaceDN w:val="0"/>
        <w:adjustRightInd w:val="0"/>
        <w:spacing w:after="0" w:line="600" w:lineRule="auto"/>
        <w:ind w:firstLine="720"/>
        <w:jc w:val="both"/>
        <w:rPr>
          <w:rFonts w:asciiTheme="majorBidi" w:hAnsiTheme="majorBidi" w:cstheme="majorBidi"/>
          <w:color w:val="000000" w:themeColor="text1"/>
        </w:rPr>
      </w:pPr>
      <w:r>
        <w:rPr>
          <w:rFonts w:asciiTheme="majorBidi" w:hAnsiTheme="majorBidi" w:cstheme="majorBidi"/>
          <w:color w:val="000000" w:themeColor="text1"/>
        </w:rPr>
        <w:t>Another limitation of this study is the choice of</w:t>
      </w:r>
      <w:r w:rsidR="00634A72">
        <w:rPr>
          <w:rFonts w:asciiTheme="majorBidi" w:hAnsiTheme="majorBidi" w:cstheme="majorBidi"/>
          <w:color w:val="000000" w:themeColor="text1"/>
        </w:rPr>
        <w:t xml:space="preserve"> </w:t>
      </w:r>
      <w:r>
        <w:rPr>
          <w:rFonts w:asciiTheme="majorBidi" w:hAnsiTheme="majorBidi" w:cstheme="majorBidi"/>
          <w:color w:val="000000" w:themeColor="text1"/>
        </w:rPr>
        <w:t xml:space="preserve">the power </w:t>
      </w:r>
      <w:r w:rsidR="006F604F">
        <w:rPr>
          <w:rFonts w:asciiTheme="majorBidi" w:hAnsiTheme="majorBidi" w:cstheme="majorBidi"/>
          <w:color w:val="000000" w:themeColor="text1"/>
        </w:rPr>
        <w:t>as the bas</w:t>
      </w:r>
      <w:r w:rsidR="00634A72">
        <w:rPr>
          <w:rFonts w:asciiTheme="majorBidi" w:hAnsiTheme="majorBidi" w:cstheme="majorBidi"/>
          <w:color w:val="000000" w:themeColor="text1"/>
        </w:rPr>
        <w:t>e</w:t>
      </w:r>
      <w:r w:rsidR="006F604F">
        <w:rPr>
          <w:rFonts w:asciiTheme="majorBidi" w:hAnsiTheme="majorBidi" w:cstheme="majorBidi"/>
          <w:color w:val="000000" w:themeColor="text1"/>
        </w:rPr>
        <w:t xml:space="preserve"> measure to compare our model against other statistical tests. </w:t>
      </w:r>
      <w:r w:rsidR="00634A72">
        <w:rPr>
          <w:rFonts w:asciiTheme="majorBidi" w:hAnsiTheme="majorBidi" w:cstheme="majorBidi"/>
          <w:color w:val="000000" w:themeColor="text1"/>
        </w:rPr>
        <w:t xml:space="preserve">This comparison is limited to only one of </w:t>
      </w:r>
      <w:r w:rsidR="00C4000C">
        <w:rPr>
          <w:rFonts w:asciiTheme="majorBidi" w:hAnsiTheme="majorBidi" w:cstheme="majorBidi"/>
          <w:color w:val="000000" w:themeColor="text1"/>
        </w:rPr>
        <w:t xml:space="preserve">the </w:t>
      </w:r>
      <w:r w:rsidR="00634A72">
        <w:rPr>
          <w:rFonts w:asciiTheme="majorBidi" w:hAnsiTheme="majorBidi" w:cstheme="majorBidi"/>
          <w:color w:val="000000" w:themeColor="text1"/>
        </w:rPr>
        <w:t xml:space="preserve">two sides </w:t>
      </w:r>
      <w:r w:rsidR="00C4000C">
        <w:rPr>
          <w:rFonts w:asciiTheme="majorBidi" w:hAnsiTheme="majorBidi" w:cstheme="majorBidi"/>
          <w:color w:val="000000" w:themeColor="text1"/>
        </w:rPr>
        <w:t xml:space="preserve">of the quality </w:t>
      </w:r>
      <w:r w:rsidR="00634A72">
        <w:rPr>
          <w:rFonts w:asciiTheme="majorBidi" w:hAnsiTheme="majorBidi" w:cstheme="majorBidi"/>
          <w:color w:val="000000" w:themeColor="text1"/>
        </w:rPr>
        <w:t xml:space="preserve">of any classification model. The Power which </w:t>
      </w:r>
      <w:r w:rsidR="00BB31BD">
        <w:rPr>
          <w:rFonts w:asciiTheme="majorBidi" w:hAnsiTheme="majorBidi" w:cstheme="majorBidi"/>
          <w:color w:val="000000" w:themeColor="text1"/>
        </w:rPr>
        <w:t xml:space="preserve">stands for </w:t>
      </w:r>
      <w:r w:rsidR="00634A72">
        <w:rPr>
          <w:rFonts w:asciiTheme="majorBidi" w:hAnsiTheme="majorBidi" w:cstheme="majorBidi"/>
          <w:color w:val="000000" w:themeColor="text1"/>
        </w:rPr>
        <w:t xml:space="preserve">“Recall” in machine learning </w:t>
      </w:r>
      <w:r w:rsidR="00B14078">
        <w:rPr>
          <w:rFonts w:asciiTheme="majorBidi" w:hAnsiTheme="majorBidi" w:cstheme="majorBidi"/>
          <w:color w:val="000000" w:themeColor="text1"/>
        </w:rPr>
        <w:t>terminology</w:t>
      </w:r>
      <w:r w:rsidR="00634A72">
        <w:rPr>
          <w:rFonts w:asciiTheme="majorBidi" w:hAnsiTheme="majorBidi" w:cstheme="majorBidi"/>
          <w:color w:val="000000" w:themeColor="text1"/>
        </w:rPr>
        <w:t xml:space="preserve">, </w:t>
      </w:r>
      <w:r w:rsidR="006F604F">
        <w:rPr>
          <w:rFonts w:asciiTheme="majorBidi" w:hAnsiTheme="majorBidi" w:cstheme="majorBidi"/>
          <w:color w:val="000000" w:themeColor="text1"/>
        </w:rPr>
        <w:t>evaluate</w:t>
      </w:r>
      <w:r w:rsidR="00634A72">
        <w:rPr>
          <w:rFonts w:asciiTheme="majorBidi" w:hAnsiTheme="majorBidi" w:cstheme="majorBidi"/>
          <w:color w:val="000000" w:themeColor="text1"/>
        </w:rPr>
        <w:t>s</w:t>
      </w:r>
      <w:r w:rsidR="006F604F">
        <w:rPr>
          <w:rFonts w:asciiTheme="majorBidi" w:hAnsiTheme="majorBidi" w:cstheme="majorBidi"/>
          <w:color w:val="000000" w:themeColor="text1"/>
        </w:rPr>
        <w:t xml:space="preserve"> the performance of detecting the </w:t>
      </w:r>
      <w:r w:rsidR="00634A72">
        <w:rPr>
          <w:rFonts w:asciiTheme="majorBidi" w:hAnsiTheme="majorBidi" w:cstheme="majorBidi"/>
          <w:color w:val="000000" w:themeColor="text1"/>
        </w:rPr>
        <w:t>positive class –alternative class in our use case-</w:t>
      </w:r>
      <w:r w:rsidR="006F604F">
        <w:rPr>
          <w:rFonts w:asciiTheme="majorBidi" w:hAnsiTheme="majorBidi" w:cstheme="majorBidi"/>
          <w:color w:val="000000" w:themeColor="text1"/>
        </w:rPr>
        <w:t xml:space="preserve">, and do not evaluate how the model performs in detecting </w:t>
      </w:r>
      <w:r w:rsidR="00634A72">
        <w:rPr>
          <w:rFonts w:asciiTheme="majorBidi" w:hAnsiTheme="majorBidi" w:cstheme="majorBidi"/>
          <w:color w:val="000000" w:themeColor="text1"/>
        </w:rPr>
        <w:t>negative class -</w:t>
      </w:r>
      <w:r w:rsidR="006F604F">
        <w:rPr>
          <w:rFonts w:asciiTheme="majorBidi" w:hAnsiTheme="majorBidi" w:cstheme="majorBidi"/>
          <w:color w:val="000000" w:themeColor="text1"/>
        </w:rPr>
        <w:t>normal class</w:t>
      </w:r>
      <w:r w:rsidR="00634A72">
        <w:rPr>
          <w:rFonts w:asciiTheme="majorBidi" w:hAnsiTheme="majorBidi" w:cstheme="majorBidi"/>
          <w:color w:val="000000" w:themeColor="text1"/>
        </w:rPr>
        <w:t xml:space="preserve"> in our use case</w:t>
      </w:r>
      <w:r w:rsidR="006F604F">
        <w:rPr>
          <w:rFonts w:asciiTheme="majorBidi" w:hAnsiTheme="majorBidi" w:cstheme="majorBidi"/>
          <w:color w:val="000000" w:themeColor="text1"/>
        </w:rPr>
        <w:t>. This is because the classical normality tests are statistical tests; if the test does not have an evidence to reject the null hypothesis (sample has normal distribution), it does not mean it accept</w:t>
      </w:r>
      <w:r w:rsidR="00C4000C">
        <w:rPr>
          <w:rFonts w:asciiTheme="majorBidi" w:hAnsiTheme="majorBidi" w:cstheme="majorBidi"/>
          <w:color w:val="000000" w:themeColor="text1"/>
        </w:rPr>
        <w:t xml:space="preserve"> it</w:t>
      </w:r>
      <w:r w:rsidR="006F604F">
        <w:rPr>
          <w:rFonts w:asciiTheme="majorBidi" w:hAnsiTheme="majorBidi" w:cstheme="majorBidi"/>
          <w:color w:val="000000" w:themeColor="text1"/>
        </w:rPr>
        <w:t xml:space="preserve">. This limitation prevents us from using other quality measures such as </w:t>
      </w:r>
      <w:r w:rsidR="00C4000C">
        <w:rPr>
          <w:rFonts w:asciiTheme="majorBidi" w:hAnsiTheme="majorBidi" w:cstheme="majorBidi"/>
          <w:color w:val="000000" w:themeColor="text1"/>
        </w:rPr>
        <w:t>A</w:t>
      </w:r>
      <w:r w:rsidR="006F604F">
        <w:rPr>
          <w:rFonts w:asciiTheme="majorBidi" w:hAnsiTheme="majorBidi" w:cstheme="majorBidi"/>
          <w:color w:val="000000" w:themeColor="text1"/>
        </w:rPr>
        <w:t xml:space="preserve">ccuracy and F-Measure to </w:t>
      </w:r>
      <w:r w:rsidR="00BB31BD">
        <w:rPr>
          <w:rFonts w:asciiTheme="majorBidi" w:hAnsiTheme="majorBidi" w:cstheme="majorBidi"/>
          <w:color w:val="000000" w:themeColor="text1"/>
        </w:rPr>
        <w:t xml:space="preserve">compare the </w:t>
      </w:r>
      <w:r w:rsidR="006F604F">
        <w:rPr>
          <w:rFonts w:asciiTheme="majorBidi" w:hAnsiTheme="majorBidi" w:cstheme="majorBidi"/>
          <w:color w:val="000000" w:themeColor="text1"/>
        </w:rPr>
        <w:t xml:space="preserve">quality of the classifier </w:t>
      </w:r>
      <w:r w:rsidR="00734FAF">
        <w:rPr>
          <w:rFonts w:asciiTheme="majorBidi" w:hAnsiTheme="majorBidi" w:cstheme="majorBidi"/>
          <w:color w:val="000000" w:themeColor="text1"/>
        </w:rPr>
        <w:t xml:space="preserve">against other tests </w:t>
      </w:r>
      <w:r w:rsidR="006F604F">
        <w:rPr>
          <w:rFonts w:asciiTheme="majorBidi" w:hAnsiTheme="majorBidi" w:cstheme="majorBidi"/>
          <w:color w:val="000000" w:themeColor="text1"/>
        </w:rPr>
        <w:t xml:space="preserve">on both normal and alternative classes. </w:t>
      </w:r>
    </w:p>
    <w:p w:rsidR="00FA26F5" w:rsidRDefault="00646C0B" w:rsidP="006A7807">
      <w:pPr>
        <w:pStyle w:val="H1"/>
      </w:pPr>
      <w:bookmarkStart w:id="14" w:name="_Toc43569003"/>
      <w:r>
        <w:lastRenderedPageBreak/>
        <w:t xml:space="preserve">Chapter </w:t>
      </w:r>
      <w:r w:rsidR="0002494A">
        <w:t>Two</w:t>
      </w:r>
      <w:bookmarkEnd w:id="14"/>
    </w:p>
    <w:p w:rsidR="00D15F3F" w:rsidRDefault="008707F3" w:rsidP="006A7807">
      <w:pPr>
        <w:pStyle w:val="H1"/>
      </w:pPr>
      <w:r>
        <w:t xml:space="preserve"> </w:t>
      </w:r>
      <w:bookmarkStart w:id="15" w:name="_Toc43569004"/>
      <w:r>
        <w:t>Literature review</w:t>
      </w:r>
      <w:bookmarkEnd w:id="15"/>
    </w:p>
    <w:p w:rsidR="00646C0B" w:rsidRPr="00646C0B" w:rsidRDefault="00646C0B" w:rsidP="00646C0B"/>
    <w:p w:rsidR="005D084C" w:rsidRPr="005D084C" w:rsidRDefault="005D084C" w:rsidP="005D084C">
      <w:pPr>
        <w:pStyle w:val="ListParagraph"/>
        <w:keepNext/>
        <w:keepLines/>
        <w:numPr>
          <w:ilvl w:val="0"/>
          <w:numId w:val="14"/>
        </w:numPr>
        <w:spacing w:before="240" w:after="0"/>
        <w:contextualSpacing w:val="0"/>
        <w:jc w:val="center"/>
        <w:outlineLvl w:val="0"/>
        <w:rPr>
          <w:rFonts w:asciiTheme="majorBidi" w:eastAsiaTheme="majorEastAsia" w:hAnsiTheme="majorBidi" w:cstheme="majorBidi"/>
          <w:vanish/>
          <w:color w:val="000000" w:themeColor="text1"/>
          <w:sz w:val="36"/>
          <w:szCs w:val="36"/>
        </w:rPr>
      </w:pPr>
      <w:bookmarkStart w:id="16" w:name="_Toc39145019"/>
      <w:bookmarkStart w:id="17" w:name="_Toc39145047"/>
      <w:bookmarkStart w:id="18" w:name="_Toc39145075"/>
      <w:bookmarkStart w:id="19" w:name="_Toc39145104"/>
      <w:bookmarkStart w:id="20" w:name="_Toc39313595"/>
      <w:bookmarkStart w:id="21" w:name="_Toc39313627"/>
      <w:bookmarkStart w:id="22" w:name="_Toc39874865"/>
      <w:bookmarkStart w:id="23" w:name="_Toc39874895"/>
      <w:bookmarkStart w:id="24" w:name="_Toc39873433"/>
      <w:bookmarkStart w:id="25" w:name="_Toc39874805"/>
      <w:bookmarkStart w:id="26" w:name="_Toc39874984"/>
      <w:bookmarkStart w:id="27" w:name="_Toc39875024"/>
      <w:bookmarkStart w:id="28" w:name="_Toc39875075"/>
      <w:bookmarkStart w:id="29" w:name="_Toc41938613"/>
      <w:bookmarkStart w:id="30" w:name="_Toc42200498"/>
      <w:bookmarkStart w:id="31" w:name="_Toc42963493"/>
      <w:bookmarkStart w:id="32" w:name="_Toc42963549"/>
      <w:bookmarkStart w:id="33" w:name="_Toc43569358"/>
      <w:bookmarkStart w:id="34" w:name="_Toc43569416"/>
      <w:bookmarkStart w:id="35" w:name="_Toc43570343"/>
      <w:bookmarkStart w:id="36" w:name="_Toc43570405"/>
      <w:bookmarkStart w:id="37" w:name="_Toc43570602"/>
      <w:bookmarkStart w:id="38" w:name="_Toc4356900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BF07F0" w:rsidRPr="00420F88" w:rsidRDefault="006F7B3A" w:rsidP="005D084C">
      <w:pPr>
        <w:pStyle w:val="H2"/>
        <w:bidi w:val="0"/>
        <w:jc w:val="left"/>
      </w:pPr>
      <w:r>
        <w:t xml:space="preserve"> </w:t>
      </w:r>
      <w:bookmarkStart w:id="39" w:name="_Toc43569006"/>
      <w:r w:rsidR="00BF07F0" w:rsidRPr="00420F88">
        <w:t>Normality tests</w:t>
      </w:r>
      <w:bookmarkEnd w:id="39"/>
    </w:p>
    <w:p w:rsidR="00BF07F0" w:rsidRPr="00BF07F0" w:rsidRDefault="00BF07F0" w:rsidP="00BF07F0"/>
    <w:p w:rsidR="00920726" w:rsidRDefault="00836D63" w:rsidP="00372A88">
      <w:pPr>
        <w:pStyle w:val="p"/>
      </w:pPr>
      <w:r>
        <w:t xml:space="preserve">Large number of methods and tests available to detect departure from normality where each test has its own </w:t>
      </w:r>
      <w:r w:rsidR="003C7F33">
        <w:t>characteristics</w:t>
      </w:r>
      <w:r>
        <w:t xml:space="preserve"> and power. </w:t>
      </w:r>
      <w:r w:rsidR="003C7F33">
        <w:t>We</w:t>
      </w:r>
      <w:r>
        <w:t xml:space="preserve"> can </w:t>
      </w:r>
      <w:r w:rsidR="00BF07F0" w:rsidRPr="00F17DD1">
        <w:t xml:space="preserve">look for </w:t>
      </w:r>
      <w:r>
        <w:t xml:space="preserve">departure from </w:t>
      </w:r>
      <w:r w:rsidR="00BF07F0" w:rsidRPr="00F17DD1">
        <w:t>normality using</w:t>
      </w:r>
      <w:r w:rsidR="00997B77">
        <w:t xml:space="preserve"> two ways:</w:t>
      </w:r>
      <w:r w:rsidR="00BF07F0" w:rsidRPr="00F17DD1">
        <w:t xml:space="preserve"> </w:t>
      </w:r>
      <w:r w:rsidR="00997B77">
        <w:t>V</w:t>
      </w:r>
      <w:r w:rsidR="00BF07F0" w:rsidRPr="00F17DD1">
        <w:t xml:space="preserve">isual methods of normal plots or </w:t>
      </w:r>
      <w:r w:rsidR="00997B77">
        <w:t>significant</w:t>
      </w:r>
      <w:r w:rsidR="00BF07F0" w:rsidRPr="00F17DD1">
        <w:t xml:space="preserve"> tests</w:t>
      </w:r>
      <w:r w:rsidR="00372A88">
        <w:t xml:space="preserve"> </w:t>
      </w:r>
      <w:sdt>
        <w:sdtPr>
          <w:id w:val="-1624461753"/>
          <w:citation/>
        </w:sdtPr>
        <w:sdtEndPr/>
        <w:sdtContent>
          <w:r w:rsidR="00372A88">
            <w:fldChar w:fldCharType="begin"/>
          </w:r>
          <w:r w:rsidR="00372A88">
            <w:instrText xml:space="preserve"> CITATION Gha12 \l 1033 </w:instrText>
          </w:r>
          <w:r w:rsidR="00372A88">
            <w:fldChar w:fldCharType="separate"/>
          </w:r>
          <w:r w:rsidR="002A7C0C">
            <w:rPr>
              <w:noProof/>
            </w:rPr>
            <w:t>(Ghasemi &amp; Zahediasl, 2012)</w:t>
          </w:r>
          <w:r w:rsidR="00372A88">
            <w:fldChar w:fldCharType="end"/>
          </w:r>
        </w:sdtContent>
      </w:sdt>
      <w:r w:rsidR="00BF07F0" w:rsidRPr="00F17DD1">
        <w:t>.</w:t>
      </w:r>
    </w:p>
    <w:p w:rsidR="00C96DA7" w:rsidRDefault="00C96DA7" w:rsidP="00C96DA7">
      <w:pPr>
        <w:pStyle w:val="p"/>
      </w:pPr>
    </w:p>
    <w:p w:rsidR="00BF07F0" w:rsidRDefault="00C6340F" w:rsidP="006F7B3A">
      <w:pPr>
        <w:pStyle w:val="H3"/>
        <w:rPr>
          <w:rStyle w:val="H5Char"/>
          <w:bCs/>
        </w:rPr>
      </w:pPr>
      <w:bookmarkStart w:id="40" w:name="_Toc43569007"/>
      <w:r w:rsidRPr="00560BCF">
        <w:t xml:space="preserve">Visual </w:t>
      </w:r>
      <w:r w:rsidRPr="00560BCF">
        <w:rPr>
          <w:rStyle w:val="H5Char"/>
          <w:bCs/>
        </w:rPr>
        <w:t>tests</w:t>
      </w:r>
      <w:bookmarkEnd w:id="40"/>
    </w:p>
    <w:p w:rsidR="004D565B" w:rsidRPr="004D565B" w:rsidRDefault="004D565B" w:rsidP="004D565B"/>
    <w:p w:rsidR="00C6340F" w:rsidRDefault="00C6340F" w:rsidP="006A725D">
      <w:pPr>
        <w:pStyle w:val="p"/>
      </w:pPr>
      <w:r w:rsidRPr="00F17DD1">
        <w:t xml:space="preserve">The researcher can validate the normality of the data using graphical methods such as P-P plot, Q-Q plot, histogram, box plot, or stem-and-leaf plot. These plots are useful to visualize the distribution of the data but they often do not provide reliable evidence about the normality of the data. The plots are subjective, a plot can be interpreted into different levels of “normality” by different people. Moreover, judging using these visual methods required enough statistical experience of the researcher in order to take a correct decision. These implies to use more formal and reliable tests </w:t>
      </w:r>
      <w:sdt>
        <w:sdtPr>
          <w:id w:val="1170375504"/>
          <w:citation/>
        </w:sdtPr>
        <w:sdtEndPr/>
        <w:sdtContent>
          <w:r w:rsidR="006A725D">
            <w:fldChar w:fldCharType="begin"/>
          </w:r>
          <w:r w:rsidR="00082045">
            <w:instrText xml:space="preserve">CITATION Yap11 \l 1033 </w:instrText>
          </w:r>
          <w:r w:rsidR="006A725D">
            <w:fldChar w:fldCharType="separate"/>
          </w:r>
          <w:r w:rsidR="002A7C0C">
            <w:rPr>
              <w:noProof/>
            </w:rPr>
            <w:t>(Yap &amp; Sim, 2011)</w:t>
          </w:r>
          <w:r w:rsidR="006A725D">
            <w:fldChar w:fldCharType="end"/>
          </w:r>
        </w:sdtContent>
      </w:sdt>
      <w:r w:rsidRPr="00F17DD1">
        <w:t xml:space="preserve">. </w:t>
      </w:r>
    </w:p>
    <w:p w:rsidR="00C96DA7" w:rsidRPr="00F17DD1" w:rsidRDefault="00C96DA7" w:rsidP="00E77686">
      <w:pPr>
        <w:pStyle w:val="p"/>
      </w:pPr>
    </w:p>
    <w:p w:rsidR="007942F8" w:rsidRDefault="007942F8" w:rsidP="006F7B3A">
      <w:pPr>
        <w:pStyle w:val="H3"/>
      </w:pPr>
      <w:bookmarkStart w:id="41" w:name="_Toc43569008"/>
      <w:r w:rsidRPr="00E32E7B">
        <w:t>Statistical tests</w:t>
      </w:r>
      <w:bookmarkEnd w:id="41"/>
    </w:p>
    <w:p w:rsidR="004D565B" w:rsidRPr="004D565B" w:rsidRDefault="004D565B" w:rsidP="004D565B"/>
    <w:p w:rsidR="007942F8" w:rsidRDefault="007942F8" w:rsidP="00D95A92">
      <w:pPr>
        <w:pStyle w:val="p"/>
      </w:pPr>
      <w:r w:rsidRPr="00F17DD1">
        <w:t xml:space="preserve">The effort of developing normality tests was initiated by </w:t>
      </w:r>
      <w:sdt>
        <w:sdtPr>
          <w:id w:val="557441946"/>
          <w:citation/>
        </w:sdtPr>
        <w:sdtEndPr/>
        <w:sdtContent>
          <w:r w:rsidR="00981575">
            <w:fldChar w:fldCharType="begin"/>
          </w:r>
          <w:r w:rsidR="00981575">
            <w:instrText xml:space="preserve"> CITATION Pea95 \l 1033 </w:instrText>
          </w:r>
          <w:r w:rsidR="00981575">
            <w:fldChar w:fldCharType="separate"/>
          </w:r>
          <w:r w:rsidR="002A7C0C">
            <w:rPr>
              <w:noProof/>
            </w:rPr>
            <w:t>(Pearson, 1895)</w:t>
          </w:r>
          <w:r w:rsidR="00981575">
            <w:fldChar w:fldCharType="end"/>
          </w:r>
        </w:sdtContent>
      </w:sdt>
      <w:r w:rsidR="00981575">
        <w:t xml:space="preserve"> </w:t>
      </w:r>
      <w:r w:rsidRPr="00F17DD1">
        <w:t xml:space="preserve">who used the skewness and kurtosis as indicators of departure from normality. The number of different tests for normality seems to be boundless. The researchers classified the tests by different ways. In this section we present the tests by classifying them into four </w:t>
      </w:r>
      <w:r w:rsidR="00C8004E">
        <w:t xml:space="preserve">main </w:t>
      </w:r>
      <w:r w:rsidRPr="00F17DD1">
        <w:t>groups</w:t>
      </w:r>
      <w:r w:rsidR="00B67D86">
        <w:t xml:space="preserve"> as following</w:t>
      </w:r>
      <w:r w:rsidRPr="00F17DD1">
        <w:t xml:space="preserve">: </w:t>
      </w:r>
    </w:p>
    <w:p w:rsidR="00C46970" w:rsidRPr="00F17DD1" w:rsidRDefault="00C46970" w:rsidP="00A56ADB">
      <w:pPr>
        <w:pStyle w:val="ListParagraph"/>
        <w:numPr>
          <w:ilvl w:val="0"/>
          <w:numId w:val="1"/>
        </w:numPr>
        <w:spacing w:after="0" w:line="480" w:lineRule="auto"/>
        <w:jc w:val="both"/>
        <w:rPr>
          <w:rFonts w:asciiTheme="majorBidi" w:hAnsiTheme="majorBidi" w:cstheme="majorBidi"/>
        </w:rPr>
      </w:pPr>
      <w:r w:rsidRPr="00F17DD1">
        <w:rPr>
          <w:rFonts w:asciiTheme="majorBidi" w:eastAsiaTheme="minorEastAsia" w:hAnsiTheme="majorBidi" w:cstheme="majorBidi"/>
          <w:b/>
          <w:bCs/>
          <w:sz w:val="24"/>
          <w:szCs w:val="24"/>
        </w:rPr>
        <w:lastRenderedPageBreak/>
        <w:t xml:space="preserve">Empirical Distribution Function </w:t>
      </w:r>
      <w:r w:rsidR="00290D1F">
        <w:rPr>
          <w:rFonts w:asciiTheme="majorBidi" w:eastAsiaTheme="minorEastAsia" w:hAnsiTheme="majorBidi" w:cstheme="majorBidi"/>
          <w:b/>
          <w:bCs/>
          <w:sz w:val="24"/>
          <w:szCs w:val="24"/>
        </w:rPr>
        <w:t xml:space="preserve">(EDF) </w:t>
      </w:r>
      <w:r w:rsidRPr="00F17DD1">
        <w:rPr>
          <w:rFonts w:asciiTheme="majorBidi" w:eastAsiaTheme="minorEastAsia" w:hAnsiTheme="majorBidi" w:cstheme="majorBidi"/>
          <w:b/>
          <w:bCs/>
          <w:sz w:val="24"/>
          <w:szCs w:val="24"/>
        </w:rPr>
        <w:t>tests</w:t>
      </w:r>
      <w:r w:rsidRPr="00F17DD1">
        <w:rPr>
          <w:rFonts w:asciiTheme="majorBidi" w:eastAsiaTheme="minorEastAsia" w:hAnsiTheme="majorBidi" w:cstheme="majorBidi"/>
          <w:sz w:val="24"/>
          <w:szCs w:val="24"/>
        </w:rPr>
        <w:t xml:space="preserve">: These tests involve measuring the discrepancy between the cumulative distribution function of the normal distribution and the empirical distribution function of the sample </w:t>
      </w:r>
      <w:sdt>
        <w:sdtPr>
          <w:rPr>
            <w:rFonts w:asciiTheme="majorBidi" w:eastAsiaTheme="minorEastAsia" w:hAnsiTheme="majorBidi" w:cstheme="majorBidi"/>
            <w:sz w:val="24"/>
            <w:szCs w:val="24"/>
          </w:rPr>
          <w:id w:val="445662635"/>
          <w:citation/>
        </w:sdtPr>
        <w:sdtEndPr/>
        <w:sdtContent>
          <w:r w:rsidR="00772506">
            <w:rPr>
              <w:rFonts w:asciiTheme="majorBidi" w:eastAsiaTheme="minorEastAsia" w:hAnsiTheme="majorBidi" w:cstheme="majorBidi"/>
              <w:sz w:val="24"/>
              <w:szCs w:val="24"/>
            </w:rPr>
            <w:fldChar w:fldCharType="begin"/>
          </w:r>
          <w:r w:rsidR="00772506">
            <w:rPr>
              <w:rFonts w:asciiTheme="majorBidi" w:eastAsiaTheme="minorEastAsia" w:hAnsiTheme="majorBidi" w:cstheme="majorBidi"/>
              <w:sz w:val="24"/>
              <w:szCs w:val="24"/>
            </w:rPr>
            <w:instrText xml:space="preserve"> CITATION DAg86 \l 1033 </w:instrText>
          </w:r>
          <w:r w:rsidR="00772506">
            <w:rPr>
              <w:rFonts w:asciiTheme="majorBidi" w:eastAsiaTheme="minorEastAsia" w:hAnsiTheme="majorBidi" w:cstheme="majorBidi"/>
              <w:sz w:val="24"/>
              <w:szCs w:val="24"/>
            </w:rPr>
            <w:fldChar w:fldCharType="separate"/>
          </w:r>
          <w:r w:rsidR="002A7C0C" w:rsidRPr="002A7C0C">
            <w:rPr>
              <w:rFonts w:asciiTheme="majorBidi" w:eastAsiaTheme="minorEastAsia" w:hAnsiTheme="majorBidi" w:cstheme="majorBidi"/>
              <w:noProof/>
              <w:sz w:val="24"/>
              <w:szCs w:val="24"/>
            </w:rPr>
            <w:t>(D’Agostino &amp; Stephens, 1986)</w:t>
          </w:r>
          <w:r w:rsidR="00772506">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The most popular tests of this type: Kolmogorov-Smirnov</w:t>
      </w:r>
      <w:r w:rsidR="00A56ADB">
        <w:rPr>
          <w:rFonts w:asciiTheme="majorBidi" w:eastAsiaTheme="minorEastAsia" w:hAnsiTheme="majorBidi" w:cstheme="majorBidi"/>
          <w:sz w:val="24"/>
          <w:szCs w:val="24"/>
        </w:rPr>
        <w:t xml:space="preserve"> (KS)</w:t>
      </w:r>
      <w:r w:rsidRPr="00F17DD1">
        <w:rPr>
          <w:rFonts w:asciiTheme="majorBidi" w:eastAsiaTheme="minorEastAsia" w:hAnsiTheme="majorBidi" w:cstheme="majorBidi"/>
          <w:sz w:val="24"/>
          <w:szCs w:val="24"/>
        </w:rPr>
        <w:t xml:space="preserve"> test (1933), Cramer-von Mises</w:t>
      </w:r>
      <w:r w:rsidR="00A56ADB">
        <w:rPr>
          <w:rFonts w:asciiTheme="majorBidi" w:eastAsiaTheme="minorEastAsia" w:hAnsiTheme="majorBidi" w:cstheme="majorBidi"/>
          <w:sz w:val="24"/>
          <w:szCs w:val="24"/>
        </w:rPr>
        <w:t xml:space="preserve"> (CVM)</w:t>
      </w:r>
      <w:r w:rsidRPr="00F17DD1">
        <w:rPr>
          <w:rFonts w:asciiTheme="majorBidi" w:eastAsiaTheme="minorEastAsia" w:hAnsiTheme="majorBidi" w:cstheme="majorBidi"/>
          <w:sz w:val="24"/>
          <w:szCs w:val="24"/>
        </w:rPr>
        <w:t xml:space="preserve"> test, and Anderson-Darling</w:t>
      </w:r>
      <w:r w:rsidR="00A56ADB">
        <w:rPr>
          <w:rFonts w:asciiTheme="majorBidi" w:eastAsiaTheme="minorEastAsia" w:hAnsiTheme="majorBidi" w:cstheme="majorBidi"/>
          <w:sz w:val="24"/>
          <w:szCs w:val="24"/>
        </w:rPr>
        <w:t xml:space="preserve"> (AD)</w:t>
      </w:r>
      <w:r w:rsidRPr="00F17DD1">
        <w:rPr>
          <w:rFonts w:asciiTheme="majorBidi" w:eastAsiaTheme="minorEastAsia" w:hAnsiTheme="majorBidi" w:cstheme="majorBidi"/>
          <w:sz w:val="24"/>
          <w:szCs w:val="24"/>
        </w:rPr>
        <w:t xml:space="preserve"> test. The Anderson-Darling (AD) test</w:t>
      </w:r>
      <w:r w:rsidRPr="00F17DD1">
        <w:rPr>
          <w:rFonts w:asciiTheme="majorBidi" w:eastAsiaTheme="minorEastAsia" w:hAnsiTheme="majorBidi" w:cstheme="majorBidi"/>
          <w:b/>
          <w:bCs/>
          <w:sz w:val="24"/>
          <w:szCs w:val="24"/>
        </w:rPr>
        <w:t xml:space="preserve"> </w:t>
      </w:r>
      <w:r w:rsidRPr="00F17DD1">
        <w:rPr>
          <w:rFonts w:asciiTheme="majorBidi" w:eastAsiaTheme="minorEastAsia" w:hAnsiTheme="majorBidi" w:cstheme="majorBidi"/>
          <w:sz w:val="24"/>
          <w:szCs w:val="24"/>
        </w:rPr>
        <w:t>(1974)</w:t>
      </w:r>
      <w:r w:rsidRPr="00F17DD1">
        <w:rPr>
          <w:rFonts w:asciiTheme="majorBidi" w:eastAsiaTheme="minorEastAsia" w:hAnsiTheme="majorBidi" w:cstheme="majorBidi"/>
          <w:b/>
          <w:bCs/>
          <w:sz w:val="24"/>
          <w:szCs w:val="24"/>
        </w:rPr>
        <w:t xml:space="preserve"> </w:t>
      </w:r>
      <w:r w:rsidRPr="00F17DD1">
        <w:rPr>
          <w:rFonts w:asciiTheme="majorBidi" w:eastAsiaTheme="minorEastAsia" w:hAnsiTheme="majorBidi" w:cstheme="majorBidi"/>
          <w:sz w:val="24"/>
          <w:szCs w:val="24"/>
        </w:rPr>
        <w:t xml:space="preserve">is the recommend one in this family </w:t>
      </w:r>
      <w:sdt>
        <w:sdtPr>
          <w:rPr>
            <w:rFonts w:asciiTheme="majorBidi" w:eastAsiaTheme="minorEastAsia" w:hAnsiTheme="majorBidi" w:cstheme="majorBidi"/>
            <w:sz w:val="24"/>
            <w:szCs w:val="24"/>
          </w:rPr>
          <w:id w:val="-489088845"/>
          <w:citation/>
        </w:sdtPr>
        <w:sdtEndPr/>
        <w:sdtContent>
          <w:r w:rsidR="00C97A70">
            <w:rPr>
              <w:rFonts w:asciiTheme="majorBidi" w:eastAsiaTheme="minorEastAsia" w:hAnsiTheme="majorBidi" w:cstheme="majorBidi"/>
              <w:sz w:val="24"/>
              <w:szCs w:val="24"/>
            </w:rPr>
            <w:fldChar w:fldCharType="begin"/>
          </w:r>
          <w:r w:rsidR="00C97A70">
            <w:rPr>
              <w:rFonts w:asciiTheme="majorBidi" w:eastAsiaTheme="minorEastAsia" w:hAnsiTheme="majorBidi" w:cstheme="majorBidi"/>
              <w:sz w:val="24"/>
              <w:szCs w:val="24"/>
            </w:rPr>
            <w:instrText xml:space="preserve"> CITATION DAg86 \l 1033 </w:instrText>
          </w:r>
          <w:r w:rsidR="00C97A70">
            <w:rPr>
              <w:rFonts w:asciiTheme="majorBidi" w:eastAsiaTheme="minorEastAsia" w:hAnsiTheme="majorBidi" w:cstheme="majorBidi"/>
              <w:sz w:val="24"/>
              <w:szCs w:val="24"/>
            </w:rPr>
            <w:fldChar w:fldCharType="separate"/>
          </w:r>
          <w:r w:rsidR="002A7C0C" w:rsidRPr="002A7C0C">
            <w:rPr>
              <w:rFonts w:asciiTheme="majorBidi" w:eastAsiaTheme="minorEastAsia" w:hAnsiTheme="majorBidi" w:cstheme="majorBidi"/>
              <w:noProof/>
              <w:sz w:val="24"/>
              <w:szCs w:val="24"/>
            </w:rPr>
            <w:t>(D’Agostino &amp; Stephens, 1986)</w:t>
          </w:r>
          <w:r w:rsidR="00C97A70">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xml:space="preserve">. </w:t>
      </w:r>
      <w:r w:rsidR="00A56ADB">
        <w:rPr>
          <w:rFonts w:asciiTheme="majorBidi" w:eastAsiaTheme="minorEastAsia" w:hAnsiTheme="majorBidi" w:cstheme="majorBidi"/>
          <w:sz w:val="24"/>
          <w:szCs w:val="24"/>
        </w:rPr>
        <w:t>KS</w:t>
      </w:r>
      <w:r w:rsidRPr="00F17DD1">
        <w:rPr>
          <w:rFonts w:asciiTheme="majorBidi" w:eastAsiaTheme="minorEastAsia" w:hAnsiTheme="majorBidi" w:cstheme="majorBidi"/>
          <w:sz w:val="24"/>
          <w:szCs w:val="24"/>
        </w:rPr>
        <w:t xml:space="preserve"> test is high sensitive to extreme values, </w:t>
      </w:r>
      <w:r w:rsidR="00461D6B">
        <w:rPr>
          <w:rFonts w:asciiTheme="majorBidi" w:eastAsiaTheme="minorEastAsia" w:hAnsiTheme="majorBidi" w:cstheme="majorBidi"/>
          <w:sz w:val="24"/>
          <w:szCs w:val="24"/>
        </w:rPr>
        <w:t xml:space="preserve">and </w:t>
      </w:r>
      <w:r w:rsidRPr="00F17DD1">
        <w:rPr>
          <w:rFonts w:asciiTheme="majorBidi" w:eastAsiaTheme="minorEastAsia" w:hAnsiTheme="majorBidi" w:cstheme="majorBidi"/>
          <w:sz w:val="24"/>
          <w:szCs w:val="24"/>
        </w:rPr>
        <w:t xml:space="preserve">it has low power and it should not be used in testing normality </w:t>
      </w:r>
      <w:sdt>
        <w:sdtPr>
          <w:rPr>
            <w:rFonts w:asciiTheme="majorBidi" w:eastAsiaTheme="minorEastAsia" w:hAnsiTheme="majorBidi" w:cstheme="majorBidi"/>
            <w:sz w:val="24"/>
            <w:szCs w:val="24"/>
          </w:rPr>
          <w:id w:val="1217863117"/>
          <w:citation/>
        </w:sdtPr>
        <w:sdtEndPr/>
        <w:sdtContent>
          <w:r w:rsidR="00627D9C">
            <w:rPr>
              <w:rFonts w:asciiTheme="majorBidi" w:eastAsiaTheme="minorEastAsia" w:hAnsiTheme="majorBidi" w:cstheme="majorBidi"/>
              <w:sz w:val="24"/>
              <w:szCs w:val="24"/>
            </w:rPr>
            <w:fldChar w:fldCharType="begin"/>
          </w:r>
          <w:r w:rsidR="00627D9C">
            <w:rPr>
              <w:rFonts w:asciiTheme="majorBidi" w:eastAsiaTheme="minorEastAsia" w:hAnsiTheme="majorBidi" w:cstheme="majorBidi"/>
              <w:sz w:val="24"/>
              <w:szCs w:val="24"/>
            </w:rPr>
            <w:instrText xml:space="preserve"> CITATION Thr02 \l 1033 </w:instrText>
          </w:r>
          <w:r w:rsidR="00627D9C">
            <w:rPr>
              <w:rFonts w:asciiTheme="majorBidi" w:eastAsiaTheme="minorEastAsia" w:hAnsiTheme="majorBidi" w:cstheme="majorBidi"/>
              <w:sz w:val="24"/>
              <w:szCs w:val="24"/>
            </w:rPr>
            <w:fldChar w:fldCharType="separate"/>
          </w:r>
          <w:r w:rsidR="002A7C0C" w:rsidRPr="002A7C0C">
            <w:rPr>
              <w:rFonts w:asciiTheme="majorBidi" w:eastAsiaTheme="minorEastAsia" w:hAnsiTheme="majorBidi" w:cstheme="majorBidi"/>
              <w:noProof/>
              <w:sz w:val="24"/>
              <w:szCs w:val="24"/>
            </w:rPr>
            <w:t>(Throde, 2002)</w:t>
          </w:r>
          <w:r w:rsidR="00627D9C">
            <w:rPr>
              <w:rFonts w:asciiTheme="majorBidi" w:eastAsiaTheme="minorEastAsia" w:hAnsiTheme="majorBidi" w:cstheme="majorBidi"/>
              <w:sz w:val="24"/>
              <w:szCs w:val="24"/>
            </w:rPr>
            <w:fldChar w:fldCharType="end"/>
          </w:r>
        </w:sdtContent>
      </w:sdt>
      <w:r>
        <w:rPr>
          <w:rFonts w:asciiTheme="majorBidi" w:eastAsiaTheme="minorEastAsia" w:hAnsiTheme="majorBidi" w:cstheme="majorBidi"/>
          <w:sz w:val="24"/>
          <w:szCs w:val="24"/>
        </w:rPr>
        <w:t>.</w:t>
      </w:r>
    </w:p>
    <w:p w:rsidR="00C46970" w:rsidRPr="00F17DD1" w:rsidRDefault="00C46970" w:rsidP="00195F22">
      <w:pPr>
        <w:pStyle w:val="ListParagraph"/>
        <w:numPr>
          <w:ilvl w:val="0"/>
          <w:numId w:val="1"/>
        </w:numPr>
        <w:spacing w:after="0" w:line="480" w:lineRule="auto"/>
        <w:jc w:val="both"/>
        <w:rPr>
          <w:rFonts w:asciiTheme="majorBidi" w:hAnsiTheme="majorBidi" w:cstheme="majorBidi"/>
        </w:rPr>
      </w:pPr>
      <w:r w:rsidRPr="00F17DD1">
        <w:rPr>
          <w:rFonts w:asciiTheme="majorBidi" w:eastAsiaTheme="minorEastAsia" w:hAnsiTheme="majorBidi" w:cstheme="majorBidi"/>
          <w:b/>
          <w:bCs/>
          <w:sz w:val="24"/>
          <w:szCs w:val="24"/>
        </w:rPr>
        <w:t>Moment</w:t>
      </w:r>
      <w:r w:rsidR="009151BE">
        <w:rPr>
          <w:rFonts w:asciiTheme="majorBidi" w:eastAsiaTheme="minorEastAsia" w:hAnsiTheme="majorBidi" w:cstheme="majorBidi"/>
          <w:b/>
          <w:bCs/>
          <w:sz w:val="24"/>
          <w:szCs w:val="24"/>
        </w:rPr>
        <w:t>s tests</w:t>
      </w:r>
      <w:r w:rsidRPr="00F17DD1">
        <w:rPr>
          <w:rFonts w:asciiTheme="majorBidi" w:eastAsiaTheme="minorEastAsia" w:hAnsiTheme="majorBidi" w:cstheme="majorBidi"/>
          <w:sz w:val="24"/>
          <w:szCs w:val="24"/>
        </w:rPr>
        <w:t>: These tests use the skewness and the kurtosis (the second and the third moments respectively) of the sample t</w:t>
      </w:r>
      <w:r w:rsidR="00195F22">
        <w:rPr>
          <w:rFonts w:asciiTheme="majorBidi" w:eastAsiaTheme="minorEastAsia" w:hAnsiTheme="majorBidi" w:cstheme="majorBidi"/>
          <w:sz w:val="24"/>
          <w:szCs w:val="24"/>
        </w:rPr>
        <w:t xml:space="preserve">o calculate the test statistic </w:t>
      </w:r>
      <w:sdt>
        <w:sdtPr>
          <w:rPr>
            <w:rFonts w:asciiTheme="majorBidi" w:eastAsiaTheme="minorEastAsia" w:hAnsiTheme="majorBidi" w:cstheme="majorBidi"/>
            <w:sz w:val="24"/>
            <w:szCs w:val="24"/>
          </w:rPr>
          <w:id w:val="-1007828919"/>
          <w:citation/>
        </w:sdtPr>
        <w:sdtEndPr/>
        <w:sdtContent>
          <w:r w:rsidR="00195F22">
            <w:rPr>
              <w:rFonts w:asciiTheme="majorBidi" w:eastAsiaTheme="minorEastAsia" w:hAnsiTheme="majorBidi" w:cstheme="majorBidi"/>
              <w:sz w:val="24"/>
              <w:szCs w:val="24"/>
            </w:rPr>
            <w:fldChar w:fldCharType="begin"/>
          </w:r>
          <w:r w:rsidR="00195F22">
            <w:rPr>
              <w:rFonts w:asciiTheme="majorBidi" w:eastAsiaTheme="minorEastAsia" w:hAnsiTheme="majorBidi" w:cstheme="majorBidi"/>
              <w:sz w:val="24"/>
              <w:szCs w:val="24"/>
            </w:rPr>
            <w:instrText xml:space="preserve"> CITATION DAg86 \l 1033 </w:instrText>
          </w:r>
          <w:r w:rsidR="00195F22">
            <w:rPr>
              <w:rFonts w:asciiTheme="majorBidi" w:eastAsiaTheme="minorEastAsia" w:hAnsiTheme="majorBidi" w:cstheme="majorBidi"/>
              <w:sz w:val="24"/>
              <w:szCs w:val="24"/>
            </w:rPr>
            <w:fldChar w:fldCharType="separate"/>
          </w:r>
          <w:r w:rsidR="002A7C0C" w:rsidRPr="002A7C0C">
            <w:rPr>
              <w:rFonts w:asciiTheme="majorBidi" w:eastAsiaTheme="minorEastAsia" w:hAnsiTheme="majorBidi" w:cstheme="majorBidi"/>
              <w:noProof/>
              <w:sz w:val="24"/>
              <w:szCs w:val="24"/>
            </w:rPr>
            <w:t>(D’Agostino &amp; Stephens, 1986)</w:t>
          </w:r>
          <w:r w:rsidR="00195F22">
            <w:rPr>
              <w:rFonts w:asciiTheme="majorBidi" w:eastAsiaTheme="minorEastAsia" w:hAnsiTheme="majorBidi" w:cstheme="majorBidi"/>
              <w:sz w:val="24"/>
              <w:szCs w:val="24"/>
            </w:rPr>
            <w:fldChar w:fldCharType="end"/>
          </w:r>
        </w:sdtContent>
      </w:sdt>
      <w:r w:rsidR="00195F22">
        <w:rPr>
          <w:rFonts w:asciiTheme="majorBidi" w:eastAsiaTheme="minorEastAsia" w:hAnsiTheme="majorBidi" w:cstheme="majorBidi"/>
          <w:sz w:val="24"/>
          <w:szCs w:val="24"/>
        </w:rPr>
        <w:t>.</w:t>
      </w:r>
      <w:r w:rsidRPr="00F17DD1">
        <w:rPr>
          <w:rFonts w:asciiTheme="majorBidi" w:eastAsiaTheme="minorEastAsia" w:hAnsiTheme="majorBidi" w:cstheme="majorBidi"/>
          <w:sz w:val="24"/>
          <w:szCs w:val="24"/>
        </w:rPr>
        <w:t xml:space="preserve"> Popular tests are Jarque-Bera (JB) test (1975) and D’Agostino-Pearson Omnibus test </w:t>
      </w:r>
      <w:r w:rsidR="00B645E0">
        <w:rPr>
          <w:rFonts w:asciiTheme="majorBidi" w:eastAsiaTheme="minorEastAsia" w:hAnsiTheme="majorBidi" w:cstheme="majorBidi"/>
          <w:sz w:val="24"/>
          <w:szCs w:val="24"/>
        </w:rPr>
        <w:t xml:space="preserve">(DP) </w:t>
      </w:r>
      <w:r w:rsidRPr="00F17DD1">
        <w:rPr>
          <w:rFonts w:asciiTheme="majorBidi" w:eastAsiaTheme="minorEastAsia" w:hAnsiTheme="majorBidi" w:cstheme="majorBidi"/>
          <w:sz w:val="24"/>
          <w:szCs w:val="24"/>
        </w:rPr>
        <w:t>(1973).</w:t>
      </w:r>
    </w:p>
    <w:p w:rsidR="00C46970" w:rsidRDefault="00C46970" w:rsidP="00E56F4B">
      <w:pPr>
        <w:pStyle w:val="ListParagraph"/>
        <w:numPr>
          <w:ilvl w:val="0"/>
          <w:numId w:val="1"/>
        </w:numPr>
        <w:spacing w:after="0" w:line="480" w:lineRule="auto"/>
        <w:jc w:val="both"/>
        <w:rPr>
          <w:rFonts w:asciiTheme="majorBidi" w:hAnsiTheme="majorBidi" w:cstheme="majorBidi"/>
          <w:sz w:val="24"/>
          <w:szCs w:val="24"/>
        </w:rPr>
      </w:pPr>
      <w:r w:rsidRPr="00F17DD1">
        <w:rPr>
          <w:rFonts w:asciiTheme="majorBidi" w:eastAsiaTheme="minorEastAsia" w:hAnsiTheme="majorBidi" w:cstheme="majorBidi"/>
          <w:b/>
          <w:bCs/>
          <w:sz w:val="24"/>
          <w:szCs w:val="24"/>
        </w:rPr>
        <w:t>Regression and correlation tests</w:t>
      </w:r>
      <w:r w:rsidRPr="00F17DD1">
        <w:rPr>
          <w:rFonts w:asciiTheme="majorBidi" w:eastAsiaTheme="minorEastAsia" w:hAnsiTheme="majorBidi" w:cstheme="majorBidi"/>
          <w:sz w:val="24"/>
          <w:szCs w:val="24"/>
        </w:rPr>
        <w:t>: The tests are based on the correlation between the empirical data and corresponding scores under normality</w:t>
      </w:r>
      <w:r w:rsidR="00EF3081">
        <w:rPr>
          <w:rFonts w:asciiTheme="majorBidi" w:eastAsiaTheme="minorEastAsia" w:hAnsiTheme="majorBidi" w:cstheme="majorBidi"/>
          <w:sz w:val="24"/>
          <w:szCs w:val="24"/>
        </w:rPr>
        <w:t xml:space="preserve"> </w:t>
      </w:r>
      <w:sdt>
        <w:sdtPr>
          <w:rPr>
            <w:rFonts w:asciiTheme="majorBidi" w:eastAsiaTheme="minorEastAsia" w:hAnsiTheme="majorBidi" w:cstheme="majorBidi"/>
            <w:sz w:val="24"/>
            <w:szCs w:val="24"/>
          </w:rPr>
          <w:id w:val="39259343"/>
          <w:citation/>
        </w:sdtPr>
        <w:sdtEndPr/>
        <w:sdtContent>
          <w:r w:rsidR="00EF3081">
            <w:rPr>
              <w:rFonts w:asciiTheme="majorBidi" w:eastAsiaTheme="minorEastAsia" w:hAnsiTheme="majorBidi" w:cstheme="majorBidi"/>
              <w:sz w:val="24"/>
              <w:szCs w:val="24"/>
            </w:rPr>
            <w:fldChar w:fldCharType="begin"/>
          </w:r>
          <w:r w:rsidR="00EF3081">
            <w:rPr>
              <w:rFonts w:asciiTheme="majorBidi" w:eastAsiaTheme="minorEastAsia" w:hAnsiTheme="majorBidi" w:cstheme="majorBidi"/>
              <w:sz w:val="24"/>
              <w:szCs w:val="24"/>
            </w:rPr>
            <w:instrText xml:space="preserve"> CITATION DAg86 \l 1033 </w:instrText>
          </w:r>
          <w:r w:rsidR="00EF3081">
            <w:rPr>
              <w:rFonts w:asciiTheme="majorBidi" w:eastAsiaTheme="minorEastAsia" w:hAnsiTheme="majorBidi" w:cstheme="majorBidi"/>
              <w:sz w:val="24"/>
              <w:szCs w:val="24"/>
            </w:rPr>
            <w:fldChar w:fldCharType="separate"/>
          </w:r>
          <w:r w:rsidR="002A7C0C" w:rsidRPr="002A7C0C">
            <w:rPr>
              <w:rFonts w:asciiTheme="majorBidi" w:eastAsiaTheme="minorEastAsia" w:hAnsiTheme="majorBidi" w:cstheme="majorBidi"/>
              <w:noProof/>
              <w:sz w:val="24"/>
              <w:szCs w:val="24"/>
            </w:rPr>
            <w:t>(D’Agostino &amp; Stephens, 1986)</w:t>
          </w:r>
          <w:r w:rsidR="00EF3081">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 Shapiro-Wilk (SW) (1965) test is the popular one in this family. It has good power for sample sizes up to 50. For large samples</w:t>
      </w:r>
      <w:r w:rsidR="00A63572">
        <w:rPr>
          <w:rFonts w:asciiTheme="majorBidi" w:eastAsiaTheme="minorEastAsia" w:hAnsiTheme="majorBidi" w:cstheme="majorBidi"/>
          <w:sz w:val="24"/>
          <w:szCs w:val="24"/>
        </w:rPr>
        <w:t>,</w:t>
      </w:r>
      <w:r w:rsidRPr="00F17DD1">
        <w:rPr>
          <w:rFonts w:asciiTheme="majorBidi" w:eastAsiaTheme="minorEastAsia" w:hAnsiTheme="majorBidi" w:cstheme="majorBidi"/>
          <w:sz w:val="24"/>
          <w:szCs w:val="24"/>
        </w:rPr>
        <w:t xml:space="preserve"> the computation of its test statistic is much complicated </w:t>
      </w:r>
      <w:sdt>
        <w:sdtPr>
          <w:rPr>
            <w:rFonts w:asciiTheme="majorBidi" w:eastAsiaTheme="minorEastAsia" w:hAnsiTheme="majorBidi" w:cstheme="majorBidi"/>
            <w:sz w:val="24"/>
            <w:szCs w:val="24"/>
          </w:rPr>
          <w:id w:val="804667786"/>
          <w:citation/>
        </w:sdtPr>
        <w:sdtEndPr/>
        <w:sdtContent>
          <w:r w:rsidR="00C0325C">
            <w:rPr>
              <w:rFonts w:asciiTheme="majorBidi" w:eastAsiaTheme="minorEastAsia" w:hAnsiTheme="majorBidi" w:cstheme="majorBidi"/>
              <w:sz w:val="24"/>
              <w:szCs w:val="24"/>
            </w:rPr>
            <w:fldChar w:fldCharType="begin"/>
          </w:r>
          <w:r w:rsidR="00C0325C">
            <w:rPr>
              <w:rFonts w:asciiTheme="majorBidi" w:eastAsiaTheme="minorEastAsia" w:hAnsiTheme="majorBidi" w:cstheme="majorBidi"/>
              <w:sz w:val="24"/>
              <w:szCs w:val="24"/>
            </w:rPr>
            <w:instrText xml:space="preserve"> CITATION Das16 \l 1033 </w:instrText>
          </w:r>
          <w:r w:rsidR="00C0325C">
            <w:rPr>
              <w:rFonts w:asciiTheme="majorBidi" w:eastAsiaTheme="minorEastAsia" w:hAnsiTheme="majorBidi" w:cstheme="majorBidi"/>
              <w:sz w:val="24"/>
              <w:szCs w:val="24"/>
            </w:rPr>
            <w:fldChar w:fldCharType="separate"/>
          </w:r>
          <w:r w:rsidR="002A7C0C" w:rsidRPr="002A7C0C">
            <w:rPr>
              <w:rFonts w:asciiTheme="majorBidi" w:eastAsiaTheme="minorEastAsia" w:hAnsiTheme="majorBidi" w:cstheme="majorBidi"/>
              <w:noProof/>
              <w:sz w:val="24"/>
              <w:szCs w:val="24"/>
            </w:rPr>
            <w:t>(Das &amp; Imon, 2016)</w:t>
          </w:r>
          <w:r w:rsidR="00C0325C">
            <w:rPr>
              <w:rFonts w:asciiTheme="majorBidi" w:eastAsiaTheme="minorEastAsia" w:hAnsiTheme="majorBidi" w:cstheme="majorBidi"/>
              <w:sz w:val="24"/>
              <w:szCs w:val="24"/>
            </w:rPr>
            <w:fldChar w:fldCharType="end"/>
          </w:r>
        </w:sdtContent>
      </w:sdt>
      <w:r w:rsidRPr="00F17DD1">
        <w:rPr>
          <w:rFonts w:asciiTheme="majorBidi" w:hAnsiTheme="majorBidi" w:cstheme="majorBidi"/>
          <w:sz w:val="24"/>
          <w:szCs w:val="24"/>
        </w:rPr>
        <w:t>. Other tests in this group are Shapiro-Francia</w:t>
      </w:r>
      <w:r w:rsidR="00A63572">
        <w:rPr>
          <w:rFonts w:asciiTheme="majorBidi" w:hAnsiTheme="majorBidi" w:cstheme="majorBidi"/>
          <w:sz w:val="24"/>
          <w:szCs w:val="24"/>
        </w:rPr>
        <w:t xml:space="preserve"> </w:t>
      </w:r>
      <w:r w:rsidRPr="00F17DD1">
        <w:rPr>
          <w:rFonts w:asciiTheme="majorBidi" w:hAnsiTheme="majorBidi" w:cstheme="majorBidi"/>
          <w:sz w:val="24"/>
          <w:szCs w:val="24"/>
        </w:rPr>
        <w:t>(S</w:t>
      </w:r>
      <w:r w:rsidR="00E56F4B">
        <w:rPr>
          <w:rFonts w:asciiTheme="majorBidi" w:hAnsiTheme="majorBidi" w:cstheme="majorBidi"/>
          <w:sz w:val="24"/>
          <w:szCs w:val="24"/>
        </w:rPr>
        <w:t>F</w:t>
      </w:r>
      <w:r w:rsidRPr="00F17DD1">
        <w:rPr>
          <w:rFonts w:asciiTheme="majorBidi" w:hAnsiTheme="majorBidi" w:cstheme="majorBidi"/>
          <w:sz w:val="24"/>
          <w:szCs w:val="24"/>
        </w:rPr>
        <w:t>) test and Ryan-Joiner test</w:t>
      </w:r>
    </w:p>
    <w:p w:rsidR="002E7922" w:rsidRDefault="002E7922" w:rsidP="00E6179E">
      <w:pPr>
        <w:pStyle w:val="ListParagraph"/>
        <w:numPr>
          <w:ilvl w:val="0"/>
          <w:numId w:val="1"/>
        </w:numPr>
        <w:spacing w:after="0" w:line="480" w:lineRule="auto"/>
        <w:jc w:val="both"/>
        <w:rPr>
          <w:rFonts w:asciiTheme="majorBidi" w:eastAsiaTheme="minorEastAsia" w:hAnsiTheme="majorBidi" w:cstheme="majorBidi"/>
          <w:sz w:val="24"/>
          <w:szCs w:val="24"/>
        </w:rPr>
      </w:pPr>
      <w:r w:rsidRPr="00F17DD1">
        <w:rPr>
          <w:rFonts w:asciiTheme="majorBidi" w:eastAsiaTheme="minorEastAsia" w:hAnsiTheme="majorBidi" w:cstheme="majorBidi"/>
          <w:b/>
          <w:bCs/>
          <w:sz w:val="24"/>
          <w:szCs w:val="24"/>
        </w:rPr>
        <w:t>Chi-Squared test</w:t>
      </w:r>
      <w:r w:rsidRPr="00F17DD1">
        <w:rPr>
          <w:rFonts w:asciiTheme="majorBidi" w:eastAsiaTheme="minorEastAsia" w:hAnsiTheme="majorBidi" w:cstheme="majorBidi"/>
          <w:sz w:val="24"/>
          <w:szCs w:val="24"/>
        </w:rPr>
        <w:t>: It is not recommended for continuous distributions as it computes the number of observations instead of the observations themselves when calculating the test statistic. Chi-S</w:t>
      </w:r>
      <w:r>
        <w:rPr>
          <w:rFonts w:asciiTheme="majorBidi" w:eastAsiaTheme="minorEastAsia" w:hAnsiTheme="majorBidi" w:cstheme="majorBidi"/>
          <w:sz w:val="24"/>
          <w:szCs w:val="24"/>
        </w:rPr>
        <w:t xml:space="preserve">quared test should not be used </w:t>
      </w:r>
      <w:sdt>
        <w:sdtPr>
          <w:rPr>
            <w:rFonts w:asciiTheme="majorBidi" w:eastAsiaTheme="minorEastAsia" w:hAnsiTheme="majorBidi" w:cstheme="majorBidi"/>
            <w:sz w:val="24"/>
            <w:szCs w:val="24"/>
          </w:rPr>
          <w:id w:val="-1660837817"/>
          <w:citation/>
        </w:sdtPr>
        <w:sdtEndPr/>
        <w:sdtContent>
          <w:r w:rsidR="002D508E">
            <w:rPr>
              <w:rFonts w:asciiTheme="majorBidi" w:eastAsiaTheme="minorEastAsia" w:hAnsiTheme="majorBidi" w:cstheme="majorBidi"/>
              <w:sz w:val="24"/>
              <w:szCs w:val="24"/>
            </w:rPr>
            <w:fldChar w:fldCharType="begin"/>
          </w:r>
          <w:r w:rsidR="002D508E">
            <w:rPr>
              <w:rFonts w:asciiTheme="majorBidi" w:eastAsiaTheme="minorEastAsia" w:hAnsiTheme="majorBidi" w:cstheme="majorBidi"/>
              <w:sz w:val="24"/>
              <w:szCs w:val="24"/>
            </w:rPr>
            <w:instrText xml:space="preserve"> CITATION DAg86 \l 1033 </w:instrText>
          </w:r>
          <w:r w:rsidR="002D508E">
            <w:rPr>
              <w:rFonts w:asciiTheme="majorBidi" w:eastAsiaTheme="minorEastAsia" w:hAnsiTheme="majorBidi" w:cstheme="majorBidi"/>
              <w:sz w:val="24"/>
              <w:szCs w:val="24"/>
            </w:rPr>
            <w:fldChar w:fldCharType="separate"/>
          </w:r>
          <w:r w:rsidR="002A7C0C" w:rsidRPr="002A7C0C">
            <w:rPr>
              <w:rFonts w:asciiTheme="majorBidi" w:eastAsiaTheme="minorEastAsia" w:hAnsiTheme="majorBidi" w:cstheme="majorBidi"/>
              <w:noProof/>
              <w:sz w:val="24"/>
              <w:szCs w:val="24"/>
            </w:rPr>
            <w:t>(D’Agostino &amp; Stephens, 1986)</w:t>
          </w:r>
          <w:r w:rsidR="002D508E">
            <w:rPr>
              <w:rFonts w:asciiTheme="majorBidi" w:eastAsiaTheme="minorEastAsia" w:hAnsiTheme="majorBidi" w:cstheme="majorBidi"/>
              <w:sz w:val="24"/>
              <w:szCs w:val="24"/>
            </w:rPr>
            <w:fldChar w:fldCharType="end"/>
          </w:r>
        </w:sdtContent>
      </w:sdt>
      <w:r w:rsidRPr="00F17DD1">
        <w:rPr>
          <w:rFonts w:asciiTheme="majorBidi" w:eastAsiaTheme="minorEastAsia" w:hAnsiTheme="majorBidi" w:cstheme="majorBidi"/>
          <w:sz w:val="24"/>
          <w:szCs w:val="24"/>
        </w:rPr>
        <w:t>.</w:t>
      </w:r>
    </w:p>
    <w:p w:rsidR="007A3364" w:rsidRDefault="007A3364" w:rsidP="007A3364">
      <w:pPr>
        <w:pStyle w:val="ListParagraph"/>
        <w:spacing w:after="0" w:line="480" w:lineRule="auto"/>
        <w:jc w:val="both"/>
        <w:rPr>
          <w:rFonts w:asciiTheme="majorBidi" w:eastAsiaTheme="minorEastAsia" w:hAnsiTheme="majorBidi" w:cstheme="majorBidi"/>
          <w:b/>
          <w:bCs/>
          <w:sz w:val="24"/>
          <w:szCs w:val="24"/>
        </w:rPr>
      </w:pPr>
    </w:p>
    <w:p w:rsidR="007A3364" w:rsidRPr="00F17DD1" w:rsidRDefault="007A3364" w:rsidP="007A3364">
      <w:pPr>
        <w:pStyle w:val="ListParagraph"/>
        <w:spacing w:after="0" w:line="480" w:lineRule="auto"/>
        <w:jc w:val="both"/>
        <w:rPr>
          <w:rFonts w:asciiTheme="majorBidi" w:eastAsiaTheme="minorEastAsia" w:hAnsiTheme="majorBidi" w:cstheme="majorBidi"/>
          <w:sz w:val="24"/>
          <w:szCs w:val="24"/>
        </w:rPr>
      </w:pPr>
    </w:p>
    <w:p w:rsidR="00993DA2" w:rsidRDefault="006F7B3A" w:rsidP="006F7B3A">
      <w:pPr>
        <w:pStyle w:val="H2"/>
        <w:bidi w:val="0"/>
        <w:jc w:val="left"/>
        <w:rPr>
          <w:rFonts w:eastAsiaTheme="minorEastAsia"/>
        </w:rPr>
      </w:pPr>
      <w:r>
        <w:rPr>
          <w:rFonts w:eastAsiaTheme="minorEastAsia"/>
        </w:rPr>
        <w:lastRenderedPageBreak/>
        <w:t xml:space="preserve"> </w:t>
      </w:r>
      <w:bookmarkStart w:id="42" w:name="_Toc43569009"/>
      <w:r w:rsidR="001A7B87" w:rsidRPr="00032647">
        <w:rPr>
          <w:rFonts w:eastAsiaTheme="minorEastAsia"/>
        </w:rPr>
        <w:t>Previous comparisons</w:t>
      </w:r>
      <w:bookmarkEnd w:id="42"/>
    </w:p>
    <w:p w:rsidR="00172734" w:rsidRPr="00172734" w:rsidRDefault="00172734" w:rsidP="00172734"/>
    <w:p w:rsidR="00897257" w:rsidRPr="00F17DD1" w:rsidRDefault="00897257" w:rsidP="00BF5A9C">
      <w:pPr>
        <w:pStyle w:val="p"/>
      </w:pPr>
      <w:r w:rsidRPr="00F17DD1">
        <w:t xml:space="preserve">The literature shows </w:t>
      </w:r>
      <w:r w:rsidR="00BF5A9C">
        <w:t xml:space="preserve">many </w:t>
      </w:r>
      <w:r w:rsidR="0003229C">
        <w:t xml:space="preserve">attempts </w:t>
      </w:r>
      <w:r w:rsidR="00BF5A9C">
        <w:t>to</w:t>
      </w:r>
      <w:r w:rsidRPr="00F17DD1">
        <w:t xml:space="preserve"> compar</w:t>
      </w:r>
      <w:r w:rsidR="00BF5A9C">
        <w:t>e</w:t>
      </w:r>
      <w:r w:rsidRPr="00F17DD1">
        <w:t xml:space="preserve"> </w:t>
      </w:r>
      <w:r w:rsidR="00BF5A9C">
        <w:t xml:space="preserve">different </w:t>
      </w:r>
      <w:r w:rsidRPr="00F17DD1">
        <w:t xml:space="preserve">normality tests trying to find the best performing one. Most of the comparisons are based on comparing the power of the tests on the alternative distributions using Monte Simulation on different alternatives with different sample size and level of significance. The results have a lot of variation. </w:t>
      </w:r>
    </w:p>
    <w:p w:rsidR="00897257" w:rsidRPr="00F17DD1" w:rsidRDefault="004C0A73" w:rsidP="00BA3879">
      <w:pPr>
        <w:pStyle w:val="p"/>
      </w:pPr>
      <w:sdt>
        <w:sdtPr>
          <w:id w:val="-570417157"/>
          <w:citation/>
        </w:sdtPr>
        <w:sdtEndPr/>
        <w:sdtContent>
          <w:r w:rsidR="001740A0">
            <w:fldChar w:fldCharType="begin"/>
          </w:r>
          <w:r w:rsidR="001740A0">
            <w:instrText xml:space="preserve"> CITATION Sha68 \l 1033 </w:instrText>
          </w:r>
          <w:r w:rsidR="001740A0">
            <w:fldChar w:fldCharType="separate"/>
          </w:r>
          <w:r w:rsidR="002A7C0C">
            <w:rPr>
              <w:noProof/>
            </w:rPr>
            <w:t>(Shapiro, Wilk, &amp; Chen, 1968)</w:t>
          </w:r>
          <w:r w:rsidR="001740A0">
            <w:fldChar w:fldCharType="end"/>
          </w:r>
        </w:sdtContent>
      </w:sdt>
      <w:r w:rsidR="00897257" w:rsidRPr="00F17DD1">
        <w:t xml:space="preserve"> </w:t>
      </w:r>
      <w:r w:rsidR="00E07990" w:rsidRPr="00F17DD1">
        <w:t>Indicates</w:t>
      </w:r>
      <w:r w:rsidR="00897257" w:rsidRPr="00F17DD1">
        <w:t xml:space="preserve"> that </w:t>
      </w:r>
      <w:r w:rsidR="00535847">
        <w:t>S</w:t>
      </w:r>
      <w:r w:rsidR="00897257" w:rsidRPr="00F17DD1">
        <w:t xml:space="preserve">W (Shapiro and Wilk 1965) has the best power comparing to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b</m:t>
                </m:r>
              </m:e>
              <m:sub>
                <m:r>
                  <w:rPr>
                    <w:rFonts w:ascii="Cambria Math" w:hAnsi="Cambria Math"/>
                  </w:rPr>
                  <m:t>1</m:t>
                </m:r>
              </m:sub>
            </m:sSub>
          </m:e>
        </m:rad>
      </m:oMath>
      <w:r w:rsidR="00897257" w:rsidRPr="00F17DD1">
        <w:t xml:space="preserve"> (statndard third moment)</w:t>
      </w:r>
      <w:r w:rsidR="00D74F77" w:rsidRPr="00F17DD1">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897257" w:rsidRPr="00F17DD1">
        <w:t>(standard fourth moment</w:t>
      </w:r>
      <w:r w:rsidR="00CF4AD5">
        <w:t>)</w:t>
      </w:r>
      <w:r w:rsidR="00897257" w:rsidRPr="00F17DD1">
        <w:t xml:space="preserve">, </w:t>
      </w:r>
      <w:r w:rsidR="00BA3879">
        <w:t>Kolmogorov-Smirnov</w:t>
      </w:r>
      <w:r w:rsidR="00897257" w:rsidRPr="00F17DD1">
        <w:t xml:space="preserve">, </w:t>
      </w:r>
      <w:r w:rsidR="00BA3879">
        <w:t>Cramer-Von Mises</w:t>
      </w:r>
      <w:r w:rsidR="00897257" w:rsidRPr="00F17DD1">
        <w:t xml:space="preserve">, </w:t>
      </w:r>
      <w:r w:rsidR="00BA3879">
        <w:t>Weighted CM</w:t>
      </w:r>
      <w:r w:rsidR="00897257" w:rsidRPr="00F17DD1">
        <w:t xml:space="preserve">, Modified KS, </w:t>
      </w:r>
      <w:r w:rsidR="00BA3879">
        <w:t>chi-squared</w:t>
      </w:r>
      <w:r w:rsidR="00897257" w:rsidRPr="00F17DD1">
        <w:t xml:space="preserve">, and </w:t>
      </w:r>
      <m:oMath>
        <m:r>
          <w:rPr>
            <w:rFonts w:ascii="Cambria Math" w:hAnsi="Cambria Math"/>
          </w:rPr>
          <m:t>u</m:t>
        </m:r>
      </m:oMath>
      <w:r w:rsidR="00897257" w:rsidRPr="00F17DD1">
        <w:t xml:space="preserve"> (Studentized range) on alternatives of sample size (10, 15, 20, 35, 50).</w:t>
      </w:r>
    </w:p>
    <w:p w:rsidR="00897257" w:rsidRDefault="00897257" w:rsidP="00B645E0">
      <w:pPr>
        <w:pStyle w:val="p"/>
      </w:pPr>
      <w:r w:rsidRPr="00F17DD1">
        <w:t xml:space="preserve">In </w:t>
      </w:r>
      <w:sdt>
        <w:sdtPr>
          <w:id w:val="-261691853"/>
          <w:citation/>
        </w:sdtPr>
        <w:sdtEndPr/>
        <w:sdtContent>
          <w:r w:rsidR="000827EA">
            <w:fldChar w:fldCharType="begin"/>
          </w:r>
          <w:r w:rsidR="000827EA">
            <w:instrText xml:space="preserve"> CITATION Muy17 \l 1033 </w:instrText>
          </w:r>
          <w:r w:rsidR="000827EA">
            <w:fldChar w:fldCharType="separate"/>
          </w:r>
          <w:r w:rsidR="002A7C0C">
            <w:rPr>
              <w:noProof/>
            </w:rPr>
            <w:t>(Muyombya, 2017)</w:t>
          </w:r>
          <w:r w:rsidR="000827EA">
            <w:fldChar w:fldCharType="end"/>
          </w:r>
        </w:sdtContent>
      </w:sdt>
      <w:r w:rsidRPr="00F17DD1">
        <w:t xml:space="preserve"> study that examined the power of the </w:t>
      </w:r>
      <w:r w:rsidR="00BA3879">
        <w:t xml:space="preserve">tests on large sample sizes, </w:t>
      </w:r>
      <w:r w:rsidR="00BA3879" w:rsidRPr="00F17DD1">
        <w:t>Kolmogorov-Smirnov</w:t>
      </w:r>
      <w:r w:rsidR="00BA3879">
        <w:t xml:space="preserve"> </w:t>
      </w:r>
      <w:r w:rsidR="00B645E0">
        <w:t xml:space="preserve">was </w:t>
      </w:r>
      <w:r w:rsidRPr="00F17DD1">
        <w:t>the most powerful normality test regardless of the nature of the distribution. Followed by Shapiro-Wilk, Shapiro-Francia, Anderson-Darling, Jaque-Bera, and D’Agostino-Pearson.</w:t>
      </w:r>
    </w:p>
    <w:p w:rsidR="00897257" w:rsidRPr="00F17DD1" w:rsidRDefault="004C0A73" w:rsidP="000860CD">
      <w:pPr>
        <w:pStyle w:val="p"/>
      </w:pPr>
      <w:sdt>
        <w:sdtPr>
          <w:id w:val="886295522"/>
          <w:citation/>
        </w:sdtPr>
        <w:sdtEndPr/>
        <w:sdtContent>
          <w:r w:rsidR="00F84237">
            <w:fldChar w:fldCharType="begin"/>
          </w:r>
          <w:r w:rsidR="00F84237">
            <w:instrText xml:space="preserve"> CITATION Ali11 \l 1033 </w:instrText>
          </w:r>
          <w:r w:rsidR="00F84237">
            <w:fldChar w:fldCharType="separate"/>
          </w:r>
          <w:r w:rsidR="002A7C0C">
            <w:rPr>
              <w:noProof/>
            </w:rPr>
            <w:t>(Alizadeh &amp; Arghami, 2011)</w:t>
          </w:r>
          <w:r w:rsidR="00F84237">
            <w:fldChar w:fldCharType="end"/>
          </w:r>
        </w:sdtContent>
      </w:sdt>
      <w:r w:rsidR="00897257" w:rsidRPr="00F17DD1">
        <w:t xml:space="preserve"> </w:t>
      </w:r>
      <w:r w:rsidR="008B33E1" w:rsidRPr="00F17DD1">
        <w:t>Compared</w:t>
      </w:r>
      <w:r w:rsidR="00897257" w:rsidRPr="00F17DD1">
        <w:t xml:space="preserve"> the power of several tests and concluded that </w:t>
      </w:r>
      <w:r w:rsidR="000860CD" w:rsidRPr="00F17DD1">
        <w:t xml:space="preserve">Jaque-Bera </w:t>
      </w:r>
      <w:r w:rsidR="00897257" w:rsidRPr="00F17DD1">
        <w:t xml:space="preserve">is the most powerful test for symmetric distributions and </w:t>
      </w:r>
      <w:r w:rsidR="000860CD" w:rsidRPr="00F17DD1">
        <w:t>Shapiro-Wilk</w:t>
      </w:r>
      <w:r w:rsidR="00897257" w:rsidRPr="00F17DD1">
        <w:t xml:space="preserve"> is the most powerful for asymmetric distributions with support</w:t>
      </w:r>
      <m:oMath>
        <m:r>
          <w:rPr>
            <w:rFonts w:ascii="Cambria Math" w:hAnsi="Cambria Math"/>
          </w:rPr>
          <m:t>(-∞,∞)</m:t>
        </m:r>
      </m:oMath>
      <w:r w:rsidR="00897257" w:rsidRPr="00F17DD1">
        <w:t xml:space="preserve">. It also reveal </w:t>
      </w:r>
      <w:r w:rsidR="000860CD">
        <w:t>Kolmogorov-Smirnov</w:t>
      </w:r>
      <w:r w:rsidR="000860CD" w:rsidRPr="00F17DD1">
        <w:t xml:space="preserve"> </w:t>
      </w:r>
      <w:r w:rsidR="00897257" w:rsidRPr="00F17DD1">
        <w:t xml:space="preserve">and </w:t>
      </w:r>
      <w:r w:rsidR="000860CD" w:rsidRPr="00F17DD1">
        <w:t xml:space="preserve">Shapiro-Wilk </w:t>
      </w:r>
      <w:r w:rsidR="00897257" w:rsidRPr="00F17DD1">
        <w:t xml:space="preserve">have best power for alternatives supported by </w:t>
      </w:r>
      <m:oMath>
        <m:r>
          <w:rPr>
            <w:rFonts w:ascii="Cambria Math" w:hAnsi="Cambria Math"/>
          </w:rPr>
          <m:t>(0,∞)</m:t>
        </m:r>
      </m:oMath>
    </w:p>
    <w:p w:rsidR="00897257" w:rsidRPr="00F17DD1" w:rsidRDefault="00897257" w:rsidP="00805335">
      <w:pPr>
        <w:pStyle w:val="p"/>
      </w:pPr>
      <w:r w:rsidRPr="00F17DD1">
        <w:t>A study by</w:t>
      </w:r>
      <w:r w:rsidR="00805335">
        <w:t xml:space="preserve"> </w:t>
      </w:r>
      <w:sdt>
        <w:sdtPr>
          <w:id w:val="-1421326534"/>
          <w:citation/>
        </w:sdtPr>
        <w:sdtEndPr/>
        <w:sdtContent>
          <w:r w:rsidR="00805335">
            <w:fldChar w:fldCharType="begin"/>
          </w:r>
          <w:r w:rsidR="00805335">
            <w:instrText xml:space="preserve"> CITATION Isl11 \l 1033 </w:instrText>
          </w:r>
          <w:r w:rsidR="00805335">
            <w:fldChar w:fldCharType="separate"/>
          </w:r>
          <w:r w:rsidR="002A7C0C">
            <w:rPr>
              <w:noProof/>
            </w:rPr>
            <w:t>(Islam, Normality Testing- A New Direction, 2011)</w:t>
          </w:r>
          <w:r w:rsidR="00805335">
            <w:fldChar w:fldCharType="end"/>
          </w:r>
        </w:sdtContent>
      </w:sdt>
      <w:r w:rsidR="00805335">
        <w:t xml:space="preserve"> </w:t>
      </w:r>
      <w:r w:rsidRPr="00F17DD1">
        <w:t>compared tests for the purpose of ensuring the validity of the t-statistic used to assessing the significance of the regressors. It shows that Anderson-Darling is the best option comparing to Jarque-Bera, D'Agostino and Pearson, and Lilliefors (a modification of Kolmogorov-Samirnov test).</w:t>
      </w:r>
    </w:p>
    <w:p w:rsidR="00897257" w:rsidRPr="00F17DD1" w:rsidRDefault="004C0A73" w:rsidP="003B5527">
      <w:pPr>
        <w:pStyle w:val="p"/>
      </w:pPr>
      <w:sdt>
        <w:sdtPr>
          <w:id w:val="1797334759"/>
          <w:citation/>
        </w:sdtPr>
        <w:sdtEndPr/>
        <w:sdtContent>
          <w:r w:rsidR="00722E34">
            <w:fldChar w:fldCharType="begin"/>
          </w:r>
          <w:r w:rsidR="00722E34">
            <w:instrText xml:space="preserve"> CITATION Raz11 \l 1033 </w:instrText>
          </w:r>
          <w:r w:rsidR="00722E34">
            <w:fldChar w:fldCharType="separate"/>
          </w:r>
          <w:r w:rsidR="002A7C0C">
            <w:rPr>
              <w:noProof/>
            </w:rPr>
            <w:t>(Razali &amp; Wah, 2011)</w:t>
          </w:r>
          <w:r w:rsidR="00722E34">
            <w:fldChar w:fldCharType="end"/>
          </w:r>
        </w:sdtContent>
      </w:sdt>
      <w:r w:rsidR="00722E34">
        <w:t xml:space="preserve"> </w:t>
      </w:r>
      <w:r w:rsidR="00722E34" w:rsidRPr="00F17DD1">
        <w:t>Compared</w:t>
      </w:r>
      <w:r w:rsidR="00897257" w:rsidRPr="00F17DD1">
        <w:t xml:space="preserve"> the power of </w:t>
      </w:r>
      <w:r w:rsidR="003B5527" w:rsidRPr="00F17DD1">
        <w:t>Shapiro-Wilk</w:t>
      </w:r>
      <w:r w:rsidR="00897257" w:rsidRPr="00F17DD1">
        <w:t xml:space="preserve">, </w:t>
      </w:r>
      <w:r w:rsidR="003B5527">
        <w:t>Kolmogorov-Smirnov</w:t>
      </w:r>
      <w:r w:rsidR="00897257" w:rsidRPr="00F17DD1">
        <w:t xml:space="preserve">, Lilliefors, and </w:t>
      </w:r>
      <w:r w:rsidR="003B5527" w:rsidRPr="00F17DD1">
        <w:t>Anderson-Darling</w:t>
      </w:r>
      <w:r w:rsidR="00897257" w:rsidRPr="00F17DD1">
        <w:t xml:space="preserve">. </w:t>
      </w:r>
      <w:r w:rsidR="003B5527" w:rsidRPr="00F17DD1">
        <w:t xml:space="preserve">Shapiro-Wilk </w:t>
      </w:r>
      <w:r w:rsidR="00897257" w:rsidRPr="00F17DD1">
        <w:t xml:space="preserve">was the most powerful test then </w:t>
      </w:r>
      <w:r w:rsidR="003B5527" w:rsidRPr="00F17DD1">
        <w:t>Anderson-</w:t>
      </w:r>
      <w:r w:rsidR="003B5527" w:rsidRPr="00F17DD1">
        <w:lastRenderedPageBreak/>
        <w:t>Darling</w:t>
      </w:r>
      <w:r w:rsidR="00897257" w:rsidRPr="00F17DD1">
        <w:t xml:space="preserve">, Lilliefors, and </w:t>
      </w:r>
      <w:r w:rsidR="003B5527">
        <w:t>Kolmogorov-Smirnov</w:t>
      </w:r>
      <w:r w:rsidR="003B5527" w:rsidRPr="00F17DD1">
        <w:t xml:space="preserve"> </w:t>
      </w:r>
      <w:r w:rsidR="00897257" w:rsidRPr="00F17DD1">
        <w:t>on both symmetric and asymmetric alternatives. This research also reveals that these tests have low power in small sample size (less than 30).</w:t>
      </w:r>
    </w:p>
    <w:p w:rsidR="00897257" w:rsidRPr="00F17DD1" w:rsidRDefault="004C0A73" w:rsidP="0077486F">
      <w:pPr>
        <w:pStyle w:val="p"/>
      </w:pPr>
      <w:sdt>
        <w:sdtPr>
          <w:rPr>
            <w:color w:val="222222"/>
            <w:shd w:val="clear" w:color="auto" w:fill="FFFFFF"/>
          </w:rPr>
          <w:id w:val="-1449767497"/>
          <w:citation/>
        </w:sdtPr>
        <w:sdtEndPr/>
        <w:sdtContent>
          <w:r w:rsidR="00F95E1D">
            <w:rPr>
              <w:color w:val="222222"/>
              <w:shd w:val="clear" w:color="auto" w:fill="FFFFFF"/>
            </w:rPr>
            <w:fldChar w:fldCharType="begin"/>
          </w:r>
          <w:r w:rsidR="00F95E1D">
            <w:rPr>
              <w:color w:val="222222"/>
              <w:shd w:val="clear" w:color="auto" w:fill="FFFFFF"/>
            </w:rPr>
            <w:instrText xml:space="preserve"> CITATION Isl19 \l 1033 </w:instrText>
          </w:r>
          <w:r w:rsidR="00F95E1D">
            <w:rPr>
              <w:color w:val="222222"/>
              <w:shd w:val="clear" w:color="auto" w:fill="FFFFFF"/>
            </w:rPr>
            <w:fldChar w:fldCharType="separate"/>
          </w:r>
          <w:r w:rsidR="002A7C0C" w:rsidRPr="002A7C0C">
            <w:rPr>
              <w:noProof/>
              <w:color w:val="222222"/>
              <w:shd w:val="clear" w:color="auto" w:fill="FFFFFF"/>
            </w:rPr>
            <w:t>(Islam, Ranking of Normality Tests: An Appraisal through Skewed Alternative Space, 2019)</w:t>
          </w:r>
          <w:r w:rsidR="00F95E1D">
            <w:rPr>
              <w:color w:val="222222"/>
              <w:shd w:val="clear" w:color="auto" w:fill="FFFFFF"/>
            </w:rPr>
            <w:fldChar w:fldCharType="end"/>
          </w:r>
        </w:sdtContent>
      </w:sdt>
      <w:r w:rsidR="00F95E1D">
        <w:rPr>
          <w:color w:val="222222"/>
          <w:shd w:val="clear" w:color="auto" w:fill="FFFFFF"/>
        </w:rPr>
        <w:t xml:space="preserve"> </w:t>
      </w:r>
      <w:r w:rsidR="00F95E1D" w:rsidRPr="00F17DD1">
        <w:t>Evaluated</w:t>
      </w:r>
      <w:r w:rsidR="00897257" w:rsidRPr="00F17DD1">
        <w:t xml:space="preserve"> the performance of several tests by using a proposed stringency framework of comparing tests. The research compares </w:t>
      </w:r>
      <w:r w:rsidR="001C0D4D">
        <w:t>Kolmogorov-Smirnov</w:t>
      </w:r>
      <w:r w:rsidR="00897257" w:rsidRPr="00F17DD1">
        <w:t xml:space="preserve">, </w:t>
      </w:r>
      <w:r w:rsidR="00AC4B1F" w:rsidRPr="00F17DD1">
        <w:t>Anderson-Darling</w:t>
      </w:r>
      <w:r w:rsidR="00897257" w:rsidRPr="00F17DD1">
        <w:t xml:space="preserve">, </w:t>
      </w:r>
      <w:r w:rsidR="00AC4B1F" w:rsidRPr="00F17DD1">
        <w:t>Jaque-Bera</w:t>
      </w:r>
      <w:r w:rsidR="00897257" w:rsidRPr="00F17DD1">
        <w:t xml:space="preserve">, </w:t>
      </w:r>
      <w:r w:rsidR="001C0D4D" w:rsidRPr="00F17DD1">
        <w:t>Shapiro-Wilk</w:t>
      </w:r>
      <w:r w:rsidR="00897257" w:rsidRPr="00F17DD1">
        <w:t>, D’Agostino, Co</w:t>
      </w:r>
      <w:r w:rsidR="001C0D4D">
        <w:t>in (COIN), Bonett and Seier test</w:t>
      </w:r>
      <w:r w:rsidR="00702D53">
        <w:t xml:space="preserve"> (</w:t>
      </w:r>
      <w:r w:rsidR="003429AB">
        <w:t>T</w:t>
      </w:r>
      <w:r w:rsidR="0077486F">
        <w:rPr>
          <w:rFonts w:ascii="URWPalladioL-Ital" w:hAnsi="URWPalladioL-Ital" w:cs="URWPalladioL-Ital"/>
          <w:sz w:val="15"/>
          <w:szCs w:val="15"/>
        </w:rPr>
        <w:t>w</w:t>
      </w:r>
      <w:r w:rsidR="00702D53">
        <w:t>)</w:t>
      </w:r>
      <w:r w:rsidR="00897257" w:rsidRPr="00F17DD1">
        <w:t xml:space="preserve">. And he recommends to use </w:t>
      </w:r>
      <w:r w:rsidR="0077486F">
        <w:t>T</w:t>
      </w:r>
      <w:r w:rsidR="0077486F">
        <w:rPr>
          <w:rFonts w:ascii="URWPalladioL-Ital" w:hAnsi="URWPalladioL-Ital" w:cs="URWPalladioL-Ital"/>
          <w:sz w:val="15"/>
          <w:szCs w:val="15"/>
        </w:rPr>
        <w:t>w</w:t>
      </w:r>
      <w:r w:rsidR="00AC4B1F">
        <w:t xml:space="preserve"> test </w:t>
      </w:r>
      <w:r w:rsidR="00897257" w:rsidRPr="00F17DD1">
        <w:t xml:space="preserve">for slightly skewed, </w:t>
      </w:r>
      <w:r w:rsidR="00702D53" w:rsidRPr="00F17DD1">
        <w:t xml:space="preserve">Anderson-Darling </w:t>
      </w:r>
      <w:r w:rsidR="00897257" w:rsidRPr="00F17DD1">
        <w:t xml:space="preserve">and </w:t>
      </w:r>
      <w:r w:rsidR="00702D53" w:rsidRPr="00F17DD1">
        <w:t xml:space="preserve">Shapiro-Wilk </w:t>
      </w:r>
      <w:r w:rsidR="00897257" w:rsidRPr="00F17DD1">
        <w:t xml:space="preserve">for moderately skewed, and all except COIN and </w:t>
      </w:r>
      <w:r w:rsidR="0077486F">
        <w:t>T</w:t>
      </w:r>
      <w:r w:rsidR="0077486F">
        <w:rPr>
          <w:rFonts w:ascii="URWPalladioL-Ital" w:hAnsi="URWPalladioL-Ital" w:cs="URWPalladioL-Ital"/>
          <w:sz w:val="15"/>
          <w:szCs w:val="15"/>
        </w:rPr>
        <w:t>w</w:t>
      </w:r>
      <w:r w:rsidR="0077486F" w:rsidRPr="00F17DD1">
        <w:t xml:space="preserve"> </w:t>
      </w:r>
      <w:r w:rsidR="00897257" w:rsidRPr="00F17DD1">
        <w:t>for highly skewed alternatives.</w:t>
      </w:r>
    </w:p>
    <w:p w:rsidR="00897257" w:rsidRPr="00F17DD1" w:rsidRDefault="004C0A73" w:rsidP="000D67F4">
      <w:pPr>
        <w:pStyle w:val="p"/>
      </w:pPr>
      <w:sdt>
        <w:sdtPr>
          <w:id w:val="1242763919"/>
          <w:citation/>
        </w:sdtPr>
        <w:sdtEndPr/>
        <w:sdtContent>
          <w:r w:rsidR="00686E76">
            <w:fldChar w:fldCharType="begin"/>
          </w:r>
          <w:r w:rsidR="00686E76">
            <w:instrText xml:space="preserve"> CITATION Afe18 \l 1033 </w:instrText>
          </w:r>
          <w:r w:rsidR="00686E76">
            <w:fldChar w:fldCharType="separate"/>
          </w:r>
          <w:r w:rsidR="002A7C0C">
            <w:rPr>
              <w:noProof/>
            </w:rPr>
            <w:t>(Afeez, 2018)</w:t>
          </w:r>
          <w:r w:rsidR="00686E76">
            <w:fldChar w:fldCharType="end"/>
          </w:r>
        </w:sdtContent>
      </w:sdt>
      <w:r w:rsidR="00897257" w:rsidRPr="00F17DD1">
        <w:t xml:space="preserve"> </w:t>
      </w:r>
      <w:r w:rsidR="00F36C6D" w:rsidRPr="00F17DD1">
        <w:t>Compared</w:t>
      </w:r>
      <w:r w:rsidR="00897257" w:rsidRPr="00F17DD1">
        <w:t xml:space="preserve"> several tests on five classes of alternatives: Near Normal, Symmetric long-tailed, Symmetric short-tailed, Asymmetric long-tailed, and Asymmetric short-tailed. SW had good power in a wide range of alternatives comparing to </w:t>
      </w:r>
      <w:r w:rsidR="000D67F4" w:rsidRPr="00F17DD1">
        <w:t>Anderson-Darling</w:t>
      </w:r>
      <w:r w:rsidR="00897257" w:rsidRPr="00F17DD1">
        <w:t xml:space="preserve">, Cramer–von </w:t>
      </w:r>
      <w:r w:rsidR="00B84BAB" w:rsidRPr="00F17DD1">
        <w:t>Mises</w:t>
      </w:r>
      <w:r w:rsidR="00897257" w:rsidRPr="00F17DD1">
        <w:t xml:space="preserve">, </w:t>
      </w:r>
      <w:r w:rsidR="000D67F4" w:rsidRPr="00F17DD1">
        <w:t>Jaque-Bera</w:t>
      </w:r>
      <w:r w:rsidR="00897257" w:rsidRPr="00F17DD1">
        <w:t>, Chi-</w:t>
      </w:r>
      <w:r w:rsidR="00B84BAB" w:rsidRPr="00F17DD1">
        <w:t xml:space="preserve">Square </w:t>
      </w:r>
      <w:r w:rsidR="00897257" w:rsidRPr="00F17DD1">
        <w:t xml:space="preserve">tests. </w:t>
      </w:r>
      <w:r w:rsidR="000D67F4" w:rsidRPr="00F17DD1">
        <w:t>Jaque-Bera</w:t>
      </w:r>
      <w:r w:rsidR="00897257" w:rsidRPr="00F17DD1">
        <w:t xml:space="preserve"> was poor for symmetric short tails, but it is appropriate for symmetric long-tailed distributions. </w:t>
      </w:r>
    </w:p>
    <w:p w:rsidR="00897257" w:rsidRDefault="004C0A73" w:rsidP="00A65620">
      <w:pPr>
        <w:pStyle w:val="p"/>
      </w:pPr>
      <w:sdt>
        <w:sdtPr>
          <w:id w:val="1030142236"/>
          <w:citation/>
        </w:sdtPr>
        <w:sdtEndPr/>
        <w:sdtContent>
          <w:r w:rsidR="00D163DA">
            <w:fldChar w:fldCharType="begin"/>
          </w:r>
          <w:r w:rsidR="00D163DA">
            <w:instrText xml:space="preserve"> CITATION Sei02 \l 1033 </w:instrText>
          </w:r>
          <w:r w:rsidR="00D163DA">
            <w:fldChar w:fldCharType="separate"/>
          </w:r>
          <w:r w:rsidR="002A7C0C">
            <w:rPr>
              <w:noProof/>
            </w:rPr>
            <w:t>(Seier, 2002)</w:t>
          </w:r>
          <w:r w:rsidR="00D163DA">
            <w:fldChar w:fldCharType="end"/>
          </w:r>
        </w:sdtContent>
      </w:sdt>
      <w:r w:rsidR="00897257" w:rsidRPr="00F17DD1">
        <w:t xml:space="preserve"> </w:t>
      </w:r>
      <w:r w:rsidR="000D67F4" w:rsidRPr="00F17DD1">
        <w:t>Claimed</w:t>
      </w:r>
      <w:r w:rsidR="00897257" w:rsidRPr="00F17DD1">
        <w:t xml:space="preserve"> that Tests based on skewness and kurtosis are not powerful against symmetric alternative distributions where the kurtosis is close to that of the normal distribution. These tests are more powerful when the alternative is more peaked than normal.</w:t>
      </w:r>
    </w:p>
    <w:p w:rsidR="00F34CBF" w:rsidRDefault="00F34CBF" w:rsidP="004C0699">
      <w:pPr>
        <w:pStyle w:val="p"/>
      </w:pPr>
      <w:r>
        <w:t>Some of the studies and investigations share similar results</w:t>
      </w:r>
      <w:r w:rsidR="004C0699">
        <w:t>. For example Shaipro-Wilk was in a good rank in some of them, but it was not recommended in others</w:t>
      </w:r>
      <w:r>
        <w:t xml:space="preserve">. Having a clear answer to the best performing test seems a very complicated task. </w:t>
      </w:r>
    </w:p>
    <w:p w:rsidR="009F61F9" w:rsidRDefault="009F61F9" w:rsidP="004C0699">
      <w:pPr>
        <w:pStyle w:val="p"/>
      </w:pPr>
    </w:p>
    <w:p w:rsidR="009F61F9" w:rsidRDefault="009F61F9" w:rsidP="004C0699">
      <w:pPr>
        <w:pStyle w:val="p"/>
      </w:pPr>
    </w:p>
    <w:p w:rsidR="009F61F9" w:rsidRDefault="009F61F9" w:rsidP="004C0699">
      <w:pPr>
        <w:pStyle w:val="p"/>
      </w:pPr>
    </w:p>
    <w:p w:rsidR="009F61F9" w:rsidRDefault="009F61F9" w:rsidP="004C0699">
      <w:pPr>
        <w:pStyle w:val="p"/>
      </w:pPr>
    </w:p>
    <w:p w:rsidR="009E0625" w:rsidRDefault="006F7B3A" w:rsidP="006F7B3A">
      <w:pPr>
        <w:pStyle w:val="H2"/>
        <w:bidi w:val="0"/>
        <w:jc w:val="left"/>
      </w:pPr>
      <w:r>
        <w:lastRenderedPageBreak/>
        <w:t xml:space="preserve"> </w:t>
      </w:r>
      <w:bookmarkStart w:id="43" w:name="_Toc43569010"/>
      <w:r w:rsidR="009E0625" w:rsidRPr="009E0625">
        <w:t xml:space="preserve">Limitations of </w:t>
      </w:r>
      <w:r w:rsidR="00AC0332">
        <w:t xml:space="preserve">the </w:t>
      </w:r>
      <w:r w:rsidR="009E0625" w:rsidRPr="009E0625">
        <w:t>statistical tests</w:t>
      </w:r>
      <w:bookmarkEnd w:id="43"/>
    </w:p>
    <w:p w:rsidR="001F48C3" w:rsidRPr="001F48C3" w:rsidRDefault="001F48C3" w:rsidP="001F48C3"/>
    <w:p w:rsidR="009E0625" w:rsidRPr="00F17DD1" w:rsidRDefault="009E0625" w:rsidP="0052232D">
      <w:pPr>
        <w:pStyle w:val="p"/>
      </w:pPr>
      <w:r w:rsidRPr="00F17DD1">
        <w:t xml:space="preserve">The large number of comparisons with different results confuse the researcher on which normality test to apply where dozens of tests are available to use. Based on what we show from some of the previous literatures, no single test is uniformly more powerful than others. </w:t>
      </w:r>
    </w:p>
    <w:p w:rsidR="009E0625" w:rsidRDefault="009E0625" w:rsidP="0060328A">
      <w:pPr>
        <w:pStyle w:val="p"/>
      </w:pPr>
      <w:r w:rsidRPr="00F17DD1">
        <w:t>Comparing the tests based on their power using simulation didn’t succeed having an answer on what is the best test to use, as each test has its area of strengths and weaknesses. The power of the tests depend critically on two factors: The alternative, which can’t be</w:t>
      </w:r>
      <w:r>
        <w:t xml:space="preserve"> specified when doing the test and </w:t>
      </w:r>
      <w:r w:rsidR="0003229C">
        <w:t xml:space="preserve">as </w:t>
      </w:r>
      <w:r>
        <w:t>w</w:t>
      </w:r>
      <w:r w:rsidRPr="00F17DD1">
        <w:t xml:space="preserve">e saw that the same test has different </w:t>
      </w:r>
      <w:r w:rsidR="0003229C">
        <w:t>powers when applied on</w:t>
      </w:r>
      <w:r w:rsidRPr="00F17DD1">
        <w:t xml:space="preserve"> different distributions. The </w:t>
      </w:r>
      <w:r w:rsidR="00944EBF">
        <w:t xml:space="preserve">other factor is the </w:t>
      </w:r>
      <w:r w:rsidRPr="00F17DD1">
        <w:t>sample size</w:t>
      </w:r>
      <w:r w:rsidR="00944EBF">
        <w:t>, which</w:t>
      </w:r>
      <w:r w:rsidRPr="00F17DD1">
        <w:t xml:space="preserve"> is critical as well </w:t>
      </w:r>
      <w:r w:rsidR="00944EBF">
        <w:t>since</w:t>
      </w:r>
      <w:r w:rsidRPr="00F17DD1">
        <w:t xml:space="preserve"> the </w:t>
      </w:r>
      <w:r w:rsidR="00944EBF">
        <w:t>n</w:t>
      </w:r>
      <w:r w:rsidRPr="00F17DD1">
        <w:t xml:space="preserve">ormality tests will always reveal non-normality as the sample size grows. </w:t>
      </w:r>
      <w:sdt>
        <w:sdtPr>
          <w:id w:val="960382109"/>
          <w:citation/>
        </w:sdtPr>
        <w:sdtEndPr/>
        <w:sdtContent>
          <w:r w:rsidR="00995877">
            <w:fldChar w:fldCharType="begin"/>
          </w:r>
          <w:r w:rsidR="00995877">
            <w:instrText xml:space="preserve"> CITATION Ozt06 \l 1033 </w:instrText>
          </w:r>
          <w:r w:rsidR="00995877">
            <w:fldChar w:fldCharType="separate"/>
          </w:r>
          <w:r w:rsidR="002A7C0C">
            <w:rPr>
              <w:noProof/>
            </w:rPr>
            <w:t>(Oztuna, Elhan, &amp; Tuccar, 2006)</w:t>
          </w:r>
          <w:r w:rsidR="00995877">
            <w:fldChar w:fldCharType="end"/>
          </w:r>
        </w:sdtContent>
      </w:sdt>
      <w:r w:rsidR="00995877">
        <w:t xml:space="preserve"> </w:t>
      </w:r>
      <w:r w:rsidR="00995877" w:rsidRPr="00F17DD1">
        <w:t>Show</w:t>
      </w:r>
      <w:r w:rsidRPr="00F17DD1">
        <w:t xml:space="preserve"> that for small sample size, the normality tests have small power to reject the null hypothesis when it should be rejected. And for large sample size, the normality tests become much sensitive and the test can be significant even in case of a small deviation from normality. </w:t>
      </w:r>
    </w:p>
    <w:p w:rsidR="00712886" w:rsidRPr="00712886" w:rsidRDefault="00712886" w:rsidP="00712886"/>
    <w:p w:rsidR="009E0625" w:rsidRPr="00F17DD1" w:rsidRDefault="009E0625" w:rsidP="00897257">
      <w:pPr>
        <w:spacing w:line="600" w:lineRule="auto"/>
        <w:ind w:firstLine="720"/>
        <w:jc w:val="both"/>
        <w:rPr>
          <w:rFonts w:asciiTheme="majorBidi" w:hAnsiTheme="majorBidi" w:cstheme="majorBidi"/>
        </w:rPr>
      </w:pPr>
    </w:p>
    <w:p w:rsidR="00897257" w:rsidRPr="00F17DD1" w:rsidRDefault="00897257" w:rsidP="00897257">
      <w:pPr>
        <w:spacing w:line="600" w:lineRule="auto"/>
        <w:ind w:firstLine="720"/>
        <w:jc w:val="both"/>
        <w:rPr>
          <w:rFonts w:asciiTheme="majorBidi" w:eastAsiaTheme="minorEastAsia" w:hAnsiTheme="majorBidi" w:cstheme="majorBidi"/>
        </w:rPr>
      </w:pPr>
    </w:p>
    <w:p w:rsidR="004450FE" w:rsidRDefault="004450FE" w:rsidP="004450FE"/>
    <w:p w:rsidR="00AC641F" w:rsidRDefault="00AC641F" w:rsidP="004450FE"/>
    <w:p w:rsidR="00AC641F" w:rsidRDefault="00AC641F" w:rsidP="004450FE"/>
    <w:p w:rsidR="00AC641F" w:rsidRDefault="00AC641F" w:rsidP="004450FE"/>
    <w:p w:rsidR="00AC641F" w:rsidRDefault="00AC641F" w:rsidP="004450FE"/>
    <w:p w:rsidR="00AC641F" w:rsidRDefault="00AC641F" w:rsidP="004450FE"/>
    <w:p w:rsidR="00AC641F" w:rsidRDefault="00AC641F" w:rsidP="004450FE"/>
    <w:p w:rsidR="00F67F29" w:rsidRDefault="00F67F29" w:rsidP="006A7807">
      <w:pPr>
        <w:pStyle w:val="H1"/>
      </w:pPr>
      <w:bookmarkStart w:id="44" w:name="_Toc43569011"/>
      <w:r>
        <w:lastRenderedPageBreak/>
        <w:t xml:space="preserve">Chapter </w:t>
      </w:r>
      <w:r w:rsidR="0057098D">
        <w:t>Three</w:t>
      </w:r>
      <w:bookmarkEnd w:id="44"/>
    </w:p>
    <w:p w:rsidR="00F67F29" w:rsidRDefault="00F67F29" w:rsidP="006A7807">
      <w:pPr>
        <w:pStyle w:val="H1"/>
      </w:pPr>
      <w:bookmarkStart w:id="45" w:name="_Toc43569012"/>
      <w:r>
        <w:t>Methodology</w:t>
      </w:r>
      <w:bookmarkEnd w:id="45"/>
    </w:p>
    <w:p w:rsidR="00964CB7" w:rsidRPr="00964CB7" w:rsidRDefault="00964CB7" w:rsidP="00964CB7"/>
    <w:p w:rsidR="00964CB7" w:rsidRDefault="00964CB7" w:rsidP="001F3014">
      <w:pPr>
        <w:pStyle w:val="p"/>
      </w:pPr>
      <w:r>
        <w:t xml:space="preserve">In this research, we propose a new approach of testing normality using state of the </w:t>
      </w:r>
      <w:r w:rsidR="00CA3CD7">
        <w:t xml:space="preserve">art </w:t>
      </w:r>
      <w:r>
        <w:t xml:space="preserve">ML techniques. </w:t>
      </w:r>
      <w:r w:rsidR="00DC2627">
        <w:t>In this chapter, w</w:t>
      </w:r>
      <w:r w:rsidR="00CA3CD7">
        <w:t xml:space="preserve">e will start explaining the different steps to be executed in order to build </w:t>
      </w:r>
      <w:r w:rsidR="001F3014">
        <w:t>and evaluate the classification model</w:t>
      </w:r>
      <w:r w:rsidR="00CA3CD7">
        <w:t xml:space="preserve">. Then we describe the method that is used in comparing the quality of the </w:t>
      </w:r>
      <w:r w:rsidR="001F3014">
        <w:t xml:space="preserve">“new test” against </w:t>
      </w:r>
      <w:r w:rsidR="00CA3CD7">
        <w:t>other popular statistical tests of normality.</w:t>
      </w:r>
    </w:p>
    <w:p w:rsidR="00C75E13" w:rsidRDefault="00C75E13" w:rsidP="00DC2627">
      <w:pPr>
        <w:pStyle w:val="p"/>
      </w:pPr>
    </w:p>
    <w:p w:rsidR="00FD4F48" w:rsidRPr="00FD4F48" w:rsidRDefault="00FD4F48" w:rsidP="00FD4F48">
      <w:pPr>
        <w:pStyle w:val="ListParagraph"/>
        <w:keepNext/>
        <w:keepLines/>
        <w:numPr>
          <w:ilvl w:val="0"/>
          <w:numId w:val="14"/>
        </w:numPr>
        <w:spacing w:before="240" w:after="0"/>
        <w:contextualSpacing w:val="0"/>
        <w:jc w:val="center"/>
        <w:outlineLvl w:val="0"/>
        <w:rPr>
          <w:rFonts w:asciiTheme="majorBidi" w:eastAsiaTheme="majorEastAsia" w:hAnsiTheme="majorBidi" w:cstheme="majorBidi"/>
          <w:vanish/>
          <w:color w:val="000000" w:themeColor="text1"/>
          <w:sz w:val="36"/>
          <w:szCs w:val="36"/>
        </w:rPr>
      </w:pPr>
      <w:bookmarkStart w:id="46" w:name="_Toc39145027"/>
      <w:bookmarkStart w:id="47" w:name="_Toc39145055"/>
      <w:bookmarkStart w:id="48" w:name="_Toc39145083"/>
      <w:bookmarkStart w:id="49" w:name="_Toc39145112"/>
      <w:bookmarkStart w:id="50" w:name="_Toc39313603"/>
      <w:bookmarkStart w:id="51" w:name="_Toc39313635"/>
      <w:bookmarkStart w:id="52" w:name="_Toc39874873"/>
      <w:bookmarkStart w:id="53" w:name="_Toc39874903"/>
      <w:bookmarkStart w:id="54" w:name="_Toc39873441"/>
      <w:bookmarkStart w:id="55" w:name="_Toc39874813"/>
      <w:bookmarkStart w:id="56" w:name="_Toc39874992"/>
      <w:bookmarkStart w:id="57" w:name="_Toc39875032"/>
      <w:bookmarkStart w:id="58" w:name="_Toc39875083"/>
      <w:bookmarkStart w:id="59" w:name="_Toc41938621"/>
      <w:bookmarkStart w:id="60" w:name="_Toc42200506"/>
      <w:bookmarkStart w:id="61" w:name="_Toc42963501"/>
      <w:bookmarkStart w:id="62" w:name="_Toc42963557"/>
      <w:bookmarkStart w:id="63" w:name="_Toc43569366"/>
      <w:bookmarkStart w:id="64" w:name="_Toc43569424"/>
      <w:bookmarkStart w:id="65" w:name="_Toc43570351"/>
      <w:bookmarkStart w:id="66" w:name="_Toc43570413"/>
      <w:bookmarkStart w:id="67" w:name="_Toc43570610"/>
      <w:bookmarkStart w:id="68" w:name="_Toc43569013"/>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D763A4" w:rsidRDefault="008B3153" w:rsidP="00FD4F48">
      <w:pPr>
        <w:pStyle w:val="H2"/>
        <w:bidi w:val="0"/>
        <w:jc w:val="left"/>
      </w:pPr>
      <w:r>
        <w:t xml:space="preserve"> </w:t>
      </w:r>
      <w:bookmarkStart w:id="69" w:name="_Toc43569014"/>
      <w:r w:rsidR="00272C81">
        <w:t>Alternative Distributions</w:t>
      </w:r>
      <w:bookmarkEnd w:id="69"/>
    </w:p>
    <w:p w:rsidR="00964CB7" w:rsidRDefault="00964CB7" w:rsidP="004450FE"/>
    <w:p w:rsidR="00823771" w:rsidRDefault="00753A80" w:rsidP="007A73F4">
      <w:pPr>
        <w:pStyle w:val="p"/>
      </w:pPr>
      <w:r>
        <w:t>Alternative distributions can be classified into five major families based on the distribution skewness and kurtosis</w:t>
      </w:r>
      <w:r w:rsidR="00C10BAC">
        <w:t>:</w:t>
      </w:r>
      <w:r w:rsidR="00272C81" w:rsidRPr="00F17DD1">
        <w:t xml:space="preserve"> </w:t>
      </w:r>
      <w:r w:rsidR="00C10BAC">
        <w:t>a</w:t>
      </w:r>
      <w:r w:rsidRPr="00F17DD1">
        <w:t>symmetric</w:t>
      </w:r>
      <w:r w:rsidR="00272C81" w:rsidRPr="00F17DD1">
        <w:t xml:space="preserve"> long-tailed</w:t>
      </w:r>
      <w:r w:rsidR="0094139C">
        <w:t xml:space="preserve"> (ALT)</w:t>
      </w:r>
      <w:r w:rsidR="00272C81" w:rsidRPr="00F17DD1">
        <w:t xml:space="preserve">, </w:t>
      </w:r>
      <w:r w:rsidR="00C10BAC">
        <w:t>a</w:t>
      </w:r>
      <w:r w:rsidRPr="00F17DD1">
        <w:t>symmetric</w:t>
      </w:r>
      <w:r w:rsidR="00272C81" w:rsidRPr="00F17DD1">
        <w:t xml:space="preserve"> short-</w:t>
      </w:r>
      <w:r w:rsidRPr="00F17DD1">
        <w:t>tailed</w:t>
      </w:r>
      <w:r w:rsidR="0094139C">
        <w:t xml:space="preserve"> (AST)</w:t>
      </w:r>
      <w:r w:rsidR="00272C81" w:rsidRPr="00F17DD1">
        <w:t xml:space="preserve">, </w:t>
      </w:r>
      <w:r w:rsidR="00C10BAC">
        <w:t>s</w:t>
      </w:r>
      <w:r w:rsidR="00C10BAC" w:rsidRPr="00F17DD1">
        <w:t>ymmet</w:t>
      </w:r>
      <w:r w:rsidR="00C10BAC">
        <w:t>ric long-tailed</w:t>
      </w:r>
      <w:r w:rsidR="0094139C">
        <w:t xml:space="preserve"> (SLT)</w:t>
      </w:r>
      <w:r w:rsidR="00C10BAC">
        <w:t>, symmetric short-tailed</w:t>
      </w:r>
      <w:r w:rsidR="0094139C">
        <w:t xml:space="preserve"> (SST)</w:t>
      </w:r>
      <w:r w:rsidR="00C10BAC">
        <w:t>,</w:t>
      </w:r>
      <w:r w:rsidR="00272C81" w:rsidRPr="00F17DD1">
        <w:t xml:space="preserve"> and </w:t>
      </w:r>
      <w:r w:rsidR="00C10BAC">
        <w:t>c</w:t>
      </w:r>
      <w:r w:rsidR="00272C81" w:rsidRPr="00F17DD1">
        <w:t xml:space="preserve">lose to </w:t>
      </w:r>
      <w:r w:rsidR="00C10BAC">
        <w:t>n</w:t>
      </w:r>
      <w:r w:rsidR="00C10BAC" w:rsidRPr="00F17DD1">
        <w:t>ormal</w:t>
      </w:r>
      <w:r w:rsidR="00272C81" w:rsidRPr="00F17DD1">
        <w:t xml:space="preserve"> </w:t>
      </w:r>
      <w:r w:rsidR="0094139C">
        <w:t xml:space="preserve">(CTN) </w:t>
      </w:r>
      <w:r w:rsidR="00C10BAC">
        <w:t>(</w:t>
      </w:r>
      <w:r w:rsidR="00C10BAC" w:rsidRPr="00F17DD1">
        <w:t>Shapiro, S. &amp; Wilk, B. &amp; Chen, J. 1968</w:t>
      </w:r>
      <w:r w:rsidR="00C10BAC">
        <w:t>)</w:t>
      </w:r>
      <w:r w:rsidR="00272C81" w:rsidRPr="00F17DD1">
        <w:t xml:space="preserve">. </w:t>
      </w:r>
      <w:r w:rsidR="009552ED">
        <w:t xml:space="preserve">The alternative distributions used in this study were selected from these families on </w:t>
      </w:r>
      <w:r w:rsidR="009B72D6">
        <w:t>different</w:t>
      </w:r>
      <w:r w:rsidR="009552ED">
        <w:t xml:space="preserve"> levels of parameters in order to cover a wide range of the data. Five </w:t>
      </w:r>
      <w:r w:rsidR="009C0692">
        <w:t xml:space="preserve">instances from </w:t>
      </w:r>
      <w:r w:rsidR="009552ED">
        <w:t xml:space="preserve">each family </w:t>
      </w:r>
      <w:r w:rsidR="00FA705D">
        <w:t>are chosen</w:t>
      </w:r>
      <w:r w:rsidR="009552ED">
        <w:t xml:space="preserve"> as shown on </w:t>
      </w:r>
      <w:r w:rsidR="00D85256" w:rsidRPr="00D120C0">
        <w:rPr>
          <w:b/>
          <w:bCs/>
        </w:rPr>
        <w:fldChar w:fldCharType="begin"/>
      </w:r>
      <w:r w:rsidR="00D85256" w:rsidRPr="00D120C0">
        <w:rPr>
          <w:b/>
          <w:bCs/>
        </w:rPr>
        <w:instrText xml:space="preserve"> REF _Ref39874715 \h </w:instrText>
      </w:r>
      <w:r w:rsidR="00D120C0">
        <w:rPr>
          <w:b/>
          <w:bCs/>
        </w:rPr>
        <w:instrText xml:space="preserve"> \* MERGEFORMAT </w:instrText>
      </w:r>
      <w:r w:rsidR="00D85256" w:rsidRPr="00D120C0">
        <w:rPr>
          <w:b/>
          <w:bCs/>
        </w:rPr>
      </w:r>
      <w:r w:rsidR="00D85256" w:rsidRPr="00D120C0">
        <w:rPr>
          <w:b/>
          <w:bCs/>
        </w:rPr>
        <w:fldChar w:fldCharType="separate"/>
      </w:r>
      <w:r w:rsidR="002F77CB" w:rsidRPr="00D120C0">
        <w:rPr>
          <w:b/>
          <w:bCs/>
        </w:rPr>
        <w:t xml:space="preserve">Table </w:t>
      </w:r>
      <w:r w:rsidR="002F77CB" w:rsidRPr="00D120C0">
        <w:rPr>
          <w:b/>
          <w:bCs/>
          <w:noProof/>
        </w:rPr>
        <w:t>1</w:t>
      </w:r>
      <w:r w:rsidR="00D85256" w:rsidRPr="00D120C0">
        <w:rPr>
          <w:b/>
          <w:bCs/>
        </w:rPr>
        <w:fldChar w:fldCharType="end"/>
      </w:r>
      <w:r w:rsidR="009C0692">
        <w:t>,</w:t>
      </w:r>
      <w:r w:rsidR="00C76763">
        <w:t xml:space="preserve"> and </w:t>
      </w:r>
      <w:r w:rsidR="009C0692">
        <w:t xml:space="preserve">an overview of </w:t>
      </w:r>
      <w:r w:rsidR="00F751A1">
        <w:t>the</w:t>
      </w:r>
      <w:r w:rsidR="009C0692">
        <w:t xml:space="preserve"> corresponding probability distributions is provided later in this section.</w:t>
      </w:r>
      <w:r w:rsidR="00C76763">
        <w:t xml:space="preserve"> </w:t>
      </w:r>
      <w:r w:rsidR="001C0663">
        <w:t>The</w:t>
      </w:r>
      <w:r w:rsidR="00332B89">
        <w:t xml:space="preserve"> alternatives </w:t>
      </w:r>
      <w:r w:rsidR="00B459DD">
        <w:t xml:space="preserve">will be </w:t>
      </w:r>
      <w:r w:rsidR="00332B89">
        <w:t xml:space="preserve">used </w:t>
      </w:r>
      <w:r w:rsidR="00B459DD">
        <w:t xml:space="preserve">in the </w:t>
      </w:r>
      <w:r w:rsidR="00332B89">
        <w:t xml:space="preserve">proposed model as positive examples, and also </w:t>
      </w:r>
      <w:r w:rsidR="00755387">
        <w:t xml:space="preserve">used </w:t>
      </w:r>
      <w:r w:rsidR="00332B89">
        <w:t xml:space="preserve">in the later phase of comparing the power of the new test </w:t>
      </w:r>
      <w:r w:rsidR="007A73F4">
        <w:t>against other statistical tests.</w:t>
      </w:r>
    </w:p>
    <w:p w:rsidR="006B5452" w:rsidRDefault="006B5452" w:rsidP="007A73F4">
      <w:pPr>
        <w:pStyle w:val="p"/>
      </w:pPr>
    </w:p>
    <w:p w:rsidR="001743A8" w:rsidRDefault="001743A8" w:rsidP="00C91396">
      <w:pPr>
        <w:pStyle w:val="Caption"/>
        <w:framePr w:wrap="around"/>
      </w:pPr>
      <w:bookmarkStart w:id="70" w:name="_Ref39874715"/>
      <w:bookmarkStart w:id="71" w:name="_Ref42201452"/>
      <w:bookmarkStart w:id="72" w:name="_Toc43570568"/>
      <w:r>
        <w:t xml:space="preserve">Table </w:t>
      </w:r>
      <w:r w:rsidR="004C0A73">
        <w:fldChar w:fldCharType="begin"/>
      </w:r>
      <w:r w:rsidR="004C0A73">
        <w:instrText xml:space="preserve"> SEQ Table \* ARABIC </w:instrText>
      </w:r>
      <w:r w:rsidR="004C0A73">
        <w:fldChar w:fldCharType="separate"/>
      </w:r>
      <w:r w:rsidR="00650A65">
        <w:rPr>
          <w:noProof/>
        </w:rPr>
        <w:t>1</w:t>
      </w:r>
      <w:r w:rsidR="004C0A73">
        <w:rPr>
          <w:noProof/>
        </w:rPr>
        <w:fldChar w:fldCharType="end"/>
      </w:r>
      <w:bookmarkEnd w:id="70"/>
      <w:r>
        <w:t>:</w:t>
      </w:r>
      <w:r w:rsidRPr="00CF77F7">
        <w:t xml:space="preserve"> Alternative distributions used in the research</w:t>
      </w:r>
      <w:bookmarkEnd w:id="71"/>
      <w:bookmarkEnd w:id="7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1422"/>
        <w:gridCol w:w="1279"/>
        <w:gridCol w:w="1311"/>
        <w:gridCol w:w="1261"/>
        <w:gridCol w:w="1306"/>
      </w:tblGrid>
      <w:tr w:rsidR="001743A8" w:rsidRPr="00F17DD1" w:rsidTr="00FD7C99">
        <w:trPr>
          <w:trHeight w:val="422"/>
          <w:tblHeader/>
        </w:trPr>
        <w:tc>
          <w:tcPr>
            <w:tcW w:w="2160" w:type="dxa"/>
            <w:shd w:val="clear" w:color="auto" w:fill="AEAAAA" w:themeFill="background2" w:themeFillShade="BF"/>
          </w:tcPr>
          <w:p w:rsidR="001743A8" w:rsidRPr="00DD5973" w:rsidRDefault="001743A8" w:rsidP="000A3772">
            <w:pPr>
              <w:rPr>
                <w:rFonts w:asciiTheme="majorBidi" w:hAnsiTheme="majorBidi" w:cstheme="majorBidi"/>
                <w:b/>
                <w:bCs/>
                <w:color w:val="FFFFFF" w:themeColor="background1"/>
              </w:rPr>
            </w:pPr>
            <w:r w:rsidRPr="00DD5973">
              <w:rPr>
                <w:rFonts w:asciiTheme="majorBidi" w:hAnsiTheme="majorBidi" w:cstheme="majorBidi"/>
                <w:b/>
                <w:bCs/>
                <w:color w:val="FFFFFF" w:themeColor="background1"/>
              </w:rPr>
              <w:t>Family</w:t>
            </w:r>
          </w:p>
        </w:tc>
        <w:tc>
          <w:tcPr>
            <w:tcW w:w="7190" w:type="dxa"/>
            <w:gridSpan w:val="5"/>
            <w:shd w:val="clear" w:color="auto" w:fill="AEAAAA" w:themeFill="background2" w:themeFillShade="BF"/>
          </w:tcPr>
          <w:p w:rsidR="001743A8" w:rsidRPr="00DD5973" w:rsidRDefault="001743A8" w:rsidP="000A3772">
            <w:pPr>
              <w:jc w:val="center"/>
              <w:rPr>
                <w:rFonts w:asciiTheme="majorBidi" w:hAnsiTheme="majorBidi" w:cstheme="majorBidi"/>
                <w:b/>
                <w:bCs/>
                <w:color w:val="FFFFFF" w:themeColor="background1"/>
              </w:rPr>
            </w:pPr>
            <w:r w:rsidRPr="00DD5973">
              <w:rPr>
                <w:rFonts w:asciiTheme="majorBidi" w:hAnsiTheme="majorBidi" w:cstheme="majorBidi"/>
                <w:b/>
                <w:bCs/>
                <w:color w:val="FFFFFF" w:themeColor="background1"/>
              </w:rPr>
              <w:t>Alternatives</w:t>
            </w:r>
          </w:p>
        </w:tc>
      </w:tr>
      <w:tr w:rsidR="001743A8" w:rsidRPr="00F17DD1" w:rsidTr="00E14F87">
        <w:tc>
          <w:tcPr>
            <w:tcW w:w="2160" w:type="dxa"/>
            <w:shd w:val="clear" w:color="auto" w:fill="E7E6E6" w:themeFill="background2"/>
          </w:tcPr>
          <w:p w:rsidR="001743A8" w:rsidRPr="00FC6310" w:rsidRDefault="00F4103E" w:rsidP="00F4103E">
            <w:pPr>
              <w:rPr>
                <w:rFonts w:asciiTheme="majorBidi" w:hAnsiTheme="majorBidi" w:cstheme="majorBidi"/>
              </w:rPr>
            </w:pPr>
            <w:r w:rsidRPr="00FC6310">
              <w:rPr>
                <w:rFonts w:asciiTheme="majorBidi" w:hAnsiTheme="majorBidi" w:cstheme="majorBidi"/>
              </w:rPr>
              <w:t>Asymmetric_L</w:t>
            </w:r>
            <w:r w:rsidR="001743A8" w:rsidRPr="00FC6310">
              <w:rPr>
                <w:rFonts w:asciiTheme="majorBidi" w:hAnsiTheme="majorBidi" w:cstheme="majorBidi"/>
              </w:rPr>
              <w:t>ong</w:t>
            </w:r>
            <w:r w:rsidRPr="00FC6310">
              <w:rPr>
                <w:rFonts w:asciiTheme="majorBidi" w:hAnsiTheme="majorBidi" w:cstheme="majorBidi"/>
              </w:rPr>
              <w:t>_T</w:t>
            </w:r>
            <w:r w:rsidR="001743A8" w:rsidRPr="00FC6310">
              <w:rPr>
                <w:rFonts w:asciiTheme="majorBidi" w:hAnsiTheme="majorBidi" w:cstheme="majorBidi"/>
              </w:rPr>
              <w:t>ailed</w:t>
            </w:r>
            <w:r w:rsidRPr="00FC6310">
              <w:rPr>
                <w:rFonts w:asciiTheme="majorBidi" w:hAnsiTheme="majorBidi" w:cstheme="majorBidi"/>
              </w:rPr>
              <w:t xml:space="preserve"> (ALT)</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Weibull(0.5, 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Weibull(2, 1)</w:t>
            </w:r>
          </w:p>
        </w:tc>
        <w:tc>
          <w:tcPr>
            <w:tcW w:w="144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LogNormal </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(0, 1)</w:t>
            </w:r>
          </w:p>
        </w:tc>
        <w:tc>
          <w:tcPr>
            <w:tcW w:w="1350" w:type="dxa"/>
          </w:tcPr>
          <w:p w:rsidR="001743A8" w:rsidRPr="001C3100" w:rsidRDefault="004C0A73" w:rsidP="000A3772">
            <w:pPr>
              <w:rPr>
                <w:rFonts w:asciiTheme="majorBidi" w:eastAsiaTheme="minorEastAsia" w:hAnsiTheme="majorBidi" w:cstheme="majorBidi"/>
                <w:sz w:val="20"/>
                <w:szCs w:val="20"/>
              </w:rPr>
            </w:pPr>
            <m:oMathPara>
              <m:oMath>
                <m:sSup>
                  <m:sSupPr>
                    <m:ctrlPr>
                      <w:rPr>
                        <w:rFonts w:ascii="Cambria Math" w:eastAsia="Cambria Math" w:hAnsi="Cambria Math" w:cstheme="majorBidi"/>
                        <w:sz w:val="20"/>
                        <w:szCs w:val="20"/>
                      </w:rPr>
                    </m:ctrlPr>
                  </m:sSupPr>
                  <m:e>
                    <m:r>
                      <m:rPr>
                        <m:sty m:val="p"/>
                      </m:rPr>
                      <w:rPr>
                        <w:rFonts w:ascii="Cambria Math" w:hAnsi="Cambria Math" w:cstheme="majorBidi"/>
                        <w:sz w:val="20"/>
                        <w:szCs w:val="20"/>
                      </w:rPr>
                      <w:sym w:font="Symbol" w:char="F063"/>
                    </m:r>
                  </m:e>
                  <m:sup>
                    <m:r>
                      <w:rPr>
                        <w:rFonts w:ascii="Cambria Math" w:eastAsia="Cambria Math" w:hAnsi="Cambria Math" w:cstheme="majorBidi"/>
                        <w:sz w:val="20"/>
                        <w:szCs w:val="20"/>
                      </w:rPr>
                      <m:t>2</m:t>
                    </m:r>
                  </m:sup>
                </m:sSup>
                <m:r>
                  <w:rPr>
                    <w:rFonts w:ascii="Cambria Math" w:eastAsia="Cambria Math" w:hAnsi="Cambria Math" w:cstheme="majorBidi"/>
                    <w:sz w:val="20"/>
                    <w:szCs w:val="20"/>
                  </w:rPr>
                  <m:t>(4)</m:t>
                </m:r>
              </m:oMath>
            </m:oMathPara>
          </w:p>
          <w:p w:rsidR="001743A8" w:rsidRPr="001C3100" w:rsidRDefault="001743A8" w:rsidP="000A3772">
            <w:pPr>
              <w:rPr>
                <w:rFonts w:asciiTheme="majorBidi" w:hAnsiTheme="majorBidi" w:cstheme="majorBidi"/>
                <w:sz w:val="20"/>
                <w:szCs w:val="20"/>
              </w:rPr>
            </w:pPr>
          </w:p>
        </w:tc>
        <w:tc>
          <w:tcPr>
            <w:tcW w:w="1430" w:type="dxa"/>
          </w:tcPr>
          <w:p w:rsidR="001743A8" w:rsidRPr="001C3100" w:rsidRDefault="004C0A73" w:rsidP="000A3772">
            <w:pPr>
              <w:rPr>
                <w:rFonts w:asciiTheme="majorBidi" w:eastAsiaTheme="minorEastAsia" w:hAnsiTheme="majorBidi" w:cstheme="majorBidi"/>
                <w:sz w:val="20"/>
                <w:szCs w:val="20"/>
              </w:rPr>
            </w:pPr>
            <m:oMathPara>
              <m:oMath>
                <m:sSup>
                  <m:sSupPr>
                    <m:ctrlPr>
                      <w:rPr>
                        <w:rFonts w:ascii="Cambria Math" w:eastAsia="Cambria Math" w:hAnsi="Cambria Math" w:cstheme="majorBidi"/>
                        <w:sz w:val="20"/>
                        <w:szCs w:val="20"/>
                      </w:rPr>
                    </m:ctrlPr>
                  </m:sSupPr>
                  <m:e>
                    <m:r>
                      <m:rPr>
                        <m:sty m:val="p"/>
                      </m:rPr>
                      <w:rPr>
                        <w:rFonts w:ascii="Cambria Math" w:hAnsi="Cambria Math" w:cstheme="majorBidi"/>
                        <w:sz w:val="20"/>
                        <w:szCs w:val="20"/>
                      </w:rPr>
                      <w:sym w:font="Symbol" w:char="F063"/>
                    </m:r>
                  </m:e>
                  <m:sup>
                    <m:r>
                      <w:rPr>
                        <w:rFonts w:ascii="Cambria Math" w:eastAsia="Cambria Math" w:hAnsi="Cambria Math" w:cstheme="majorBidi"/>
                        <w:sz w:val="20"/>
                        <w:szCs w:val="20"/>
                      </w:rPr>
                      <m:t>2</m:t>
                    </m:r>
                  </m:sup>
                </m:sSup>
                <m:r>
                  <w:rPr>
                    <w:rFonts w:ascii="Cambria Math" w:eastAsia="Cambria Math" w:hAnsi="Cambria Math" w:cstheme="majorBidi"/>
                    <w:sz w:val="20"/>
                    <w:szCs w:val="20"/>
                  </w:rPr>
                  <m:t>(10)</m:t>
                </m:r>
              </m:oMath>
            </m:oMathPara>
          </w:p>
          <w:p w:rsidR="001743A8" w:rsidRPr="001C3100" w:rsidRDefault="001743A8" w:rsidP="000A3772">
            <w:pPr>
              <w:rPr>
                <w:rFonts w:asciiTheme="majorBidi" w:hAnsiTheme="majorBidi" w:cstheme="majorBidi"/>
                <w:sz w:val="20"/>
                <w:szCs w:val="20"/>
              </w:rPr>
            </w:pPr>
          </w:p>
        </w:tc>
      </w:tr>
      <w:tr w:rsidR="001743A8" w:rsidRPr="00F17DD1" w:rsidTr="00E14F87">
        <w:tc>
          <w:tcPr>
            <w:tcW w:w="2160" w:type="dxa"/>
            <w:shd w:val="clear" w:color="auto" w:fill="E7E6E6" w:themeFill="background2"/>
          </w:tcPr>
          <w:p w:rsidR="001743A8" w:rsidRPr="00FC6310" w:rsidRDefault="001743A8" w:rsidP="00F4103E">
            <w:pPr>
              <w:rPr>
                <w:rFonts w:asciiTheme="majorBidi" w:hAnsiTheme="majorBidi" w:cstheme="majorBidi"/>
              </w:rPr>
            </w:pPr>
            <w:r w:rsidRPr="00FC6310">
              <w:rPr>
                <w:rFonts w:asciiTheme="majorBidi" w:hAnsiTheme="majorBidi" w:cstheme="majorBidi"/>
              </w:rPr>
              <w:lastRenderedPageBreak/>
              <w:t>Asym</w:t>
            </w:r>
            <w:r w:rsidR="00F4103E" w:rsidRPr="00FC6310">
              <w:rPr>
                <w:rFonts w:asciiTheme="majorBidi" w:hAnsiTheme="majorBidi" w:cstheme="majorBidi"/>
              </w:rPr>
              <w:t>metric_S</w:t>
            </w:r>
            <w:r w:rsidRPr="00FC6310">
              <w:rPr>
                <w:rFonts w:asciiTheme="majorBidi" w:hAnsiTheme="majorBidi" w:cstheme="majorBidi"/>
              </w:rPr>
              <w:t>hort</w:t>
            </w:r>
            <w:r w:rsidR="00F4103E" w:rsidRPr="00FC6310">
              <w:rPr>
                <w:rFonts w:asciiTheme="majorBidi" w:hAnsiTheme="majorBidi" w:cstheme="majorBidi"/>
              </w:rPr>
              <w:t>_T</w:t>
            </w:r>
            <w:r w:rsidRPr="00FC6310">
              <w:rPr>
                <w:rFonts w:asciiTheme="majorBidi" w:hAnsiTheme="majorBidi" w:cstheme="majorBidi"/>
              </w:rPr>
              <w:t>ailed</w:t>
            </w:r>
            <w:r w:rsidR="00F4103E" w:rsidRPr="00FC6310">
              <w:rPr>
                <w:rFonts w:asciiTheme="majorBidi" w:hAnsiTheme="majorBidi" w:cstheme="majorBidi"/>
              </w:rPr>
              <w:t xml:space="preserve"> (AST)</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Beta(2, 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Beta(3, 2)</w:t>
            </w:r>
          </w:p>
        </w:tc>
        <w:tc>
          <w:tcPr>
            <w:tcW w:w="144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LogNormal</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(0, 0.15)</w:t>
            </w:r>
          </w:p>
        </w:tc>
        <w:tc>
          <w:tcPr>
            <w:tcW w:w="135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LogNormal</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(0, 0.25)</w:t>
            </w:r>
          </w:p>
        </w:tc>
        <w:tc>
          <w:tcPr>
            <w:tcW w:w="1430" w:type="dxa"/>
          </w:tcPr>
          <w:p w:rsidR="001743A8"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LogNormal </w:t>
            </w:r>
          </w:p>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(0, 0.35)</w:t>
            </w:r>
          </w:p>
        </w:tc>
      </w:tr>
      <w:tr w:rsidR="001743A8" w:rsidRPr="00F17DD1" w:rsidTr="00E14F87">
        <w:tc>
          <w:tcPr>
            <w:tcW w:w="2160" w:type="dxa"/>
            <w:shd w:val="clear" w:color="auto" w:fill="E7E6E6" w:themeFill="background2"/>
          </w:tcPr>
          <w:p w:rsidR="001743A8" w:rsidRPr="00FC6310" w:rsidRDefault="00C95714" w:rsidP="00F4103E">
            <w:pPr>
              <w:rPr>
                <w:rFonts w:asciiTheme="majorBidi" w:hAnsiTheme="majorBidi" w:cstheme="majorBidi"/>
              </w:rPr>
            </w:pPr>
            <w:r w:rsidRPr="00FC6310">
              <w:rPr>
                <w:rFonts w:asciiTheme="majorBidi" w:hAnsiTheme="majorBidi" w:cstheme="majorBidi"/>
              </w:rPr>
              <w:t>Sym</w:t>
            </w:r>
            <w:r w:rsidR="00F4103E" w:rsidRPr="00FC6310">
              <w:rPr>
                <w:rFonts w:asciiTheme="majorBidi" w:hAnsiTheme="majorBidi" w:cstheme="majorBidi"/>
              </w:rPr>
              <w:t>metric_L</w:t>
            </w:r>
            <w:r w:rsidR="001743A8" w:rsidRPr="00FC6310">
              <w:rPr>
                <w:rFonts w:asciiTheme="majorBidi" w:hAnsiTheme="majorBidi" w:cstheme="majorBidi"/>
              </w:rPr>
              <w:t>ong</w:t>
            </w:r>
            <w:r w:rsidR="00F4103E" w:rsidRPr="00FC6310">
              <w:rPr>
                <w:rFonts w:asciiTheme="majorBidi" w:hAnsiTheme="majorBidi" w:cstheme="majorBidi"/>
              </w:rPr>
              <w:t>_T</w:t>
            </w:r>
            <w:r w:rsidR="001743A8" w:rsidRPr="00FC6310">
              <w:rPr>
                <w:rFonts w:asciiTheme="majorBidi" w:hAnsiTheme="majorBidi" w:cstheme="majorBidi"/>
              </w:rPr>
              <w:t>ailed</w:t>
            </w:r>
            <w:r w:rsidR="00F4103E" w:rsidRPr="00FC6310">
              <w:rPr>
                <w:rFonts w:asciiTheme="majorBidi" w:hAnsiTheme="majorBidi" w:cstheme="majorBidi"/>
              </w:rPr>
              <w:t xml:space="preserve"> (SLT)</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t(2)</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t(4)</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t(7)</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(10)</w:t>
            </w:r>
          </w:p>
        </w:tc>
      </w:tr>
      <w:tr w:rsidR="001743A8" w:rsidRPr="00F17DD1" w:rsidTr="00E14F87">
        <w:tc>
          <w:tcPr>
            <w:tcW w:w="2160" w:type="dxa"/>
            <w:shd w:val="clear" w:color="auto" w:fill="E7E6E6" w:themeFill="background2"/>
          </w:tcPr>
          <w:p w:rsidR="001743A8" w:rsidRPr="00FC6310" w:rsidRDefault="00C95714" w:rsidP="00F4103E">
            <w:pPr>
              <w:rPr>
                <w:rFonts w:asciiTheme="majorBidi" w:hAnsiTheme="majorBidi" w:cstheme="majorBidi"/>
              </w:rPr>
            </w:pPr>
            <w:r w:rsidRPr="00FC6310">
              <w:rPr>
                <w:rFonts w:asciiTheme="majorBidi" w:hAnsiTheme="majorBidi" w:cstheme="majorBidi"/>
              </w:rPr>
              <w:t>Sym</w:t>
            </w:r>
            <w:r w:rsidR="00F4103E" w:rsidRPr="00FC6310">
              <w:rPr>
                <w:rFonts w:asciiTheme="majorBidi" w:hAnsiTheme="majorBidi" w:cstheme="majorBidi"/>
              </w:rPr>
              <w:t>metric_S</w:t>
            </w:r>
            <w:r w:rsidR="001743A8" w:rsidRPr="00FC6310">
              <w:rPr>
                <w:rFonts w:asciiTheme="majorBidi" w:hAnsiTheme="majorBidi" w:cstheme="majorBidi"/>
              </w:rPr>
              <w:t>hort</w:t>
            </w:r>
            <w:r w:rsidR="00F4103E" w:rsidRPr="00FC6310">
              <w:rPr>
                <w:rFonts w:asciiTheme="majorBidi" w:hAnsiTheme="majorBidi" w:cstheme="majorBidi"/>
              </w:rPr>
              <w:t>_T</w:t>
            </w:r>
            <w:r w:rsidR="001743A8" w:rsidRPr="00FC6310">
              <w:rPr>
                <w:rFonts w:asciiTheme="majorBidi" w:hAnsiTheme="majorBidi" w:cstheme="majorBidi"/>
              </w:rPr>
              <w:t>ailed</w:t>
            </w:r>
            <w:r w:rsidR="00F4103E" w:rsidRPr="00FC6310">
              <w:rPr>
                <w:rFonts w:asciiTheme="majorBidi" w:hAnsiTheme="majorBidi" w:cstheme="majorBidi"/>
              </w:rPr>
              <w:t xml:space="preserve"> (SST)</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Uniform(0,1)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Beta(1.3, 1.3)</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Beta(1.5, 1.5)</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Tukey(1.5)</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Truncated normal (-2, 2)</w:t>
            </w:r>
          </w:p>
        </w:tc>
      </w:tr>
      <w:tr w:rsidR="001743A8" w:rsidRPr="00F17DD1" w:rsidTr="00E14F87">
        <w:tc>
          <w:tcPr>
            <w:tcW w:w="2160" w:type="dxa"/>
            <w:shd w:val="clear" w:color="auto" w:fill="E7E6E6" w:themeFill="background2"/>
          </w:tcPr>
          <w:p w:rsidR="001743A8" w:rsidRPr="00FC6310" w:rsidRDefault="001743A8" w:rsidP="00F4103E">
            <w:pPr>
              <w:rPr>
                <w:rFonts w:asciiTheme="majorBidi" w:hAnsiTheme="majorBidi" w:cstheme="majorBidi"/>
              </w:rPr>
            </w:pPr>
            <w:r w:rsidRPr="00FC6310">
              <w:rPr>
                <w:rFonts w:asciiTheme="majorBidi" w:hAnsiTheme="majorBidi" w:cstheme="majorBidi"/>
              </w:rPr>
              <w:t>Close</w:t>
            </w:r>
            <w:r w:rsidR="00F4103E" w:rsidRPr="00FC6310">
              <w:rPr>
                <w:rFonts w:asciiTheme="majorBidi" w:hAnsiTheme="majorBidi" w:cstheme="majorBidi"/>
              </w:rPr>
              <w:t>_T</w:t>
            </w:r>
            <w:r w:rsidRPr="00FC6310">
              <w:rPr>
                <w:rFonts w:asciiTheme="majorBidi" w:hAnsiTheme="majorBidi" w:cstheme="majorBidi"/>
              </w:rPr>
              <w:t>o</w:t>
            </w:r>
            <w:r w:rsidR="00F4103E" w:rsidRPr="00FC6310">
              <w:rPr>
                <w:rFonts w:asciiTheme="majorBidi" w:hAnsiTheme="majorBidi" w:cstheme="majorBidi"/>
              </w:rPr>
              <w:t>_N</w:t>
            </w:r>
            <w:r w:rsidRPr="00FC6310">
              <w:rPr>
                <w:rFonts w:asciiTheme="majorBidi" w:hAnsiTheme="majorBidi" w:cstheme="majorBidi"/>
              </w:rPr>
              <w:t>ormal</w:t>
            </w:r>
            <w:r w:rsidR="00F4103E" w:rsidRPr="00FC6310">
              <w:rPr>
                <w:rFonts w:asciiTheme="majorBidi" w:hAnsiTheme="majorBidi" w:cstheme="majorBidi"/>
              </w:rPr>
              <w:t xml:space="preserve"> (CTN)</w:t>
            </w:r>
          </w:p>
        </w:tc>
        <w:tc>
          <w:tcPr>
            <w:tcW w:w="15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(0.1)</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(0.2)</w:t>
            </w:r>
          </w:p>
        </w:tc>
        <w:tc>
          <w:tcPr>
            <w:tcW w:w="144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Tukey (5)</w:t>
            </w:r>
          </w:p>
        </w:tc>
        <w:tc>
          <w:tcPr>
            <w:tcW w:w="135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 xml:space="preserve">t (10) </w:t>
            </w:r>
          </w:p>
        </w:tc>
        <w:tc>
          <w:tcPr>
            <w:tcW w:w="1430" w:type="dxa"/>
          </w:tcPr>
          <w:p w:rsidR="001743A8" w:rsidRPr="001C3100" w:rsidRDefault="001743A8" w:rsidP="000A3772">
            <w:pPr>
              <w:rPr>
                <w:rFonts w:asciiTheme="majorBidi" w:hAnsiTheme="majorBidi" w:cstheme="majorBidi"/>
                <w:sz w:val="20"/>
                <w:szCs w:val="20"/>
              </w:rPr>
            </w:pPr>
            <w:r w:rsidRPr="001C3100">
              <w:rPr>
                <w:rFonts w:asciiTheme="majorBidi" w:hAnsiTheme="majorBidi" w:cstheme="majorBidi"/>
                <w:sz w:val="20"/>
                <w:szCs w:val="20"/>
              </w:rPr>
              <w:t>Laplace(0, 10)</w:t>
            </w:r>
          </w:p>
        </w:tc>
      </w:tr>
    </w:tbl>
    <w:p w:rsidR="0085417B" w:rsidRDefault="0085417B" w:rsidP="00FA705D">
      <w:pPr>
        <w:pStyle w:val="p"/>
      </w:pPr>
    </w:p>
    <w:p w:rsidR="003030D7" w:rsidRDefault="00F65A3B" w:rsidP="00107BEA">
      <w:pPr>
        <w:pStyle w:val="H3"/>
      </w:pPr>
      <w:bookmarkStart w:id="73" w:name="_Toc43569015"/>
      <w:r>
        <w:t>Beta Distribution</w:t>
      </w:r>
      <w:bookmarkEnd w:id="73"/>
    </w:p>
    <w:p w:rsidR="00107BEA" w:rsidRPr="00107BEA" w:rsidRDefault="00107BEA" w:rsidP="00107BEA"/>
    <w:p w:rsidR="0085417B" w:rsidRDefault="004C0A73" w:rsidP="000573AE">
      <w:pPr>
        <w:pStyle w:val="p"/>
      </w:pPr>
      <w:sdt>
        <w:sdtPr>
          <w:id w:val="-166333269"/>
          <w:citation/>
        </w:sdtPr>
        <w:sdtEndPr/>
        <w:sdtContent>
          <w:r w:rsidR="00B122D8">
            <w:fldChar w:fldCharType="begin"/>
          </w:r>
          <w:r w:rsidR="00B122D8">
            <w:instrText xml:space="preserve"> CITATION Wal07 \l 1033 </w:instrText>
          </w:r>
          <w:r w:rsidR="00B122D8">
            <w:fldChar w:fldCharType="separate"/>
          </w:r>
          <w:r w:rsidR="002A7C0C">
            <w:rPr>
              <w:noProof/>
            </w:rPr>
            <w:t>(Walck, 2007)</w:t>
          </w:r>
          <w:r w:rsidR="00B122D8">
            <w:fldChar w:fldCharType="end"/>
          </w:r>
        </w:sdtContent>
      </w:sdt>
      <w:r w:rsidR="00BA7F3A">
        <w:t xml:space="preserve"> </w:t>
      </w:r>
      <w:sdt>
        <w:sdtPr>
          <w:id w:val="-418095622"/>
          <w:citation/>
        </w:sdtPr>
        <w:sdtEndPr/>
        <w:sdtContent>
          <w:r w:rsidR="003C285B">
            <w:fldChar w:fldCharType="begin"/>
          </w:r>
          <w:r w:rsidR="003C285B">
            <w:instrText xml:space="preserve"> CITATION For11 \l 1033 </w:instrText>
          </w:r>
          <w:r w:rsidR="003C285B">
            <w:fldChar w:fldCharType="separate"/>
          </w:r>
          <w:r w:rsidR="002A7C0C">
            <w:rPr>
              <w:noProof/>
            </w:rPr>
            <w:t>(Forbes, Evans, Hasting, &amp; Peacock, 2011)</w:t>
          </w:r>
          <w:r w:rsidR="003C285B">
            <w:fldChar w:fldCharType="end"/>
          </w:r>
        </w:sdtContent>
      </w:sdt>
      <w:r w:rsidR="00FC0AB7">
        <w:t xml:space="preserve"> </w:t>
      </w:r>
      <w:r w:rsidR="0085417B">
        <w:t xml:space="preserve">The Beta distribution </w:t>
      </w:r>
      <w:r w:rsidR="00E149B6">
        <w:t xml:space="preserve">denoted by </w:t>
      </w:r>
      <m:oMath>
        <m:r>
          <w:rPr>
            <w:rFonts w:ascii="Cambria Math" w:hAnsi="Cambria Math"/>
          </w:rPr>
          <m:t>Beta(α,β)</m:t>
        </m:r>
      </m:oMath>
      <w:r w:rsidR="008317C6">
        <w:t xml:space="preserve"> </w:t>
      </w:r>
      <w:r w:rsidR="0085417B">
        <w:t xml:space="preserve">is a </w:t>
      </w:r>
      <w:r w:rsidR="008317C6">
        <w:t>continuous</w:t>
      </w:r>
      <w:r w:rsidR="0085417B">
        <w:t xml:space="preserve"> </w:t>
      </w:r>
      <w:r w:rsidR="008317C6">
        <w:t>distribution</w:t>
      </w:r>
      <w:r w:rsidR="0085417B">
        <w:t xml:space="preserve"> given by:</w:t>
      </w:r>
    </w:p>
    <w:p w:rsidR="0085417B" w:rsidRPr="0085417B" w:rsidRDefault="0085417B" w:rsidP="00F863C6">
      <w:pPr>
        <w:pStyle w:val="p"/>
      </w:pPr>
      <m:oMathPara>
        <m:oMath>
          <m:r>
            <w:rPr>
              <w:rFonts w:ascii="Cambria Math" w:hAnsi="Cambria Math"/>
            </w:rPr>
            <m:t>f</m:t>
          </m:r>
          <m:d>
            <m:dPr>
              <m:ctrlPr>
                <w:rPr>
                  <w:rFonts w:ascii="Cambria Math" w:hAnsi="Cambria Math"/>
                  <w:i/>
                </w:rPr>
              </m:ctrlPr>
            </m:dPr>
            <m:e>
              <m:r>
                <w:rPr>
                  <w:rFonts w:ascii="Cambria Math" w:hAnsi="Cambria Math"/>
                </w:rPr>
                <m:t>x;v, ω</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v-1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ω-1</m:t>
                  </m:r>
                </m:sup>
              </m:sSup>
            </m:num>
            <m:den>
              <m:r>
                <w:rPr>
                  <w:rFonts w:ascii="Cambria Math" w:hAnsi="Cambria Math"/>
                </w:rPr>
                <m:t>B</m:t>
              </m:r>
              <m:d>
                <m:dPr>
                  <m:ctrlPr>
                    <w:rPr>
                      <w:rFonts w:ascii="Cambria Math" w:hAnsi="Cambria Math"/>
                      <w:i/>
                    </w:rPr>
                  </m:ctrlPr>
                </m:dPr>
                <m:e>
                  <m:r>
                    <w:rPr>
                      <w:rFonts w:ascii="Cambria Math" w:hAnsi="Cambria Math"/>
                    </w:rPr>
                    <m:t>v,ω</m:t>
                  </m:r>
                </m:e>
              </m:d>
            </m:den>
          </m:f>
          <m:r>
            <w:rPr>
              <w:rFonts w:ascii="Cambria Math" w:hAnsi="Cambria Math"/>
            </w:rPr>
            <m:t xml:space="preserve"> 0≤x≤1</m:t>
          </m:r>
        </m:oMath>
      </m:oMathPara>
    </w:p>
    <w:p w:rsidR="0085417B" w:rsidRDefault="0085417B" w:rsidP="00F863C6">
      <w:r>
        <w:t xml:space="preserve"> </w:t>
      </w:r>
      <w:r w:rsidR="00AB3342">
        <w:t xml:space="preserve">Where the quality </w:t>
      </w:r>
      <m:oMath>
        <m:r>
          <w:rPr>
            <w:rFonts w:ascii="Cambria Math" w:hAnsi="Cambria Math"/>
          </w:rPr>
          <m:t>B(v,ω)</m:t>
        </m:r>
      </m:oMath>
      <w:r w:rsidR="00AB3342">
        <w:t xml:space="preserve"> is the Beta function defined </w:t>
      </w:r>
      <w:r w:rsidR="00BB2EE0">
        <w:t>in terms of Gamma function as:</w:t>
      </w:r>
    </w:p>
    <w:p w:rsidR="00BB2EE0" w:rsidRPr="00845E19" w:rsidRDefault="00BB2EE0" w:rsidP="00F863C6">
      <w:pPr>
        <w:pStyle w:val="p"/>
      </w:pPr>
      <m:oMathPara>
        <m:oMath>
          <m:r>
            <w:rPr>
              <w:rFonts w:ascii="Cambria Math" w:hAnsi="Cambria Math"/>
            </w:rPr>
            <m:t>B</m:t>
          </m:r>
          <m:d>
            <m:dPr>
              <m:ctrlPr>
                <w:rPr>
                  <w:rFonts w:ascii="Cambria Math" w:hAnsi="Cambria Math"/>
                  <w:i/>
                </w:rPr>
              </m:ctrlPr>
            </m:dPr>
            <m:e>
              <m:r>
                <w:rPr>
                  <w:rFonts w:ascii="Cambria Math" w:hAnsi="Cambria Math"/>
                </w:rPr>
                <m:t>v,ω</m:t>
              </m:r>
            </m:e>
          </m:d>
          <m:r>
            <w:rPr>
              <w:rFonts w:ascii="Cambria Math" w:hAnsi="Cambria Math"/>
            </w:rPr>
            <m:t>=</m:t>
          </m:r>
          <m:f>
            <m:fPr>
              <m:ctrlPr>
                <w:rPr>
                  <w:rFonts w:ascii="Cambria Math" w:hAnsi="Cambria Math"/>
                  <w:i/>
                </w:rPr>
              </m:ctrlPr>
            </m:fPr>
            <m:num>
              <m:r>
                <m:rPr>
                  <m:sty m:val="p"/>
                </m:rPr>
                <w:rPr>
                  <w:rFonts w:ascii="Cambria Math" w:hAnsi="Cambria Math"/>
                </w:rPr>
                <m:t>Γ</m:t>
              </m:r>
              <m:r>
                <w:rPr>
                  <w:rFonts w:ascii="Cambria Math" w:hAnsi="Cambria Math"/>
                </w:rPr>
                <m:t>(v)</m:t>
              </m:r>
              <m:r>
                <m:rPr>
                  <m:sty m:val="p"/>
                </m:rPr>
                <w:rPr>
                  <w:rFonts w:ascii="Cambria Math" w:hAnsi="Cambria Math"/>
                </w:rPr>
                <m:t>Γ</m:t>
              </m:r>
              <m:r>
                <w:rPr>
                  <w:rFonts w:ascii="Cambria Math" w:hAnsi="Cambria Math"/>
                </w:rPr>
                <m:t>(ω)</m:t>
              </m:r>
            </m:num>
            <m:den>
              <m:r>
                <m:rPr>
                  <m:sty m:val="p"/>
                </m:rPr>
                <w:rPr>
                  <w:rFonts w:ascii="Cambria Math" w:hAnsi="Cambria Math"/>
                </w:rPr>
                <m:t>Γ</m:t>
              </m:r>
              <m:r>
                <w:rPr>
                  <w:rFonts w:ascii="Cambria Math" w:hAnsi="Cambria Math"/>
                </w:rPr>
                <m:t>(v+ω)</m:t>
              </m:r>
            </m:den>
          </m:f>
        </m:oMath>
      </m:oMathPara>
    </w:p>
    <w:p w:rsidR="00845E19" w:rsidRDefault="00923EB7" w:rsidP="00F863C6">
      <w:pPr>
        <w:pStyle w:val="p"/>
        <w:ind w:firstLine="0"/>
      </w:pPr>
      <w:r>
        <w:t xml:space="preserve">For </w:t>
      </w:r>
      <w:r w:rsidR="00F863C6">
        <w:t>v</w:t>
      </w:r>
      <w:r w:rsidR="00107BEA">
        <w:t xml:space="preserve"> </w:t>
      </w:r>
      <w:r>
        <w:t>=</w:t>
      </w:r>
      <w:r w:rsidR="00107BEA">
        <w:t xml:space="preserve"> </w:t>
      </w:r>
      <m:oMath>
        <m:r>
          <w:rPr>
            <w:rFonts w:ascii="Cambria Math" w:hAnsi="Cambria Math"/>
          </w:rPr>
          <m:t>ω</m:t>
        </m:r>
      </m:oMath>
      <w:r w:rsidR="00107BEA">
        <w:t xml:space="preserve"> </w:t>
      </w:r>
      <w:r>
        <w:t>=</w:t>
      </w:r>
      <w:r w:rsidR="00107BEA">
        <w:t xml:space="preserve"> </w:t>
      </w:r>
      <w:r>
        <w:t xml:space="preserve">1, the Beta distribution simply becomes a uniform distribution between zero and one. </w:t>
      </w:r>
      <w:r w:rsidR="00845E19">
        <w:t xml:space="preserve">The mean </w:t>
      </w:r>
      <w:r w:rsidR="00E2430F">
        <w:t xml:space="preserve">and the variance </w:t>
      </w:r>
      <w:r w:rsidR="00845E19">
        <w:t xml:space="preserve">of the Beta distribution given by </w:t>
      </w:r>
    </w:p>
    <w:p w:rsidR="00845E19" w:rsidRPr="00E2430F" w:rsidRDefault="00845E19" w:rsidP="00660CFA">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v+ω</m:t>
              </m:r>
            </m:den>
          </m:f>
        </m:oMath>
      </m:oMathPara>
    </w:p>
    <w:p w:rsidR="00E2430F" w:rsidRPr="00E2430F" w:rsidRDefault="00E2430F" w:rsidP="00660CFA">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vω</m:t>
              </m:r>
            </m:num>
            <m:den>
              <m:sSup>
                <m:sSupPr>
                  <m:ctrlPr>
                    <w:rPr>
                      <w:rFonts w:ascii="Cambria Math" w:hAnsi="Cambria Math"/>
                      <w:i/>
                    </w:rPr>
                  </m:ctrlPr>
                </m:sSupPr>
                <m:e>
                  <m:d>
                    <m:dPr>
                      <m:ctrlPr>
                        <w:rPr>
                          <w:rFonts w:ascii="Cambria Math" w:hAnsi="Cambria Math"/>
                          <w:i/>
                        </w:rPr>
                      </m:ctrlPr>
                    </m:dPr>
                    <m:e>
                      <m:r>
                        <w:rPr>
                          <w:rFonts w:ascii="Cambria Math" w:hAnsi="Cambria Math"/>
                        </w:rPr>
                        <m:t>v+ω</m:t>
                      </m:r>
                    </m:e>
                  </m:d>
                </m:e>
                <m:sup>
                  <m:r>
                    <w:rPr>
                      <w:rFonts w:ascii="Cambria Math" w:hAnsi="Cambria Math"/>
                    </w:rPr>
                    <m:t>2</m:t>
                  </m:r>
                </m:sup>
              </m:sSup>
              <m:r>
                <w:rPr>
                  <w:rFonts w:ascii="Cambria Math" w:hAnsi="Cambria Math"/>
                </w:rPr>
                <m:t>(v+ω+1)</m:t>
              </m:r>
            </m:den>
          </m:f>
        </m:oMath>
      </m:oMathPara>
    </w:p>
    <w:p w:rsidR="00E2430F" w:rsidRPr="00845E19" w:rsidRDefault="00E2430F" w:rsidP="00845E19">
      <w:pPr>
        <w:pStyle w:val="p"/>
      </w:pPr>
    </w:p>
    <w:p w:rsidR="0085417B" w:rsidRDefault="000B7C37" w:rsidP="00016C55">
      <w:pPr>
        <w:pStyle w:val="p"/>
        <w:ind w:firstLine="0"/>
      </w:pPr>
      <w:r w:rsidRPr="00952252">
        <w:rPr>
          <w:b/>
          <w:bCs/>
        </w:rPr>
        <w:fldChar w:fldCharType="begin"/>
      </w:r>
      <w:r w:rsidRPr="00952252">
        <w:rPr>
          <w:b/>
          <w:bCs/>
        </w:rPr>
        <w:instrText xml:space="preserve"> REF _Ref39874360 \h </w:instrText>
      </w:r>
      <w:r w:rsidR="00952252">
        <w:rPr>
          <w:b/>
          <w:bCs/>
        </w:rPr>
        <w:instrText xml:space="preserve"> \* MERGEFORMAT </w:instrText>
      </w:r>
      <w:r w:rsidRPr="00952252">
        <w:rPr>
          <w:b/>
          <w:bCs/>
        </w:rPr>
      </w:r>
      <w:r w:rsidRPr="00952252">
        <w:rPr>
          <w:b/>
          <w:bCs/>
        </w:rPr>
        <w:fldChar w:fldCharType="separate"/>
      </w:r>
      <w:r w:rsidR="00E61093" w:rsidRPr="00E61093">
        <w:rPr>
          <w:b/>
          <w:bCs/>
        </w:rPr>
        <w:t xml:space="preserve">Figure </w:t>
      </w:r>
      <w:r w:rsidR="00E61093" w:rsidRPr="00E61093">
        <w:rPr>
          <w:b/>
          <w:bCs/>
          <w:noProof/>
        </w:rPr>
        <w:t>2</w:t>
      </w:r>
      <w:r w:rsidRPr="00952252">
        <w:rPr>
          <w:b/>
          <w:bCs/>
        </w:rPr>
        <w:fldChar w:fldCharType="end"/>
      </w:r>
      <w:r w:rsidR="00845E19">
        <w:t xml:space="preserve"> </w:t>
      </w:r>
      <w:r w:rsidR="00923EB7">
        <w:t xml:space="preserve">shows the Beta distribution on different levels of </w:t>
      </w:r>
      <m:oMath>
        <m:r>
          <w:rPr>
            <w:rFonts w:ascii="Cambria Math" w:hAnsi="Cambria Math"/>
          </w:rPr>
          <m:t>v</m:t>
        </m:r>
      </m:oMath>
      <w:r w:rsidR="00923EB7">
        <w:t xml:space="preserve"> and</w:t>
      </w:r>
      <w:r w:rsidR="00016C55">
        <w:t xml:space="preserve"> </w:t>
      </w:r>
      <m:oMath>
        <m:r>
          <w:rPr>
            <w:rFonts w:ascii="Cambria Math" w:hAnsi="Cambria Math"/>
          </w:rPr>
          <m:t>ω</m:t>
        </m:r>
      </m:oMath>
      <w:r w:rsidR="001120F7">
        <w:t>.</w:t>
      </w:r>
    </w:p>
    <w:p w:rsidR="00194AA8" w:rsidRDefault="00923EB7" w:rsidP="00164A86">
      <w:pPr>
        <w:jc w:val="center"/>
      </w:pPr>
      <w:r>
        <w:rPr>
          <w:noProof/>
        </w:rPr>
        <w:lastRenderedPageBreak/>
        <w:drawing>
          <wp:inline distT="0" distB="0" distL="0" distR="0" wp14:anchorId="1EDA393F" wp14:editId="34D2E008">
            <wp:extent cx="3114136" cy="2517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ta_distribution_pdf.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9175" cy="2521972"/>
                    </a:xfrm>
                    <a:prstGeom prst="rect">
                      <a:avLst/>
                    </a:prstGeom>
                  </pic:spPr>
                </pic:pic>
              </a:graphicData>
            </a:graphic>
          </wp:inline>
        </w:drawing>
      </w:r>
    </w:p>
    <w:p w:rsidR="002F1B2D" w:rsidRDefault="00194AA8" w:rsidP="00C91396">
      <w:pPr>
        <w:pStyle w:val="Caption"/>
        <w:framePr w:wrap="around"/>
      </w:pPr>
      <w:bookmarkStart w:id="74" w:name="_Ref39874360"/>
      <w:bookmarkStart w:id="75" w:name="_Toc43570511"/>
      <w:r>
        <w:t xml:space="preserve">Figure </w:t>
      </w:r>
      <w:r w:rsidR="004C0A73">
        <w:fldChar w:fldCharType="begin"/>
      </w:r>
      <w:r w:rsidR="004C0A73">
        <w:instrText xml:space="preserve"> SEQ Figure \* ARABIC </w:instrText>
      </w:r>
      <w:r w:rsidR="004C0A73">
        <w:fldChar w:fldCharType="separate"/>
      </w:r>
      <w:r w:rsidR="00525911">
        <w:rPr>
          <w:noProof/>
        </w:rPr>
        <w:t>2</w:t>
      </w:r>
      <w:r w:rsidR="004C0A73">
        <w:rPr>
          <w:noProof/>
        </w:rPr>
        <w:fldChar w:fldCharType="end"/>
      </w:r>
      <w:bookmarkEnd w:id="74"/>
      <w:r>
        <w:t xml:space="preserve">: </w:t>
      </w:r>
      <w:r w:rsidR="002862ED">
        <w:t xml:space="preserve">Probability density </w:t>
      </w:r>
      <w:r w:rsidR="00D51E8A">
        <w:t xml:space="preserve">function </w:t>
      </w:r>
      <w:r w:rsidR="00BD1039">
        <w:t>for</w:t>
      </w:r>
      <w:r w:rsidR="00317B11">
        <w:t xml:space="preserve"> </w:t>
      </w:r>
      <w:r>
        <w:t xml:space="preserve">Beta </w:t>
      </w:r>
      <w:r w:rsidR="004F7174">
        <w:t xml:space="preserve">variate </w:t>
      </w:r>
      <w:r w:rsidR="004F7174" w:rsidRPr="00763EA2">
        <w:rPr>
          <w:b/>
          <w:bCs/>
        </w:rPr>
        <w:t>β</w:t>
      </w:r>
      <w:r w:rsidR="004F7174">
        <w:t>: v, ω</w:t>
      </w:r>
      <w:bookmarkEnd w:id="75"/>
    </w:p>
    <w:p w:rsidR="00194AA8" w:rsidRDefault="00194AA8" w:rsidP="00194AA8"/>
    <w:p w:rsidR="003E2652" w:rsidRDefault="003E2652" w:rsidP="00194AA8"/>
    <w:p w:rsidR="00066206" w:rsidRDefault="00E149B6" w:rsidP="00575F24">
      <w:pPr>
        <w:pStyle w:val="H3"/>
      </w:pPr>
      <w:bookmarkStart w:id="76" w:name="_Toc43569016"/>
      <w:r>
        <w:t>Student t-d</w:t>
      </w:r>
      <w:r w:rsidR="00575F24">
        <w:t>istribution</w:t>
      </w:r>
      <w:bookmarkEnd w:id="76"/>
    </w:p>
    <w:p w:rsidR="00575F24" w:rsidRPr="00575F24" w:rsidRDefault="00575F24" w:rsidP="00575F24"/>
    <w:p w:rsidR="00E149B6" w:rsidRDefault="004C0A73" w:rsidP="00555265">
      <w:pPr>
        <w:pStyle w:val="p"/>
      </w:pPr>
      <w:sdt>
        <w:sdtPr>
          <w:id w:val="-312569137"/>
          <w:citation/>
        </w:sdtPr>
        <w:sdtEndPr/>
        <w:sdtContent>
          <w:r w:rsidR="00E82A68">
            <w:fldChar w:fldCharType="begin"/>
          </w:r>
          <w:r w:rsidR="00E82A68">
            <w:instrText xml:space="preserve"> CITATION Wal07 \l 1033 </w:instrText>
          </w:r>
          <w:r w:rsidR="00E82A68">
            <w:fldChar w:fldCharType="separate"/>
          </w:r>
          <w:r w:rsidR="002A7C0C">
            <w:rPr>
              <w:noProof/>
            </w:rPr>
            <w:t>(Walck, 2007)</w:t>
          </w:r>
          <w:r w:rsidR="00E82A68">
            <w:fldChar w:fldCharType="end"/>
          </w:r>
        </w:sdtContent>
      </w:sdt>
      <w:r w:rsidR="00E82A68">
        <w:t xml:space="preserve"> </w:t>
      </w:r>
      <w:sdt>
        <w:sdtPr>
          <w:id w:val="-1412000054"/>
          <w:citation/>
        </w:sdtPr>
        <w:sdtEndPr/>
        <w:sdtContent>
          <w:r w:rsidR="00031F7A">
            <w:fldChar w:fldCharType="begin"/>
          </w:r>
          <w:r w:rsidR="00031F7A">
            <w:instrText xml:space="preserve"> CITATION For11 \l 1033 </w:instrText>
          </w:r>
          <w:r w:rsidR="00031F7A">
            <w:fldChar w:fldCharType="separate"/>
          </w:r>
          <w:r w:rsidR="002A7C0C">
            <w:rPr>
              <w:noProof/>
            </w:rPr>
            <w:t>(Forbes, Evans, Hasting, &amp; Peacock, 2011)</w:t>
          </w:r>
          <w:r w:rsidR="00031F7A">
            <w:fldChar w:fldCharType="end"/>
          </w:r>
        </w:sdtContent>
      </w:sdt>
      <w:r w:rsidR="00031F7A">
        <w:t xml:space="preserve"> </w:t>
      </w:r>
      <w:r w:rsidR="00E149B6">
        <w:t xml:space="preserve">The Student’s t-distribution (or simply the t-distribution) denoted by </w:t>
      </w:r>
      <m:oMath>
        <m:r>
          <w:rPr>
            <w:rFonts w:ascii="Cambria Math" w:hAnsi="Cambria Math"/>
          </w:rPr>
          <m:t>t(v)</m:t>
        </m:r>
      </m:oMath>
      <w:r w:rsidR="00E149B6">
        <w:t xml:space="preserve"> is given by </w:t>
      </w:r>
    </w:p>
    <w:p w:rsidR="00066206" w:rsidRPr="00AB005A" w:rsidRDefault="00951BA0" w:rsidP="00850D11">
      <w:pPr>
        <w:pStyle w:val="p"/>
        <w:jc w:val="center"/>
      </w:pPr>
      <m:oMathPara>
        <m:oMath>
          <m:r>
            <w:rPr>
              <w:rFonts w:ascii="Cambria Math" w:hAnsi="Cambria Math"/>
            </w:rPr>
            <m:t>f</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v</m:t>
              </m:r>
            </m:e>
          </m:d>
          <m:r>
            <m:rPr>
              <m:sty m:val="p"/>
            </m:rPr>
            <w:rPr>
              <w:rFonts w:ascii="Cambria Math" w:hAnsi="Cambria Math"/>
            </w:rPr>
            <m:t xml:space="preserve">= </m:t>
          </m:r>
          <m:f>
            <m:fPr>
              <m:ctrlPr>
                <w:rPr>
                  <w:rFonts w:ascii="Cambria Math" w:eastAsiaTheme="minorHAnsi" w:hAnsi="Cambria Math" w:cs="Times New Roman"/>
                </w:rPr>
              </m:ctrlPr>
            </m:fPr>
            <m:num>
              <m:r>
                <m:rPr>
                  <m:sty m:val="p"/>
                </m:rPr>
                <w:rPr>
                  <w:rFonts w:ascii="Cambria Math" w:hAnsi="Cambria Math"/>
                </w:rPr>
                <m:t>Γ</m:t>
              </m:r>
              <m:d>
                <m:dPr>
                  <m:ctrlPr>
                    <w:rPr>
                      <w:rFonts w:ascii="Cambria Math" w:hAnsi="Cambria Math"/>
                    </w:rPr>
                  </m:ctrlPr>
                </m:dPr>
                <m:e>
                  <m:f>
                    <m:fPr>
                      <m:ctrlPr>
                        <w:rPr>
                          <w:rFonts w:ascii="Cambria Math" w:eastAsiaTheme="minorHAnsi" w:hAnsi="Cambria Math" w:cs="Times New Roman"/>
                        </w:rPr>
                      </m:ctrlPr>
                    </m:fPr>
                    <m:num>
                      <m:r>
                        <w:rPr>
                          <w:rFonts w:ascii="Cambria Math" w:hAnsi="Cambria Math"/>
                        </w:rPr>
                        <m:t>v</m:t>
                      </m:r>
                      <m:r>
                        <m:rPr>
                          <m:sty m:val="p"/>
                        </m:rPr>
                        <w:rPr>
                          <w:rFonts w:ascii="Cambria Math" w:hAnsi="Cambria Math"/>
                        </w:rPr>
                        <m:t>+1</m:t>
                      </m:r>
                    </m:num>
                    <m:den>
                      <m:r>
                        <m:rPr>
                          <m:sty m:val="p"/>
                        </m:rPr>
                        <w:rPr>
                          <w:rFonts w:ascii="Cambria Math" w:hAnsi="Cambria Math"/>
                        </w:rPr>
                        <m:t>2</m:t>
                      </m:r>
                    </m:den>
                  </m:f>
                </m:e>
              </m:d>
            </m:num>
            <m:den>
              <m:rad>
                <m:radPr>
                  <m:degHide m:val="1"/>
                  <m:ctrlPr>
                    <w:rPr>
                      <w:rFonts w:ascii="Cambria Math" w:eastAsiaTheme="minorHAnsi" w:hAnsi="Cambria Math" w:cs="Times New Roman"/>
                    </w:rPr>
                  </m:ctrlPr>
                </m:radPr>
                <m:deg/>
                <m:e>
                  <m:r>
                    <w:rPr>
                      <w:rFonts w:ascii="Cambria Math" w:hAnsi="Cambria Math"/>
                    </w:rPr>
                    <m:t>vπ</m:t>
                  </m:r>
                </m:e>
              </m:rad>
              <m:r>
                <m:rPr>
                  <m:sty m:val="p"/>
                </m:rPr>
                <w:rPr>
                  <w:rFonts w:ascii="Cambria Math" w:hAnsi="Cambria Math"/>
                </w:rPr>
                <m:t>Γ</m:t>
              </m:r>
              <m:d>
                <m:dPr>
                  <m:ctrlPr>
                    <w:rPr>
                      <w:rFonts w:ascii="Cambria Math" w:hAnsi="Cambria Math"/>
                    </w:rPr>
                  </m:ctrlPr>
                </m:dPr>
                <m:e>
                  <m:f>
                    <m:fPr>
                      <m:ctrlPr>
                        <w:rPr>
                          <w:rFonts w:ascii="Cambria Math" w:hAnsi="Cambria Math"/>
                        </w:rPr>
                      </m:ctrlPr>
                    </m:fPr>
                    <m:num>
                      <m:r>
                        <m:rPr>
                          <m:sty m:val="p"/>
                        </m:rPr>
                        <w:rPr>
                          <w:rFonts w:ascii="Cambria Math" w:hAnsi="Cambria Math"/>
                        </w:rPr>
                        <m:t>v</m:t>
                      </m:r>
                    </m:num>
                    <m:den>
                      <m:r>
                        <m:rPr>
                          <m:sty m:val="p"/>
                        </m:rPr>
                        <w:rPr>
                          <w:rFonts w:ascii="Cambria Math" w:hAnsi="Cambria Math"/>
                        </w:rPr>
                        <m:t>2</m:t>
                      </m:r>
                    </m:den>
                  </m:f>
                </m:e>
              </m:d>
            </m:den>
          </m:f>
          <m:sSup>
            <m:sSupPr>
              <m:ctrlPr>
                <w:rPr>
                  <w:rFonts w:ascii="Cambria Math" w:eastAsiaTheme="minorHAnsi" w:hAnsi="Cambria Math" w:cs="Times New Roman"/>
                </w:rPr>
              </m:ctrlPr>
            </m:sSup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v</m:t>
                  </m:r>
                </m:den>
              </m:f>
              <m:r>
                <m:rPr>
                  <m:sty m:val="p"/>
                </m:rPr>
                <w:rPr>
                  <w:rFonts w:ascii="Cambria Math" w:hAnsi="Cambria Math"/>
                </w:rPr>
                <m:t>)</m:t>
              </m:r>
            </m:e>
            <m:sup>
              <m:r>
                <m:rPr>
                  <m:sty m:val="p"/>
                </m:rPr>
                <w:rPr>
                  <w:rFonts w:ascii="Cambria Math" w:hAnsi="Cambria Math"/>
                </w:rPr>
                <m:t>-</m:t>
              </m:r>
              <m:f>
                <m:fPr>
                  <m:ctrlPr>
                    <w:rPr>
                      <w:rFonts w:ascii="Cambria Math" w:eastAsiaTheme="minorHAnsi" w:hAnsi="Cambria Math" w:cs="Times New Roman"/>
                    </w:rPr>
                  </m:ctrlPr>
                </m:fPr>
                <m:num>
                  <m:r>
                    <w:rPr>
                      <w:rFonts w:ascii="Cambria Math" w:hAnsi="Cambria Math"/>
                    </w:rPr>
                    <m:t>v</m:t>
                  </m:r>
                  <m:r>
                    <m:rPr>
                      <m:sty m:val="p"/>
                    </m:rPr>
                    <w:rPr>
                      <w:rFonts w:ascii="Cambria Math" w:hAnsi="Cambria Math"/>
                    </w:rPr>
                    <m:t>+1</m:t>
                  </m:r>
                </m:num>
                <m:den>
                  <m:r>
                    <m:rPr>
                      <m:sty m:val="p"/>
                    </m:rPr>
                    <w:rPr>
                      <w:rFonts w:ascii="Cambria Math" w:hAnsi="Cambria Math"/>
                    </w:rPr>
                    <m:t>2</m:t>
                  </m:r>
                </m:den>
              </m:f>
            </m:sup>
          </m:sSup>
          <m:r>
            <w:rPr>
              <w:rFonts w:ascii="Cambria Math" w:eastAsiaTheme="minorHAnsi" w:hAnsi="Cambria Math" w:cs="Times New Roman"/>
            </w:rPr>
            <m:t>;v&gt;0</m:t>
          </m:r>
        </m:oMath>
      </m:oMathPara>
    </w:p>
    <w:p w:rsidR="00AB005A" w:rsidRDefault="00053728" w:rsidP="00555265">
      <w:pPr>
        <w:pStyle w:val="p"/>
        <w:ind w:firstLine="0"/>
      </w:pPr>
      <w:r>
        <w:t xml:space="preserve">Where </w:t>
      </w:r>
      <m:oMath>
        <m:r>
          <w:rPr>
            <w:rFonts w:ascii="Cambria Math" w:hAnsi="Cambria Math"/>
          </w:rPr>
          <m:t>v=n-1</m:t>
        </m:r>
      </m:oMath>
      <w:r>
        <w:t xml:space="preserve"> is the degrees of freedom and t </w:t>
      </w:r>
      <w:r w:rsidR="00AB005A">
        <w:t xml:space="preserve">is a real number. The functions Γ and β are the usual Gamma and Beta functions. </w:t>
      </w:r>
      <w:r w:rsidR="00F71ADE">
        <w:t xml:space="preserve">The mean of t-distribution is 0 </w:t>
      </w:r>
      <w:r w:rsidR="007A136A">
        <w:t xml:space="preserve">for </w:t>
      </w:r>
      <m:oMath>
        <m:r>
          <w:rPr>
            <w:rFonts w:ascii="Cambria Math" w:hAnsi="Cambria Math"/>
          </w:rPr>
          <m:t>v&gt;1</m:t>
        </m:r>
      </m:oMath>
      <w:r w:rsidR="007A136A">
        <w:t xml:space="preserve">, otherwise undefined. The variance </w:t>
      </w:r>
      <w:r w:rsidR="00F021DA">
        <w:t>is given by</w:t>
      </w:r>
    </w:p>
    <w:p w:rsidR="008973FF" w:rsidRPr="00F021DA" w:rsidRDefault="008973FF" w:rsidP="00E5106D">
      <w:pPr>
        <w:pStyle w:val="p"/>
        <w:jc w:val="left"/>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v</m:t>
                      </m:r>
                    </m:num>
                    <m:den>
                      <m:r>
                        <w:rPr>
                          <w:rFonts w:ascii="Cambria Math" w:hAnsi="Cambria Math"/>
                        </w:rPr>
                        <m:t>v-2</m:t>
                      </m:r>
                    </m:den>
                  </m:f>
                  <m:r>
                    <w:rPr>
                      <w:rFonts w:ascii="Cambria Math" w:hAnsi="Cambria Math"/>
                    </w:rPr>
                    <m:t>,  &amp;v&gt;2</m:t>
                  </m:r>
                </m:e>
                <m:e>
                  <m:r>
                    <w:rPr>
                      <w:rFonts w:ascii="Cambria Math" w:hAnsi="Cambria Math"/>
                    </w:rPr>
                    <m:t>∞,  &amp;1&lt;v≤2</m:t>
                  </m:r>
                  <m:ctrlPr>
                    <w:rPr>
                      <w:rFonts w:ascii="Cambria Math" w:eastAsia="Cambria Math" w:hAnsi="Cambria Math" w:cs="Cambria Math"/>
                      <w:i/>
                    </w:rPr>
                  </m:ctrlPr>
                </m:e>
                <m:e>
                  <m:r>
                    <w:rPr>
                      <w:rFonts w:ascii="Cambria Math" w:hAnsi="Cambria Math"/>
                    </w:rPr>
                    <m:t>undefined,  &amp;otherwise</m:t>
                  </m:r>
                </m:e>
              </m:eqArr>
            </m:e>
          </m:d>
        </m:oMath>
      </m:oMathPara>
    </w:p>
    <w:p w:rsidR="00F021DA" w:rsidRDefault="00F21929" w:rsidP="00FF2350">
      <w:r w:rsidRPr="00952252">
        <w:rPr>
          <w:b/>
          <w:bCs/>
        </w:rPr>
        <w:fldChar w:fldCharType="begin"/>
      </w:r>
      <w:r w:rsidRPr="00952252">
        <w:rPr>
          <w:b/>
          <w:bCs/>
        </w:rPr>
        <w:instrText xml:space="preserve"> REF _Ref39874791 \h </w:instrText>
      </w:r>
      <w:r w:rsidR="00952252">
        <w:rPr>
          <w:b/>
          <w:bCs/>
        </w:rPr>
        <w:instrText xml:space="preserve"> \* MERGEFORMAT </w:instrText>
      </w:r>
      <w:r w:rsidRPr="00952252">
        <w:rPr>
          <w:b/>
          <w:bCs/>
        </w:rPr>
      </w:r>
      <w:r w:rsidRPr="00952252">
        <w:rPr>
          <w:b/>
          <w:bCs/>
        </w:rPr>
        <w:fldChar w:fldCharType="separate"/>
      </w:r>
      <w:r w:rsidR="000C04C1" w:rsidRPr="000C04C1">
        <w:rPr>
          <w:b/>
          <w:bCs/>
        </w:rPr>
        <w:t xml:space="preserve">Figure </w:t>
      </w:r>
      <w:r w:rsidR="000C04C1" w:rsidRPr="000C04C1">
        <w:rPr>
          <w:b/>
          <w:bCs/>
          <w:noProof/>
        </w:rPr>
        <w:t>3</w:t>
      </w:r>
      <w:r w:rsidRPr="00952252">
        <w:rPr>
          <w:b/>
          <w:bCs/>
        </w:rPr>
        <w:fldChar w:fldCharType="end"/>
      </w:r>
      <w:r w:rsidR="00F021DA">
        <w:t xml:space="preserve"> shows the t distribution on different values of </w:t>
      </w:r>
      <m:oMath>
        <m:r>
          <w:rPr>
            <w:rFonts w:ascii="Cambria Math" w:hAnsi="Cambria Math"/>
          </w:rPr>
          <m:t>v</m:t>
        </m:r>
      </m:oMath>
      <w:r w:rsidR="001120F7">
        <w:rPr>
          <w:rFonts w:eastAsiaTheme="minorEastAsia"/>
        </w:rPr>
        <w:t>.</w:t>
      </w:r>
    </w:p>
    <w:p w:rsidR="00BB1C83" w:rsidRDefault="00BB1C83" w:rsidP="00FF2350">
      <w:pPr>
        <w:jc w:val="center"/>
      </w:pPr>
      <w:r>
        <w:rPr>
          <w:noProof/>
        </w:rPr>
        <w:lastRenderedPageBreak/>
        <w:drawing>
          <wp:inline distT="0" distB="0" distL="0" distR="0" wp14:anchorId="18E96AF3" wp14:editId="4DB8B029">
            <wp:extent cx="3433313" cy="2714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_t_pdf.svg.png"/>
                    <pic:cNvPicPr/>
                  </pic:nvPicPr>
                  <pic:blipFill>
                    <a:blip r:embed="rId12">
                      <a:extLst>
                        <a:ext uri="{28A0092B-C50C-407E-A947-70E740481C1C}">
                          <a14:useLocalDpi xmlns:a14="http://schemas.microsoft.com/office/drawing/2010/main" val="0"/>
                        </a:ext>
                      </a:extLst>
                    </a:blip>
                    <a:stretch>
                      <a:fillRect/>
                    </a:stretch>
                  </pic:blipFill>
                  <pic:spPr>
                    <a:xfrm>
                      <a:off x="0" y="0"/>
                      <a:ext cx="3445011" cy="2723840"/>
                    </a:xfrm>
                    <a:prstGeom prst="rect">
                      <a:avLst/>
                    </a:prstGeom>
                  </pic:spPr>
                </pic:pic>
              </a:graphicData>
            </a:graphic>
          </wp:inline>
        </w:drawing>
      </w:r>
    </w:p>
    <w:p w:rsidR="00BB1C83" w:rsidRDefault="00BB1C83" w:rsidP="00C91396">
      <w:pPr>
        <w:pStyle w:val="Caption"/>
        <w:framePr w:wrap="around"/>
      </w:pPr>
      <w:bookmarkStart w:id="77" w:name="_Ref39874791"/>
      <w:bookmarkStart w:id="78" w:name="_Toc43570512"/>
      <w:r>
        <w:t xml:space="preserve">Figure </w:t>
      </w:r>
      <w:r w:rsidR="004C0A73">
        <w:fldChar w:fldCharType="begin"/>
      </w:r>
      <w:r w:rsidR="004C0A73">
        <w:instrText xml:space="preserve"> SEQ Figure \* ARABIC </w:instrText>
      </w:r>
      <w:r w:rsidR="004C0A73">
        <w:fldChar w:fldCharType="separate"/>
      </w:r>
      <w:r w:rsidR="00525911">
        <w:rPr>
          <w:noProof/>
        </w:rPr>
        <w:t>3</w:t>
      </w:r>
      <w:r w:rsidR="004C0A73">
        <w:rPr>
          <w:noProof/>
        </w:rPr>
        <w:fldChar w:fldCharType="end"/>
      </w:r>
      <w:bookmarkEnd w:id="77"/>
      <w:r>
        <w:t>: P</w:t>
      </w:r>
      <w:r w:rsidR="00335279">
        <w:t xml:space="preserve">robability density function for </w:t>
      </w:r>
      <w:r w:rsidR="0079182A">
        <w:t>Student</w:t>
      </w:r>
      <w:r w:rsidR="00335279">
        <w:t>’s</w:t>
      </w:r>
      <w:r>
        <w:t xml:space="preserve"> t</w:t>
      </w:r>
      <w:r w:rsidR="00335279">
        <w:t xml:space="preserve"> varia</w:t>
      </w:r>
      <w:r w:rsidR="00461A07">
        <w:t>t</w:t>
      </w:r>
      <w:r w:rsidR="00335279">
        <w:t>e</w:t>
      </w:r>
      <w:r w:rsidR="00665E31">
        <w:t>,</w:t>
      </w:r>
      <w:r w:rsidR="00335279">
        <w:t xml:space="preserve"> </w:t>
      </w:r>
      <w:r w:rsidR="00335279">
        <w:rPr>
          <w:b/>
          <w:bCs/>
        </w:rPr>
        <w:t xml:space="preserve">t: </w:t>
      </w:r>
      <m:oMath>
        <m:r>
          <w:rPr>
            <w:rFonts w:ascii="Cambria Math" w:hAnsi="Cambria Math"/>
          </w:rPr>
          <m:t>v</m:t>
        </m:r>
      </m:oMath>
      <w:bookmarkEnd w:id="78"/>
    </w:p>
    <w:p w:rsidR="00AB6566" w:rsidRDefault="00AB6566" w:rsidP="00BB1C83"/>
    <w:p w:rsidR="00AB6566" w:rsidRDefault="00AB6566" w:rsidP="00BB1C83"/>
    <w:p w:rsidR="00D4528C" w:rsidRDefault="00F8789C" w:rsidP="00555265">
      <w:pPr>
        <w:pStyle w:val="H3"/>
      </w:pPr>
      <w:bookmarkStart w:id="79" w:name="_Toc43569017"/>
      <w:r>
        <w:t>Chi-squared</w:t>
      </w:r>
      <w:r w:rsidR="00555265">
        <w:t xml:space="preserve"> Distribution</w:t>
      </w:r>
      <w:bookmarkEnd w:id="79"/>
    </w:p>
    <w:p w:rsidR="00555265" w:rsidRPr="00555265" w:rsidRDefault="00555265" w:rsidP="00555265"/>
    <w:p w:rsidR="000C387B" w:rsidRDefault="004C0A73" w:rsidP="00EB3F38">
      <w:pPr>
        <w:pStyle w:val="p"/>
        <w:rPr>
          <w:rStyle w:val="pChar"/>
        </w:rPr>
      </w:pPr>
      <w:sdt>
        <w:sdtPr>
          <w:id w:val="862559568"/>
          <w:citation/>
        </w:sdtPr>
        <w:sdtEndPr/>
        <w:sdtContent>
          <w:r w:rsidR="006D47B4">
            <w:fldChar w:fldCharType="begin"/>
          </w:r>
          <w:r w:rsidR="006D47B4">
            <w:instrText xml:space="preserve"> CITATION Wal07 \l 1033 </w:instrText>
          </w:r>
          <w:r w:rsidR="006D47B4">
            <w:fldChar w:fldCharType="separate"/>
          </w:r>
          <w:r w:rsidR="002A7C0C">
            <w:rPr>
              <w:noProof/>
            </w:rPr>
            <w:t>(Walck, 2007)</w:t>
          </w:r>
          <w:r w:rsidR="006D47B4">
            <w:fldChar w:fldCharType="end"/>
          </w:r>
        </w:sdtContent>
      </w:sdt>
      <w:r w:rsidR="00454D27">
        <w:t xml:space="preserve"> </w:t>
      </w:r>
      <w:sdt>
        <w:sdtPr>
          <w:id w:val="19363695"/>
          <w:citation/>
        </w:sdtPr>
        <w:sdtEndPr/>
        <w:sdtContent>
          <w:r w:rsidR="00454D27">
            <w:fldChar w:fldCharType="begin"/>
          </w:r>
          <w:r w:rsidR="00454D27">
            <w:instrText xml:space="preserve"> CITATION For11 \l 1033 </w:instrText>
          </w:r>
          <w:r w:rsidR="00454D27">
            <w:fldChar w:fldCharType="separate"/>
          </w:r>
          <w:r w:rsidR="002A7C0C">
            <w:rPr>
              <w:noProof/>
            </w:rPr>
            <w:t>(Forbes, Evans, Hasting, &amp; Peacock, 2011)</w:t>
          </w:r>
          <w:r w:rsidR="00454D27">
            <w:fldChar w:fldCharType="end"/>
          </w:r>
        </w:sdtContent>
      </w:sdt>
      <w:r w:rsidR="006D47B4">
        <w:t xml:space="preserve"> </w:t>
      </w:r>
      <w:r w:rsidR="00F8789C">
        <w:t xml:space="preserve">The chi-squared distribution denoted by </w:t>
      </w:r>
      <m:oMath>
        <m:sSup>
          <m:sSupPr>
            <m:ctrlPr>
              <w:rPr>
                <w:rStyle w:val="pChar"/>
                <w:rFonts w:ascii="Cambria Math" w:hAnsi="Cambria Math"/>
              </w:rPr>
            </m:ctrlPr>
          </m:sSupPr>
          <m:e>
            <m:r>
              <m:rPr>
                <m:sty m:val="p"/>
              </m:rPr>
              <w:rPr>
                <w:rStyle w:val="pChar"/>
                <w:rFonts w:ascii="Cambria Math" w:hAnsi="Cambria Math"/>
              </w:rPr>
              <w:sym w:font="Symbol" w:char="F063"/>
            </m:r>
          </m:e>
          <m:sup>
            <m:r>
              <w:rPr>
                <w:rStyle w:val="pChar"/>
                <w:rFonts w:ascii="Cambria Math" w:hAnsi="Cambria Math"/>
              </w:rPr>
              <m:t>2</m:t>
            </m:r>
          </m:sup>
        </m:sSup>
        <m:r>
          <w:rPr>
            <w:rStyle w:val="pChar"/>
            <w:rFonts w:ascii="Cambria Math" w:hAnsi="Cambria Math"/>
          </w:rPr>
          <m:t>(v)</m:t>
        </m:r>
      </m:oMath>
      <w:r w:rsidR="00F8789C" w:rsidRPr="00F8789C">
        <w:rPr>
          <w:rStyle w:val="pChar"/>
        </w:rPr>
        <w:t xml:space="preserve"> with </w:t>
      </w:r>
      <m:oMath>
        <m:r>
          <w:rPr>
            <w:rStyle w:val="pChar"/>
            <w:rFonts w:ascii="Cambria Math" w:hAnsi="Cambria Math"/>
          </w:rPr>
          <m:t>v</m:t>
        </m:r>
      </m:oMath>
      <w:r w:rsidR="00803F8E">
        <w:rPr>
          <w:rStyle w:val="pChar"/>
        </w:rPr>
        <w:t xml:space="preserve"> degrees of freedom is the distribution of a sum of the squares of </w:t>
      </w:r>
      <m:oMath>
        <m:r>
          <w:rPr>
            <w:rStyle w:val="pChar"/>
            <w:rFonts w:ascii="Cambria Math" w:hAnsi="Cambria Math"/>
          </w:rPr>
          <m:t>v</m:t>
        </m:r>
      </m:oMath>
      <w:r w:rsidR="00551251">
        <w:rPr>
          <w:rStyle w:val="pChar"/>
        </w:rPr>
        <w:t xml:space="preserve"> </w:t>
      </w:r>
      <w:r w:rsidR="00803F8E">
        <w:rPr>
          <w:rStyle w:val="pChar"/>
        </w:rPr>
        <w:t>independent standard normal random variables</w:t>
      </w:r>
      <w:r w:rsidR="00EB3F38">
        <w:rPr>
          <w:rStyle w:val="pChar"/>
        </w:rPr>
        <w:t xml:space="preserve">. </w:t>
      </w:r>
      <w:r w:rsidR="00EB3F38" w:rsidRPr="00EB3F38">
        <w:rPr>
          <w:rStyle w:val="pChar"/>
        </w:rPr>
        <w:t>Where a set of data is represented by a theoretical model, the chi-squared distribution can be used to test the goodness of fit between the observed data points and the values predicted by the model, subject to the differences being normally distributed</w:t>
      </w:r>
      <w:r w:rsidR="00EB3F38">
        <w:rPr>
          <w:rFonts w:ascii="Times-Roman" w:hAnsi="Times-Roman" w:cs="Times-Roman"/>
          <w:sz w:val="20"/>
          <w:szCs w:val="20"/>
        </w:rPr>
        <w:t xml:space="preserve">. </w:t>
      </w:r>
      <w:r w:rsidR="00803F8E">
        <w:rPr>
          <w:rStyle w:val="pChar"/>
        </w:rPr>
        <w:t>It</w:t>
      </w:r>
      <w:r w:rsidR="0053796D">
        <w:rPr>
          <w:rStyle w:val="pChar"/>
        </w:rPr>
        <w:t xml:space="preserve"> is given by</w:t>
      </w:r>
    </w:p>
    <w:p w:rsidR="005601F3" w:rsidRPr="00D26BBD" w:rsidRDefault="001B2DEF" w:rsidP="00CE4547">
      <w:pPr>
        <w:pStyle w:val="p"/>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v</m:t>
              </m:r>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x</m:t>
                          </m:r>
                        </m:num>
                        <m:den>
                          <m:r>
                            <m:rPr>
                              <m:sty m:val="p"/>
                            </m:rPr>
                            <w:rPr>
                              <w:rFonts w:ascii="Cambria Math" w:hAnsi="Cambria Math"/>
                            </w:rPr>
                            <m:t>2</m:t>
                          </m:r>
                        </m:den>
                      </m:f>
                    </m:e>
                  </m:d>
                </m:e>
                <m:sup>
                  <m:f>
                    <m:fPr>
                      <m:ctrlPr>
                        <w:rPr>
                          <w:rFonts w:ascii="Cambria Math" w:hAnsi="Cambria Math"/>
                        </w:rPr>
                      </m:ctrlPr>
                    </m:fPr>
                    <m:num>
                      <m:r>
                        <w:rPr>
                          <w:rFonts w:ascii="Cambria Math" w:hAnsi="Cambria Math"/>
                        </w:rPr>
                        <m:t>v</m:t>
                      </m:r>
                    </m:num>
                    <m:den>
                      <m:r>
                        <m:rPr>
                          <m:sty m:val="p"/>
                        </m:rPr>
                        <w:rPr>
                          <w:rFonts w:ascii="Cambria Math" w:hAnsi="Cambria Math"/>
                        </w:rPr>
                        <m:t>2</m:t>
                      </m:r>
                    </m:den>
                  </m:f>
                  <m:r>
                    <m:rPr>
                      <m:sty m:val="p"/>
                    </m:rPr>
                    <w:rPr>
                      <w:rFonts w:ascii="Cambria Math" w:hAnsi="Cambria Math"/>
                    </w:rPr>
                    <m:t>-1</m:t>
                  </m:r>
                </m:sup>
              </m:sSup>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x</m:t>
                      </m:r>
                    </m:num>
                    <m:den>
                      <m:r>
                        <m:rPr>
                          <m:sty m:val="p"/>
                        </m:rPr>
                        <w:rPr>
                          <w:rFonts w:ascii="Cambria Math" w:hAnsi="Cambria Math"/>
                        </w:rPr>
                        <m:t>2</m:t>
                      </m:r>
                    </m:den>
                  </m:f>
                </m:sup>
              </m:sSup>
            </m:num>
            <m:den>
              <m:r>
                <m:rPr>
                  <m:sty m:val="p"/>
                </m:rPr>
                <w:rPr>
                  <w:rFonts w:ascii="Cambria Math" w:hAnsi="Cambria Math"/>
                </w:rPr>
                <m:t>2Γ</m:t>
              </m:r>
              <m:d>
                <m:dPr>
                  <m:ctrlPr>
                    <w:rPr>
                      <w:rFonts w:ascii="Cambria Math" w:hAnsi="Cambria Math"/>
                    </w:rPr>
                  </m:ctrlPr>
                </m:dPr>
                <m:e>
                  <m:f>
                    <m:fPr>
                      <m:ctrlPr>
                        <w:rPr>
                          <w:rFonts w:ascii="Cambria Math" w:hAnsi="Cambria Math"/>
                        </w:rPr>
                      </m:ctrlPr>
                    </m:fPr>
                    <m:num>
                      <m:r>
                        <w:rPr>
                          <w:rFonts w:ascii="Cambria Math" w:hAnsi="Cambria Math"/>
                        </w:rPr>
                        <m:t>v</m:t>
                      </m:r>
                    </m:num>
                    <m:den>
                      <m:r>
                        <m:rPr>
                          <m:sty m:val="p"/>
                        </m:rPr>
                        <w:rPr>
                          <w:rFonts w:ascii="Cambria Math" w:hAnsi="Cambria Math"/>
                        </w:rPr>
                        <m:t>2</m:t>
                      </m:r>
                    </m:den>
                  </m:f>
                </m:e>
              </m:d>
            </m:den>
          </m:f>
          <m:r>
            <w:rPr>
              <w:rFonts w:ascii="Cambria Math" w:hAnsi="Cambria Math"/>
            </w:rPr>
            <m:t>;x≥0</m:t>
          </m:r>
        </m:oMath>
      </m:oMathPara>
    </w:p>
    <w:p w:rsidR="00130D46" w:rsidRDefault="00D920EF" w:rsidP="00301164">
      <w:pPr>
        <w:pStyle w:val="p"/>
        <w:ind w:firstLine="0"/>
        <w:jc w:val="left"/>
      </w:pPr>
      <w:r>
        <w:t>The mean of chi-squared distribution is equal to the degrees of freedom</w:t>
      </w:r>
      <m:oMath>
        <m:r>
          <w:rPr>
            <w:rFonts w:ascii="Cambria Math" w:hAnsi="Cambria Math"/>
          </w:rPr>
          <m:t xml:space="preserve"> </m:t>
        </m:r>
        <m:r>
          <w:rPr>
            <w:rStyle w:val="pChar"/>
            <w:rFonts w:ascii="Cambria Math" w:hAnsi="Cambria Math"/>
          </w:rPr>
          <m:t>v</m:t>
        </m:r>
      </m:oMath>
      <w:r w:rsidR="005C3C54">
        <w:rPr>
          <w:rStyle w:val="pChar"/>
        </w:rPr>
        <w:t>, a</w:t>
      </w:r>
      <w:r>
        <w:rPr>
          <w:rStyle w:val="pChar"/>
        </w:rPr>
        <w:t>nd the variance is double the mean =</w:t>
      </w:r>
      <m:oMath>
        <m:r>
          <w:rPr>
            <w:rStyle w:val="pChar"/>
            <w:rFonts w:ascii="Cambria Math" w:hAnsi="Cambria Math"/>
          </w:rPr>
          <m:t xml:space="preserve"> 2v</m:t>
        </m:r>
      </m:oMath>
      <w:r w:rsidR="00130D46">
        <w:t xml:space="preserve">. </w:t>
      </w:r>
      <w:r w:rsidR="006A1429" w:rsidRPr="00952252">
        <w:rPr>
          <w:b/>
          <w:bCs/>
        </w:rPr>
        <w:fldChar w:fldCharType="begin"/>
      </w:r>
      <w:r w:rsidR="006A1429" w:rsidRPr="00952252">
        <w:rPr>
          <w:b/>
          <w:bCs/>
        </w:rPr>
        <w:instrText xml:space="preserve"> REF _Ref39874890 \h </w:instrText>
      </w:r>
      <w:r w:rsidR="00952252">
        <w:rPr>
          <w:b/>
          <w:bCs/>
        </w:rPr>
        <w:instrText xml:space="preserve"> \* MERGEFORMAT </w:instrText>
      </w:r>
      <w:r w:rsidR="006A1429" w:rsidRPr="00952252">
        <w:rPr>
          <w:b/>
          <w:bCs/>
        </w:rPr>
      </w:r>
      <w:r w:rsidR="006A1429" w:rsidRPr="00952252">
        <w:rPr>
          <w:b/>
          <w:bCs/>
        </w:rPr>
        <w:fldChar w:fldCharType="separate"/>
      </w:r>
      <w:r w:rsidR="000C04C1" w:rsidRPr="000C04C1">
        <w:rPr>
          <w:b/>
          <w:bCs/>
        </w:rPr>
        <w:t xml:space="preserve">Figure </w:t>
      </w:r>
      <w:r w:rsidR="000C04C1" w:rsidRPr="000C04C1">
        <w:rPr>
          <w:b/>
          <w:bCs/>
          <w:noProof/>
        </w:rPr>
        <w:t>4</w:t>
      </w:r>
      <w:r w:rsidR="006A1429" w:rsidRPr="00952252">
        <w:rPr>
          <w:b/>
          <w:bCs/>
        </w:rPr>
        <w:fldChar w:fldCharType="end"/>
      </w:r>
      <w:r w:rsidR="00130D46">
        <w:t xml:space="preserve"> shows the distribution on different values of </w:t>
      </w:r>
      <m:oMath>
        <m:r>
          <w:rPr>
            <w:rFonts w:ascii="Cambria Math" w:hAnsi="Cambria Math"/>
          </w:rPr>
          <m:t>v</m:t>
        </m:r>
      </m:oMath>
      <w:r w:rsidR="001120F7">
        <w:t>.</w:t>
      </w:r>
    </w:p>
    <w:p w:rsidR="006619F4" w:rsidRDefault="006619F4" w:rsidP="007C1512">
      <w:pPr>
        <w:jc w:val="center"/>
      </w:pPr>
      <w:r>
        <w:rPr>
          <w:noProof/>
        </w:rPr>
        <w:lastRenderedPageBreak/>
        <w:drawing>
          <wp:inline distT="0" distB="0" distL="0" distR="0" wp14:anchorId="414B0477" wp14:editId="75F70E76">
            <wp:extent cx="3001993" cy="225347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square_pdf.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5820" cy="2263855"/>
                    </a:xfrm>
                    <a:prstGeom prst="rect">
                      <a:avLst/>
                    </a:prstGeom>
                  </pic:spPr>
                </pic:pic>
              </a:graphicData>
            </a:graphic>
          </wp:inline>
        </w:drawing>
      </w:r>
    </w:p>
    <w:p w:rsidR="00D26BBD" w:rsidRDefault="006619F4" w:rsidP="00C91396">
      <w:pPr>
        <w:pStyle w:val="Caption"/>
        <w:framePr w:wrap="around"/>
      </w:pPr>
      <w:bookmarkStart w:id="80" w:name="_Ref39874890"/>
      <w:bookmarkStart w:id="81" w:name="_Toc43570513"/>
      <w:r>
        <w:t xml:space="preserve">Figure </w:t>
      </w:r>
      <w:r w:rsidR="004C0A73">
        <w:fldChar w:fldCharType="begin"/>
      </w:r>
      <w:r w:rsidR="004C0A73">
        <w:instrText xml:space="preserve"> SEQ Figure \* ARABIC </w:instrText>
      </w:r>
      <w:r w:rsidR="004C0A73">
        <w:fldChar w:fldCharType="separate"/>
      </w:r>
      <w:r w:rsidR="00525911">
        <w:rPr>
          <w:noProof/>
        </w:rPr>
        <w:t>4</w:t>
      </w:r>
      <w:r w:rsidR="004C0A73">
        <w:rPr>
          <w:noProof/>
        </w:rPr>
        <w:fldChar w:fldCharType="end"/>
      </w:r>
      <w:bookmarkEnd w:id="80"/>
      <w:r>
        <w:t xml:space="preserve">: </w:t>
      </w:r>
      <w:r w:rsidRPr="007B03BA">
        <w:t>P</w:t>
      </w:r>
      <w:r w:rsidR="0047104C">
        <w:t xml:space="preserve">robability density function for the </w:t>
      </w:r>
      <w:r>
        <w:t xml:space="preserve">Chi-Squared </w:t>
      </w:r>
      <w:r w:rsidR="0047104C">
        <w:t xml:space="preserve">variate </w:t>
      </w:r>
      <m:oMath>
        <m:sSup>
          <m:sSupPr>
            <m:ctrlPr>
              <w:rPr>
                <w:rStyle w:val="pChar"/>
                <w:rFonts w:ascii="Cambria Math" w:hAnsi="Cambria Math"/>
                <w:b/>
                <w:bCs/>
              </w:rPr>
            </m:ctrlPr>
          </m:sSupPr>
          <m:e>
            <m:r>
              <m:rPr>
                <m:sty m:val="bi"/>
              </m:rPr>
              <w:rPr>
                <w:rStyle w:val="pChar"/>
                <w:rFonts w:ascii="Cambria Math" w:hAnsi="Cambria Math"/>
                <w:b/>
                <w:bCs/>
              </w:rPr>
              <w:sym w:font="Symbol" w:char="F063"/>
            </m:r>
          </m:e>
          <m:sup>
            <m:r>
              <m:rPr>
                <m:sty m:val="bi"/>
              </m:rPr>
              <w:rPr>
                <w:rStyle w:val="pChar"/>
                <w:rFonts w:ascii="Cambria Math" w:hAnsi="Cambria Math"/>
              </w:rPr>
              <m:t>2</m:t>
            </m:r>
          </m:sup>
        </m:sSup>
        <m:r>
          <w:rPr>
            <w:rStyle w:val="pChar"/>
            <w:rFonts w:ascii="Cambria Math" w:hAnsi="Cambria Math"/>
          </w:rPr>
          <m:t>: v</m:t>
        </m:r>
      </m:oMath>
      <w:bookmarkEnd w:id="81"/>
    </w:p>
    <w:p w:rsidR="009101B0" w:rsidRDefault="009101B0" w:rsidP="009101B0"/>
    <w:p w:rsidR="003E2652" w:rsidRPr="009101B0" w:rsidRDefault="003E2652" w:rsidP="009101B0"/>
    <w:p w:rsidR="00243AFB" w:rsidRDefault="007C1512" w:rsidP="007C1512">
      <w:pPr>
        <w:pStyle w:val="H3"/>
      </w:pPr>
      <w:bookmarkStart w:id="82" w:name="_Toc43569018"/>
      <w:r>
        <w:t>Log-normal Distribution</w:t>
      </w:r>
      <w:bookmarkEnd w:id="82"/>
    </w:p>
    <w:p w:rsidR="007C1512" w:rsidRPr="007C1512" w:rsidRDefault="007C1512" w:rsidP="007C1512"/>
    <w:p w:rsidR="00800749" w:rsidRDefault="004C0A73" w:rsidP="00503C8D">
      <w:pPr>
        <w:pStyle w:val="p"/>
      </w:pPr>
      <w:sdt>
        <w:sdtPr>
          <w:id w:val="1319298994"/>
          <w:citation/>
        </w:sdtPr>
        <w:sdtEndPr/>
        <w:sdtContent>
          <w:r w:rsidR="008654A9">
            <w:fldChar w:fldCharType="begin"/>
          </w:r>
          <w:r w:rsidR="008654A9">
            <w:instrText xml:space="preserve"> CITATION Wal07 \l 1033 </w:instrText>
          </w:r>
          <w:r w:rsidR="008654A9">
            <w:fldChar w:fldCharType="separate"/>
          </w:r>
          <w:r w:rsidR="002A7C0C">
            <w:rPr>
              <w:noProof/>
            </w:rPr>
            <w:t>(Walck, 2007)</w:t>
          </w:r>
          <w:r w:rsidR="008654A9">
            <w:fldChar w:fldCharType="end"/>
          </w:r>
        </w:sdtContent>
      </w:sdt>
      <w:r w:rsidR="008654A9">
        <w:t xml:space="preserve"> </w:t>
      </w:r>
      <w:sdt>
        <w:sdtPr>
          <w:id w:val="-350500474"/>
          <w:citation/>
        </w:sdtPr>
        <w:sdtEndPr/>
        <w:sdtContent>
          <w:r w:rsidR="00F6002A">
            <w:fldChar w:fldCharType="begin"/>
          </w:r>
          <w:r w:rsidR="00F6002A">
            <w:instrText xml:space="preserve"> CITATION For11 \l 1033 </w:instrText>
          </w:r>
          <w:r w:rsidR="00F6002A">
            <w:fldChar w:fldCharType="separate"/>
          </w:r>
          <w:r w:rsidR="002A7C0C">
            <w:rPr>
              <w:noProof/>
            </w:rPr>
            <w:t>(Forbes, Evans, Hasting, &amp; Peacock, 2011)</w:t>
          </w:r>
          <w:r w:rsidR="00F6002A">
            <w:fldChar w:fldCharType="end"/>
          </w:r>
        </w:sdtContent>
      </w:sdt>
      <w:r w:rsidR="00F6002A">
        <w:t xml:space="preserve"> </w:t>
      </w:r>
      <w:r w:rsidR="00800749">
        <w:t xml:space="preserve">The Log-normal distribution denoted by </w:t>
      </w:r>
      <m:oMath>
        <m:r>
          <w:rPr>
            <w:rFonts w:ascii="Cambria Math" w:hAnsi="Cambria Math"/>
          </w:rPr>
          <m:t>Lognormal(µ,</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E6748E">
        <w:t xml:space="preserve"> is a continuous distribution of a random variable whose logarithm is normally distributed. </w:t>
      </w:r>
      <w:r w:rsidR="00503C8D" w:rsidRPr="00503C8D">
        <w:t>The lognormal distribution is applicable to random variables that are constrained by zero but have a few very large values. The resulting distribution is asymmetrical and positively skewed.</w:t>
      </w:r>
      <w:r w:rsidR="00503C8D">
        <w:t xml:space="preserve"> </w:t>
      </w:r>
      <w:r w:rsidR="00E6748E">
        <w:t xml:space="preserve">It is given by </w:t>
      </w:r>
      <w:r w:rsidR="00800749">
        <w:t xml:space="preserve"> </w:t>
      </w:r>
    </w:p>
    <w:p w:rsidR="008512C0" w:rsidRDefault="008512C0" w:rsidP="00932C91">
      <w:pPr>
        <w:pStyle w:val="p"/>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x-μ</m:t>
                              </m:r>
                            </m:e>
                          </m:func>
                        </m:num>
                        <m:den>
                          <m:r>
                            <w:rPr>
                              <w:rFonts w:ascii="Cambria Math" w:hAnsi="Cambria Math"/>
                            </w:rPr>
                            <m:t>σ</m:t>
                          </m:r>
                        </m:den>
                      </m:f>
                    </m:e>
                  </m:d>
                </m:e>
                <m:sup>
                  <m:r>
                    <w:rPr>
                      <w:rFonts w:ascii="Cambria Math" w:hAnsi="Cambria Math"/>
                    </w:rPr>
                    <m:t>2</m:t>
                  </m:r>
                </m:sup>
              </m:sSup>
            </m:sup>
          </m:sSup>
          <m:r>
            <w:rPr>
              <w:rFonts w:ascii="Cambria Math" w:hAnsi="Cambria Math"/>
            </w:rPr>
            <m:t>;         x, μ, σ&gt;0</m:t>
          </m:r>
        </m:oMath>
      </m:oMathPara>
    </w:p>
    <w:p w:rsidR="00800749" w:rsidRDefault="00F02D17" w:rsidP="00F02D17">
      <w:pPr>
        <w:pStyle w:val="p"/>
        <w:ind w:firstLine="0"/>
      </w:pPr>
      <w:r>
        <w:t xml:space="preserve">An Alternative parameter of scale is </w:t>
      </w:r>
      <m:oMath>
        <m:r>
          <w:rPr>
            <w:rFonts w:ascii="Cambria Math" w:hAnsi="Cambria Math"/>
          </w:rPr>
          <m:t>m</m:t>
        </m:r>
      </m:oMath>
      <w:r>
        <w:t xml:space="preserve"> where </w:t>
      </w:r>
      <m:oMath>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μ</m:t>
            </m:r>
          </m:sup>
        </m:sSup>
        <m:r>
          <w:rPr>
            <w:rFonts w:ascii="Cambria Math" w:hAnsi="Cambria Math"/>
          </w:rPr>
          <m:t xml:space="preserve">. </m:t>
        </m:r>
      </m:oMath>
      <w:r w:rsidR="002378E4">
        <w:t>The mean and the variance of the Log-normal distribution are given by</w:t>
      </w:r>
    </w:p>
    <w:p w:rsidR="002378E4" w:rsidRPr="002378E4" w:rsidRDefault="002378E4" w:rsidP="002378E4">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m:oMathPara>
    </w:p>
    <w:p w:rsidR="002378E4" w:rsidRPr="00DE032D" w:rsidRDefault="002378E4" w:rsidP="002378E4">
      <w:pPr>
        <w:pStyle w:val="p"/>
      </w:pPr>
      <m:oMathPara>
        <m:oMathParaPr>
          <m:jc m:val="center"/>
        </m:oMathPara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σ</m:t>
                  </m:r>
                </m:e>
                <m:sup>
                  <m:r>
                    <w:rPr>
                      <w:rFonts w:ascii="Cambria Math" w:hAnsi="Cambria Math"/>
                    </w:rPr>
                    <m:t>2</m:t>
                  </m:r>
                </m:sup>
              </m:sSup>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2μ+</m:t>
              </m:r>
              <m:sSup>
                <m:sSupPr>
                  <m:ctrlPr>
                    <w:rPr>
                      <w:rFonts w:ascii="Cambria Math" w:hAnsi="Cambria Math"/>
                      <w:i/>
                    </w:rPr>
                  </m:ctrlPr>
                </m:sSupPr>
                <m:e>
                  <m:r>
                    <w:rPr>
                      <w:rFonts w:ascii="Cambria Math" w:hAnsi="Cambria Math"/>
                    </w:rPr>
                    <m:t>σ</m:t>
                  </m:r>
                </m:e>
                <m:sup>
                  <m:r>
                    <w:rPr>
                      <w:rFonts w:ascii="Cambria Math" w:hAnsi="Cambria Math"/>
                    </w:rPr>
                    <m:t>2</m:t>
                  </m:r>
                </m:sup>
              </m:sSup>
            </m:sup>
          </m:sSup>
        </m:oMath>
      </m:oMathPara>
    </w:p>
    <w:p w:rsidR="003200C5" w:rsidRDefault="00B1214C" w:rsidP="003C32EA">
      <w:pPr>
        <w:pStyle w:val="p"/>
        <w:ind w:firstLine="0"/>
        <w:jc w:val="left"/>
      </w:pPr>
      <w:r w:rsidRPr="00952252">
        <w:rPr>
          <w:b/>
          <w:bCs/>
        </w:rPr>
        <w:fldChar w:fldCharType="begin"/>
      </w:r>
      <w:r w:rsidRPr="00952252">
        <w:rPr>
          <w:b/>
          <w:bCs/>
        </w:rPr>
        <w:instrText xml:space="preserve"> REF _Ref39874874 \h </w:instrText>
      </w:r>
      <w:r w:rsidR="00952252">
        <w:rPr>
          <w:b/>
          <w:bCs/>
        </w:rPr>
        <w:instrText xml:space="preserve"> \* MERGEFORMAT </w:instrText>
      </w:r>
      <w:r w:rsidRPr="00952252">
        <w:rPr>
          <w:b/>
          <w:bCs/>
        </w:rPr>
      </w:r>
      <w:r w:rsidRPr="00952252">
        <w:rPr>
          <w:b/>
          <w:bCs/>
        </w:rPr>
        <w:fldChar w:fldCharType="separate"/>
      </w:r>
      <w:r w:rsidR="000C04C1" w:rsidRPr="000C04C1">
        <w:rPr>
          <w:b/>
          <w:bCs/>
        </w:rPr>
        <w:t xml:space="preserve">Figure </w:t>
      </w:r>
      <w:r w:rsidR="000C04C1" w:rsidRPr="000C04C1">
        <w:rPr>
          <w:b/>
          <w:bCs/>
          <w:noProof/>
        </w:rPr>
        <w:t>5</w:t>
      </w:r>
      <w:r w:rsidRPr="00952252">
        <w:rPr>
          <w:b/>
          <w:bCs/>
        </w:rPr>
        <w:fldChar w:fldCharType="end"/>
      </w:r>
      <w:r w:rsidR="003200C5">
        <w:t xml:space="preserve"> shows the Log-normal distribution on different values </w:t>
      </w:r>
      <m:oMath>
        <m:r>
          <w:rPr>
            <w:rFonts w:ascii="Cambria Math" w:hAnsi="Cambria Math"/>
          </w:rPr>
          <m:t xml:space="preserve">m </m:t>
        </m:r>
      </m:oMath>
      <w:r w:rsidR="003200C5">
        <w:t xml:space="preserve">and </w:t>
      </w:r>
      <m:oMath>
        <m:r>
          <w:rPr>
            <w:rFonts w:ascii="Cambria Math" w:hAnsi="Cambria Math"/>
          </w:rPr>
          <m:t>σ</m:t>
        </m:r>
      </m:oMath>
      <w:r w:rsidR="005568CB">
        <w:t>.</w:t>
      </w:r>
    </w:p>
    <w:p w:rsidR="00A735A0" w:rsidRDefault="008703A0" w:rsidP="00955FC0">
      <w:pPr>
        <w:jc w:val="center"/>
      </w:pPr>
      <w:r>
        <w:rPr>
          <w:noProof/>
        </w:rPr>
        <w:lastRenderedPageBreak/>
        <w:drawing>
          <wp:inline distT="0" distB="0" distL="0" distR="0" wp14:anchorId="21F2BEC7" wp14:editId="788DA025">
            <wp:extent cx="3131389" cy="222852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_normal_distributions.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6354" cy="2239177"/>
                    </a:xfrm>
                    <a:prstGeom prst="rect">
                      <a:avLst/>
                    </a:prstGeom>
                  </pic:spPr>
                </pic:pic>
              </a:graphicData>
            </a:graphic>
          </wp:inline>
        </w:drawing>
      </w:r>
    </w:p>
    <w:p w:rsidR="00DE032D" w:rsidRDefault="00A735A0" w:rsidP="00C91396">
      <w:pPr>
        <w:pStyle w:val="Caption"/>
        <w:framePr w:wrap="around"/>
      </w:pPr>
      <w:bookmarkStart w:id="83" w:name="_Ref39874874"/>
      <w:bookmarkStart w:id="84" w:name="_Toc43570514"/>
      <w:r>
        <w:t xml:space="preserve">Figure </w:t>
      </w:r>
      <w:r w:rsidR="004C0A73">
        <w:fldChar w:fldCharType="begin"/>
      </w:r>
      <w:r w:rsidR="004C0A73">
        <w:instrText xml:space="preserve"> SEQ Figure \* ARABIC </w:instrText>
      </w:r>
      <w:r w:rsidR="004C0A73">
        <w:fldChar w:fldCharType="separate"/>
      </w:r>
      <w:r w:rsidR="00525911">
        <w:rPr>
          <w:noProof/>
        </w:rPr>
        <w:t>5</w:t>
      </w:r>
      <w:r w:rsidR="004C0A73">
        <w:rPr>
          <w:noProof/>
        </w:rPr>
        <w:fldChar w:fldCharType="end"/>
      </w:r>
      <w:bookmarkEnd w:id="83"/>
      <w:r>
        <w:t>:</w:t>
      </w:r>
      <w:r w:rsidRPr="003353EE">
        <w:t xml:space="preserve"> P</w:t>
      </w:r>
      <w:r w:rsidR="00D45050">
        <w:t xml:space="preserve">robability density function for the </w:t>
      </w:r>
      <w:r w:rsidR="00D45050" w:rsidRPr="003353EE">
        <w:t>Log</w:t>
      </w:r>
      <w:r w:rsidRPr="003353EE">
        <w:t>-</w:t>
      </w:r>
      <w:r>
        <w:t xml:space="preserve">normal </w:t>
      </w:r>
      <w:r w:rsidR="00D45050">
        <w:t xml:space="preserve">variate </w:t>
      </w:r>
      <w:r w:rsidR="00D45050" w:rsidRPr="00D45050">
        <w:rPr>
          <w:b/>
          <w:bCs/>
        </w:rPr>
        <w:t>L</w:t>
      </w:r>
      <w:r w:rsidR="00D45050">
        <w:t xml:space="preserve">: </w:t>
      </w:r>
      <m:oMath>
        <m:r>
          <w:rPr>
            <w:rFonts w:ascii="Cambria Math" w:hAnsi="Cambria Math"/>
          </w:rPr>
          <m:t>m,</m:t>
        </m:r>
      </m:oMath>
      <w:r w:rsidR="00D45050">
        <w:t xml:space="preserve"> </w:t>
      </w:r>
      <m:oMath>
        <m:r>
          <w:rPr>
            <w:rFonts w:ascii="Cambria Math" w:hAnsi="Cambria Math"/>
          </w:rPr>
          <m:t>σ</m:t>
        </m:r>
      </m:oMath>
      <w:bookmarkEnd w:id="84"/>
      <w:r w:rsidR="00D45050">
        <w:t xml:space="preserve"> </w:t>
      </w:r>
    </w:p>
    <w:p w:rsidR="00AB6566" w:rsidRDefault="00AB6566" w:rsidP="00AB6566"/>
    <w:p w:rsidR="003E2652" w:rsidRPr="00AB6566" w:rsidRDefault="003E2652" w:rsidP="00AB6566"/>
    <w:p w:rsidR="00D85A39" w:rsidRDefault="00162477" w:rsidP="00AB6566">
      <w:pPr>
        <w:pStyle w:val="H3"/>
      </w:pPr>
      <w:bookmarkStart w:id="85" w:name="_Toc43569019"/>
      <w:r w:rsidRPr="00162477">
        <w:t>Weibull Distribution:</w:t>
      </w:r>
      <w:bookmarkEnd w:id="85"/>
    </w:p>
    <w:p w:rsidR="00AB6566" w:rsidRPr="00AB6566" w:rsidRDefault="00AB6566" w:rsidP="00AB6566"/>
    <w:p w:rsidR="00162477" w:rsidRDefault="004C0A73" w:rsidP="006C4412">
      <w:pPr>
        <w:pStyle w:val="p"/>
      </w:pPr>
      <w:sdt>
        <w:sdtPr>
          <w:id w:val="-1822117264"/>
          <w:citation/>
        </w:sdtPr>
        <w:sdtEndPr/>
        <w:sdtContent>
          <w:r w:rsidR="004B4031">
            <w:fldChar w:fldCharType="begin"/>
          </w:r>
          <w:r w:rsidR="004B4031">
            <w:instrText xml:space="preserve"> CITATION Wal07 \l 1033 </w:instrText>
          </w:r>
          <w:r w:rsidR="004B4031">
            <w:fldChar w:fldCharType="separate"/>
          </w:r>
          <w:r w:rsidR="002A7C0C">
            <w:rPr>
              <w:noProof/>
            </w:rPr>
            <w:t>(Walck, 2007)</w:t>
          </w:r>
          <w:r w:rsidR="004B4031">
            <w:fldChar w:fldCharType="end"/>
          </w:r>
        </w:sdtContent>
      </w:sdt>
      <w:r w:rsidR="004B4031">
        <w:t xml:space="preserve"> </w:t>
      </w:r>
      <w:sdt>
        <w:sdtPr>
          <w:id w:val="-1660307233"/>
          <w:citation/>
        </w:sdtPr>
        <w:sdtEndPr/>
        <w:sdtContent>
          <w:r w:rsidR="001D1503">
            <w:fldChar w:fldCharType="begin"/>
          </w:r>
          <w:r w:rsidR="001D1503">
            <w:instrText xml:space="preserve"> CITATION For11 \l 1033 </w:instrText>
          </w:r>
          <w:r w:rsidR="001D1503">
            <w:fldChar w:fldCharType="separate"/>
          </w:r>
          <w:r w:rsidR="002A7C0C">
            <w:rPr>
              <w:noProof/>
            </w:rPr>
            <w:t>(Forbes, Evans, Hasting, &amp; Peacock, 2011)</w:t>
          </w:r>
          <w:r w:rsidR="001D1503">
            <w:fldChar w:fldCharType="end"/>
          </w:r>
        </w:sdtContent>
      </w:sdt>
      <w:r w:rsidR="001D1503">
        <w:t xml:space="preserve"> </w:t>
      </w:r>
      <w:r w:rsidR="000B46F8">
        <w:t xml:space="preserve">The Weibull distribution denoted by </w:t>
      </w:r>
      <m:oMath>
        <m:r>
          <w:rPr>
            <w:rFonts w:ascii="Cambria Math" w:hAnsi="Cambria Math"/>
          </w:rPr>
          <m:t>weibull</m:t>
        </m:r>
        <m:d>
          <m:dPr>
            <m:ctrlPr>
              <w:rPr>
                <w:rFonts w:ascii="Cambria Math" w:hAnsi="Cambria Math"/>
                <w:i/>
              </w:rPr>
            </m:ctrlPr>
          </m:dPr>
          <m:e>
            <m:r>
              <w:rPr>
                <w:rFonts w:ascii="Cambria Math" w:hAnsi="Cambria Math"/>
              </w:rPr>
              <m:t>k, λ</m:t>
            </m:r>
          </m:e>
        </m:d>
      </m:oMath>
      <w:r w:rsidR="000B46F8">
        <w:t xml:space="preserve"> is named after the Swedish physicist Waloddi Weibull (1887-1979) who described it in details in 1951. </w:t>
      </w:r>
      <w:r w:rsidR="00EE5058" w:rsidRPr="00EE5058">
        <w:t xml:space="preserve">Weibull variate is commonly used as a lifetime distribution in reliability applications. The two-parameter Weibull distribution can represent decreasing, constant, or increasing failure rates. </w:t>
      </w:r>
      <w:r w:rsidR="002F5474">
        <w:t xml:space="preserve">The </w:t>
      </w:r>
      <m:oMath>
        <m:r>
          <w:rPr>
            <w:rFonts w:ascii="Cambria Math" w:hAnsi="Cambria Math"/>
          </w:rPr>
          <m:t>β</m:t>
        </m:r>
      </m:oMath>
      <w:r w:rsidR="002F5474">
        <w:t xml:space="preserve"> </w:t>
      </w:r>
      <w:r w:rsidR="008F369C">
        <w:t>parameter is the shape parameter</w:t>
      </w:r>
      <w:r w:rsidR="003B7A84">
        <w:t>,</w:t>
      </w:r>
      <w:r w:rsidR="008F369C">
        <w:t xml:space="preserve"> and </w:t>
      </w:r>
      <m:oMath>
        <m:r>
          <w:rPr>
            <w:rFonts w:ascii="Cambria Math" w:hAnsi="Cambria Math"/>
          </w:rPr>
          <m:t>η</m:t>
        </m:r>
      </m:oMath>
      <w:r w:rsidR="0040465F">
        <w:t xml:space="preserve"> is simply a scale parameter and the variable </w:t>
      </w:r>
      <m:oMath>
        <m:r>
          <w:rPr>
            <w:rFonts w:ascii="Cambria Math" w:hAnsi="Cambria Math"/>
          </w:rPr>
          <m:t>y=x/η</m:t>
        </m:r>
      </m:oMath>
      <w:r w:rsidR="0040465F">
        <w:t xml:space="preserve"> has distribution </w:t>
      </w:r>
    </w:p>
    <w:p w:rsidR="0040465F" w:rsidRPr="0040465F" w:rsidRDefault="0040465F" w:rsidP="000924F8">
      <w:pPr>
        <w:pStyle w:val="p"/>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=β</m:t>
          </m:r>
          <m:sSup>
            <m:sSupPr>
              <m:ctrlPr>
                <w:rPr>
                  <w:rFonts w:ascii="Cambria Math" w:hAnsi="Cambria Math"/>
                  <w:i/>
                </w:rPr>
              </m:ctrlPr>
            </m:sSupPr>
            <m:e>
              <m:r>
                <w:rPr>
                  <w:rFonts w:ascii="Cambria Math" w:hAnsi="Cambria Math"/>
                </w:rPr>
                <m:t>y</m:t>
              </m:r>
            </m:e>
            <m:sup>
              <m:r>
                <w:rPr>
                  <w:rFonts w:ascii="Cambria Math" w:hAnsi="Cambria Math"/>
                </w:rPr>
                <m:t>β-1</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β</m:t>
                  </m:r>
                </m:sup>
              </m:sSup>
            </m:sup>
          </m:sSup>
        </m:oMath>
      </m:oMathPara>
    </w:p>
    <w:p w:rsidR="0040465F" w:rsidRDefault="00B90FC4" w:rsidP="001F09DB">
      <w:pPr>
        <w:pStyle w:val="p"/>
        <w:ind w:firstLine="0"/>
      </w:pPr>
      <w:r>
        <w:t>The Weibull distribution is given by</w:t>
      </w:r>
    </w:p>
    <w:p w:rsidR="00B90FC4" w:rsidRPr="00B7786D" w:rsidRDefault="00B90FC4" w:rsidP="006C4412">
      <w:pPr>
        <w:pStyle w:val="p"/>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x;β,η</m:t>
              </m:r>
            </m:e>
          </m:d>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β-1</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β</m:t>
                  </m:r>
                </m:sup>
              </m:sSup>
            </m:sup>
          </m:sSup>
          <m:r>
            <w:rPr>
              <w:rFonts w:ascii="Cambria Math" w:hAnsi="Cambria Math"/>
            </w:rPr>
            <m:t>;x≥0</m:t>
          </m:r>
        </m:oMath>
      </m:oMathPara>
    </w:p>
    <w:p w:rsidR="00B7786D" w:rsidRDefault="00B7786D" w:rsidP="001F09DB">
      <w:pPr>
        <w:pStyle w:val="p"/>
        <w:ind w:firstLine="0"/>
      </w:pPr>
      <w:r>
        <w:t>The mean and the variance of the Weibull distribution are given by</w:t>
      </w:r>
    </w:p>
    <w:p w:rsidR="00B7786D" w:rsidRPr="00E33E00" w:rsidRDefault="00E33E00" w:rsidP="006C4412">
      <w:pPr>
        <w:pStyle w:val="p"/>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η</m:t>
          </m:r>
          <m:r>
            <m:rPr>
              <m:sty m:val="p"/>
            </m:rPr>
            <w:rPr>
              <w:rFonts w:ascii="Cambria Math" w:hAnsi="Cambria Math"/>
            </w:rPr>
            <m:t xml:space="preserve"> 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β</m:t>
                  </m:r>
                </m:den>
              </m:f>
              <m:ctrlPr>
                <w:rPr>
                  <w:rFonts w:ascii="Cambria Math" w:hAnsi="Cambria Math"/>
                  <w:i/>
                </w:rPr>
              </m:ctrlPr>
            </m:e>
          </m:d>
        </m:oMath>
      </m:oMathPara>
    </w:p>
    <w:p w:rsidR="00E33E00" w:rsidRPr="002F5474" w:rsidRDefault="00E33E00" w:rsidP="006C4412">
      <w:pPr>
        <w:pStyle w:val="p"/>
      </w:pPr>
      <m:oMathPara>
        <m:oMathParaPr>
          <m:jc m:val="center"/>
        </m:oMathParaPr>
        <m:oMath>
          <m:r>
            <w:rPr>
              <w:rFonts w:ascii="Cambria Math" w:hAnsi="Cambria Math"/>
            </w:rPr>
            <w:lastRenderedPageBreak/>
            <m:t>Var</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d>
            <m:dPr>
              <m:begChr m:val="["/>
              <m:endChr m:val="]"/>
              <m:ctrlPr>
                <w:rPr>
                  <w:rFonts w:ascii="Cambria Math" w:hAnsi="Cambria Math"/>
                  <w:i/>
                </w:rPr>
              </m:ctrlPr>
            </m:dPr>
            <m:e>
              <m:r>
                <m:rPr>
                  <m:sty m:val="p"/>
                </m:rPr>
                <w:rPr>
                  <w:rFonts w:ascii="Cambria Math" w:hAnsi="Cambria Math"/>
                </w:rPr>
                <m:t>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m:t>
                      </m:r>
                    </m:num>
                    <m:den>
                      <m:r>
                        <w:rPr>
                          <w:rFonts w:ascii="Cambria Math" w:hAnsi="Cambria Math"/>
                        </w:rPr>
                        <m:t>β</m:t>
                      </m:r>
                    </m:den>
                  </m:f>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Γ</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β</m:t>
                              </m:r>
                            </m:den>
                          </m:f>
                          <m:ctrlPr>
                            <w:rPr>
                              <w:rFonts w:ascii="Cambria Math" w:hAnsi="Cambria Math"/>
                              <w:i/>
                            </w:rPr>
                          </m:ctrlPr>
                        </m:e>
                      </m:d>
                    </m:e>
                  </m:d>
                </m:e>
                <m:sup>
                  <m:r>
                    <w:rPr>
                      <w:rFonts w:ascii="Cambria Math" w:hAnsi="Cambria Math"/>
                    </w:rPr>
                    <m:t>2</m:t>
                  </m:r>
                </m:sup>
              </m:sSup>
            </m:e>
          </m:d>
        </m:oMath>
      </m:oMathPara>
    </w:p>
    <w:p w:rsidR="002F5474" w:rsidRDefault="00A73053" w:rsidP="006C4412">
      <w:pPr>
        <w:pStyle w:val="p"/>
        <w:ind w:firstLine="0"/>
      </w:pPr>
      <w:r w:rsidRPr="00952252">
        <w:rPr>
          <w:b/>
          <w:bCs/>
        </w:rPr>
        <w:fldChar w:fldCharType="begin"/>
      </w:r>
      <w:r w:rsidRPr="00952252">
        <w:rPr>
          <w:b/>
          <w:bCs/>
        </w:rPr>
        <w:instrText xml:space="preserve"> REF _Ref39874860 \h </w:instrText>
      </w:r>
      <w:r w:rsidR="00952252">
        <w:rPr>
          <w:b/>
          <w:bCs/>
        </w:rPr>
        <w:instrText xml:space="preserve"> \* MERGEFORMAT </w:instrText>
      </w:r>
      <w:r w:rsidRPr="00952252">
        <w:rPr>
          <w:b/>
          <w:bCs/>
        </w:rPr>
      </w:r>
      <w:r w:rsidRPr="00952252">
        <w:rPr>
          <w:b/>
          <w:bCs/>
        </w:rPr>
        <w:fldChar w:fldCharType="separate"/>
      </w:r>
      <w:r w:rsidR="000C04C1" w:rsidRPr="000C04C1">
        <w:rPr>
          <w:b/>
          <w:bCs/>
        </w:rPr>
        <w:t xml:space="preserve">Figure </w:t>
      </w:r>
      <w:r w:rsidR="000C04C1" w:rsidRPr="000C04C1">
        <w:rPr>
          <w:b/>
          <w:bCs/>
          <w:noProof/>
        </w:rPr>
        <w:t>6</w:t>
      </w:r>
      <w:r w:rsidRPr="00952252">
        <w:rPr>
          <w:b/>
          <w:bCs/>
        </w:rPr>
        <w:fldChar w:fldCharType="end"/>
      </w:r>
      <w:r w:rsidR="002F5474">
        <w:t xml:space="preserve"> shows the Weibull distribution on different</w:t>
      </w:r>
      <w:r w:rsidR="005338F9">
        <w:t xml:space="preserve"> levels of</w:t>
      </w:r>
      <w:r w:rsidR="002F5474">
        <w:t xml:space="preserve"> </w:t>
      </w:r>
      <m:oMath>
        <m:r>
          <w:rPr>
            <w:rFonts w:ascii="Cambria Math" w:hAnsi="Cambria Math"/>
          </w:rPr>
          <m:t xml:space="preserve">β </m:t>
        </m:r>
      </m:oMath>
      <w:r w:rsidR="005338F9">
        <w:t xml:space="preserve">and </w:t>
      </w:r>
      <m:oMath>
        <m:r>
          <w:rPr>
            <w:rFonts w:ascii="Cambria Math" w:hAnsi="Cambria Math"/>
          </w:rPr>
          <m:t>η.</m:t>
        </m:r>
      </m:oMath>
    </w:p>
    <w:p w:rsidR="002F36D8" w:rsidRDefault="002F36D8" w:rsidP="00491632">
      <w:pPr>
        <w:jc w:val="center"/>
      </w:pPr>
      <w:r>
        <w:rPr>
          <w:noProof/>
        </w:rPr>
        <w:drawing>
          <wp:inline distT="0" distB="0" distL="0" distR="0" wp14:anchorId="6C45B30F" wp14:editId="48F33DF6">
            <wp:extent cx="3490734" cy="26483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ibull_PDF.svg.png"/>
                    <pic:cNvPicPr/>
                  </pic:nvPicPr>
                  <pic:blipFill>
                    <a:blip r:embed="rId15">
                      <a:extLst>
                        <a:ext uri="{28A0092B-C50C-407E-A947-70E740481C1C}">
                          <a14:useLocalDpi xmlns:a14="http://schemas.microsoft.com/office/drawing/2010/main" val="0"/>
                        </a:ext>
                      </a:extLst>
                    </a:blip>
                    <a:stretch>
                      <a:fillRect/>
                    </a:stretch>
                  </pic:blipFill>
                  <pic:spPr>
                    <a:xfrm>
                      <a:off x="0" y="0"/>
                      <a:ext cx="3503066" cy="2657665"/>
                    </a:xfrm>
                    <a:prstGeom prst="rect">
                      <a:avLst/>
                    </a:prstGeom>
                  </pic:spPr>
                </pic:pic>
              </a:graphicData>
            </a:graphic>
          </wp:inline>
        </w:drawing>
      </w:r>
    </w:p>
    <w:p w:rsidR="00491632" w:rsidRDefault="002F36D8" w:rsidP="00C91396">
      <w:pPr>
        <w:pStyle w:val="Caption"/>
        <w:framePr w:wrap="around"/>
      </w:pPr>
      <w:bookmarkStart w:id="86" w:name="_Ref39874860"/>
      <w:bookmarkStart w:id="87" w:name="_Toc43570515"/>
      <w:r>
        <w:t xml:space="preserve">Figure </w:t>
      </w:r>
      <w:r w:rsidR="004C0A73">
        <w:fldChar w:fldCharType="begin"/>
      </w:r>
      <w:r w:rsidR="004C0A73">
        <w:instrText xml:space="preserve"> SEQ Figure \* ARABIC </w:instrText>
      </w:r>
      <w:r w:rsidR="004C0A73">
        <w:fldChar w:fldCharType="separate"/>
      </w:r>
      <w:r w:rsidR="00525911">
        <w:rPr>
          <w:noProof/>
        </w:rPr>
        <w:t>6</w:t>
      </w:r>
      <w:r w:rsidR="004C0A73">
        <w:rPr>
          <w:noProof/>
        </w:rPr>
        <w:fldChar w:fldCharType="end"/>
      </w:r>
      <w:bookmarkEnd w:id="86"/>
      <w:r>
        <w:t xml:space="preserve">: </w:t>
      </w:r>
      <w:r w:rsidRPr="003672A1">
        <w:t>P</w:t>
      </w:r>
      <w:r w:rsidR="00DF3B0C">
        <w:t xml:space="preserve">robability density function for </w:t>
      </w:r>
      <w:r>
        <w:t>Weibull</w:t>
      </w:r>
      <w:r w:rsidRPr="003672A1">
        <w:t xml:space="preserve"> </w:t>
      </w:r>
      <w:r w:rsidR="00DF3B0C">
        <w:t>variate</w:t>
      </w:r>
      <w:r w:rsidR="00580D2A">
        <w:t xml:space="preserve"> </w:t>
      </w:r>
      <m:oMath>
        <m:r>
          <w:rPr>
            <w:rFonts w:ascii="Cambria Math" w:hAnsi="Cambria Math"/>
          </w:rPr>
          <m:t>W: η, β</m:t>
        </m:r>
      </m:oMath>
      <w:bookmarkEnd w:id="87"/>
      <w:r w:rsidR="00DF3B0C">
        <w:t xml:space="preserve"> </w:t>
      </w:r>
    </w:p>
    <w:p w:rsidR="006C6F09" w:rsidRDefault="006C6F09" w:rsidP="006C6F09"/>
    <w:p w:rsidR="003E2652" w:rsidRPr="006C6F09" w:rsidRDefault="003E2652" w:rsidP="006C6F09"/>
    <w:p w:rsidR="002F5474" w:rsidRDefault="00260496" w:rsidP="00260496">
      <w:pPr>
        <w:pStyle w:val="H3"/>
      </w:pPr>
      <w:bookmarkStart w:id="88" w:name="_Toc43569020"/>
      <w:r>
        <w:t>Tukey Distribution</w:t>
      </w:r>
      <w:bookmarkEnd w:id="88"/>
    </w:p>
    <w:p w:rsidR="00260496" w:rsidRPr="00260496" w:rsidRDefault="00260496" w:rsidP="00260496"/>
    <w:p w:rsidR="00D9274D" w:rsidRDefault="004C0A73" w:rsidP="008B4957">
      <w:pPr>
        <w:pStyle w:val="p"/>
      </w:pPr>
      <w:sdt>
        <w:sdtPr>
          <w:id w:val="263114800"/>
          <w:citation/>
        </w:sdtPr>
        <w:sdtEndPr/>
        <w:sdtContent>
          <w:r w:rsidR="000F12FC">
            <w:fldChar w:fldCharType="begin"/>
          </w:r>
          <w:r w:rsidR="000F12FC">
            <w:instrText xml:space="preserve"> CITATION Ste15 \l 1033 </w:instrText>
          </w:r>
          <w:r w:rsidR="000F12FC">
            <w:fldChar w:fldCharType="separate"/>
          </w:r>
          <w:r w:rsidR="002A7C0C">
            <w:rPr>
              <w:noProof/>
            </w:rPr>
            <w:t>(Stephanie, 2015)</w:t>
          </w:r>
          <w:r w:rsidR="000F12FC">
            <w:fldChar w:fldCharType="end"/>
          </w:r>
        </w:sdtContent>
      </w:sdt>
      <w:r w:rsidR="000F12FC">
        <w:t xml:space="preserve"> </w:t>
      </w:r>
      <w:sdt>
        <w:sdtPr>
          <w:id w:val="1147858943"/>
          <w:citation/>
        </w:sdtPr>
        <w:sdtEndPr/>
        <w:sdtContent>
          <w:r w:rsidR="00A959A7">
            <w:fldChar w:fldCharType="begin"/>
          </w:r>
          <w:r w:rsidR="00A959A7">
            <w:instrText xml:space="preserve"> CITATION Joi71 \l 1033 </w:instrText>
          </w:r>
          <w:r w:rsidR="00A959A7">
            <w:fldChar w:fldCharType="separate"/>
          </w:r>
          <w:r w:rsidR="002A7C0C">
            <w:rPr>
              <w:noProof/>
            </w:rPr>
            <w:t>(Joiner &amp; Rosenblatt, 1971)</w:t>
          </w:r>
          <w:r w:rsidR="00A959A7">
            <w:fldChar w:fldCharType="end"/>
          </w:r>
        </w:sdtContent>
      </w:sdt>
      <w:r w:rsidR="00A959A7">
        <w:t xml:space="preserve"> </w:t>
      </w:r>
      <w:r w:rsidR="002F0912">
        <w:t xml:space="preserve">Tukey lambda distribution </w:t>
      </w:r>
      <w:r w:rsidR="0066698A">
        <w:t xml:space="preserve">denoted by </w:t>
      </w:r>
      <m:oMath>
        <m:r>
          <w:rPr>
            <w:rFonts w:ascii="Cambria Math" w:hAnsi="Cambria Math"/>
          </w:rPr>
          <m:t>Tukey</m:t>
        </m:r>
        <m:d>
          <m:dPr>
            <m:ctrlPr>
              <w:rPr>
                <w:rFonts w:ascii="Cambria Math" w:hAnsi="Cambria Math"/>
                <w:i/>
              </w:rPr>
            </m:ctrlPr>
          </m:dPr>
          <m:e>
            <m:r>
              <w:rPr>
                <w:rFonts w:ascii="Cambria Math" w:hAnsi="Cambria Math"/>
              </w:rPr>
              <m:t>λ</m:t>
            </m:r>
          </m:e>
        </m:d>
      </m:oMath>
      <w:r w:rsidR="0066698A">
        <w:t xml:space="preserve"> </w:t>
      </w:r>
      <w:r w:rsidR="002F0912">
        <w:t xml:space="preserve">is a continuous symmetric probability distributed </w:t>
      </w:r>
      <w:r w:rsidR="00812FE7">
        <w:t xml:space="preserve">defined in terms of its quantile function, </w:t>
      </w:r>
      <w:r w:rsidR="002F0912">
        <w:t xml:space="preserve">named after the </w:t>
      </w:r>
      <w:r w:rsidR="0048283E">
        <w:t xml:space="preserve">American mathematician John Wilder Tukey (1915-2000). </w:t>
      </w:r>
      <w:r w:rsidR="008B4957">
        <w:t xml:space="preserve">Unlike most other probability </w:t>
      </w:r>
      <w:r w:rsidR="007A2380">
        <w:t>distributions</w:t>
      </w:r>
      <w:r w:rsidR="008B4957">
        <w:t xml:space="preserve">, there isn’t a “one size fits all” formula for </w:t>
      </w:r>
      <w:r w:rsidR="007A2380">
        <w:t>probability</w:t>
      </w:r>
      <w:r w:rsidR="008B4957">
        <w:t xml:space="preserve"> density function. It is defined in terms of quantiles where the </w:t>
      </w:r>
      <w:r w:rsidR="007A2380">
        <w:t>quantile</w:t>
      </w:r>
      <w:r w:rsidR="008B4957">
        <w:t xml:space="preserve"> function </w:t>
      </w:r>
      <m:oMath>
        <m:r>
          <w:rPr>
            <w:rFonts w:ascii="Cambria Math" w:hAnsi="Cambria Math"/>
          </w:rPr>
          <m:t>Q</m:t>
        </m:r>
        <m:d>
          <m:dPr>
            <m:ctrlPr>
              <w:rPr>
                <w:rFonts w:ascii="Cambria Math" w:hAnsi="Cambria Math"/>
                <w:i/>
              </w:rPr>
            </m:ctrlPr>
          </m:dPr>
          <m:e>
            <m:r>
              <w:rPr>
                <w:rFonts w:ascii="Cambria Math" w:hAnsi="Cambria Math"/>
              </w:rPr>
              <m:t>p</m:t>
            </m:r>
          </m:e>
        </m:d>
      </m:oMath>
      <w:r w:rsidR="008B4957">
        <w:t xml:space="preserve"> (i.e. the inverse of the </w:t>
      </w:r>
      <w:r w:rsidR="007A2380">
        <w:t>cumulative</w:t>
      </w:r>
      <w:r w:rsidR="008B4957">
        <w:t xml:space="preserve"> distribution function) and the quantile density function (</w:t>
      </w:r>
      <m:oMath>
        <m:r>
          <w:rPr>
            <w:rFonts w:ascii="Cambria Math" w:hAnsi="Cambria Math"/>
          </w:rPr>
          <m:t>q=dQ/dp</m:t>
        </m:r>
      </m:oMath>
      <w:r w:rsidR="008B4957">
        <w:t>) are</w:t>
      </w:r>
      <m:oMath>
        <m:r>
          <w:rPr>
            <w:rFonts w:ascii="Cambria Math" w:hAnsi="Cambria Math"/>
          </w:rPr>
          <m:t>:</m:t>
        </m:r>
      </m:oMath>
    </w:p>
    <w:p w:rsidR="00FA642B" w:rsidRPr="00FA642B" w:rsidRDefault="00FA642B" w:rsidP="00FA642B">
      <w:pPr>
        <w:pStyle w:val="p"/>
      </w:pPr>
      <m:oMathPara>
        <m:oMath>
          <m:r>
            <w:rPr>
              <w:rFonts w:ascii="Cambria Math" w:hAnsi="Cambria Math"/>
            </w:rPr>
            <m:t>Q</m:t>
          </m:r>
          <m:d>
            <m:dPr>
              <m:ctrlPr>
                <w:rPr>
                  <w:rFonts w:ascii="Cambria Math" w:hAnsi="Cambria Math"/>
                  <w:i/>
                </w:rPr>
              </m:ctrlPr>
            </m:dPr>
            <m:e>
              <m:r>
                <w:rPr>
                  <w:rFonts w:ascii="Cambria Math" w:hAnsi="Cambria Math"/>
                </w:rPr>
                <m:t>p;λ</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λ</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λ</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λ</m:t>
                          </m:r>
                        </m:sup>
                      </m:sSup>
                    </m:e>
                  </m:d>
                  <m:r>
                    <w:rPr>
                      <w:rFonts w:ascii="Cambria Math" w:hAnsi="Cambria Math"/>
                    </w:rPr>
                    <m:t>,  &amp;λ ≠ 0</m:t>
                  </m:r>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  &amp;λ=0</m:t>
                  </m:r>
                </m:e>
              </m:eqArr>
            </m:e>
          </m:d>
        </m:oMath>
      </m:oMathPara>
    </w:p>
    <w:p w:rsidR="00FA642B" w:rsidRPr="00972C36" w:rsidRDefault="00FA642B" w:rsidP="00FA642B">
      <w:pPr>
        <w:pStyle w:val="p"/>
      </w:pPr>
      <m:oMathPara>
        <m:oMath>
          <m:r>
            <w:rPr>
              <w:rFonts w:ascii="Cambria Math" w:hAnsi="Cambria Math"/>
            </w:rPr>
            <m:t>q</m:t>
          </m:r>
          <m:d>
            <m:dPr>
              <m:ctrlPr>
                <w:rPr>
                  <w:rFonts w:ascii="Cambria Math" w:hAnsi="Cambria Math"/>
                  <w:i/>
                </w:rPr>
              </m:ctrlPr>
            </m:dPr>
            <m:e>
              <m:r>
                <w:rPr>
                  <w:rFonts w:ascii="Cambria Math" w:hAnsi="Cambria Math"/>
                </w:rPr>
                <m:t>p;λ</m:t>
              </m:r>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λ-1</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 xml:space="preserve">λ-1 </m:t>
              </m:r>
            </m:sup>
          </m:sSup>
          <m:r>
            <w:rPr>
              <w:rFonts w:ascii="Cambria Math" w:hAnsi="Cambria Math"/>
            </w:rPr>
            <m:t xml:space="preserve"> </m:t>
          </m:r>
        </m:oMath>
      </m:oMathPara>
    </w:p>
    <w:p w:rsidR="00972C36" w:rsidRDefault="00525E6A" w:rsidP="002A673D">
      <w:pPr>
        <w:pStyle w:val="p"/>
        <w:ind w:firstLine="0"/>
      </w:pPr>
      <w:r w:rsidRPr="00952252">
        <w:rPr>
          <w:b/>
          <w:bCs/>
        </w:rPr>
        <w:lastRenderedPageBreak/>
        <w:fldChar w:fldCharType="begin"/>
      </w:r>
      <w:r w:rsidRPr="00952252">
        <w:rPr>
          <w:b/>
          <w:bCs/>
        </w:rPr>
        <w:instrText xml:space="preserve"> REF _Ref39874847 \h </w:instrText>
      </w:r>
      <w:r w:rsidR="00952252">
        <w:rPr>
          <w:b/>
          <w:bCs/>
        </w:rPr>
        <w:instrText xml:space="preserve"> \* MERGEFORMAT </w:instrText>
      </w:r>
      <w:r w:rsidRPr="00952252">
        <w:rPr>
          <w:b/>
          <w:bCs/>
        </w:rPr>
      </w:r>
      <w:r w:rsidRPr="00952252">
        <w:rPr>
          <w:b/>
          <w:bCs/>
        </w:rPr>
        <w:fldChar w:fldCharType="separate"/>
      </w:r>
      <w:r w:rsidR="000C04C1" w:rsidRPr="000C04C1">
        <w:rPr>
          <w:b/>
          <w:bCs/>
        </w:rPr>
        <w:t xml:space="preserve">Figure </w:t>
      </w:r>
      <w:r w:rsidR="000C04C1" w:rsidRPr="000C04C1">
        <w:rPr>
          <w:b/>
          <w:bCs/>
          <w:noProof/>
        </w:rPr>
        <w:t>7</w:t>
      </w:r>
      <w:r w:rsidRPr="00952252">
        <w:rPr>
          <w:b/>
          <w:bCs/>
        </w:rPr>
        <w:fldChar w:fldCharType="end"/>
      </w:r>
      <w:r w:rsidR="00972C36">
        <w:t xml:space="preserve"> shows the Tukey lambda distribution on different levels parameters</w:t>
      </w:r>
      <m:oMath>
        <m:r>
          <w:rPr>
            <w:rFonts w:ascii="Cambria Math" w:hAnsi="Cambria Math"/>
          </w:rPr>
          <m:t>.</m:t>
        </m:r>
      </m:oMath>
    </w:p>
    <w:p w:rsidR="00972C36" w:rsidRDefault="00972C36" w:rsidP="00BA0FA1">
      <w:pPr>
        <w:jc w:val="center"/>
      </w:pPr>
      <w:r>
        <w:rPr>
          <w:noProof/>
        </w:rPr>
        <w:drawing>
          <wp:inline distT="0" distB="0" distL="0" distR="0" wp14:anchorId="369CD56B" wp14:editId="39B4358D">
            <wp:extent cx="3013494" cy="22601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key_lambda_distributions.svg.png"/>
                    <pic:cNvPicPr/>
                  </pic:nvPicPr>
                  <pic:blipFill>
                    <a:blip r:embed="rId16">
                      <a:extLst>
                        <a:ext uri="{28A0092B-C50C-407E-A947-70E740481C1C}">
                          <a14:useLocalDpi xmlns:a14="http://schemas.microsoft.com/office/drawing/2010/main" val="0"/>
                        </a:ext>
                      </a:extLst>
                    </a:blip>
                    <a:stretch>
                      <a:fillRect/>
                    </a:stretch>
                  </pic:blipFill>
                  <pic:spPr>
                    <a:xfrm>
                      <a:off x="0" y="0"/>
                      <a:ext cx="3025986" cy="2269490"/>
                    </a:xfrm>
                    <a:prstGeom prst="rect">
                      <a:avLst/>
                    </a:prstGeom>
                  </pic:spPr>
                </pic:pic>
              </a:graphicData>
            </a:graphic>
          </wp:inline>
        </w:drawing>
      </w:r>
    </w:p>
    <w:p w:rsidR="00972C36" w:rsidRDefault="00972C36" w:rsidP="00C91396">
      <w:pPr>
        <w:pStyle w:val="Caption"/>
        <w:framePr w:wrap="around"/>
      </w:pPr>
      <w:bookmarkStart w:id="89" w:name="_Ref39874847"/>
      <w:bookmarkStart w:id="90" w:name="_Toc43570516"/>
      <w:r>
        <w:t xml:space="preserve">Figure </w:t>
      </w:r>
      <w:r w:rsidR="004C0A73">
        <w:fldChar w:fldCharType="begin"/>
      </w:r>
      <w:r w:rsidR="004C0A73">
        <w:instrText xml:space="preserve"> SEQ Figure \* ARABIC </w:instrText>
      </w:r>
      <w:r w:rsidR="004C0A73">
        <w:fldChar w:fldCharType="separate"/>
      </w:r>
      <w:r w:rsidR="00525911">
        <w:rPr>
          <w:noProof/>
        </w:rPr>
        <w:t>7</w:t>
      </w:r>
      <w:r w:rsidR="004C0A73">
        <w:rPr>
          <w:noProof/>
        </w:rPr>
        <w:fldChar w:fldCharType="end"/>
      </w:r>
      <w:bookmarkEnd w:id="89"/>
      <w:r>
        <w:t xml:space="preserve">: </w:t>
      </w:r>
      <w:r w:rsidRPr="006F3BC7">
        <w:t>PDF of</w:t>
      </w:r>
      <w:r>
        <w:t xml:space="preserve"> Tukey lambda</w:t>
      </w:r>
      <w:r w:rsidRPr="006F3BC7">
        <w:t xml:space="preserve"> distribution</w:t>
      </w:r>
      <w:sdt>
        <w:sdtPr>
          <w:id w:val="1459676961"/>
          <w:citation/>
        </w:sdtPr>
        <w:sdtEndPr/>
        <w:sdtContent>
          <w:r w:rsidR="002C61F1">
            <w:fldChar w:fldCharType="begin"/>
          </w:r>
          <w:r w:rsidR="002C61F1">
            <w:instrText xml:space="preserve"> CITATION Tuk19 \l 1033 </w:instrText>
          </w:r>
          <w:r w:rsidR="002C61F1">
            <w:fldChar w:fldCharType="separate"/>
          </w:r>
          <w:r w:rsidR="002A7C0C">
            <w:rPr>
              <w:noProof/>
            </w:rPr>
            <w:t xml:space="preserve"> (Tukey lambda distribution, 2019)</w:t>
          </w:r>
          <w:r w:rsidR="002C61F1">
            <w:fldChar w:fldCharType="end"/>
          </w:r>
        </w:sdtContent>
      </w:sdt>
      <w:bookmarkEnd w:id="90"/>
    </w:p>
    <w:p w:rsidR="00BA0FA1" w:rsidRDefault="00BA0FA1" w:rsidP="00BA0FA1"/>
    <w:p w:rsidR="003E2652" w:rsidRPr="00BA0FA1" w:rsidRDefault="003E2652" w:rsidP="00BA0FA1"/>
    <w:p w:rsidR="00EA6F8E" w:rsidRDefault="00BA0FA1" w:rsidP="00BA0FA1">
      <w:pPr>
        <w:pStyle w:val="H3"/>
      </w:pPr>
      <w:bookmarkStart w:id="91" w:name="_Toc43569021"/>
      <w:r>
        <w:t>Laplace Distribution</w:t>
      </w:r>
      <w:bookmarkEnd w:id="91"/>
    </w:p>
    <w:p w:rsidR="00BA0FA1" w:rsidRPr="00BA0FA1" w:rsidRDefault="00BA0FA1" w:rsidP="00BA0FA1"/>
    <w:p w:rsidR="00977E2E" w:rsidRDefault="004C0A73" w:rsidP="005B2935">
      <w:pPr>
        <w:pStyle w:val="p"/>
      </w:pPr>
      <w:sdt>
        <w:sdtPr>
          <w:id w:val="397099905"/>
          <w:citation/>
        </w:sdtPr>
        <w:sdtEndPr/>
        <w:sdtContent>
          <w:r w:rsidR="0043643F">
            <w:fldChar w:fldCharType="begin"/>
          </w:r>
          <w:r w:rsidR="0043643F">
            <w:instrText xml:space="preserve"> CITATION Wal07 \l 1033 </w:instrText>
          </w:r>
          <w:r w:rsidR="0043643F">
            <w:fldChar w:fldCharType="separate"/>
          </w:r>
          <w:r w:rsidR="002A7C0C">
            <w:rPr>
              <w:noProof/>
            </w:rPr>
            <w:t>(Walck, 2007)</w:t>
          </w:r>
          <w:r w:rsidR="0043643F">
            <w:fldChar w:fldCharType="end"/>
          </w:r>
        </w:sdtContent>
      </w:sdt>
      <w:r w:rsidR="0043643F">
        <w:t xml:space="preserve"> </w:t>
      </w:r>
      <w:sdt>
        <w:sdtPr>
          <w:id w:val="750857806"/>
          <w:citation/>
        </w:sdtPr>
        <w:sdtEndPr/>
        <w:sdtContent>
          <w:r w:rsidR="00E0248E">
            <w:fldChar w:fldCharType="begin"/>
          </w:r>
          <w:r w:rsidR="00E0248E">
            <w:instrText xml:space="preserve"> CITATION For11 \l 1033 </w:instrText>
          </w:r>
          <w:r w:rsidR="00E0248E">
            <w:fldChar w:fldCharType="separate"/>
          </w:r>
          <w:r w:rsidR="002A7C0C">
            <w:rPr>
              <w:noProof/>
            </w:rPr>
            <w:t>(Forbes, Evans, Hasting, &amp; Peacock, 2011)</w:t>
          </w:r>
          <w:r w:rsidR="00E0248E">
            <w:fldChar w:fldCharType="end"/>
          </w:r>
        </w:sdtContent>
      </w:sdt>
      <w:r w:rsidR="00E0248E">
        <w:t xml:space="preserve"> </w:t>
      </w:r>
      <w:r w:rsidR="00725AD1">
        <w:t>Laplace distribution sometimes called double exponential distribution is a continuous probability distribution named after Pierre-Simon Laplace</w:t>
      </w:r>
      <w:r w:rsidR="00B35D71">
        <w:t xml:space="preserve"> (1749-1827)</w:t>
      </w:r>
      <w:r w:rsidR="00725AD1">
        <w:t xml:space="preserve">. </w:t>
      </w:r>
      <w:r w:rsidR="003729D1">
        <w:t xml:space="preserve">It is a symmetric distribution whose tails fall off less sharply than the Gaussian distribution but faster than the Cauchy distribution. </w:t>
      </w:r>
      <w:r w:rsidR="005B2935">
        <w:t>The distribution has an interesting feature as the best estimator for the mean µ is the median and not the sample mean. The distribution</w:t>
      </w:r>
      <w:r w:rsidR="00C051AD">
        <w:t xml:space="preserve"> is given by </w:t>
      </w:r>
    </w:p>
    <w:p w:rsidR="00C051AD" w:rsidRPr="00C051AD" w:rsidRDefault="00C051AD" w:rsidP="004A429D">
      <w:pPr>
        <w:pStyle w:val="p"/>
      </w:pPr>
      <m:oMathPara>
        <m:oMath>
          <m:r>
            <w:rPr>
              <w:rFonts w:ascii="Cambria Math" w:hAnsi="Cambria Math"/>
            </w:rPr>
            <m:t>f</m:t>
          </m:r>
          <m:d>
            <m:dPr>
              <m:ctrlPr>
                <w:rPr>
                  <w:rFonts w:ascii="Cambria Math" w:hAnsi="Cambria Math"/>
                  <w:i/>
                </w:rPr>
              </m:ctrlPr>
            </m:dPr>
            <m:e>
              <m:r>
                <w:rPr>
                  <w:rFonts w:ascii="Cambria Math" w:hAnsi="Cambria Math"/>
                </w:rPr>
                <m:t>x;a,b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a-x</m:t>
                              </m:r>
                            </m:num>
                            <m:den>
                              <m:r>
                                <w:rPr>
                                  <w:rFonts w:ascii="Cambria Math" w:hAnsi="Cambria Math"/>
                                </w:rPr>
                                <m:t>b</m:t>
                              </m:r>
                            </m:den>
                          </m:f>
                        </m:e>
                      </m:d>
                    </m:e>
                  </m:func>
                  <m:r>
                    <w:rPr>
                      <w:rFonts w:ascii="Cambria Math" w:hAnsi="Cambria Math"/>
                    </w:rPr>
                    <m:t>,  &amp;x&lt;μ</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m:t>
                              </m:r>
                            </m:den>
                          </m:f>
                        </m:e>
                      </m:d>
                    </m:e>
                  </m:func>
                  <m:r>
                    <w:rPr>
                      <w:rFonts w:ascii="Cambria Math" w:hAnsi="Cambria Math"/>
                    </w:rPr>
                    <m:t>,  &amp;x≥μ</m:t>
                  </m:r>
                </m:e>
              </m:eqArr>
            </m:e>
          </m:d>
        </m:oMath>
      </m:oMathPara>
    </w:p>
    <w:p w:rsidR="002D0798" w:rsidRDefault="000200E2" w:rsidP="0012113C">
      <w:pPr>
        <w:pStyle w:val="p"/>
        <w:ind w:firstLine="0"/>
      </w:pPr>
      <w:r>
        <w:t xml:space="preserve">Where </w:t>
      </w:r>
      <m:oMath>
        <m:r>
          <w:rPr>
            <w:rFonts w:ascii="Cambria Math" w:hAnsi="Cambria Math"/>
          </w:rPr>
          <m:t>a</m:t>
        </m:r>
      </m:oMath>
      <w:r>
        <w:t xml:space="preserve"> is the location parameter, and b &gt; 0 is the scale par</w:t>
      </w:r>
      <w:r w:rsidR="00EF6136">
        <w:t>ameter.</w:t>
      </w:r>
      <w:r w:rsidR="00BC77DD">
        <w:t xml:space="preserve"> The variance of the distribution is </w:t>
      </w:r>
      <m:oMath>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oMath>
      <w:r>
        <w:t xml:space="preserve"> </w:t>
      </w:r>
      <w:r w:rsidR="00987224" w:rsidRPr="00952252">
        <w:rPr>
          <w:b/>
          <w:bCs/>
        </w:rPr>
        <w:fldChar w:fldCharType="begin"/>
      </w:r>
      <w:r w:rsidR="00987224" w:rsidRPr="00952252">
        <w:rPr>
          <w:b/>
          <w:bCs/>
        </w:rPr>
        <w:instrText xml:space="preserve"> REF _Ref39874836 \h </w:instrText>
      </w:r>
      <w:r w:rsidR="00952252">
        <w:rPr>
          <w:b/>
          <w:bCs/>
        </w:rPr>
        <w:instrText xml:space="preserve"> \* MERGEFORMAT </w:instrText>
      </w:r>
      <w:r w:rsidR="00987224" w:rsidRPr="00952252">
        <w:rPr>
          <w:b/>
          <w:bCs/>
        </w:rPr>
      </w:r>
      <w:r w:rsidR="00987224" w:rsidRPr="00952252">
        <w:rPr>
          <w:b/>
          <w:bCs/>
        </w:rPr>
        <w:fldChar w:fldCharType="separate"/>
      </w:r>
      <w:r w:rsidR="000C04C1" w:rsidRPr="000C04C1">
        <w:rPr>
          <w:b/>
          <w:bCs/>
        </w:rPr>
        <w:t xml:space="preserve">Figure </w:t>
      </w:r>
      <w:r w:rsidR="000C04C1" w:rsidRPr="000C04C1">
        <w:rPr>
          <w:b/>
          <w:bCs/>
          <w:noProof/>
        </w:rPr>
        <w:t>8</w:t>
      </w:r>
      <w:r w:rsidR="00987224" w:rsidRPr="00952252">
        <w:rPr>
          <w:b/>
          <w:bCs/>
        </w:rPr>
        <w:fldChar w:fldCharType="end"/>
      </w:r>
      <w:r w:rsidR="002D0798">
        <w:t xml:space="preserve"> shows the </w:t>
      </w:r>
      <w:r w:rsidR="0034082E">
        <w:t>Laplace</w:t>
      </w:r>
      <w:r w:rsidR="002D0798">
        <w:t xml:space="preserve"> distribution on different levels </w:t>
      </w:r>
      <w:r w:rsidR="0034082E">
        <w:t xml:space="preserve">of </w:t>
      </w:r>
      <m:oMath>
        <m:r>
          <w:rPr>
            <w:rFonts w:ascii="Cambria Math" w:hAnsi="Cambria Math"/>
          </w:rPr>
          <m:t>a</m:t>
        </m:r>
      </m:oMath>
      <w:r w:rsidR="0034082E">
        <w:t xml:space="preserve"> and b</w:t>
      </w:r>
      <m:oMath>
        <m:r>
          <w:rPr>
            <w:rFonts w:ascii="Cambria Math" w:hAnsi="Cambria Math"/>
          </w:rPr>
          <m:t>.</m:t>
        </m:r>
      </m:oMath>
    </w:p>
    <w:p w:rsidR="007A1645" w:rsidRDefault="007A1645" w:rsidP="009101B0">
      <w:pPr>
        <w:jc w:val="center"/>
      </w:pPr>
      <w:r>
        <w:rPr>
          <w:noProof/>
        </w:rPr>
        <w:lastRenderedPageBreak/>
        <w:drawing>
          <wp:inline distT="0" distB="0" distL="0" distR="0" wp14:anchorId="5177273B" wp14:editId="6328E76F">
            <wp:extent cx="2915728" cy="26172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place_pdf_mod.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5323" cy="2625881"/>
                    </a:xfrm>
                    <a:prstGeom prst="rect">
                      <a:avLst/>
                    </a:prstGeom>
                  </pic:spPr>
                </pic:pic>
              </a:graphicData>
            </a:graphic>
          </wp:inline>
        </w:drawing>
      </w:r>
    </w:p>
    <w:p w:rsidR="00C051AD" w:rsidRDefault="007A1645" w:rsidP="00C91396">
      <w:pPr>
        <w:pStyle w:val="Caption"/>
        <w:framePr w:wrap="around"/>
      </w:pPr>
      <w:bookmarkStart w:id="92" w:name="_Ref39874836"/>
      <w:bookmarkStart w:id="93" w:name="_Toc43570517"/>
      <w:r>
        <w:t xml:space="preserve">Figure </w:t>
      </w:r>
      <w:r w:rsidR="004C0A73">
        <w:fldChar w:fldCharType="begin"/>
      </w:r>
      <w:r w:rsidR="004C0A73">
        <w:instrText xml:space="preserve"> SEQ Figure \* ARABIC </w:instrText>
      </w:r>
      <w:r w:rsidR="004C0A73">
        <w:fldChar w:fldCharType="separate"/>
      </w:r>
      <w:r w:rsidR="00525911">
        <w:rPr>
          <w:noProof/>
        </w:rPr>
        <w:t>8</w:t>
      </w:r>
      <w:r w:rsidR="004C0A73">
        <w:rPr>
          <w:noProof/>
        </w:rPr>
        <w:fldChar w:fldCharType="end"/>
      </w:r>
      <w:bookmarkEnd w:id="92"/>
      <w:r>
        <w:t xml:space="preserve">: </w:t>
      </w:r>
      <w:r w:rsidR="0046765B">
        <w:t xml:space="preserve">Probability density function for the </w:t>
      </w:r>
      <w:r w:rsidR="000A5D61">
        <w:t>Laplace</w:t>
      </w:r>
      <w:r>
        <w:t xml:space="preserve"> </w:t>
      </w:r>
      <w:r w:rsidR="0046765B">
        <w:t xml:space="preserve">variate </w:t>
      </w:r>
      <m:oMath>
        <m:r>
          <m:rPr>
            <m:sty m:val="bi"/>
          </m:rPr>
          <w:rPr>
            <w:rFonts w:ascii="Cambria Math" w:hAnsi="Cambria Math"/>
          </w:rPr>
          <m:t>L</m:t>
        </m:r>
        <m:r>
          <w:rPr>
            <w:rFonts w:ascii="Cambria Math" w:hAnsi="Cambria Math"/>
          </w:rPr>
          <m:t>:a, b</m:t>
        </m:r>
      </m:oMath>
      <w:bookmarkEnd w:id="93"/>
    </w:p>
    <w:p w:rsidR="006F31E1" w:rsidRDefault="006F31E1" w:rsidP="00EF6136">
      <w:pPr>
        <w:pStyle w:val="p"/>
      </w:pPr>
    </w:p>
    <w:p w:rsidR="002562A5" w:rsidRDefault="002562A5" w:rsidP="00EF6136">
      <w:pPr>
        <w:pStyle w:val="p"/>
      </w:pPr>
    </w:p>
    <w:p w:rsidR="0044407C" w:rsidRDefault="0044407C" w:rsidP="00DD6E34">
      <w:pPr>
        <w:pStyle w:val="H3"/>
      </w:pPr>
      <w:bookmarkStart w:id="94" w:name="_Toc43569022"/>
      <w:r w:rsidRPr="0044407C">
        <w:t>Uniform</w:t>
      </w:r>
      <w:r w:rsidR="00E1744F">
        <w:t xml:space="preserve"> (Rectangular)</w:t>
      </w:r>
      <w:r w:rsidRPr="0044407C">
        <w:t xml:space="preserve"> Distribution</w:t>
      </w:r>
      <w:bookmarkEnd w:id="94"/>
    </w:p>
    <w:p w:rsidR="00DD6E34" w:rsidRPr="00DD6E34" w:rsidRDefault="00DD6E34" w:rsidP="00DD6E34"/>
    <w:p w:rsidR="006F31E1" w:rsidRDefault="004C0A73" w:rsidP="00B56388">
      <w:pPr>
        <w:pStyle w:val="p"/>
      </w:pPr>
      <w:sdt>
        <w:sdtPr>
          <w:id w:val="-1544444408"/>
          <w:citation/>
        </w:sdtPr>
        <w:sdtEndPr/>
        <w:sdtContent>
          <w:r w:rsidR="0043643F">
            <w:fldChar w:fldCharType="begin"/>
          </w:r>
          <w:r w:rsidR="0043643F">
            <w:instrText xml:space="preserve"> CITATION Wal07 \l 1033 </w:instrText>
          </w:r>
          <w:r w:rsidR="0043643F">
            <w:fldChar w:fldCharType="separate"/>
          </w:r>
          <w:r w:rsidR="002A7C0C">
            <w:rPr>
              <w:noProof/>
            </w:rPr>
            <w:t>(Walck, 2007)</w:t>
          </w:r>
          <w:r w:rsidR="0043643F">
            <w:fldChar w:fldCharType="end"/>
          </w:r>
        </w:sdtContent>
      </w:sdt>
      <w:r w:rsidR="0043643F">
        <w:t xml:space="preserve"> </w:t>
      </w:r>
      <w:sdt>
        <w:sdtPr>
          <w:id w:val="1388369338"/>
          <w:citation/>
        </w:sdtPr>
        <w:sdtEndPr/>
        <w:sdtContent>
          <w:r w:rsidR="003452FB">
            <w:fldChar w:fldCharType="begin"/>
          </w:r>
          <w:r w:rsidR="003452FB">
            <w:instrText xml:space="preserve"> CITATION For11 \l 1033 </w:instrText>
          </w:r>
          <w:r w:rsidR="003452FB">
            <w:fldChar w:fldCharType="separate"/>
          </w:r>
          <w:r w:rsidR="002A7C0C">
            <w:rPr>
              <w:noProof/>
            </w:rPr>
            <w:t>(Forbes, Evans, Hasting, &amp; Peacock, 2011)</w:t>
          </w:r>
          <w:r w:rsidR="003452FB">
            <w:fldChar w:fldCharType="end"/>
          </w:r>
        </w:sdtContent>
      </w:sdt>
      <w:r w:rsidR="003452FB">
        <w:t xml:space="preserve"> </w:t>
      </w:r>
      <w:r w:rsidR="0044407C">
        <w:t xml:space="preserve">Uniform </w:t>
      </w:r>
      <w:r w:rsidR="00331F4A">
        <w:t>distribution</w:t>
      </w:r>
      <w:r w:rsidR="0044407C">
        <w:t xml:space="preserve"> denoted by </w:t>
      </w:r>
      <m:oMath>
        <m:r>
          <w:rPr>
            <w:rFonts w:ascii="Cambria Math" w:hAnsi="Cambria Math"/>
          </w:rPr>
          <m:t>U(a, b)</m:t>
        </m:r>
      </m:oMath>
      <w:r w:rsidR="00012E9D">
        <w:t xml:space="preserve"> is a symmetric probability </w:t>
      </w:r>
      <w:r w:rsidR="00331F4A">
        <w:t xml:space="preserve">distribution defined by two parameters </w:t>
      </w:r>
      <m:oMath>
        <m:r>
          <w:rPr>
            <w:rFonts w:ascii="Cambria Math" w:hAnsi="Cambria Math"/>
          </w:rPr>
          <m:t xml:space="preserve">a </m:t>
        </m:r>
      </m:oMath>
      <w:r w:rsidR="00B56388">
        <w:t xml:space="preserve">and </w:t>
      </w:r>
      <m:oMath>
        <m:r>
          <w:rPr>
            <w:rFonts w:ascii="Cambria Math" w:hAnsi="Cambria Math"/>
          </w:rPr>
          <m:t>b</m:t>
        </m:r>
      </m:oMath>
      <w:r w:rsidR="00B56388">
        <w:t xml:space="preserve"> where </w:t>
      </w:r>
      <m:oMath>
        <m:r>
          <w:rPr>
            <w:rFonts w:ascii="Cambria Math" w:hAnsi="Cambria Math"/>
          </w:rPr>
          <m:t>a</m:t>
        </m:r>
      </m:oMath>
      <w:r w:rsidR="00B56388">
        <w:t xml:space="preserve"> the location parameter is and </w:t>
      </w:r>
      <m:oMath>
        <m:r>
          <w:rPr>
            <w:rFonts w:ascii="Cambria Math" w:hAnsi="Cambria Math"/>
          </w:rPr>
          <m:t>(b-a)</m:t>
        </m:r>
      </m:oMath>
      <w:r w:rsidR="00B56388">
        <w:t xml:space="preserve"> is the scale parameter. </w:t>
      </w:r>
      <w:r w:rsidR="001E7319" w:rsidRPr="001E7319">
        <w:t xml:space="preserve">It is widely used as the basis for the generation of random numbers for other statistical distributions. Where every value in the range of the distribution is equally likely to occur. This is the distribution taken by uniform random numbers. </w:t>
      </w:r>
      <w:r w:rsidR="00DD6E34">
        <w:t>I</w:t>
      </w:r>
      <w:r w:rsidR="00012E9D">
        <w:t xml:space="preserve">t is given by </w:t>
      </w:r>
    </w:p>
    <w:p w:rsidR="00012E9D" w:rsidRPr="00241006" w:rsidRDefault="00012E9D" w:rsidP="00012E9D">
      <w:pPr>
        <w:pStyle w:val="p"/>
      </w:pPr>
      <m:oMathPara>
        <m:oMath>
          <m:r>
            <w:rPr>
              <w:rFonts w:ascii="Cambria Math" w:hAnsi="Cambria Math"/>
            </w:rPr>
            <m:t>f</m:t>
          </m:r>
          <m:d>
            <m:dPr>
              <m:ctrlPr>
                <w:rPr>
                  <w:rFonts w:ascii="Cambria Math" w:hAnsi="Cambria Math"/>
                  <w:i/>
                </w:rPr>
              </m:ctrlPr>
            </m:dPr>
            <m:e>
              <m:r>
                <w:rPr>
                  <w:rFonts w:ascii="Cambria Math" w:hAnsi="Cambria Math"/>
                </w:rPr>
                <m:t>x;a,b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b-a </m:t>
              </m:r>
            </m:den>
          </m:f>
          <m:r>
            <w:rPr>
              <w:rFonts w:ascii="Cambria Math" w:hAnsi="Cambria Math"/>
            </w:rPr>
            <m:t>; a≤x≤b</m:t>
          </m:r>
        </m:oMath>
      </m:oMathPara>
    </w:p>
    <w:p w:rsidR="00241006" w:rsidRDefault="00241006" w:rsidP="00DD6E34">
      <w:pPr>
        <w:pStyle w:val="p"/>
        <w:ind w:firstLine="0"/>
      </w:pPr>
      <w:r>
        <w:t>The mean and the variance of the Uniform distribution are given by:</w:t>
      </w:r>
    </w:p>
    <w:p w:rsidR="00241006" w:rsidRPr="00241006" w:rsidRDefault="00241006" w:rsidP="00241006">
      <w:pPr>
        <w:pStyle w:val="p"/>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a+b</m:t>
              </m:r>
            </m:e>
          </m:d>
        </m:oMath>
      </m:oMathPara>
    </w:p>
    <w:p w:rsidR="00241006" w:rsidRPr="00241006" w:rsidRDefault="00241006" w:rsidP="00241006">
      <w:pPr>
        <w:pStyle w:val="p"/>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rsidR="00C318E6" w:rsidRDefault="009E4326" w:rsidP="00DD6E34">
      <w:pPr>
        <w:pStyle w:val="p"/>
        <w:ind w:firstLine="0"/>
      </w:pPr>
      <w:r w:rsidRPr="00952252">
        <w:rPr>
          <w:b/>
          <w:bCs/>
        </w:rPr>
        <w:fldChar w:fldCharType="begin"/>
      </w:r>
      <w:r w:rsidRPr="00952252">
        <w:rPr>
          <w:b/>
          <w:bCs/>
        </w:rPr>
        <w:instrText xml:space="preserve"> REF _Ref39874835 \h </w:instrText>
      </w:r>
      <w:r w:rsidR="00952252">
        <w:rPr>
          <w:b/>
          <w:bCs/>
        </w:rPr>
        <w:instrText xml:space="preserve"> \* MERGEFORMAT </w:instrText>
      </w:r>
      <w:r w:rsidRPr="00952252">
        <w:rPr>
          <w:b/>
          <w:bCs/>
        </w:rPr>
      </w:r>
      <w:r w:rsidRPr="00952252">
        <w:rPr>
          <w:b/>
          <w:bCs/>
        </w:rPr>
        <w:fldChar w:fldCharType="separate"/>
      </w:r>
      <w:r w:rsidR="000C04C1" w:rsidRPr="000C04C1">
        <w:rPr>
          <w:b/>
          <w:bCs/>
        </w:rPr>
        <w:t xml:space="preserve">Figure </w:t>
      </w:r>
      <w:r w:rsidR="000C04C1" w:rsidRPr="000C04C1">
        <w:rPr>
          <w:b/>
          <w:bCs/>
          <w:noProof/>
        </w:rPr>
        <w:t>9</w:t>
      </w:r>
      <w:r w:rsidRPr="00952252">
        <w:rPr>
          <w:b/>
          <w:bCs/>
        </w:rPr>
        <w:fldChar w:fldCharType="end"/>
      </w:r>
      <w:r w:rsidR="00C318E6">
        <w:t xml:space="preserve"> shows the p.d.f of the Uniform distribution.</w:t>
      </w:r>
    </w:p>
    <w:p w:rsidR="006B254C" w:rsidRDefault="006B254C" w:rsidP="00834BEA">
      <w:pPr>
        <w:jc w:val="center"/>
      </w:pPr>
      <w:r>
        <w:rPr>
          <w:noProof/>
        </w:rPr>
        <w:lastRenderedPageBreak/>
        <w:drawing>
          <wp:inline distT="0" distB="0" distL="0" distR="0" wp14:anchorId="334387D5" wp14:editId="40BECF8B">
            <wp:extent cx="2855344" cy="216113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form_Distribution_PDF_SVG.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1477" cy="2173349"/>
                    </a:xfrm>
                    <a:prstGeom prst="rect">
                      <a:avLst/>
                    </a:prstGeom>
                  </pic:spPr>
                </pic:pic>
              </a:graphicData>
            </a:graphic>
          </wp:inline>
        </w:drawing>
      </w:r>
    </w:p>
    <w:p w:rsidR="006B254C" w:rsidRDefault="006B254C" w:rsidP="00C91396">
      <w:pPr>
        <w:pStyle w:val="Caption"/>
        <w:framePr w:wrap="around"/>
      </w:pPr>
      <w:bookmarkStart w:id="95" w:name="_Ref39874835"/>
      <w:bookmarkStart w:id="96" w:name="_Toc43570518"/>
      <w:r>
        <w:t xml:space="preserve">Figure </w:t>
      </w:r>
      <w:r w:rsidR="004C0A73">
        <w:fldChar w:fldCharType="begin"/>
      </w:r>
      <w:r w:rsidR="004C0A73">
        <w:instrText xml:space="preserve"> SEQ Figure \* ARABIC </w:instrText>
      </w:r>
      <w:r w:rsidR="004C0A73">
        <w:fldChar w:fldCharType="separate"/>
      </w:r>
      <w:r w:rsidR="00525911">
        <w:rPr>
          <w:noProof/>
        </w:rPr>
        <w:t>9</w:t>
      </w:r>
      <w:r w:rsidR="004C0A73">
        <w:rPr>
          <w:noProof/>
        </w:rPr>
        <w:fldChar w:fldCharType="end"/>
      </w:r>
      <w:bookmarkEnd w:id="95"/>
      <w:r>
        <w:t xml:space="preserve">: </w:t>
      </w:r>
      <w:r w:rsidRPr="00664F38">
        <w:t>P</w:t>
      </w:r>
      <w:r w:rsidR="003C056E">
        <w:t xml:space="preserve">robability density function for the rectangular variate </w:t>
      </w:r>
      <m:oMath>
        <m:r>
          <m:rPr>
            <m:sty m:val="bi"/>
          </m:rPr>
          <w:rPr>
            <w:rFonts w:ascii="Cambria Math" w:hAnsi="Cambria Math"/>
          </w:rPr>
          <m:t>R</m:t>
        </m:r>
        <m:r>
          <w:rPr>
            <w:rFonts w:ascii="Cambria Math" w:hAnsi="Cambria Math"/>
          </w:rPr>
          <m:t>: a, b</m:t>
        </m:r>
      </m:oMath>
      <w:bookmarkEnd w:id="96"/>
      <w:r w:rsidRPr="00664F38">
        <w:t xml:space="preserve"> </w:t>
      </w:r>
    </w:p>
    <w:p w:rsidR="00330187" w:rsidRDefault="00330187" w:rsidP="00330187"/>
    <w:p w:rsidR="00C728D6" w:rsidRPr="00330187" w:rsidRDefault="00C728D6" w:rsidP="00330187"/>
    <w:p w:rsidR="00012E9D" w:rsidRDefault="00C861D7" w:rsidP="00834BEA">
      <w:pPr>
        <w:pStyle w:val="H3"/>
      </w:pPr>
      <w:bookmarkStart w:id="97" w:name="_Toc43569023"/>
      <w:r w:rsidRPr="00C861D7">
        <w:t>Truncated Normal Distribution</w:t>
      </w:r>
      <w:bookmarkEnd w:id="97"/>
    </w:p>
    <w:p w:rsidR="00834BEA" w:rsidRPr="00834BEA" w:rsidRDefault="00834BEA" w:rsidP="00834BEA"/>
    <w:p w:rsidR="00C861D7" w:rsidRDefault="004C0A73" w:rsidP="0003497D">
      <w:pPr>
        <w:pStyle w:val="p"/>
      </w:pPr>
      <w:sdt>
        <w:sdtPr>
          <w:id w:val="-221362267"/>
          <w:citation/>
        </w:sdtPr>
        <w:sdtEndPr/>
        <w:sdtContent>
          <w:r w:rsidR="0003497D">
            <w:fldChar w:fldCharType="begin"/>
          </w:r>
          <w:r w:rsidR="00E82A68">
            <w:instrText xml:space="preserve">CITATION Bur14 \l 1033 </w:instrText>
          </w:r>
          <w:r w:rsidR="0003497D">
            <w:fldChar w:fldCharType="separate"/>
          </w:r>
          <w:r w:rsidR="002A7C0C">
            <w:rPr>
              <w:noProof/>
            </w:rPr>
            <w:t>(Burkardt, 2014)</w:t>
          </w:r>
          <w:r w:rsidR="0003497D">
            <w:fldChar w:fldCharType="end"/>
          </w:r>
        </w:sdtContent>
      </w:sdt>
      <w:r w:rsidR="00C861D7">
        <w:t>The truncated normal probability density function is defined in two steps. We choose a general normal PDF by specifying parameters µ and</w:t>
      </w:r>
      <m:oMath>
        <m:sSup>
          <m:sSupPr>
            <m:ctrlPr>
              <w:rPr>
                <w:rFonts w:ascii="Cambria Math" w:hAnsi="Cambria Math"/>
                <w:i/>
              </w:rPr>
            </m:ctrlPr>
          </m:sSupPr>
          <m:e>
            <m:r>
              <w:rPr>
                <w:rFonts w:ascii="Cambria Math" w:hAnsi="Cambria Math"/>
              </w:rPr>
              <m:t xml:space="preserve"> σ</m:t>
            </m:r>
          </m:e>
          <m:sup>
            <m:r>
              <w:rPr>
                <w:rFonts w:ascii="Cambria Math" w:hAnsi="Cambria Math"/>
              </w:rPr>
              <m:t>2</m:t>
            </m:r>
          </m:sup>
        </m:sSup>
      </m:oMath>
      <w:r w:rsidR="00C861D7">
        <w:t>, and then a truncation range (a, b). The p.d.f associated with the general normal distribution is modified by setting values outside the range to zero, and uniformly scaling the values inside the range so that the total integral is 1</w:t>
      </w:r>
      <w:r w:rsidR="00823F70">
        <w:t>.</w:t>
      </w:r>
      <w:r w:rsidR="004C0249">
        <w:t xml:space="preserve"> Suppose X has a normal distribution with mean </w:t>
      </w:r>
      <m:oMath>
        <m:r>
          <w:rPr>
            <w:rFonts w:ascii="Cambria Math" w:hAnsi="Cambria Math"/>
          </w:rPr>
          <m:t>μ</m:t>
        </m:r>
      </m:oMath>
      <w:r w:rsidR="004C0249">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C0249">
        <w:t xml:space="preserve">and lies within the interval </w:t>
      </w:r>
      <m:oMath>
        <m:d>
          <m:dPr>
            <m:ctrlPr>
              <w:rPr>
                <w:rFonts w:ascii="Cambria Math" w:hAnsi="Cambria Math"/>
                <w:i/>
              </w:rPr>
            </m:ctrlPr>
          </m:dPr>
          <m:e>
            <m:r>
              <w:rPr>
                <w:rFonts w:ascii="Cambria Math" w:hAnsi="Cambria Math"/>
              </w:rPr>
              <m:t>a, b</m:t>
            </m:r>
          </m:e>
        </m:d>
        <m:r>
          <w:rPr>
            <w:rFonts w:ascii="Cambria Math" w:hAnsi="Cambria Math"/>
          </w:rPr>
          <m:t>,</m:t>
        </m:r>
      </m:oMath>
      <w:r w:rsidR="004C0249">
        <w:t xml:space="preserve"> with </w:t>
      </w:r>
      <m:oMath>
        <m:r>
          <w:rPr>
            <w:rFonts w:ascii="Cambria Math" w:hAnsi="Cambria Math"/>
          </w:rPr>
          <m:t>-∞≤a≤b≤ ∞.</m:t>
        </m:r>
      </m:oMath>
      <w:r w:rsidR="004C0249">
        <w:t xml:space="preserve"> The</w:t>
      </w:r>
      <w:r w:rsidR="0046758B">
        <w:t>n</w:t>
      </w:r>
      <w:r w:rsidR="004C0249">
        <w:t xml:space="preserve"> the </w:t>
      </w:r>
      <w:r w:rsidR="00C64A35">
        <w:t xml:space="preserve">p.d.f of </w:t>
      </w:r>
      <w:r w:rsidR="004C0249">
        <w:t xml:space="preserve">X truncated on </w:t>
      </w:r>
      <m:oMath>
        <m:r>
          <w:rPr>
            <w:rFonts w:ascii="Cambria Math" w:hAnsi="Cambria Math"/>
          </w:rPr>
          <m:t>a&lt;X&lt;b</m:t>
        </m:r>
      </m:oMath>
      <w:r w:rsidR="004C0249">
        <w:t xml:space="preserve"> is given by:</w:t>
      </w:r>
    </w:p>
    <w:p w:rsidR="004C0249" w:rsidRPr="00590D94" w:rsidRDefault="003270A4" w:rsidP="004C0249">
      <w:pPr>
        <w:pStyle w:val="p"/>
      </w:pPr>
      <m:oMathPara>
        <m:oMath>
          <m:r>
            <w:rPr>
              <w:rFonts w:ascii="Cambria Math" w:hAnsi="Cambria Math"/>
            </w:rPr>
            <m:t>f</m:t>
          </m:r>
          <m:d>
            <m:dPr>
              <m:ctrlPr>
                <w:rPr>
                  <w:rFonts w:ascii="Cambria Math" w:hAnsi="Cambria Math"/>
                  <w:i/>
                </w:rPr>
              </m:ctrlPr>
            </m:dPr>
            <m:e>
              <m:r>
                <w:rPr>
                  <w:rFonts w:ascii="Cambria Math" w:hAnsi="Cambria Math"/>
                </w:rPr>
                <m:t>x; μ, σ, 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b-μ</m:t>
                      </m:r>
                    </m:num>
                    <m:den>
                      <m:r>
                        <w:rPr>
                          <w:rFonts w:ascii="Cambria Math" w:hAnsi="Cambria Math"/>
                        </w:rPr>
                        <m:t>σ</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a-μ</m:t>
                      </m:r>
                    </m:num>
                    <m:den>
                      <m:r>
                        <w:rPr>
                          <w:rFonts w:ascii="Cambria Math" w:hAnsi="Cambria Math"/>
                        </w:rPr>
                        <m:t>σ</m:t>
                      </m:r>
                    </m:den>
                  </m:f>
                </m:e>
              </m:d>
            </m:den>
          </m:f>
          <m:r>
            <w:rPr>
              <w:rFonts w:ascii="Cambria Math" w:hAnsi="Cambria Math"/>
            </w:rPr>
            <m:t>;a≤x≤</m:t>
          </m:r>
        </m:oMath>
      </m:oMathPara>
    </w:p>
    <w:p w:rsidR="00590D94" w:rsidRDefault="00F333A9" w:rsidP="00DC0FF2">
      <w:pPr>
        <w:pStyle w:val="p"/>
        <w:ind w:firstLine="0"/>
      </w:pPr>
      <w:r w:rsidRPr="00952252">
        <w:rPr>
          <w:b/>
          <w:bCs/>
        </w:rPr>
        <w:fldChar w:fldCharType="begin"/>
      </w:r>
      <w:r w:rsidRPr="00952252">
        <w:rPr>
          <w:b/>
          <w:bCs/>
        </w:rPr>
        <w:instrText xml:space="preserve"> REF _Ref39874834 \h </w:instrText>
      </w:r>
      <w:r w:rsidR="00952252">
        <w:rPr>
          <w:b/>
          <w:bCs/>
        </w:rPr>
        <w:instrText xml:space="preserve"> \* MERGEFORMAT </w:instrText>
      </w:r>
      <w:r w:rsidRPr="00952252">
        <w:rPr>
          <w:b/>
          <w:bCs/>
        </w:rPr>
      </w:r>
      <w:r w:rsidRPr="00952252">
        <w:rPr>
          <w:b/>
          <w:bCs/>
        </w:rPr>
        <w:fldChar w:fldCharType="separate"/>
      </w:r>
      <w:r w:rsidR="000C04C1" w:rsidRPr="000C04C1">
        <w:rPr>
          <w:b/>
          <w:bCs/>
        </w:rPr>
        <w:t xml:space="preserve">Figure </w:t>
      </w:r>
      <w:r w:rsidR="000C04C1" w:rsidRPr="000C04C1">
        <w:rPr>
          <w:b/>
          <w:bCs/>
          <w:noProof/>
        </w:rPr>
        <w:t>10</w:t>
      </w:r>
      <w:r w:rsidRPr="00952252">
        <w:rPr>
          <w:b/>
          <w:bCs/>
        </w:rPr>
        <w:fldChar w:fldCharType="end"/>
      </w:r>
      <w:r w:rsidR="00590D94">
        <w:t xml:space="preserve"> shows the p.d.f of the Truncated normal distribution on different levels of </w:t>
      </w:r>
      <m:oMath>
        <m:r>
          <w:rPr>
            <w:rFonts w:ascii="Cambria Math" w:hAnsi="Cambria Math"/>
          </w:rPr>
          <m:t>a</m:t>
        </m:r>
      </m:oMath>
      <w:r w:rsidR="00FD50FB">
        <w:t xml:space="preserve"> and </w:t>
      </w:r>
      <m:oMath>
        <m:r>
          <w:rPr>
            <w:rFonts w:ascii="Cambria Math" w:hAnsi="Cambria Math"/>
          </w:rPr>
          <m:t>b</m:t>
        </m:r>
      </m:oMath>
      <w:r w:rsidR="00DC0FF2">
        <w:t>.</w:t>
      </w:r>
    </w:p>
    <w:p w:rsidR="009B0159" w:rsidRDefault="009B0159" w:rsidP="00AF1BB6">
      <w:pPr>
        <w:jc w:val="center"/>
      </w:pPr>
      <w:r>
        <w:rPr>
          <w:noProof/>
        </w:rPr>
        <w:lastRenderedPageBreak/>
        <w:drawing>
          <wp:inline distT="0" distB="0" distL="0" distR="0" wp14:anchorId="732CE72D" wp14:editId="1CADA7D4">
            <wp:extent cx="3062377" cy="240918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uncated .pngorm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75774" cy="2419722"/>
                    </a:xfrm>
                    <a:prstGeom prst="rect">
                      <a:avLst/>
                    </a:prstGeom>
                  </pic:spPr>
                </pic:pic>
              </a:graphicData>
            </a:graphic>
          </wp:inline>
        </w:drawing>
      </w:r>
    </w:p>
    <w:p w:rsidR="000602A5" w:rsidRDefault="009B0159" w:rsidP="00C91396">
      <w:pPr>
        <w:pStyle w:val="Caption"/>
        <w:framePr w:wrap="around"/>
      </w:pPr>
      <w:bookmarkStart w:id="98" w:name="_Ref39874834"/>
      <w:bookmarkStart w:id="99" w:name="_Toc43570519"/>
      <w:r>
        <w:t xml:space="preserve">Figure </w:t>
      </w:r>
      <w:r w:rsidR="004C0A73">
        <w:fldChar w:fldCharType="begin"/>
      </w:r>
      <w:r w:rsidR="004C0A73">
        <w:instrText xml:space="preserve"> SEQ Figure \* ARABIC </w:instrText>
      </w:r>
      <w:r w:rsidR="004C0A73">
        <w:fldChar w:fldCharType="separate"/>
      </w:r>
      <w:r w:rsidR="00525911">
        <w:rPr>
          <w:noProof/>
        </w:rPr>
        <w:t>10</w:t>
      </w:r>
      <w:r w:rsidR="004C0A73">
        <w:rPr>
          <w:noProof/>
        </w:rPr>
        <w:fldChar w:fldCharType="end"/>
      </w:r>
      <w:bookmarkEnd w:id="98"/>
      <w:r>
        <w:t xml:space="preserve">: </w:t>
      </w:r>
      <w:r w:rsidRPr="00AA30A6">
        <w:t>P</w:t>
      </w:r>
      <w:r w:rsidR="00005471">
        <w:t xml:space="preserve">robability density function for the truncated normal variate </w:t>
      </w:r>
      <m:oMath>
        <m:r>
          <m:rPr>
            <m:sty m:val="bi"/>
          </m:rPr>
          <w:rPr>
            <w:rFonts w:ascii="Cambria Math" w:hAnsi="Cambria Math"/>
          </w:rPr>
          <m:t>X</m:t>
        </m:r>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μ, σ, a, b</m:t>
        </m:r>
      </m:oMath>
      <w:bookmarkEnd w:id="99"/>
      <w:r w:rsidR="00005471">
        <w:t xml:space="preserve"> </w:t>
      </w:r>
    </w:p>
    <w:p w:rsidR="00590D94" w:rsidRDefault="00590D94" w:rsidP="004C0249">
      <w:pPr>
        <w:pStyle w:val="p"/>
      </w:pPr>
    </w:p>
    <w:p w:rsidR="00DA3AEA" w:rsidRDefault="00DA3AEA" w:rsidP="004C0249">
      <w:pPr>
        <w:pStyle w:val="p"/>
      </w:pPr>
    </w:p>
    <w:p w:rsidR="003651AB" w:rsidRDefault="00D02B50" w:rsidP="00C64A35">
      <w:pPr>
        <w:pStyle w:val="H2"/>
        <w:bidi w:val="0"/>
        <w:jc w:val="left"/>
      </w:pPr>
      <w:bookmarkStart w:id="100" w:name="_Toc43569024"/>
      <w:r>
        <w:t>Model construction</w:t>
      </w:r>
      <w:bookmarkEnd w:id="100"/>
    </w:p>
    <w:p w:rsidR="003651AB" w:rsidRDefault="003651AB" w:rsidP="003651AB"/>
    <w:p w:rsidR="009B72D6" w:rsidRDefault="003651AB" w:rsidP="007868F9">
      <w:pPr>
        <w:pStyle w:val="p"/>
      </w:pPr>
      <w:r>
        <w:t xml:space="preserve">In this section we describe the process of building the classification model of </w:t>
      </w:r>
      <w:r w:rsidR="007868F9">
        <w:t>testing the normality</w:t>
      </w:r>
      <w:r>
        <w:t>. We start by describing the normality test as classification problem. Then we describe the data that we will use for this purpose and the steps of training and evaluating the model.</w:t>
      </w:r>
    </w:p>
    <w:p w:rsidR="007213D5" w:rsidRDefault="007213D5" w:rsidP="009552ED">
      <w:pPr>
        <w:rPr>
          <w:rFonts w:asciiTheme="majorBidi" w:hAnsiTheme="majorBidi" w:cstheme="majorBidi"/>
        </w:rPr>
      </w:pPr>
    </w:p>
    <w:p w:rsidR="00690CD3" w:rsidRDefault="00E24404" w:rsidP="003C7DFA">
      <w:pPr>
        <w:pStyle w:val="H3"/>
      </w:pPr>
      <w:bookmarkStart w:id="101" w:name="_Toc43569025"/>
      <w:r>
        <w:t>Process</w:t>
      </w:r>
      <w:bookmarkEnd w:id="101"/>
    </w:p>
    <w:p w:rsidR="00690CD3" w:rsidRPr="00690CD3" w:rsidRDefault="00690CD3" w:rsidP="00690CD3"/>
    <w:p w:rsidR="00723F59" w:rsidRDefault="00737FC4" w:rsidP="00FD35ED">
      <w:pPr>
        <w:pStyle w:val="p"/>
      </w:pPr>
      <w:r>
        <w:t xml:space="preserve">This </w:t>
      </w:r>
      <w:r w:rsidR="00723F59">
        <w:t>problem</w:t>
      </w:r>
      <w:r>
        <w:t xml:space="preserve"> is a binary classification problem</w:t>
      </w:r>
      <w:r w:rsidR="00723F59">
        <w:t xml:space="preserve">, we predict if the sample data </w:t>
      </w:r>
      <w:r w:rsidR="00FD35ED">
        <w:t>has</w:t>
      </w:r>
      <w:r w:rsidR="00723F59">
        <w:t xml:space="preserve"> departure from normality based on some properties such as skewness and kurtosis. The target variable in </w:t>
      </w:r>
      <w:r w:rsidR="00195B89">
        <w:t xml:space="preserve">this classification problem </w:t>
      </w:r>
      <w:r w:rsidR="00723F59">
        <w:t xml:space="preserve">is the type of the distribution where “alternative” represent the positive class and “normal” represent the negative class. We did not choose the positive class to </w:t>
      </w:r>
      <w:r w:rsidR="00B10D58">
        <w:t>represent</w:t>
      </w:r>
      <w:r w:rsidR="00723F59">
        <w:t xml:space="preserve"> the normality – which could make more sense </w:t>
      </w:r>
      <w:r w:rsidR="002760B2">
        <w:t>for others</w:t>
      </w:r>
      <w:r w:rsidR="00723F59">
        <w:t xml:space="preserve">– because we need to compare the power of this model with other tests which tries to </w:t>
      </w:r>
      <w:r w:rsidR="00FC0BAC">
        <w:t xml:space="preserve">check </w:t>
      </w:r>
      <w:r w:rsidR="00723F59">
        <w:t>if the s</w:t>
      </w:r>
      <w:r w:rsidR="00A42EC0">
        <w:t>ample is significantly depart</w:t>
      </w:r>
      <w:r w:rsidR="00723F59">
        <w:t xml:space="preserve"> from normality and not vice versa.</w:t>
      </w:r>
    </w:p>
    <w:p w:rsidR="003456C7" w:rsidRDefault="008F702F" w:rsidP="00503CDB">
      <w:pPr>
        <w:pStyle w:val="p"/>
      </w:pPr>
      <w:r w:rsidRPr="00F17DD1">
        <w:lastRenderedPageBreak/>
        <w:t xml:space="preserve">In the process of creating the model, we are following the steps of Train-Validate-Test. In </w:t>
      </w:r>
      <w:r w:rsidR="003456C7">
        <w:t xml:space="preserve">the </w:t>
      </w:r>
      <w:r w:rsidRPr="00F17DD1">
        <w:t>train</w:t>
      </w:r>
      <w:r w:rsidR="003456C7">
        <w:t>ing phase</w:t>
      </w:r>
      <w:r w:rsidRPr="00F17DD1">
        <w:t xml:space="preserve"> we train a model using training data from positive and negative classes. Where in the validate stage we run the model on the validate data set and tune the model </w:t>
      </w:r>
      <w:r w:rsidR="001550BF">
        <w:t xml:space="preserve">parameters to </w:t>
      </w:r>
      <w:r w:rsidR="003456C7">
        <w:t>yield</w:t>
      </w:r>
      <w:r w:rsidR="007A069C">
        <w:t xml:space="preserve"> the best quality</w:t>
      </w:r>
      <w:r w:rsidR="00121FB0">
        <w:t xml:space="preserve"> that</w:t>
      </w:r>
      <w:r w:rsidR="003456C7">
        <w:t xml:space="preserve"> can </w:t>
      </w:r>
      <w:r w:rsidR="00E35689">
        <w:t xml:space="preserve">be </w:t>
      </w:r>
      <w:r w:rsidR="003456C7">
        <w:t>achieve</w:t>
      </w:r>
      <w:r w:rsidR="007A069C">
        <w:t xml:space="preserve">d </w:t>
      </w:r>
      <w:r w:rsidR="003456C7">
        <w:t xml:space="preserve">by </w:t>
      </w:r>
      <w:r w:rsidR="007A069C">
        <w:t xml:space="preserve">the </w:t>
      </w:r>
      <w:r w:rsidR="003456C7">
        <w:t>model</w:t>
      </w:r>
      <w:r w:rsidRPr="00F17DD1">
        <w:t>.</w:t>
      </w:r>
      <w:r w:rsidR="00503CDB">
        <w:t xml:space="preserve"> In this stage we set in the model the threshold (cut off) points that have optimal quality. </w:t>
      </w:r>
      <w:r w:rsidRPr="00F17DD1">
        <w:t>The tuned model is then tested on different test set</w:t>
      </w:r>
      <w:r w:rsidR="00C61F3B">
        <w:t xml:space="preserve">s </w:t>
      </w:r>
      <w:r w:rsidRPr="00F17DD1">
        <w:t>and the quality of this test represents the final quality of the model.</w:t>
      </w:r>
    </w:p>
    <w:p w:rsidR="00E92555" w:rsidRDefault="00E92555" w:rsidP="00503CDB">
      <w:pPr>
        <w:pStyle w:val="p"/>
      </w:pPr>
    </w:p>
    <w:p w:rsidR="00614F97" w:rsidRDefault="00614F97" w:rsidP="00614F97">
      <w:pPr>
        <w:pStyle w:val="H3"/>
      </w:pPr>
      <w:bookmarkStart w:id="102" w:name="_Toc43569026"/>
      <w:r>
        <w:t>Classification Techniques</w:t>
      </w:r>
      <w:bookmarkEnd w:id="102"/>
    </w:p>
    <w:p w:rsidR="00E92555" w:rsidRPr="00E92555" w:rsidRDefault="00E92555" w:rsidP="00E92555"/>
    <w:p w:rsidR="00614F97" w:rsidRDefault="00F02C79" w:rsidP="0094287B">
      <w:pPr>
        <w:pStyle w:val="p"/>
      </w:pPr>
      <w:r>
        <w:t xml:space="preserve">In this research we aim to find the best classification technique that has the best performance in our use case, so we tend to build models using several methods and choose the one with best quality. </w:t>
      </w:r>
      <w:r w:rsidR="00614F97">
        <w:t>There are plenty of classification algorithms available to use. For example</w:t>
      </w:r>
      <w:r w:rsidR="00070A15">
        <w:t>,</w:t>
      </w:r>
      <w:r w:rsidR="00614F97">
        <w:t xml:space="preserve"> </w:t>
      </w:r>
      <w:hyperlink r:id="rId20" w:history="1">
        <w:r w:rsidR="0094287B" w:rsidRPr="0070032B">
          <w:rPr>
            <w:rStyle w:val="Hyperlink"/>
          </w:rPr>
          <w:t>caret</w:t>
        </w:r>
      </w:hyperlink>
      <w:r w:rsidR="00070A15">
        <w:t xml:space="preserve"> (</w:t>
      </w:r>
      <w:r w:rsidR="00895C34">
        <w:t>Classification And REgression Training)</w:t>
      </w:r>
      <w:r w:rsidR="00614F97">
        <w:t xml:space="preserve"> package in R has more </w:t>
      </w:r>
      <w:r w:rsidR="00D065CD">
        <w:t xml:space="preserve">than </w:t>
      </w:r>
      <w:r w:rsidR="00895C34">
        <w:t>180</w:t>
      </w:r>
      <w:r w:rsidR="00D065CD">
        <w:t xml:space="preserve"> classification techniques from different families. </w:t>
      </w:r>
      <w:r w:rsidR="00614F97">
        <w:t xml:space="preserve">It is hard examine all of the techniques to </w:t>
      </w:r>
      <w:r w:rsidR="00DC17BB">
        <w:t xml:space="preserve">find the best one that fits our data, and </w:t>
      </w:r>
      <w:r w:rsidR="00614F97">
        <w:t xml:space="preserve">it is </w:t>
      </w:r>
      <w:r w:rsidR="00DC17BB">
        <w:t xml:space="preserve">not straight forward to select from this long list. So, in this research I refer to previous studies that compared these techniques and evaluated their quality on several data sets.  </w:t>
      </w:r>
    </w:p>
    <w:p w:rsidR="00C66ADE" w:rsidRDefault="004C0A73" w:rsidP="003D1040">
      <w:pPr>
        <w:pStyle w:val="p"/>
      </w:pPr>
      <w:sdt>
        <w:sdtPr>
          <w:id w:val="2035459100"/>
          <w:citation/>
        </w:sdtPr>
        <w:sdtEndPr/>
        <w:sdtContent>
          <w:r w:rsidR="00B14F5B">
            <w:fldChar w:fldCharType="begin"/>
          </w:r>
          <w:r w:rsidR="00B14F5B">
            <w:instrText xml:space="preserve"> CITATION Fer14 \l 1033 </w:instrText>
          </w:r>
          <w:r w:rsidR="00B14F5B">
            <w:fldChar w:fldCharType="separate"/>
          </w:r>
          <w:r w:rsidR="002A7C0C">
            <w:rPr>
              <w:noProof/>
            </w:rPr>
            <w:t>(Fernandez-Delgado, Cernadas, Barro, &amp; Amorim, 2014)</w:t>
          </w:r>
          <w:r w:rsidR="00B14F5B">
            <w:fldChar w:fldCharType="end"/>
          </w:r>
        </w:sdtContent>
      </w:sdt>
      <w:r w:rsidR="00C66ADE">
        <w:t xml:space="preserve"> </w:t>
      </w:r>
      <w:r w:rsidR="00F279C4">
        <w:t>Compared</w:t>
      </w:r>
      <w:r w:rsidR="00C66ADE">
        <w:t xml:space="preserve"> 179 classifiers from 17 families in 121 data sets, and </w:t>
      </w:r>
      <w:sdt>
        <w:sdtPr>
          <w:id w:val="177475703"/>
          <w:citation/>
        </w:sdtPr>
        <w:sdtEndPr/>
        <w:sdtContent>
          <w:r w:rsidR="008E5B0B">
            <w:fldChar w:fldCharType="begin"/>
          </w:r>
          <w:r w:rsidR="008E5B0B">
            <w:instrText xml:space="preserve"> CITATION Wai16 \l 1033 </w:instrText>
          </w:r>
          <w:r w:rsidR="008E5B0B">
            <w:fldChar w:fldCharType="separate"/>
          </w:r>
          <w:r w:rsidR="002A7C0C">
            <w:rPr>
              <w:noProof/>
            </w:rPr>
            <w:t>(Wainer, 2016)</w:t>
          </w:r>
          <w:r w:rsidR="008E5B0B">
            <w:fldChar w:fldCharType="end"/>
          </w:r>
        </w:sdtContent>
      </w:sdt>
      <w:r w:rsidR="008E5B0B">
        <w:t xml:space="preserve"> </w:t>
      </w:r>
      <w:r w:rsidR="00C66ADE">
        <w:t xml:space="preserve">compared 14 techniques on 115 binary datasets. The two studies show that </w:t>
      </w:r>
      <w:r w:rsidR="006F2259">
        <w:t>R</w:t>
      </w:r>
      <w:r w:rsidR="00C66ADE">
        <w:t xml:space="preserve">andom </w:t>
      </w:r>
      <w:r w:rsidR="006F2259">
        <w:t>F</w:t>
      </w:r>
      <w:r w:rsidR="00C66ADE">
        <w:t xml:space="preserve">orest (RF), </w:t>
      </w:r>
      <w:r w:rsidR="006F2259">
        <w:t>G</w:t>
      </w:r>
      <w:r w:rsidR="00C66ADE">
        <w:t xml:space="preserve">radient </w:t>
      </w:r>
      <w:r w:rsidR="006F2259">
        <w:t>B</w:t>
      </w:r>
      <w:r w:rsidR="00C66ADE">
        <w:t xml:space="preserve">oosting </w:t>
      </w:r>
      <w:r w:rsidR="006F2259">
        <w:t>M</w:t>
      </w:r>
      <w:r w:rsidR="00625381">
        <w:t>achines (</w:t>
      </w:r>
      <w:r w:rsidR="00C66ADE">
        <w:t xml:space="preserve">GBM), and </w:t>
      </w:r>
      <w:r w:rsidR="006F2259">
        <w:t>S</w:t>
      </w:r>
      <w:r w:rsidR="00C66ADE">
        <w:t xml:space="preserve">upport </w:t>
      </w:r>
      <w:r w:rsidR="006F2259">
        <w:t>V</w:t>
      </w:r>
      <w:r w:rsidR="00C66ADE">
        <w:t xml:space="preserve">ector </w:t>
      </w:r>
      <w:r w:rsidR="006F2259">
        <w:t>M</w:t>
      </w:r>
      <w:r w:rsidR="00625381">
        <w:t>achines</w:t>
      </w:r>
      <w:r w:rsidR="00732CE4">
        <w:t xml:space="preserve"> </w:t>
      </w:r>
      <w:r w:rsidR="00625381">
        <w:t>(</w:t>
      </w:r>
      <w:r w:rsidR="00C66ADE">
        <w:t xml:space="preserve">SVM) </w:t>
      </w:r>
      <w:r w:rsidR="00732CE4">
        <w:t xml:space="preserve">classifiers </w:t>
      </w:r>
      <w:r w:rsidR="00C66ADE">
        <w:t xml:space="preserve">are the most </w:t>
      </w:r>
      <w:r w:rsidR="00625381">
        <w:t>performing</w:t>
      </w:r>
      <w:r w:rsidR="00C66ADE">
        <w:t xml:space="preserve"> ones and they are not significantly different from each other. </w:t>
      </w:r>
      <w:r w:rsidR="00C473DC">
        <w:t>As a result, w</w:t>
      </w:r>
      <w:r w:rsidR="00B51EDA">
        <w:t xml:space="preserve">e will </w:t>
      </w:r>
      <w:r w:rsidR="00D455A8">
        <w:t>build</w:t>
      </w:r>
      <w:r w:rsidR="00AB425E">
        <w:t xml:space="preserve"> three models from these </w:t>
      </w:r>
      <w:r w:rsidR="00732CE4">
        <w:t xml:space="preserve">classifier types </w:t>
      </w:r>
      <w:r w:rsidR="00AB425E">
        <w:t>and compare their quality as part of this research.</w:t>
      </w:r>
      <w:r w:rsidR="00D43EC4">
        <w:t xml:space="preserve"> In the sub sections below, we are providing a brief </w:t>
      </w:r>
      <w:r w:rsidR="0079721D">
        <w:t>explanation</w:t>
      </w:r>
      <w:r w:rsidR="00E458E8">
        <w:t xml:space="preserve"> of the</w:t>
      </w:r>
      <w:r w:rsidR="003D1040">
        <w:t>se</w:t>
      </w:r>
      <w:r w:rsidR="00E458E8">
        <w:t xml:space="preserve"> </w:t>
      </w:r>
      <w:r w:rsidR="0079721D">
        <w:t>classifiers</w:t>
      </w:r>
      <w:r w:rsidR="003D1040">
        <w:t>.</w:t>
      </w:r>
    </w:p>
    <w:p w:rsidR="00856F1B" w:rsidRDefault="00856F1B" w:rsidP="00856F1B">
      <w:pPr>
        <w:pStyle w:val="H4"/>
      </w:pPr>
      <w:r>
        <w:lastRenderedPageBreak/>
        <w:t>Random forest</w:t>
      </w:r>
      <w:r w:rsidR="00225792">
        <w:t xml:space="preserve"> (RF)</w:t>
      </w:r>
    </w:p>
    <w:p w:rsidR="00686C2D" w:rsidRPr="00686C2D" w:rsidRDefault="00686C2D" w:rsidP="00686C2D"/>
    <w:p w:rsidR="00F86766" w:rsidRDefault="004C0A73" w:rsidP="00353000">
      <w:pPr>
        <w:pStyle w:val="p"/>
      </w:pPr>
      <w:sdt>
        <w:sdtPr>
          <w:id w:val="1485041051"/>
          <w:citation/>
        </w:sdtPr>
        <w:sdtEndPr/>
        <w:sdtContent>
          <w:r w:rsidR="00585EA8">
            <w:fldChar w:fldCharType="begin"/>
          </w:r>
          <w:r w:rsidR="00585EA8">
            <w:instrText xml:space="preserve"> CITATION Reb19 \l 1033 </w:instrText>
          </w:r>
          <w:r w:rsidR="00585EA8">
            <w:fldChar w:fldCharType="separate"/>
          </w:r>
          <w:r w:rsidR="002A7C0C">
            <w:rPr>
              <w:noProof/>
            </w:rPr>
            <w:t>(Rebala, Ravi, &amp; Churiwala, 2019)</w:t>
          </w:r>
          <w:r w:rsidR="00585EA8">
            <w:fldChar w:fldCharType="end"/>
          </w:r>
        </w:sdtContent>
      </w:sdt>
      <w:r w:rsidR="00585EA8">
        <w:t xml:space="preserve"> </w:t>
      </w:r>
      <w:r w:rsidR="00BB04FA">
        <w:t>Random</w:t>
      </w:r>
      <w:r w:rsidR="00F86766">
        <w:t xml:space="preserve"> forest is an effective model for both </w:t>
      </w:r>
      <w:r w:rsidR="00BB04FA">
        <w:t>classification</w:t>
      </w:r>
      <w:r w:rsidR="00F86766">
        <w:t xml:space="preserve"> and regression problems. </w:t>
      </w:r>
      <w:r w:rsidR="00353000">
        <w:t>In classification learning, it</w:t>
      </w:r>
      <w:r w:rsidR="00F86766">
        <w:t xml:space="preserve"> </w:t>
      </w:r>
      <w:r w:rsidR="00F16389">
        <w:t xml:space="preserve">is an ensemble classifier </w:t>
      </w:r>
      <w:r w:rsidR="00F86766">
        <w:t>construct</w:t>
      </w:r>
      <w:r w:rsidR="007E0E00">
        <w:t>ed</w:t>
      </w:r>
      <w:r w:rsidR="00F86766">
        <w:t xml:space="preserve"> from a collection of decision trees that improve the prediction over single decision tree. </w:t>
      </w:r>
      <w:r w:rsidR="007E0E00">
        <w:t xml:space="preserve">The data set is split randomly with replacement into different bags – this is called data bagging- each one represents a decision tree. For each bag, different set of features with size </w:t>
      </w:r>
      <m:oMath>
        <m:rad>
          <m:radPr>
            <m:degHide m:val="1"/>
            <m:ctrlPr>
              <w:rPr>
                <w:rFonts w:ascii="Cambria Math" w:hAnsi="Cambria Math"/>
                <w:i/>
              </w:rPr>
            </m:ctrlPr>
          </m:radPr>
          <m:deg/>
          <m:e>
            <m:r>
              <w:rPr>
                <w:rFonts w:ascii="Cambria Math" w:hAnsi="Cambria Math"/>
              </w:rPr>
              <m:t>n</m:t>
            </m:r>
          </m:e>
        </m:rad>
      </m:oMath>
      <w:r w:rsidR="007E0E00">
        <w:t xml:space="preserve"> or </w:t>
      </w:r>
      <m:oMath>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 xml:space="preserve"> </m:t>
        </m:r>
      </m:oMath>
      <w:r w:rsidR="007E0E00">
        <w:t xml:space="preserve">is selected from feature set n and cross validation is used to select which feature set is most appropriate for this specific bag – this is called Feature Bagging. </w:t>
      </w:r>
      <w:r w:rsidR="001D75EC">
        <w:t>So each data bag will have a different set of features chosen for creating the Decision Tree.</w:t>
      </w:r>
    </w:p>
    <w:p w:rsidR="008F1DAE" w:rsidRDefault="008F1DAE" w:rsidP="006224FC">
      <w:pPr>
        <w:pStyle w:val="p"/>
      </w:pPr>
      <w:r>
        <w:t>For a</w:t>
      </w:r>
      <w:r w:rsidR="006224FC">
        <w:t xml:space="preserve"> new data point, prediction of its class is the aggregation of the </w:t>
      </w:r>
      <w:r w:rsidR="00160A2B">
        <w:t>predicted</w:t>
      </w:r>
      <w:r w:rsidR="006224FC">
        <w:t xml:space="preserve"> classes from all trees. The final result is aggregated using general voting </w:t>
      </w:r>
      <w:r w:rsidR="00160A2B">
        <w:t>technique</w:t>
      </w:r>
      <w:r w:rsidR="006224FC">
        <w:t xml:space="preserve"> as shown in below equation:</w:t>
      </w:r>
    </w:p>
    <w:p w:rsidR="006224FC" w:rsidRPr="006224FC" w:rsidRDefault="006224FC" w:rsidP="003B3CC3">
      <w:pPr>
        <w:pStyle w:val="p"/>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B</m:t>
              </m:r>
            </m:sup>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e>
          </m:nary>
        </m:oMath>
      </m:oMathPara>
    </w:p>
    <w:p w:rsidR="006224FC" w:rsidRDefault="006224FC" w:rsidP="00694486">
      <w:pPr>
        <w:pStyle w:val="p"/>
        <w:ind w:firstLine="0"/>
      </w:pPr>
      <w:r>
        <w:t>Where:</w:t>
      </w:r>
    </w:p>
    <w:p w:rsidR="006224FC" w:rsidRDefault="006224FC" w:rsidP="00694486">
      <w:pPr>
        <w:pStyle w:val="p"/>
      </w:pPr>
      <m:oMath>
        <m:r>
          <w:rPr>
            <w:rFonts w:ascii="Cambria Math" w:hAnsi="Cambria Math"/>
          </w:rPr>
          <m:t>f</m:t>
        </m:r>
      </m:oMath>
      <w:r>
        <w:t xml:space="preserve"> = </w:t>
      </w:r>
      <w:r w:rsidRPr="006224FC">
        <w:t>the final prediction from RF</w:t>
      </w:r>
    </w:p>
    <w:p w:rsidR="006224FC" w:rsidRDefault="006224FC" w:rsidP="00694486">
      <w:pPr>
        <w:pStyle w:val="p"/>
      </w:pPr>
      <m:oMath>
        <m:r>
          <w:rPr>
            <w:rFonts w:ascii="Cambria Math" w:hAnsi="Cambria Math"/>
          </w:rPr>
          <m:t>B</m:t>
        </m:r>
      </m:oMath>
      <w:r>
        <w:t xml:space="preserve"> = number of trees</w:t>
      </w:r>
    </w:p>
    <w:p w:rsidR="006224FC" w:rsidRDefault="006224FC" w:rsidP="00694486">
      <w:pPr>
        <w:pStyle w:val="p"/>
      </w:pPr>
      <m:oMath>
        <m:r>
          <w:rPr>
            <w:rFonts w:ascii="Cambria Math" w:hAnsi="Cambria Math"/>
          </w:rPr>
          <m:t>n</m:t>
        </m:r>
      </m:oMath>
      <w:r>
        <w:t xml:space="preserve"> = the index of decision tree</w:t>
      </w:r>
    </w:p>
    <w:p w:rsidR="006224FC" w:rsidRDefault="004C0A73" w:rsidP="00694486">
      <w:pPr>
        <w:pStyle w:val="p"/>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6224FC">
        <w:t xml:space="preserve"> = the result from decision tree </w:t>
      </w:r>
      <m:oMath>
        <m:r>
          <w:rPr>
            <w:rFonts w:ascii="Cambria Math" w:hAnsi="Cambria Math"/>
          </w:rPr>
          <m:t>n</m:t>
        </m:r>
      </m:oMath>
    </w:p>
    <w:p w:rsidR="006224FC" w:rsidRDefault="006224FC" w:rsidP="00694486">
      <w:pPr>
        <w:pStyle w:val="p"/>
      </w:pPr>
      <m:oMath>
        <m:r>
          <w:rPr>
            <w:rFonts w:ascii="Cambria Math" w:hAnsi="Cambria Math"/>
          </w:rPr>
          <m:t>x</m:t>
        </m:r>
      </m:oMath>
      <w:r>
        <w:t xml:space="preserve"> = the vector of the new data point to predict</w:t>
      </w:r>
    </w:p>
    <w:p w:rsidR="003C6FDE" w:rsidRPr="006224FC" w:rsidRDefault="003C6FDE" w:rsidP="00694486">
      <w:pPr>
        <w:pStyle w:val="p"/>
      </w:pPr>
    </w:p>
    <w:p w:rsidR="006224FC" w:rsidRPr="006224FC" w:rsidRDefault="00353000" w:rsidP="00353000">
      <w:pPr>
        <w:pStyle w:val="p"/>
      </w:pPr>
      <w:r>
        <w:t xml:space="preserve">Random Forest enables us to see which features are important of the variable to the decision. </w:t>
      </w:r>
      <w:r w:rsidRPr="00353000">
        <w:t xml:space="preserve">The intuitive notion in determining the variable importance is that if the variable is </w:t>
      </w:r>
      <w:r w:rsidRPr="00353000">
        <w:lastRenderedPageBreak/>
        <w:t>important, then rearranging the values of the variable in constructing the trees will not reduce the prediction accuracy.</w:t>
      </w:r>
    </w:p>
    <w:p w:rsidR="00F86766" w:rsidRPr="00F86766" w:rsidRDefault="00F86766" w:rsidP="00F86766">
      <w:pPr>
        <w:pStyle w:val="p"/>
      </w:pPr>
    </w:p>
    <w:p w:rsidR="00225792" w:rsidRDefault="00225792" w:rsidP="00225792">
      <w:pPr>
        <w:pStyle w:val="H4"/>
      </w:pPr>
      <w:r>
        <w:t>Gradient boosting machines (GBM)</w:t>
      </w:r>
    </w:p>
    <w:p w:rsidR="00D24ED6" w:rsidRPr="00D24ED6" w:rsidRDefault="00D24ED6" w:rsidP="00D24ED6"/>
    <w:p w:rsidR="00DB3A6E" w:rsidRDefault="004C0A73" w:rsidP="00F411D5">
      <w:pPr>
        <w:pStyle w:val="p"/>
      </w:pPr>
      <w:sdt>
        <w:sdtPr>
          <w:id w:val="1718320891"/>
          <w:citation/>
        </w:sdtPr>
        <w:sdtEndPr/>
        <w:sdtContent>
          <w:r w:rsidR="00620EFD">
            <w:fldChar w:fldCharType="begin"/>
          </w:r>
          <w:r w:rsidR="00620EFD">
            <w:instrText xml:space="preserve"> CITATION Ayy18 \l 1033 </w:instrText>
          </w:r>
          <w:r w:rsidR="00620EFD">
            <w:fldChar w:fldCharType="separate"/>
          </w:r>
          <w:r w:rsidR="002A7C0C">
            <w:rPr>
              <w:noProof/>
            </w:rPr>
            <w:t>(Ayyadevara, 2018)</w:t>
          </w:r>
          <w:r w:rsidR="00620EFD">
            <w:fldChar w:fldCharType="end"/>
          </w:r>
        </w:sdtContent>
      </w:sdt>
      <w:r w:rsidR="00620EFD">
        <w:t xml:space="preserve"> </w:t>
      </w:r>
      <w:r w:rsidR="00DB3A6E">
        <w:t xml:space="preserve">Gradient boosting is a machine learning classification technique based on creating an ensemble model from different models built </w:t>
      </w:r>
      <w:r w:rsidR="0097712B">
        <w:t xml:space="preserve">sequential </w:t>
      </w:r>
      <w:r w:rsidR="00DB3A6E">
        <w:t xml:space="preserve">as following. It start by creating an initial model using tree or linear regression that fit the data. The second model is built and its objective is to accurately predicting the cases where the first model performs poorly. The combination of these two models should </w:t>
      </w:r>
      <w:r w:rsidR="00E03188">
        <w:t>have</w:t>
      </w:r>
      <w:r w:rsidR="00DB3A6E">
        <w:t xml:space="preserve"> </w:t>
      </w:r>
      <w:r w:rsidR="00E03188">
        <w:t>higher</w:t>
      </w:r>
      <w:r w:rsidR="00DB3A6E">
        <w:t xml:space="preserve"> performance than either model alone. This booting process repeated many times until reach</w:t>
      </w:r>
      <w:r w:rsidR="00E03188">
        <w:t>ing</w:t>
      </w:r>
      <w:r w:rsidR="00DB3A6E">
        <w:t xml:space="preserve"> the </w:t>
      </w:r>
      <w:r w:rsidR="00E03188">
        <w:t>minimum</w:t>
      </w:r>
      <w:r w:rsidR="00DB3A6E">
        <w:t xml:space="preserve"> </w:t>
      </w:r>
      <w:r w:rsidR="00E03188">
        <w:t>prediction error.</w:t>
      </w:r>
      <w:r w:rsidR="008E34D2">
        <w:t xml:space="preserve"> </w:t>
      </w:r>
      <w:r w:rsidR="00F411D5" w:rsidRPr="00F411D5">
        <w:t>Gradient refers to the error, or residual, obtained after building a model. Boosting refers to improving. The technique is known as gradient boosting machine, or GBM. Gradient boosting is a way to gradually improve (reduce) error.</w:t>
      </w:r>
    </w:p>
    <w:p w:rsidR="008E34D2" w:rsidRPr="00DB3A6E" w:rsidRDefault="008E34D2" w:rsidP="008E34D2">
      <w:pPr>
        <w:pStyle w:val="p"/>
      </w:pPr>
    </w:p>
    <w:p w:rsidR="00225792" w:rsidRDefault="00225792" w:rsidP="00225792">
      <w:pPr>
        <w:pStyle w:val="H4"/>
      </w:pPr>
      <w:r>
        <w:t xml:space="preserve">Support vector </w:t>
      </w:r>
      <w:r w:rsidR="0028267B">
        <w:t>machines with Radial Basis Function Kernel (RBF SVM)</w:t>
      </w:r>
    </w:p>
    <w:p w:rsidR="006D5102" w:rsidRPr="006D5102" w:rsidRDefault="006D5102" w:rsidP="006D5102"/>
    <w:p w:rsidR="008E5126" w:rsidRDefault="004C0A73" w:rsidP="009A2645">
      <w:pPr>
        <w:pStyle w:val="p"/>
      </w:pPr>
      <w:sdt>
        <w:sdtPr>
          <w:id w:val="2004697825"/>
          <w:citation/>
        </w:sdtPr>
        <w:sdtEndPr/>
        <w:sdtContent>
          <w:r w:rsidR="00AB2DEB">
            <w:fldChar w:fldCharType="begin"/>
          </w:r>
          <w:r w:rsidR="00AB2DEB">
            <w:instrText xml:space="preserve"> CITATION Reb19 \l 1033 </w:instrText>
          </w:r>
          <w:r w:rsidR="00AB2DEB">
            <w:fldChar w:fldCharType="separate"/>
          </w:r>
          <w:r w:rsidR="002A7C0C">
            <w:rPr>
              <w:noProof/>
            </w:rPr>
            <w:t>(Rebala, Ravi, &amp; Churiwala, 2019)</w:t>
          </w:r>
          <w:r w:rsidR="00AB2DEB">
            <w:fldChar w:fldCharType="end"/>
          </w:r>
        </w:sdtContent>
      </w:sdt>
      <w:r w:rsidR="00AB2DEB">
        <w:t xml:space="preserve"> </w:t>
      </w:r>
      <w:r w:rsidR="006D5102">
        <w:t>Support vector machines (SVM) is a binary classifier, it classifie</w:t>
      </w:r>
      <w:r w:rsidR="009A2645">
        <w:t xml:space="preserve">s the data points by creating the optimal </w:t>
      </w:r>
      <w:r w:rsidR="006D5102">
        <w:t xml:space="preserve">hyperplane boundary </w:t>
      </w:r>
      <w:r w:rsidR="009A2645">
        <w:t xml:space="preserve">that have the maximum </w:t>
      </w:r>
      <w:r w:rsidR="006D5102">
        <w:t>margin for the data points as shown in</w:t>
      </w:r>
      <w:r w:rsidR="009C75A7">
        <w:t xml:space="preserve"> </w:t>
      </w:r>
      <w:r w:rsidR="009C75A7" w:rsidRPr="00952252">
        <w:rPr>
          <w:b/>
          <w:bCs/>
        </w:rPr>
        <w:fldChar w:fldCharType="begin"/>
      </w:r>
      <w:r w:rsidR="009C75A7" w:rsidRPr="00952252">
        <w:rPr>
          <w:b/>
          <w:bCs/>
        </w:rPr>
        <w:instrText xml:space="preserve"> REF _Ref42199372 \h </w:instrText>
      </w:r>
      <w:r w:rsidR="00952252">
        <w:rPr>
          <w:b/>
          <w:bCs/>
        </w:rPr>
        <w:instrText xml:space="preserve"> \* MERGEFORMAT </w:instrText>
      </w:r>
      <w:r w:rsidR="009C75A7" w:rsidRPr="00952252">
        <w:rPr>
          <w:b/>
          <w:bCs/>
        </w:rPr>
      </w:r>
      <w:r w:rsidR="009C75A7" w:rsidRPr="00952252">
        <w:rPr>
          <w:b/>
          <w:bCs/>
        </w:rPr>
        <w:fldChar w:fldCharType="separate"/>
      </w:r>
      <w:r w:rsidR="000C04C1" w:rsidRPr="000C04C1">
        <w:rPr>
          <w:b/>
          <w:bCs/>
        </w:rPr>
        <w:t xml:space="preserve">Figure </w:t>
      </w:r>
      <w:r w:rsidR="000C04C1" w:rsidRPr="000C04C1">
        <w:rPr>
          <w:b/>
          <w:bCs/>
          <w:noProof/>
        </w:rPr>
        <w:t>11</w:t>
      </w:r>
      <w:r w:rsidR="009C75A7" w:rsidRPr="00952252">
        <w:rPr>
          <w:b/>
          <w:bCs/>
        </w:rPr>
        <w:fldChar w:fldCharType="end"/>
      </w:r>
      <w:r w:rsidR="006D5102">
        <w:t xml:space="preserve">. SVM can handle linear </w:t>
      </w:r>
      <w:r w:rsidR="009C75A7">
        <w:t>separable</w:t>
      </w:r>
      <w:r w:rsidR="006D5102">
        <w:t xml:space="preserve"> data points as shown in</w:t>
      </w:r>
      <w:r w:rsidR="00A91DFE">
        <w:t xml:space="preserve"> the previous figure</w:t>
      </w:r>
      <w:r w:rsidR="009C75A7">
        <w:t xml:space="preserve"> </w:t>
      </w:r>
      <w:r w:rsidR="006D5102">
        <w:t xml:space="preserve">and can handle data points that are not linear </w:t>
      </w:r>
      <w:r w:rsidR="009C75A7">
        <w:t>separable</w:t>
      </w:r>
      <w:r w:rsidR="006D5102">
        <w:t xml:space="preserve"> by mapping data points into </w:t>
      </w:r>
      <w:r w:rsidR="009C75A7">
        <w:t>higher</w:t>
      </w:r>
      <w:r w:rsidR="006D5102">
        <w:t xml:space="preserve"> </w:t>
      </w:r>
      <w:r w:rsidR="009C75A7">
        <w:t>dimensional</w:t>
      </w:r>
      <w:r w:rsidR="006D5102">
        <w:t xml:space="preserve"> space using “kernel” functions. SVM classifier create a hyperplane of N-</w:t>
      </w:r>
      <w:r w:rsidR="009C75A7">
        <w:t>1 dimensions</w:t>
      </w:r>
      <w:r w:rsidR="006D5102">
        <w:t xml:space="preserve"> for n-</w:t>
      </w:r>
      <w:r w:rsidR="009C75A7">
        <w:t>dimensional</w:t>
      </w:r>
      <w:r w:rsidR="006D5102">
        <w:t xml:space="preserve"> </w:t>
      </w:r>
      <w:r w:rsidR="009C75A7">
        <w:t>feature</w:t>
      </w:r>
      <w:r w:rsidR="006D5102">
        <w:t xml:space="preserve"> vectors to separate the data into two classes. For example, for </w:t>
      </w:r>
      <w:r w:rsidR="009C75A7">
        <w:t>feature</w:t>
      </w:r>
      <w:r w:rsidR="006D5102">
        <w:t xml:space="preserve"> </w:t>
      </w:r>
      <w:r w:rsidR="009C75A7">
        <w:t>vector</w:t>
      </w:r>
      <w:r w:rsidR="006D5102">
        <w:t xml:space="preserve"> of size 2 the </w:t>
      </w:r>
      <w:r w:rsidR="009C75A7">
        <w:t>hyperplane</w:t>
      </w:r>
      <w:r w:rsidR="006D5102">
        <w:t xml:space="preserve"> is a line and can be represented by </w:t>
      </w:r>
      <w:r w:rsidR="00D04AF1">
        <w:t>the following e</w:t>
      </w:r>
      <w:r w:rsidR="006D5102">
        <w:t>quation</w:t>
      </w:r>
      <w:r w:rsidR="00D04AF1">
        <w:t>:</w:t>
      </w:r>
      <w:r w:rsidR="006D5102">
        <w:t xml:space="preserve"> </w:t>
      </w:r>
    </w:p>
    <w:p w:rsidR="008E5126" w:rsidRDefault="008E5126" w:rsidP="008E5126">
      <w:pPr>
        <w:pStyle w:val="p"/>
        <w:keepNext/>
      </w:pPr>
      <m:oMathPara>
        <m:oMath>
          <m:r>
            <w:rPr>
              <w:rFonts w:ascii="Cambria Math" w:hAnsi="Cambria Math"/>
            </w:rPr>
            <w:lastRenderedPageBreak/>
            <m:t>y=w.f</m:t>
          </m:r>
          <m:d>
            <m:dPr>
              <m:ctrlPr>
                <w:rPr>
                  <w:rFonts w:ascii="Cambria Math" w:hAnsi="Cambria Math"/>
                  <w:i/>
                </w:rPr>
              </m:ctrlPr>
            </m:dPr>
            <m:e>
              <m:r>
                <w:rPr>
                  <w:rFonts w:ascii="Cambria Math" w:hAnsi="Cambria Math"/>
                </w:rPr>
                <m:t>x</m:t>
              </m:r>
            </m:e>
          </m:d>
          <m:r>
            <w:rPr>
              <w:rFonts w:ascii="Cambria Math" w:hAnsi="Cambria Math"/>
            </w:rPr>
            <m:t>+b</m:t>
          </m:r>
        </m:oMath>
      </m:oMathPara>
    </w:p>
    <w:p w:rsidR="008E5126" w:rsidRDefault="008E5126" w:rsidP="00BE4520">
      <w:pPr>
        <w:pStyle w:val="p"/>
        <w:ind w:firstLine="0"/>
      </w:pPr>
      <w:r>
        <w:t xml:space="preserve">Where: </w:t>
      </w:r>
    </w:p>
    <w:p w:rsidR="008E5126" w:rsidRDefault="008E5126" w:rsidP="00BE4520">
      <w:pPr>
        <w:pStyle w:val="p"/>
      </w:pPr>
      <m:oMath>
        <m:r>
          <w:rPr>
            <w:rFonts w:ascii="Cambria Math" w:hAnsi="Cambria Math"/>
          </w:rPr>
          <m:t>f(x)</m:t>
        </m:r>
      </m:oMath>
      <w:r>
        <w:t xml:space="preserve"> </w:t>
      </w:r>
      <w:r w:rsidR="006E5A7B">
        <w:t>=</w:t>
      </w:r>
      <w:r>
        <w:t xml:space="preserve"> the feature vector</w:t>
      </w:r>
    </w:p>
    <w:p w:rsidR="008E5126" w:rsidRDefault="008E5126" w:rsidP="00BE4520">
      <w:pPr>
        <w:pStyle w:val="p"/>
      </w:pPr>
      <m:oMath>
        <m:r>
          <w:rPr>
            <w:rFonts w:ascii="Cambria Math" w:hAnsi="Cambria Math"/>
          </w:rPr>
          <m:t>w</m:t>
        </m:r>
      </m:oMath>
      <w:r>
        <w:t xml:space="preserve"> </w:t>
      </w:r>
      <w:r w:rsidR="006E5A7B">
        <w:t>=</w:t>
      </w:r>
      <w:r>
        <w:t xml:space="preserve"> the weight assigned to feature vector</w:t>
      </w:r>
    </w:p>
    <w:p w:rsidR="008E5126" w:rsidRDefault="008E5126" w:rsidP="00BE4520">
      <w:pPr>
        <w:pStyle w:val="p"/>
      </w:pPr>
      <m:oMath>
        <m:r>
          <w:rPr>
            <w:rFonts w:ascii="Cambria Math" w:hAnsi="Cambria Math"/>
          </w:rPr>
          <m:t xml:space="preserve">b </m:t>
        </m:r>
      </m:oMath>
      <w:r w:rsidR="006E5A7B">
        <w:t>=</w:t>
      </w:r>
      <w:r>
        <w:t xml:space="preserve"> the bias term</w:t>
      </w:r>
    </w:p>
    <w:p w:rsidR="006D5102" w:rsidRDefault="008E5126" w:rsidP="008E5126">
      <w:pPr>
        <w:pStyle w:val="p"/>
        <w:ind w:firstLine="0"/>
      </w:pPr>
      <w:r>
        <w:t>A</w:t>
      </w:r>
      <w:r w:rsidR="006D5102">
        <w:t>ll values of y greater than the function value are classified as class 1, and all other values are classified as class 2.</w:t>
      </w:r>
    </w:p>
    <w:p w:rsidR="0035662A" w:rsidRDefault="0035662A" w:rsidP="006D5102">
      <w:pPr>
        <w:pStyle w:val="p"/>
      </w:pPr>
    </w:p>
    <w:p w:rsidR="0035662A" w:rsidRDefault="006D5102" w:rsidP="0035662A">
      <w:pPr>
        <w:pStyle w:val="p"/>
        <w:keepNext/>
        <w:jc w:val="left"/>
      </w:pPr>
      <w:r>
        <w:rPr>
          <w:noProof/>
        </w:rPr>
        <w:drawing>
          <wp:inline distT="0" distB="0" distL="0" distR="0" wp14:anchorId="4D0C3ADE" wp14:editId="693B4218">
            <wp:extent cx="4729891" cy="275910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8906" cy="2764362"/>
                    </a:xfrm>
                    <a:prstGeom prst="rect">
                      <a:avLst/>
                    </a:prstGeom>
                    <a:noFill/>
                    <a:ln>
                      <a:noFill/>
                    </a:ln>
                  </pic:spPr>
                </pic:pic>
              </a:graphicData>
            </a:graphic>
          </wp:inline>
        </w:drawing>
      </w:r>
    </w:p>
    <w:p w:rsidR="006D5102" w:rsidRDefault="0035662A" w:rsidP="00C91396">
      <w:pPr>
        <w:pStyle w:val="Caption"/>
        <w:framePr w:wrap="around"/>
      </w:pPr>
      <w:bookmarkStart w:id="103" w:name="_Ref42199372"/>
      <w:bookmarkStart w:id="104" w:name="_Toc43570520"/>
      <w:r>
        <w:t xml:space="preserve">Figure </w:t>
      </w:r>
      <w:r w:rsidR="004C0A73">
        <w:fldChar w:fldCharType="begin"/>
      </w:r>
      <w:r w:rsidR="004C0A73">
        <w:instrText xml:space="preserve"> SEQ Figure \* ARABIC </w:instrText>
      </w:r>
      <w:r w:rsidR="004C0A73">
        <w:fldChar w:fldCharType="separate"/>
      </w:r>
      <w:r w:rsidR="00525911">
        <w:rPr>
          <w:noProof/>
        </w:rPr>
        <w:t>11</w:t>
      </w:r>
      <w:r w:rsidR="004C0A73">
        <w:rPr>
          <w:noProof/>
        </w:rPr>
        <w:fldChar w:fldCharType="end"/>
      </w:r>
      <w:bookmarkEnd w:id="103"/>
      <w:r>
        <w:t xml:space="preserve"> Support vector</w:t>
      </w:r>
      <w:r w:rsidR="00B65BE6">
        <w:t>s</w:t>
      </w:r>
      <w:r>
        <w:t xml:space="preserve"> and margin representation</w:t>
      </w:r>
      <w:bookmarkEnd w:id="104"/>
    </w:p>
    <w:p w:rsidR="00F35A78" w:rsidRPr="00F35A78" w:rsidRDefault="00F35A78" w:rsidP="00F35A78"/>
    <w:p w:rsidR="00685DCD" w:rsidRDefault="00A91DFE" w:rsidP="00E35ADC">
      <w:pPr>
        <w:pStyle w:val="p"/>
      </w:pPr>
      <w:r>
        <w:t xml:space="preserve">Many kernels exist </w:t>
      </w:r>
      <w:r w:rsidR="00E35ADC">
        <w:t>such as Polynomial and sigmoid functions. It</w:t>
      </w:r>
      <w:r w:rsidR="009A2645">
        <w:t xml:space="preserve"> is not </w:t>
      </w:r>
      <w:r w:rsidR="00E35ADC">
        <w:t>obvious</w:t>
      </w:r>
      <w:r w:rsidR="009A2645">
        <w:t xml:space="preserve"> which kernel works best. Radial bias kernel (RBF) is one of the commonly used kernel in SVM</w:t>
      </w:r>
      <w:r w:rsidR="00685DCD">
        <w:t xml:space="preserve"> and can be represented by below equation:</w:t>
      </w:r>
    </w:p>
    <w:p w:rsidR="00856F1B" w:rsidRPr="000F0F3B" w:rsidRDefault="00685DCD" w:rsidP="00685DCD">
      <w:pPr>
        <w:pStyle w:val="p"/>
        <w:jc w:val="center"/>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up>
          </m:sSup>
        </m:oMath>
      </m:oMathPara>
    </w:p>
    <w:p w:rsidR="007213D5" w:rsidRDefault="007213D5" w:rsidP="00A91EE0">
      <w:pPr>
        <w:pStyle w:val="p"/>
      </w:pPr>
    </w:p>
    <w:p w:rsidR="00690CD3" w:rsidRDefault="00690CD3" w:rsidP="00A218AE">
      <w:pPr>
        <w:pStyle w:val="H3"/>
      </w:pPr>
      <w:bookmarkStart w:id="105" w:name="_Toc43569027"/>
      <w:r>
        <w:lastRenderedPageBreak/>
        <w:t>Data set</w:t>
      </w:r>
      <w:bookmarkEnd w:id="105"/>
    </w:p>
    <w:p w:rsidR="00690CD3" w:rsidRPr="00690CD3" w:rsidRDefault="00690CD3" w:rsidP="00690CD3"/>
    <w:p w:rsidR="008F702F" w:rsidRPr="00F17DD1" w:rsidRDefault="00690CD3" w:rsidP="00380881">
      <w:pPr>
        <w:pStyle w:val="p"/>
      </w:pPr>
      <w:r w:rsidRPr="00F17DD1">
        <w:t>First stage of building a classification mode</w:t>
      </w:r>
      <w:r w:rsidR="00EA54FB">
        <w:t xml:space="preserve">l is to prepare </w:t>
      </w:r>
      <w:r w:rsidR="006C5593">
        <w:t>a</w:t>
      </w:r>
      <w:r w:rsidR="00EA54FB">
        <w:t xml:space="preserve"> data set</w:t>
      </w:r>
      <w:r w:rsidRPr="00F17DD1">
        <w:t xml:space="preserve"> for training and testing.</w:t>
      </w:r>
      <w:r>
        <w:t xml:space="preserve"> </w:t>
      </w:r>
      <w:r w:rsidR="006A1218">
        <w:t xml:space="preserve">We </w:t>
      </w:r>
      <w:r w:rsidR="006C5593">
        <w:t>used</w:t>
      </w:r>
      <w:r w:rsidR="006A1218">
        <w:t xml:space="preserve"> simulation code to generate s</w:t>
      </w:r>
      <w:r w:rsidR="008F702F" w:rsidRPr="00F17DD1">
        <w:t xml:space="preserve">amples from </w:t>
      </w:r>
      <w:r w:rsidR="00EA54FB">
        <w:t xml:space="preserve">alternative and normal </w:t>
      </w:r>
      <w:r w:rsidR="008F702F" w:rsidRPr="00F17DD1">
        <w:t xml:space="preserve">distributions, where </w:t>
      </w:r>
      <w:r w:rsidR="00EA54FB">
        <w:t xml:space="preserve">each generated sample represents a </w:t>
      </w:r>
      <w:r w:rsidR="00B2294C">
        <w:t>data point</w:t>
      </w:r>
      <w:r w:rsidR="008F702F" w:rsidRPr="00F17DD1">
        <w:t xml:space="preserve"> in </w:t>
      </w:r>
      <w:r w:rsidR="006A1218">
        <w:t xml:space="preserve">our </w:t>
      </w:r>
      <w:r w:rsidR="008F702F" w:rsidRPr="00F17DD1">
        <w:t>data set</w:t>
      </w:r>
      <w:r w:rsidR="00EA54FB">
        <w:t xml:space="preserve">. Several statistics and features calculated on each sample, where </w:t>
      </w:r>
      <w:r w:rsidR="006C5593">
        <w:t>the</w:t>
      </w:r>
      <w:r w:rsidR="00EA54FB">
        <w:t xml:space="preserve"> features and the </w:t>
      </w:r>
      <w:r w:rsidR="006C5593">
        <w:t>sample</w:t>
      </w:r>
      <w:r w:rsidR="00EA54FB">
        <w:t xml:space="preserve"> underlying distribution represent the data point</w:t>
      </w:r>
      <w:r w:rsidR="00380881">
        <w:t>/vector</w:t>
      </w:r>
      <w:r w:rsidR="00EA54FB">
        <w:t xml:space="preserve">. </w:t>
      </w:r>
      <w:r w:rsidR="00BF2DAB">
        <w:t xml:space="preserve">The samples </w:t>
      </w:r>
      <w:r w:rsidR="00380881">
        <w:t xml:space="preserve">to be </w:t>
      </w:r>
      <w:r w:rsidR="00BF2DAB">
        <w:t xml:space="preserve">scaled before calculating the features in order to improve the scalability of the model and avoid biasedness toward specific </w:t>
      </w:r>
      <w:r w:rsidR="00815F0C">
        <w:t xml:space="preserve">set of </w:t>
      </w:r>
      <w:r w:rsidR="00BF2DAB">
        <w:t>sample sizes or distributions.</w:t>
      </w:r>
    </w:p>
    <w:p w:rsidR="0071720B" w:rsidRDefault="00A5732D" w:rsidP="004A52A4">
      <w:pPr>
        <w:pStyle w:val="p"/>
        <w:rPr>
          <w:rStyle w:val="pChar"/>
        </w:rPr>
      </w:pPr>
      <w:r>
        <w:t xml:space="preserve">Data set of 10,000 </w:t>
      </w:r>
      <w:r w:rsidR="00265EFD">
        <w:t xml:space="preserve">data points </w:t>
      </w:r>
      <w:r w:rsidR="00380881">
        <w:t xml:space="preserve">to be </w:t>
      </w:r>
      <w:r>
        <w:t>generated</w:t>
      </w:r>
      <w:r w:rsidR="00380881">
        <w:t xml:space="preserve"> from both alternative and normal distributions having 1:1 ratio between</w:t>
      </w:r>
      <w:r w:rsidR="00380881" w:rsidRPr="00F17DD1">
        <w:t xml:space="preserve"> positive</w:t>
      </w:r>
      <w:r w:rsidR="00380881">
        <w:t>s</w:t>
      </w:r>
      <w:r w:rsidR="00380881" w:rsidRPr="00F17DD1">
        <w:t xml:space="preserve"> and negative</w:t>
      </w:r>
      <w:r w:rsidR="00380881">
        <w:t xml:space="preserve">s aiming to a balanced data sets. </w:t>
      </w:r>
      <w:r w:rsidR="00380881" w:rsidRPr="00A91EE0">
        <w:rPr>
          <w:rStyle w:val="pChar"/>
        </w:rPr>
        <w:t xml:space="preserve">The positive labels generated from the alternatives </w:t>
      </w:r>
      <w:r w:rsidR="00380881">
        <w:rPr>
          <w:rStyle w:val="pChar"/>
        </w:rPr>
        <w:t xml:space="preserve">are </w:t>
      </w:r>
      <w:r w:rsidR="00380881" w:rsidRPr="00A91EE0">
        <w:rPr>
          <w:rStyle w:val="pChar"/>
        </w:rPr>
        <w:t>listed in</w:t>
      </w:r>
      <w:r w:rsidR="004A52A4">
        <w:rPr>
          <w:rStyle w:val="pChar"/>
          <w:b/>
          <w:bCs/>
        </w:rPr>
        <w:t xml:space="preserve"> </w:t>
      </w:r>
      <w:r w:rsidR="004A52A4" w:rsidRPr="007C5EF3">
        <w:rPr>
          <w:rStyle w:val="pChar"/>
          <w:b/>
          <w:bCs/>
        </w:rPr>
        <w:fldChar w:fldCharType="begin"/>
      </w:r>
      <w:r w:rsidR="004A52A4" w:rsidRPr="007C5EF3">
        <w:rPr>
          <w:rStyle w:val="pChar"/>
          <w:b/>
          <w:bCs/>
        </w:rPr>
        <w:instrText xml:space="preserve"> REF _Ref39874715 \h  \* MERGEFORMAT </w:instrText>
      </w:r>
      <w:r w:rsidR="004A52A4" w:rsidRPr="007C5EF3">
        <w:rPr>
          <w:rStyle w:val="pChar"/>
          <w:b/>
          <w:bCs/>
        </w:rPr>
      </w:r>
      <w:r w:rsidR="004A52A4" w:rsidRPr="007C5EF3">
        <w:rPr>
          <w:rStyle w:val="pChar"/>
          <w:b/>
          <w:bCs/>
        </w:rPr>
        <w:fldChar w:fldCharType="separate"/>
      </w:r>
      <w:r w:rsidR="004A52A4" w:rsidRPr="007C5EF3">
        <w:rPr>
          <w:b/>
          <w:bCs/>
        </w:rPr>
        <w:t xml:space="preserve">Table </w:t>
      </w:r>
      <w:r w:rsidR="004A52A4" w:rsidRPr="007C5EF3">
        <w:rPr>
          <w:b/>
          <w:bCs/>
          <w:noProof/>
        </w:rPr>
        <w:t>1</w:t>
      </w:r>
      <w:r w:rsidR="004A52A4" w:rsidRPr="007C5EF3">
        <w:rPr>
          <w:rStyle w:val="pChar"/>
          <w:b/>
          <w:bCs/>
        </w:rPr>
        <w:fldChar w:fldCharType="end"/>
      </w:r>
      <w:r w:rsidR="00380881">
        <w:rPr>
          <w:rStyle w:val="pChar"/>
        </w:rPr>
        <w:t xml:space="preserve">. </w:t>
      </w:r>
      <w:r w:rsidR="00380881" w:rsidRPr="00A91EE0">
        <w:rPr>
          <w:rStyle w:val="pChar"/>
        </w:rPr>
        <w:t xml:space="preserve">The negative labels </w:t>
      </w:r>
      <w:r w:rsidR="00380881">
        <w:rPr>
          <w:rStyle w:val="pChar"/>
        </w:rPr>
        <w:t xml:space="preserve">to be </w:t>
      </w:r>
      <w:r w:rsidR="00380881" w:rsidRPr="00A91EE0">
        <w:rPr>
          <w:rStyle w:val="pChar"/>
        </w:rPr>
        <w:t xml:space="preserve">generated from the normal distribution on different levels of mean and standard deviation. Both set of labels </w:t>
      </w:r>
      <w:r w:rsidR="00380881">
        <w:rPr>
          <w:rStyle w:val="pChar"/>
        </w:rPr>
        <w:t xml:space="preserve">will be generated </w:t>
      </w:r>
      <w:r w:rsidR="00380881" w:rsidRPr="00A91EE0">
        <w:rPr>
          <w:rStyle w:val="pChar"/>
        </w:rPr>
        <w:t>from 200 different sample sizes randomly selected from the range of [</w:t>
      </w:r>
      <w:r w:rsidR="00380881">
        <w:rPr>
          <w:rStyle w:val="pChar"/>
        </w:rPr>
        <w:t>5</w:t>
      </w:r>
      <w:r w:rsidR="00380881" w:rsidRPr="00A91EE0">
        <w:rPr>
          <w:rStyle w:val="pChar"/>
        </w:rPr>
        <w:t xml:space="preserve">, </w:t>
      </w:r>
      <w:r w:rsidR="00380881">
        <w:rPr>
          <w:rStyle w:val="pChar"/>
        </w:rPr>
        <w:t>2000].</w:t>
      </w:r>
      <w:r w:rsidR="00265EFD">
        <w:t xml:space="preserve"> </w:t>
      </w:r>
    </w:p>
    <w:p w:rsidR="00B83044" w:rsidRDefault="00B83044" w:rsidP="00E01A9A">
      <w:pPr>
        <w:pStyle w:val="p"/>
        <w:rPr>
          <w:rStyle w:val="pChar"/>
        </w:rPr>
      </w:pPr>
      <w:r>
        <w:rPr>
          <w:rStyle w:val="pChar"/>
        </w:rPr>
        <w:t xml:space="preserve">We will divide the data set into “seen” and “unseen” sets. The “unseen” data represents samples from specific distributions that will not be used in the process of building the model. This set will be kept as hold </w:t>
      </w:r>
      <w:r w:rsidR="00E01A9A">
        <w:rPr>
          <w:rStyle w:val="pChar"/>
        </w:rPr>
        <w:t xml:space="preserve">out data to </w:t>
      </w:r>
      <w:r>
        <w:rPr>
          <w:rStyle w:val="pChar"/>
        </w:rPr>
        <w:t xml:space="preserve">measure the </w:t>
      </w:r>
      <w:r w:rsidR="00E01A9A">
        <w:rPr>
          <w:rStyle w:val="pChar"/>
        </w:rPr>
        <w:t xml:space="preserve">quality of the </w:t>
      </w:r>
      <w:r>
        <w:rPr>
          <w:rStyle w:val="pChar"/>
        </w:rPr>
        <w:t xml:space="preserve">model </w:t>
      </w:r>
      <w:r w:rsidR="00E01A9A">
        <w:rPr>
          <w:rStyle w:val="pChar"/>
        </w:rPr>
        <w:t>on data that it didn’t see before which can gives us an indicator on the generalizability of the model.</w:t>
      </w:r>
    </w:p>
    <w:p w:rsidR="006F301C" w:rsidRDefault="006F301C" w:rsidP="00A91EE0">
      <w:pPr>
        <w:pStyle w:val="p"/>
      </w:pPr>
    </w:p>
    <w:p w:rsidR="0041302E" w:rsidRDefault="00FF5D05" w:rsidP="00A218AE">
      <w:pPr>
        <w:pStyle w:val="H3"/>
      </w:pPr>
      <w:bookmarkStart w:id="106" w:name="_Toc43569028"/>
      <w:r>
        <w:t>Training</w:t>
      </w:r>
      <w:bookmarkEnd w:id="106"/>
    </w:p>
    <w:p w:rsidR="00FF5D05" w:rsidRDefault="00FF5D05" w:rsidP="00FF5D05"/>
    <w:p w:rsidR="00373880" w:rsidRDefault="00E33879" w:rsidP="000C04C1">
      <w:pPr>
        <w:pStyle w:val="p"/>
      </w:pPr>
      <w:r w:rsidRPr="00F17DD1">
        <w:t xml:space="preserve">Different models </w:t>
      </w:r>
      <w:r w:rsidR="00FB155F">
        <w:t>will be trained</w:t>
      </w:r>
      <w:r w:rsidR="000A6AEF">
        <w:t xml:space="preserve"> </w:t>
      </w:r>
      <w:r w:rsidRPr="00F17DD1">
        <w:t xml:space="preserve">using </w:t>
      </w:r>
      <w:r w:rsidR="00B87700">
        <w:t xml:space="preserve">the three techniques: Random Forest (RF), Gradient Descent Boosting (GBM), and </w:t>
      </w:r>
      <w:r w:rsidR="00B87700" w:rsidRPr="00B87700">
        <w:t>Support vector machines with Radial Basis Function Kernel (RBF SVM)</w:t>
      </w:r>
      <w:r w:rsidR="00B87700">
        <w:t xml:space="preserve">. Each model will be evaluated and the best performing one will be considered and used in </w:t>
      </w:r>
      <w:r w:rsidR="00B87700">
        <w:lastRenderedPageBreak/>
        <w:t>later stage of comparing against statistical normality tests.</w:t>
      </w:r>
      <w:r w:rsidRPr="00F17DD1">
        <w:t xml:space="preserve"> The features of the model are calculated from each sample and saved in csv format. The features to be used in the model are properties of the sample data such as mean, median, variance, skewness, kurtosis, sample size, </w:t>
      </w:r>
      <w:r w:rsidR="006E5D3F" w:rsidRPr="00F17DD1">
        <w:t>outliers’</w:t>
      </w:r>
      <w:r w:rsidRPr="00F17DD1">
        <w:t xml:space="preserve"> ratio.</w:t>
      </w:r>
      <w:r w:rsidR="00FB155F">
        <w:t xml:space="preserve"> This is an initial set of features we can </w:t>
      </w:r>
      <w:r w:rsidR="002241DC">
        <w:t>start with to build a baseline. O</w:t>
      </w:r>
      <w:r w:rsidR="00FB155F">
        <w:t xml:space="preserve">ther features probably will be added during </w:t>
      </w:r>
      <w:r w:rsidR="002241DC">
        <w:t xml:space="preserve">the time of </w:t>
      </w:r>
      <w:r w:rsidR="0074172E">
        <w:t>building the model</w:t>
      </w:r>
      <w:r w:rsidR="00FB155F">
        <w:t>.</w:t>
      </w:r>
    </w:p>
    <w:p w:rsidR="00737FC4" w:rsidRDefault="007E5E19" w:rsidP="00036DC0">
      <w:pPr>
        <w:pStyle w:val="p"/>
      </w:pPr>
      <w:r>
        <w:t>Feature selection technique</w:t>
      </w:r>
      <w:r w:rsidR="00A23E98">
        <w:t>s</w:t>
      </w:r>
      <w:r>
        <w:t xml:space="preserve"> </w:t>
      </w:r>
      <w:r w:rsidR="00036DC0">
        <w:t xml:space="preserve">could be </w:t>
      </w:r>
      <w:r>
        <w:t xml:space="preserve">applied </w:t>
      </w:r>
      <w:r w:rsidR="00A23E98">
        <w:t>on</w:t>
      </w:r>
      <w:r>
        <w:t xml:space="preserve"> the model to find the most significant </w:t>
      </w:r>
      <w:r w:rsidR="00A23E98">
        <w:t>features and drop the non-important ones</w:t>
      </w:r>
      <w:r>
        <w:t xml:space="preserve">. </w:t>
      </w:r>
      <w:r w:rsidR="00A23E98">
        <w:t>Techniques such as</w:t>
      </w:r>
      <w:r w:rsidR="001D59AC">
        <w:t xml:space="preserve"> Feature Importance of Random Forest, Recursive</w:t>
      </w:r>
      <w:r w:rsidR="00A23E98">
        <w:t xml:space="preserve"> Feature Elimination (RFE)</w:t>
      </w:r>
      <w:r w:rsidR="001D59AC">
        <w:t>,</w:t>
      </w:r>
      <w:r w:rsidR="00A23E98">
        <w:t xml:space="preserve"> and ANOVA</w:t>
      </w:r>
      <w:r w:rsidR="00E84CC9">
        <w:t xml:space="preserve"> F-</w:t>
      </w:r>
      <w:r w:rsidR="00A23E98">
        <w:t xml:space="preserve">test could be used in this study. The goal is to keep the model </w:t>
      </w:r>
      <w:r w:rsidR="00E84CC9">
        <w:t xml:space="preserve">with </w:t>
      </w:r>
      <w:r w:rsidR="00A23E98">
        <w:t xml:space="preserve">minimal set of features that gives the highest </w:t>
      </w:r>
      <w:r w:rsidR="00E84CC9">
        <w:t xml:space="preserve">possible </w:t>
      </w:r>
      <w:r w:rsidR="00A23E98">
        <w:t>quality.</w:t>
      </w:r>
    </w:p>
    <w:p w:rsidR="009A19A2" w:rsidRDefault="009A19A2" w:rsidP="00737FC4"/>
    <w:p w:rsidR="005C0887" w:rsidRDefault="005C0887" w:rsidP="005C0887">
      <w:pPr>
        <w:pStyle w:val="H3"/>
      </w:pPr>
      <w:bookmarkStart w:id="107" w:name="_Toc43569029"/>
      <w:r>
        <w:t>Evaluation</w:t>
      </w:r>
      <w:bookmarkEnd w:id="107"/>
    </w:p>
    <w:p w:rsidR="00793074" w:rsidRPr="00793074" w:rsidRDefault="00793074" w:rsidP="00793074"/>
    <w:p w:rsidR="00194417" w:rsidRDefault="00194417" w:rsidP="00262916">
      <w:pPr>
        <w:pStyle w:val="p"/>
      </w:pPr>
      <w:r>
        <w:t xml:space="preserve">Several metrics available to use for evaluating the quality of </w:t>
      </w:r>
      <w:r w:rsidR="004D39A7">
        <w:t xml:space="preserve">a </w:t>
      </w:r>
      <w:r w:rsidR="005454C8">
        <w:t>classification</w:t>
      </w:r>
      <w:r>
        <w:t xml:space="preserve"> mode</w:t>
      </w:r>
      <w:r w:rsidR="004D39A7">
        <w:t>l</w:t>
      </w:r>
      <w:r>
        <w:t xml:space="preserve">. We prefer to use the </w:t>
      </w:r>
      <w:r w:rsidR="005454C8">
        <w:t>A</w:t>
      </w:r>
      <w:r>
        <w:t xml:space="preserve">ccuracy </w:t>
      </w:r>
      <w:r w:rsidR="00D94B2E">
        <w:t xml:space="preserve">measure </w:t>
      </w:r>
      <w:r>
        <w:t xml:space="preserve">in this problem </w:t>
      </w:r>
      <w:r w:rsidR="00262916">
        <w:t xml:space="preserve">more than other measures like </w:t>
      </w:r>
      <w:r>
        <w:t xml:space="preserve">F-Measure. </w:t>
      </w:r>
      <w:r w:rsidR="005454C8">
        <w:t>The Accuracy represent</w:t>
      </w:r>
      <w:r w:rsidR="00FE7092">
        <w:t>s</w:t>
      </w:r>
      <w:r w:rsidR="005454C8">
        <w:t xml:space="preserve"> the combination of </w:t>
      </w:r>
      <w:r w:rsidR="00A829CC">
        <w:t>Specificity (1-</w:t>
      </w:r>
      <w:r w:rsidR="005454C8">
        <w:t xml:space="preserve"> </w:t>
      </w:r>
      <w:r w:rsidR="00A829CC">
        <w:t xml:space="preserve">α) </w:t>
      </w:r>
      <w:r w:rsidR="005454C8">
        <w:t xml:space="preserve">and </w:t>
      </w:r>
      <w:r w:rsidR="00076857">
        <w:t>Sensitivity (Power)</w:t>
      </w:r>
      <w:r w:rsidR="005454C8">
        <w:t xml:space="preserve"> which are the measures we will use </w:t>
      </w:r>
      <w:r w:rsidR="00FE7092">
        <w:t>in comparing</w:t>
      </w:r>
      <w:r w:rsidR="005454C8">
        <w:t xml:space="preserve"> </w:t>
      </w:r>
      <w:r w:rsidR="00FE7092">
        <w:t xml:space="preserve">the quality of </w:t>
      </w:r>
      <w:r w:rsidR="005454C8">
        <w:t>the model with other statistical tests.</w:t>
      </w:r>
    </w:p>
    <w:p w:rsidR="00742D61" w:rsidRDefault="00742D61" w:rsidP="00F2793C">
      <w:pPr>
        <w:pStyle w:val="p"/>
      </w:pPr>
      <w:r>
        <w:t xml:space="preserve">Validation data set will be used to evaluate quality of the models from several classification </w:t>
      </w:r>
      <w:r w:rsidR="00FA3FC3">
        <w:t>techniques</w:t>
      </w:r>
      <w:r>
        <w:t xml:space="preserve">. The models will be tuned by applying different model parameters such as number of </w:t>
      </w:r>
      <w:r w:rsidR="00F2793C">
        <w:t>trees in Random Forest</w:t>
      </w:r>
      <w:r>
        <w:t xml:space="preserve"> </w:t>
      </w:r>
      <w:r w:rsidR="00D94B2E">
        <w:t xml:space="preserve">classifier </w:t>
      </w:r>
      <w:r>
        <w:t xml:space="preserve">and </w:t>
      </w:r>
      <w:r w:rsidR="00F2793C">
        <w:t>sigma in SVM classifier</w:t>
      </w:r>
      <w:r>
        <w:t xml:space="preserve">. The model with the best </w:t>
      </w:r>
      <w:r w:rsidR="00A520C8">
        <w:t>performance</w:t>
      </w:r>
      <w:r>
        <w:t xml:space="preserve"> to be </w:t>
      </w:r>
      <w:r w:rsidR="00FA3FC3">
        <w:t>chosen</w:t>
      </w:r>
      <w:r>
        <w:t xml:space="preserve"> for next steps. </w:t>
      </w:r>
    </w:p>
    <w:p w:rsidR="00822073" w:rsidRDefault="00742D61" w:rsidP="009653B3">
      <w:pPr>
        <w:pStyle w:val="p"/>
      </w:pPr>
      <w:r>
        <w:t>The selected mode</w:t>
      </w:r>
      <w:r w:rsidR="00D94B2E">
        <w:t>l will be e</w:t>
      </w:r>
      <w:r>
        <w:t xml:space="preserve">valuated on the test set and on the unseen data sets. </w:t>
      </w:r>
      <w:r w:rsidR="00FA3FC3">
        <w:t>Different quality measures and charts to be used to report and analyze the performance of the proposed test.</w:t>
      </w:r>
    </w:p>
    <w:p w:rsidR="009653B3" w:rsidRDefault="009653B3" w:rsidP="009653B3">
      <w:pPr>
        <w:pStyle w:val="p"/>
      </w:pPr>
    </w:p>
    <w:p w:rsidR="00FA3FC3" w:rsidRDefault="00E7240F" w:rsidP="00C3625E">
      <w:pPr>
        <w:pStyle w:val="H2"/>
        <w:bidi w:val="0"/>
        <w:jc w:val="left"/>
      </w:pPr>
      <w:bookmarkStart w:id="108" w:name="_Toc43569030"/>
      <w:r>
        <w:lastRenderedPageBreak/>
        <w:t>Power comparison test</w:t>
      </w:r>
      <w:bookmarkEnd w:id="108"/>
    </w:p>
    <w:p w:rsidR="00596A28" w:rsidRDefault="00596A28" w:rsidP="00596A28"/>
    <w:p w:rsidR="00FD1BD3" w:rsidRDefault="009F22E0" w:rsidP="001E5E1B">
      <w:pPr>
        <w:pStyle w:val="p"/>
      </w:pPr>
      <w:r w:rsidRPr="00F17DD1">
        <w:t xml:space="preserve">A </w:t>
      </w:r>
      <w:r w:rsidR="00443CD6">
        <w:t xml:space="preserve">power </w:t>
      </w:r>
      <w:r w:rsidRPr="00F17DD1">
        <w:t xml:space="preserve">comparison test to be concluded between different normality tests including the new proposed </w:t>
      </w:r>
      <w:r w:rsidR="00B2538B">
        <w:t>model</w:t>
      </w:r>
      <w:r w:rsidRPr="00F17DD1">
        <w:t xml:space="preserve"> using Monte Carlo simulation</w:t>
      </w:r>
      <w:r w:rsidR="00FD1BD3">
        <w:t xml:space="preserve">. The alternative distributions considered are the ones listed </w:t>
      </w:r>
      <w:r>
        <w:t xml:space="preserve">in </w:t>
      </w:r>
      <w:r w:rsidR="00886C42" w:rsidRPr="00124CD4">
        <w:rPr>
          <w:b/>
          <w:bCs/>
        </w:rPr>
        <w:fldChar w:fldCharType="begin"/>
      </w:r>
      <w:r w:rsidR="00886C42" w:rsidRPr="00124CD4">
        <w:rPr>
          <w:b/>
          <w:bCs/>
        </w:rPr>
        <w:instrText xml:space="preserve"> REF _Ref39874715 \h </w:instrText>
      </w:r>
      <w:r w:rsidR="00124CD4">
        <w:rPr>
          <w:b/>
          <w:bCs/>
        </w:rPr>
        <w:instrText xml:space="preserve"> \* MERGEFORMAT </w:instrText>
      </w:r>
      <w:r w:rsidR="00886C42" w:rsidRPr="00124CD4">
        <w:rPr>
          <w:b/>
          <w:bCs/>
        </w:rPr>
      </w:r>
      <w:r w:rsidR="00886C42" w:rsidRPr="00124CD4">
        <w:rPr>
          <w:b/>
          <w:bCs/>
        </w:rPr>
        <w:fldChar w:fldCharType="separate"/>
      </w:r>
      <w:r w:rsidR="002F77CB" w:rsidRPr="00124CD4">
        <w:rPr>
          <w:b/>
          <w:bCs/>
        </w:rPr>
        <w:t xml:space="preserve">Table </w:t>
      </w:r>
      <w:r w:rsidR="002F77CB" w:rsidRPr="00124CD4">
        <w:rPr>
          <w:b/>
          <w:bCs/>
          <w:noProof/>
        </w:rPr>
        <w:t>1</w:t>
      </w:r>
      <w:r w:rsidR="00886C42" w:rsidRPr="00124CD4">
        <w:rPr>
          <w:b/>
          <w:bCs/>
        </w:rPr>
        <w:fldChar w:fldCharType="end"/>
      </w:r>
      <w:r>
        <w:t xml:space="preserve">. </w:t>
      </w:r>
      <w:r w:rsidR="000E2A9D">
        <w:t>The c</w:t>
      </w:r>
      <w:r w:rsidR="00FD1BD3">
        <w:t xml:space="preserve">omparison will be on </w:t>
      </w:r>
      <w:r w:rsidR="00FB78C8">
        <w:t>three</w:t>
      </w:r>
      <w:r w:rsidR="00443CD6">
        <w:t xml:space="preserve"> levels of significance </w:t>
      </w:r>
      <w:r w:rsidR="00FB78C8">
        <w:t xml:space="preserve">α = 0.01, </w:t>
      </w:r>
      <w:r w:rsidR="00443CD6">
        <w:t>α = 0.05</w:t>
      </w:r>
      <w:r w:rsidR="00FB78C8">
        <w:t>,</w:t>
      </w:r>
      <w:r w:rsidR="00443CD6">
        <w:t xml:space="preserve"> and α=0.10 </w:t>
      </w:r>
      <w:r w:rsidR="00FD1BD3">
        <w:t xml:space="preserve">to investigate the effect of the significance level on the power of the test. </w:t>
      </w:r>
      <w:r w:rsidR="00D81A72">
        <w:t>Corresponding</w:t>
      </w:r>
      <w:r w:rsidR="000C244E">
        <w:t xml:space="preserve"> thresholds of the proposed test on each level of significance can be calculated by choosing the threshold</w:t>
      </w:r>
      <w:r w:rsidR="00D81A72">
        <w:t>s</w:t>
      </w:r>
      <w:r w:rsidR="000C244E">
        <w:t xml:space="preserve"> that give </w:t>
      </w:r>
      <w:r w:rsidR="00D81A72">
        <w:t>specificity</w:t>
      </w:r>
      <w:r w:rsidR="000C244E">
        <w:t xml:space="preserve"> </w:t>
      </w:r>
      <w:r w:rsidR="00D81A72">
        <w:t xml:space="preserve">of </w:t>
      </w:r>
      <w:r w:rsidR="00FB78C8">
        <w:t xml:space="preserve">0.99, </w:t>
      </w:r>
      <w:r w:rsidR="000C244E">
        <w:t>0.95</w:t>
      </w:r>
      <w:r w:rsidR="00FB78C8">
        <w:t>,</w:t>
      </w:r>
      <w:r w:rsidR="000C244E">
        <w:t xml:space="preserve"> and 0.90 for </w:t>
      </w:r>
      <w:r w:rsidR="00FB78C8">
        <w:t xml:space="preserve">0.01, </w:t>
      </w:r>
      <w:r w:rsidR="000C244E">
        <w:t>0.05</w:t>
      </w:r>
      <w:r w:rsidR="00FB78C8">
        <w:t>,</w:t>
      </w:r>
      <w:r w:rsidR="000C244E">
        <w:t xml:space="preserve"> and 0.10 level of </w:t>
      </w:r>
      <w:r w:rsidR="00F24407">
        <w:t>significance</w:t>
      </w:r>
      <w:r w:rsidR="000C244E">
        <w:t xml:space="preserve"> respectively. </w:t>
      </w:r>
      <w:r w:rsidR="00FD1BD3">
        <w:t xml:space="preserve">Samples of size n = 10, 20, 30, 50, 100, 200, 500, </w:t>
      </w:r>
      <w:r w:rsidR="001E5E1B">
        <w:t xml:space="preserve">and </w:t>
      </w:r>
      <w:r w:rsidR="00FD1BD3">
        <w:t xml:space="preserve">1000will be </w:t>
      </w:r>
      <w:r w:rsidR="00B2538B">
        <w:t>used in the simulation</w:t>
      </w:r>
      <w:r w:rsidR="00FD1BD3">
        <w:t xml:space="preserve"> from each alternative with 1,000 repetitions.</w:t>
      </w:r>
    </w:p>
    <w:p w:rsidR="007213D5" w:rsidRDefault="00443CD6" w:rsidP="00E07990">
      <w:r>
        <w:rPr>
          <w:rFonts w:asciiTheme="majorBidi" w:hAnsiTheme="majorBidi" w:cstheme="majorBidi"/>
        </w:rPr>
        <w:t xml:space="preserve"> </w:t>
      </w:r>
    </w:p>
    <w:p w:rsidR="00596A28" w:rsidRDefault="00596A28" w:rsidP="00596A28">
      <w:pPr>
        <w:pStyle w:val="H2"/>
        <w:bidi w:val="0"/>
        <w:jc w:val="left"/>
      </w:pPr>
      <w:bookmarkStart w:id="109" w:name="_Toc43569031"/>
      <w:r>
        <w:t>Too</w:t>
      </w:r>
      <w:r w:rsidR="004564B5">
        <w:t>lbox</w:t>
      </w:r>
      <w:bookmarkEnd w:id="109"/>
    </w:p>
    <w:p w:rsidR="004564B5" w:rsidRDefault="004564B5" w:rsidP="004564B5"/>
    <w:p w:rsidR="00620384" w:rsidRDefault="004564B5" w:rsidP="00F1043F">
      <w:pPr>
        <w:pStyle w:val="p"/>
      </w:pPr>
      <w:r>
        <w:t xml:space="preserve">We will use R as the main programming language in this research. It offers to data scientists and </w:t>
      </w:r>
      <w:r w:rsidR="00E16B94">
        <w:t>statisticians</w:t>
      </w:r>
      <w:r>
        <w:t xml:space="preserve"> a vast toolbox and libraries for data loading, modeling, visualization, and analysis. </w:t>
      </w:r>
      <w:r w:rsidR="00483EDC">
        <w:t xml:space="preserve">RStudio </w:t>
      </w:r>
      <w:r w:rsidR="003A5690">
        <w:t xml:space="preserve">with R 3.6.2 is used. </w:t>
      </w:r>
      <w:r w:rsidR="00245294">
        <w:t xml:space="preserve">We use </w:t>
      </w:r>
      <w:hyperlink r:id="rId22" w:history="1">
        <w:r w:rsidR="00245294" w:rsidRPr="00B1090B">
          <w:rPr>
            <w:rStyle w:val="Hyperlink"/>
          </w:rPr>
          <w:t>caret</w:t>
        </w:r>
      </w:hyperlink>
      <w:r w:rsidR="00245294">
        <w:t xml:space="preserve"> package to build and evaluate the classification models </w:t>
      </w:r>
      <w:r w:rsidR="00DC0ED4">
        <w:t>as it provides</w:t>
      </w:r>
      <w:r w:rsidR="00245294">
        <w:t xml:space="preserve"> </w:t>
      </w:r>
      <w:r w:rsidR="00DC0ED4">
        <w:t xml:space="preserve">the data scientists with simple interface for executing many classifiers with automatic parameter tuning for the models. This enables the researcher to use the state of the art classification techniques with minimal knowledge of the underlying algorithms </w:t>
      </w:r>
      <w:sdt>
        <w:sdtPr>
          <w:id w:val="234908676"/>
          <w:citation/>
        </w:sdtPr>
        <w:sdtEndPr/>
        <w:sdtContent>
          <w:r w:rsidR="00DC0ED4">
            <w:fldChar w:fldCharType="begin"/>
          </w:r>
          <w:r w:rsidR="00DC0ED4">
            <w:instrText xml:space="preserve"> CITATION Kuh08 \l 1033 </w:instrText>
          </w:r>
          <w:r w:rsidR="00DC0ED4">
            <w:fldChar w:fldCharType="separate"/>
          </w:r>
          <w:r w:rsidR="002A7C0C">
            <w:rPr>
              <w:noProof/>
            </w:rPr>
            <w:t>(Kuhn, 2008)</w:t>
          </w:r>
          <w:r w:rsidR="00DC0ED4">
            <w:fldChar w:fldCharType="end"/>
          </w:r>
        </w:sdtContent>
      </w:sdt>
      <w:r w:rsidR="00DC0ED4">
        <w:t>.</w:t>
      </w:r>
      <w:r w:rsidR="000E720B">
        <w:t xml:space="preserve"> We will use caret package to train and tune the models, feature selection, and variable importance estimation.</w:t>
      </w:r>
      <w:r w:rsidR="00F1043F">
        <w:t xml:space="preserve"> </w:t>
      </w:r>
      <w:hyperlink r:id="rId23" w:history="1">
        <w:r w:rsidR="00F1043F" w:rsidRPr="005F2E60">
          <w:rPr>
            <w:rStyle w:val="Hyperlink"/>
          </w:rPr>
          <w:t>MonteCarlo</w:t>
        </w:r>
      </w:hyperlink>
      <w:r w:rsidR="00F1043F">
        <w:t xml:space="preserve"> library will be used to simulate the power of the model and the statistical normality tests.</w:t>
      </w:r>
    </w:p>
    <w:p w:rsidR="00620384" w:rsidRDefault="00620384" w:rsidP="00E16B94">
      <w:pPr>
        <w:pStyle w:val="p"/>
      </w:pPr>
    </w:p>
    <w:p w:rsidR="00620384" w:rsidRDefault="00620384" w:rsidP="00E16B94">
      <w:pPr>
        <w:pStyle w:val="p"/>
      </w:pPr>
    </w:p>
    <w:p w:rsidR="00620384" w:rsidRDefault="00620384" w:rsidP="00E16B94">
      <w:pPr>
        <w:pStyle w:val="p"/>
      </w:pPr>
    </w:p>
    <w:p w:rsidR="00391435" w:rsidRDefault="00014D0A" w:rsidP="006A7807">
      <w:pPr>
        <w:pStyle w:val="H1"/>
      </w:pPr>
      <w:bookmarkStart w:id="110" w:name="_Toc43569032"/>
      <w:r>
        <w:lastRenderedPageBreak/>
        <w:t>Chapter Four</w:t>
      </w:r>
      <w:bookmarkEnd w:id="110"/>
    </w:p>
    <w:p w:rsidR="00223633" w:rsidRDefault="00391435" w:rsidP="006A7807">
      <w:pPr>
        <w:pStyle w:val="H1"/>
      </w:pPr>
      <w:bookmarkStart w:id="111" w:name="_Toc43569033"/>
      <w:r>
        <w:t>Simulation and Results</w:t>
      </w:r>
      <w:bookmarkEnd w:id="111"/>
    </w:p>
    <w:p w:rsidR="00E679D9" w:rsidRPr="00E679D9" w:rsidRDefault="00E679D9" w:rsidP="00E679D9"/>
    <w:p w:rsidR="00407B1A" w:rsidRPr="00407B1A" w:rsidRDefault="00407B1A" w:rsidP="00407B1A">
      <w:pPr>
        <w:pStyle w:val="ListParagraph"/>
        <w:keepNext/>
        <w:keepLines/>
        <w:numPr>
          <w:ilvl w:val="0"/>
          <w:numId w:val="14"/>
        </w:numPr>
        <w:spacing w:before="40" w:after="0"/>
        <w:contextualSpacing w:val="0"/>
        <w:outlineLvl w:val="1"/>
        <w:rPr>
          <w:rFonts w:ascii="Times New Roman" w:eastAsia="Times New Roman" w:hAnsi="Times New Roman" w:cs="Times New Roman"/>
          <w:vanish/>
          <w:sz w:val="32"/>
          <w:szCs w:val="48"/>
        </w:rPr>
      </w:pPr>
      <w:bookmarkStart w:id="112" w:name="_Toc41938642"/>
      <w:bookmarkStart w:id="113" w:name="_Toc42200527"/>
      <w:bookmarkStart w:id="114" w:name="_Toc42963522"/>
      <w:bookmarkStart w:id="115" w:name="_Toc42963578"/>
      <w:bookmarkStart w:id="116" w:name="_Toc43569387"/>
      <w:bookmarkStart w:id="117" w:name="_Toc43569445"/>
      <w:bookmarkStart w:id="118" w:name="_Toc43570372"/>
      <w:bookmarkStart w:id="119" w:name="_Toc43570434"/>
      <w:bookmarkStart w:id="120" w:name="_Toc43570631"/>
      <w:bookmarkStart w:id="121" w:name="_Toc43569034"/>
      <w:bookmarkEnd w:id="112"/>
      <w:bookmarkEnd w:id="113"/>
      <w:bookmarkEnd w:id="114"/>
      <w:bookmarkEnd w:id="115"/>
      <w:bookmarkEnd w:id="116"/>
      <w:bookmarkEnd w:id="117"/>
      <w:bookmarkEnd w:id="118"/>
      <w:bookmarkEnd w:id="119"/>
      <w:bookmarkEnd w:id="120"/>
      <w:bookmarkEnd w:id="121"/>
    </w:p>
    <w:p w:rsidR="00AD458B" w:rsidRDefault="00AD458B" w:rsidP="00407B1A">
      <w:pPr>
        <w:pStyle w:val="H2"/>
        <w:bidi w:val="0"/>
        <w:jc w:val="left"/>
      </w:pPr>
      <w:bookmarkStart w:id="122" w:name="_Toc43569035"/>
      <w:r>
        <w:t>Classification model</w:t>
      </w:r>
      <w:bookmarkEnd w:id="122"/>
    </w:p>
    <w:p w:rsidR="00192B88" w:rsidRPr="00192B88" w:rsidRDefault="00192B88" w:rsidP="00192B88"/>
    <w:p w:rsidR="00E679D9" w:rsidRDefault="00E679D9" w:rsidP="00E679D9">
      <w:pPr>
        <w:pStyle w:val="p"/>
      </w:pPr>
      <w:r>
        <w:t>In this section we show the process of building the normality classification model. We start by describing the data and the set of features used in training.  Then we describe the training process and give insights of</w:t>
      </w:r>
    </w:p>
    <w:p w:rsidR="00633A4C" w:rsidRPr="00E679D9" w:rsidRDefault="00633A4C" w:rsidP="00E679D9">
      <w:pPr>
        <w:pStyle w:val="p"/>
      </w:pPr>
    </w:p>
    <w:p w:rsidR="00A43892" w:rsidRDefault="007B4E24" w:rsidP="007B4E24">
      <w:pPr>
        <w:pStyle w:val="H3"/>
      </w:pPr>
      <w:bookmarkStart w:id="123" w:name="_Toc43569036"/>
      <w:r>
        <w:t>Data generation</w:t>
      </w:r>
      <w:bookmarkEnd w:id="123"/>
    </w:p>
    <w:p w:rsidR="00343EFD" w:rsidRPr="00343EFD" w:rsidRDefault="00343EFD" w:rsidP="00343EFD"/>
    <w:p w:rsidR="00380881" w:rsidRDefault="00380881" w:rsidP="00C161D9">
      <w:pPr>
        <w:pStyle w:val="p"/>
      </w:pPr>
      <w:r>
        <w:t xml:space="preserve">Data set of size 10,000 </w:t>
      </w:r>
      <w:r w:rsidR="00C161D9">
        <w:t xml:space="preserve">data </w:t>
      </w:r>
      <w:r>
        <w:t xml:space="preserve">points to </w:t>
      </w:r>
      <w:r w:rsidR="00BE55AA">
        <w:t xml:space="preserve">be used in training and evaluation was simulated using R code from both normal and alternative distributions. </w:t>
      </w:r>
      <w:r>
        <w:t>Each data point represent</w:t>
      </w:r>
      <w:r w:rsidR="00D11939">
        <w:t>s</w:t>
      </w:r>
      <w:r>
        <w:t xml:space="preserve"> a sample of size n generated from </w:t>
      </w:r>
      <w:r w:rsidR="00D11939">
        <w:t>alternative (positive) or normal (negative)</w:t>
      </w:r>
      <w:r>
        <w:t xml:space="preserve"> </w:t>
      </w:r>
      <w:r w:rsidR="00C161D9">
        <w:t>distribution. 50</w:t>
      </w:r>
      <w:r>
        <w:t xml:space="preserve">% of the data points are simulated from </w:t>
      </w:r>
      <w:r w:rsidR="00C161D9">
        <w:t xml:space="preserve">the positive class (“class_1”) and </w:t>
      </w:r>
      <w:r>
        <w:t xml:space="preserve">the other 50% are simulated from </w:t>
      </w:r>
      <w:r w:rsidR="00C161D9">
        <w:t>the negative class (“class_2”)</w:t>
      </w:r>
      <w:r>
        <w:t>. The data intended to have 1:1 ratio between</w:t>
      </w:r>
      <w:r w:rsidRPr="00F17DD1">
        <w:t xml:space="preserve"> positive</w:t>
      </w:r>
      <w:r>
        <w:t>s</w:t>
      </w:r>
      <w:r w:rsidRPr="00F17DD1">
        <w:t xml:space="preserve"> and negative</w:t>
      </w:r>
      <w:r>
        <w:t xml:space="preserve">s aiming to a balanced data sets. </w:t>
      </w:r>
    </w:p>
    <w:p w:rsidR="00CA0D46" w:rsidRDefault="00380881" w:rsidP="005660C9">
      <w:pPr>
        <w:pStyle w:val="p"/>
        <w:rPr>
          <w:rStyle w:val="pChar"/>
        </w:rPr>
      </w:pPr>
      <w:r w:rsidRPr="00A91EE0">
        <w:rPr>
          <w:rStyle w:val="pChar"/>
        </w:rPr>
        <w:t xml:space="preserve">The positive labels </w:t>
      </w:r>
      <w:ins w:id="124" w:author="Hussein" w:date="2020-06-20T17:41:00Z">
        <w:r w:rsidR="0021638E">
          <w:rPr>
            <w:rStyle w:val="pChar"/>
          </w:rPr>
          <w:t xml:space="preserve">were </w:t>
        </w:r>
      </w:ins>
      <w:r w:rsidRPr="00A91EE0">
        <w:rPr>
          <w:rStyle w:val="pChar"/>
        </w:rPr>
        <w:t xml:space="preserve">generated from the alternatives </w:t>
      </w:r>
      <w:r>
        <w:rPr>
          <w:rStyle w:val="pChar"/>
        </w:rPr>
        <w:t xml:space="preserve">are </w:t>
      </w:r>
      <w:r w:rsidRPr="00A91EE0">
        <w:rPr>
          <w:rStyle w:val="pChar"/>
        </w:rPr>
        <w:t>listed in</w:t>
      </w:r>
      <w:r w:rsidR="005660C9">
        <w:rPr>
          <w:rStyle w:val="pChar"/>
        </w:rPr>
        <w:t xml:space="preserve"> </w:t>
      </w:r>
      <w:r w:rsidR="005660C9" w:rsidRPr="005660C9">
        <w:rPr>
          <w:rStyle w:val="pChar"/>
          <w:b/>
          <w:bCs/>
        </w:rPr>
        <w:fldChar w:fldCharType="begin"/>
      </w:r>
      <w:r w:rsidR="005660C9" w:rsidRPr="005660C9">
        <w:rPr>
          <w:rStyle w:val="pChar"/>
          <w:b/>
          <w:bCs/>
        </w:rPr>
        <w:instrText xml:space="preserve"> REF _Ref39874715 \h  \* MERGEFORMAT </w:instrText>
      </w:r>
      <w:r w:rsidR="005660C9" w:rsidRPr="005660C9">
        <w:rPr>
          <w:rStyle w:val="pChar"/>
          <w:b/>
          <w:bCs/>
        </w:rPr>
      </w:r>
      <w:r w:rsidR="005660C9" w:rsidRPr="005660C9">
        <w:rPr>
          <w:rStyle w:val="pChar"/>
          <w:b/>
          <w:bCs/>
        </w:rPr>
        <w:fldChar w:fldCharType="separate"/>
      </w:r>
      <w:r w:rsidR="005660C9" w:rsidRPr="005660C9">
        <w:rPr>
          <w:b/>
          <w:bCs/>
        </w:rPr>
        <w:t xml:space="preserve">Table </w:t>
      </w:r>
      <w:r w:rsidR="005660C9" w:rsidRPr="005660C9">
        <w:rPr>
          <w:b/>
          <w:bCs/>
          <w:noProof/>
        </w:rPr>
        <w:t>1</w:t>
      </w:r>
      <w:r w:rsidR="005660C9" w:rsidRPr="005660C9">
        <w:rPr>
          <w:rStyle w:val="pChar"/>
          <w:b/>
          <w:bCs/>
        </w:rPr>
        <w:fldChar w:fldCharType="end"/>
      </w:r>
      <w:r w:rsidRPr="00A91EE0">
        <w:rPr>
          <w:rStyle w:val="pChar"/>
        </w:rPr>
        <w:t xml:space="preserve">. The negative labels </w:t>
      </w:r>
      <w:ins w:id="125" w:author="Hussein" w:date="2020-06-20T17:51:00Z">
        <w:r w:rsidR="00477EE1">
          <w:rPr>
            <w:rStyle w:val="pChar"/>
          </w:rPr>
          <w:t xml:space="preserve">were </w:t>
        </w:r>
      </w:ins>
      <w:r w:rsidRPr="00A91EE0">
        <w:rPr>
          <w:rStyle w:val="pChar"/>
        </w:rPr>
        <w:t xml:space="preserve">generated from the normal distribution on different levels of mean and standard deviation. Both set of labels generated from 200 different sample sizes </w:t>
      </w:r>
      <w:r w:rsidR="000A53E6">
        <w:rPr>
          <w:rStyle w:val="pChar"/>
        </w:rPr>
        <w:t xml:space="preserve">selected from </w:t>
      </w:r>
      <w:r w:rsidR="00DF66DC">
        <w:rPr>
          <w:rStyle w:val="pChar"/>
        </w:rPr>
        <w:t>the range [</w:t>
      </w:r>
      <w:r w:rsidR="000A53E6">
        <w:rPr>
          <w:rStyle w:val="pChar"/>
        </w:rPr>
        <w:t>5, 2000</w:t>
      </w:r>
      <w:r w:rsidR="00DF66DC">
        <w:rPr>
          <w:rStyle w:val="pChar"/>
        </w:rPr>
        <w:t>]</w:t>
      </w:r>
      <w:r w:rsidR="000A53E6">
        <w:rPr>
          <w:rStyle w:val="pChar"/>
        </w:rPr>
        <w:t xml:space="preserve"> </w:t>
      </w:r>
      <w:r>
        <w:rPr>
          <w:rStyle w:val="pChar"/>
        </w:rPr>
        <w:t xml:space="preserve">listed </w:t>
      </w:r>
      <w:r w:rsidR="000A53E6">
        <w:rPr>
          <w:rStyle w:val="pChar"/>
        </w:rPr>
        <w:t xml:space="preserve">in </w:t>
      </w:r>
      <w:r w:rsidR="000A53E6" w:rsidRPr="00124CD4">
        <w:rPr>
          <w:rStyle w:val="pChar"/>
          <w:b/>
          <w:bCs/>
        </w:rPr>
        <w:fldChar w:fldCharType="begin"/>
      </w:r>
      <w:r w:rsidR="000A53E6" w:rsidRPr="00124CD4">
        <w:rPr>
          <w:rStyle w:val="pChar"/>
          <w:b/>
          <w:bCs/>
        </w:rPr>
        <w:instrText xml:space="preserve"> REF _Ref42201453 \h </w:instrText>
      </w:r>
      <w:r w:rsidR="00124CD4">
        <w:rPr>
          <w:rStyle w:val="pChar"/>
          <w:b/>
          <w:bCs/>
        </w:rPr>
        <w:instrText xml:space="preserve"> \* MERGEFORMAT </w:instrText>
      </w:r>
      <w:r w:rsidR="000A53E6" w:rsidRPr="00124CD4">
        <w:rPr>
          <w:rStyle w:val="pChar"/>
          <w:b/>
          <w:bCs/>
        </w:rPr>
      </w:r>
      <w:r w:rsidR="000A53E6" w:rsidRPr="00124CD4">
        <w:rPr>
          <w:rStyle w:val="pChar"/>
          <w:b/>
          <w:bCs/>
        </w:rPr>
        <w:fldChar w:fldCharType="separate"/>
      </w:r>
      <w:r w:rsidR="00124CD4" w:rsidRPr="00124CD4">
        <w:rPr>
          <w:b/>
          <w:bCs/>
        </w:rPr>
        <w:t xml:space="preserve">Table </w:t>
      </w:r>
      <w:r w:rsidR="00124CD4" w:rsidRPr="00124CD4">
        <w:rPr>
          <w:b/>
          <w:bCs/>
          <w:noProof/>
        </w:rPr>
        <w:t>14</w:t>
      </w:r>
      <w:r w:rsidR="000A53E6" w:rsidRPr="00124CD4">
        <w:rPr>
          <w:rStyle w:val="pChar"/>
          <w:b/>
          <w:bCs/>
        </w:rPr>
        <w:fldChar w:fldCharType="end"/>
      </w:r>
      <w:r w:rsidR="008F2CFE">
        <w:rPr>
          <w:rStyle w:val="pChar"/>
        </w:rPr>
        <w:t xml:space="preserve"> in appendix</w:t>
      </w:r>
      <w:r w:rsidR="000A53E6">
        <w:rPr>
          <w:rStyle w:val="pChar"/>
        </w:rPr>
        <w:t xml:space="preserve">. </w:t>
      </w:r>
      <w:r w:rsidR="00DF66DC">
        <w:rPr>
          <w:rStyle w:val="pChar"/>
        </w:rPr>
        <w:t xml:space="preserve">Total of </w:t>
      </w:r>
      <w:r w:rsidR="000A53E6">
        <w:rPr>
          <w:rStyle w:val="pChar"/>
        </w:rPr>
        <w:t xml:space="preserve">50 samples sampled from each size, </w:t>
      </w:r>
      <w:r w:rsidRPr="00A91EE0">
        <w:rPr>
          <w:rStyle w:val="pChar"/>
        </w:rPr>
        <w:t>25 created from the alternative distributions and another 25 samples created from normal distribution. The negative 25 labels on each size generated as following: Five means were randomly selected from the range [-1000, 1000].  For each mean, five samples generated from normal distribution with coefficient of variation equals to 0.01, 0.1, 0.</w:t>
      </w:r>
      <w:r>
        <w:rPr>
          <w:rStyle w:val="pChar"/>
        </w:rPr>
        <w:t>3</w:t>
      </w:r>
      <w:r w:rsidRPr="00A91EE0">
        <w:rPr>
          <w:rStyle w:val="pChar"/>
        </w:rPr>
        <w:t>, 0.</w:t>
      </w:r>
      <w:r>
        <w:rPr>
          <w:rStyle w:val="pChar"/>
        </w:rPr>
        <w:t>6</w:t>
      </w:r>
      <w:r w:rsidRPr="00A91EE0">
        <w:rPr>
          <w:rStyle w:val="pChar"/>
        </w:rPr>
        <w:t xml:space="preserve">, and </w:t>
      </w:r>
      <w:r>
        <w:rPr>
          <w:rStyle w:val="pChar"/>
        </w:rPr>
        <w:t>1</w:t>
      </w:r>
      <w:r w:rsidRPr="00A91EE0">
        <w:rPr>
          <w:rStyle w:val="pChar"/>
        </w:rPr>
        <w:t>.</w:t>
      </w:r>
      <w:r>
        <w:rPr>
          <w:rStyle w:val="pChar"/>
        </w:rPr>
        <w:t>0</w:t>
      </w:r>
      <w:r w:rsidRPr="00A91EE0">
        <w:rPr>
          <w:rStyle w:val="pChar"/>
        </w:rPr>
        <w:t xml:space="preserve">. Using different levels of variation aims to train </w:t>
      </w:r>
      <w:r w:rsidRPr="00A91EE0">
        <w:rPr>
          <w:rStyle w:val="pChar"/>
        </w:rPr>
        <w:lastRenderedPageBreak/>
        <w:t>the model on representative data set to decrease the biasedness to specific distributions.</w:t>
      </w:r>
      <w:r w:rsidR="000D058D">
        <w:rPr>
          <w:rStyle w:val="pChar"/>
        </w:rPr>
        <w:t xml:space="preserve"> </w:t>
      </w:r>
      <w:r w:rsidR="000D058D" w:rsidRPr="00AE779D">
        <w:rPr>
          <w:rStyle w:val="pChar"/>
          <w:b/>
          <w:bCs/>
        </w:rPr>
        <w:fldChar w:fldCharType="begin"/>
      </w:r>
      <w:r w:rsidR="000D058D" w:rsidRPr="00AE779D">
        <w:rPr>
          <w:rStyle w:val="pChar"/>
          <w:b/>
          <w:bCs/>
        </w:rPr>
        <w:instrText xml:space="preserve"> REF _Ref42961596 \h </w:instrText>
      </w:r>
      <w:r w:rsidR="00AE779D">
        <w:rPr>
          <w:rStyle w:val="pChar"/>
          <w:b/>
          <w:bCs/>
        </w:rPr>
        <w:instrText xml:space="preserve"> \* MERGEFORMAT </w:instrText>
      </w:r>
      <w:r w:rsidR="000D058D" w:rsidRPr="00AE779D">
        <w:rPr>
          <w:rStyle w:val="pChar"/>
          <w:b/>
          <w:bCs/>
        </w:rPr>
      </w:r>
      <w:r w:rsidR="000D058D" w:rsidRPr="00AE779D">
        <w:rPr>
          <w:rStyle w:val="pChar"/>
          <w:b/>
          <w:bCs/>
        </w:rPr>
        <w:fldChar w:fldCharType="separate"/>
      </w:r>
      <w:r w:rsidR="00AE779D" w:rsidRPr="00AE779D">
        <w:rPr>
          <w:b/>
          <w:bCs/>
          <w:noProof/>
        </w:rPr>
        <w:t>Code snippet 1</w:t>
      </w:r>
      <w:r w:rsidR="000D058D" w:rsidRPr="00AE779D">
        <w:rPr>
          <w:rStyle w:val="pChar"/>
          <w:b/>
          <w:bCs/>
        </w:rPr>
        <w:fldChar w:fldCharType="end"/>
      </w:r>
      <w:r w:rsidR="009972A1">
        <w:rPr>
          <w:rStyle w:val="pChar"/>
        </w:rPr>
        <w:t xml:space="preserve"> in appendix show</w:t>
      </w:r>
      <w:r w:rsidR="00DF0715">
        <w:rPr>
          <w:rStyle w:val="pChar"/>
        </w:rPr>
        <w:t>s</w:t>
      </w:r>
      <w:r w:rsidR="009972A1">
        <w:rPr>
          <w:rStyle w:val="pChar"/>
        </w:rPr>
        <w:t xml:space="preserve"> the code used to generate the data</w:t>
      </w:r>
      <w:r w:rsidR="00CA0D46">
        <w:rPr>
          <w:rStyle w:val="pChar"/>
        </w:rPr>
        <w:t>.</w:t>
      </w:r>
    </w:p>
    <w:p w:rsidR="00380881" w:rsidRPr="00BE55AA" w:rsidRDefault="00380881" w:rsidP="00A3423A">
      <w:pPr>
        <w:pStyle w:val="p"/>
      </w:pPr>
    </w:p>
    <w:p w:rsidR="00AD458B" w:rsidRDefault="009A781E" w:rsidP="009A781E">
      <w:pPr>
        <w:pStyle w:val="H3"/>
      </w:pPr>
      <w:bookmarkStart w:id="126" w:name="_Toc43569037"/>
      <w:r>
        <w:t>Exploring</w:t>
      </w:r>
      <w:r w:rsidR="00AD458B">
        <w:t xml:space="preserve"> </w:t>
      </w:r>
      <w:r>
        <w:t>d</w:t>
      </w:r>
      <w:r w:rsidR="00AD458B">
        <w:t>ata</w:t>
      </w:r>
      <w:bookmarkEnd w:id="126"/>
    </w:p>
    <w:p w:rsidR="00A001DB" w:rsidRDefault="00A001DB" w:rsidP="00D3133C">
      <w:pPr>
        <w:pStyle w:val="p"/>
      </w:pPr>
    </w:p>
    <w:p w:rsidR="005F566B" w:rsidRDefault="00D3133C" w:rsidP="00401083">
      <w:pPr>
        <w:pStyle w:val="p"/>
      </w:pPr>
      <w:r>
        <w:t xml:space="preserve">Features are calculated on each data point and examined during </w:t>
      </w:r>
      <w:r w:rsidR="00A001DB">
        <w:t>training</w:t>
      </w:r>
      <w:r>
        <w:t>. Many features were examined and the following set are the ones that selected to build the model</w:t>
      </w:r>
      <w:r w:rsidR="00742420">
        <w:t xml:space="preserve">. Function </w:t>
      </w:r>
      <w:r w:rsidR="00742420" w:rsidRPr="003812FE">
        <w:rPr>
          <w:b/>
          <w:bCs/>
        </w:rPr>
        <w:t>calc_stats()</w:t>
      </w:r>
      <w:r w:rsidR="00742420">
        <w:t xml:space="preserve"> in </w:t>
      </w:r>
      <w:r w:rsidR="00742420" w:rsidRPr="00AE779D">
        <w:rPr>
          <w:rStyle w:val="pChar"/>
          <w:b/>
          <w:bCs/>
        </w:rPr>
        <w:fldChar w:fldCharType="begin"/>
      </w:r>
      <w:r w:rsidR="00742420" w:rsidRPr="00AE779D">
        <w:rPr>
          <w:rStyle w:val="pChar"/>
          <w:b/>
          <w:bCs/>
        </w:rPr>
        <w:instrText xml:space="preserve"> REF _Ref42961596 \h </w:instrText>
      </w:r>
      <w:r w:rsidR="00AE779D">
        <w:rPr>
          <w:rStyle w:val="pChar"/>
          <w:b/>
          <w:bCs/>
        </w:rPr>
        <w:instrText xml:space="preserve"> \* MERGEFORMAT </w:instrText>
      </w:r>
      <w:r w:rsidR="00742420" w:rsidRPr="00AE779D">
        <w:rPr>
          <w:rStyle w:val="pChar"/>
          <w:b/>
          <w:bCs/>
        </w:rPr>
      </w:r>
      <w:r w:rsidR="00742420" w:rsidRPr="00AE779D">
        <w:rPr>
          <w:rStyle w:val="pChar"/>
          <w:b/>
          <w:bCs/>
        </w:rPr>
        <w:fldChar w:fldCharType="separate"/>
      </w:r>
      <w:r w:rsidR="00AE779D" w:rsidRPr="00AE779D">
        <w:rPr>
          <w:b/>
          <w:bCs/>
          <w:noProof/>
        </w:rPr>
        <w:t>Code snippet 1</w:t>
      </w:r>
      <w:r w:rsidR="00742420" w:rsidRPr="00AE779D">
        <w:rPr>
          <w:rStyle w:val="pChar"/>
          <w:b/>
          <w:bCs/>
        </w:rPr>
        <w:fldChar w:fldCharType="end"/>
      </w:r>
      <w:r w:rsidR="00742420">
        <w:t xml:space="preserve"> shows how the</w:t>
      </w:r>
      <w:r w:rsidR="00401083">
        <w:t>se features are calculated in R</w:t>
      </w:r>
    </w:p>
    <w:p w:rsidR="008075D5" w:rsidRDefault="00A420E6" w:rsidP="002D5D46">
      <w:pPr>
        <w:pStyle w:val="p"/>
        <w:numPr>
          <w:ilvl w:val="0"/>
          <w:numId w:val="1"/>
        </w:numPr>
      </w:pPr>
      <w:r w:rsidRPr="00D3133C">
        <w:rPr>
          <w:b/>
          <w:bCs/>
        </w:rPr>
        <w:t>Size</w:t>
      </w:r>
      <w:r w:rsidR="00A54292">
        <w:t xml:space="preserve">: The size of the sample. </w:t>
      </w:r>
      <w:r w:rsidR="002D5D46">
        <w:t>T</w:t>
      </w:r>
      <w:r w:rsidR="00271004">
        <w:t>he smallest sample has size 8, and the largest sample has size 1998.</w:t>
      </w:r>
      <w:r w:rsidR="002D5D46">
        <w:t xml:space="preserve"> See </w:t>
      </w:r>
      <w:r w:rsidR="002D5D46" w:rsidRPr="00E76BF2">
        <w:rPr>
          <w:b/>
          <w:bCs/>
        </w:rPr>
        <w:fldChar w:fldCharType="begin"/>
      </w:r>
      <w:r w:rsidR="002D5D46" w:rsidRPr="00E76BF2">
        <w:rPr>
          <w:b/>
          <w:bCs/>
        </w:rPr>
        <w:instrText xml:space="preserve"> REF _Ref42201453 \h </w:instrText>
      </w:r>
      <w:r w:rsidR="00E76BF2">
        <w:rPr>
          <w:b/>
          <w:bCs/>
        </w:rPr>
        <w:instrText xml:space="preserve"> \* MERGEFORMAT </w:instrText>
      </w:r>
      <w:r w:rsidR="002D5D46" w:rsidRPr="00E76BF2">
        <w:rPr>
          <w:b/>
          <w:bCs/>
        </w:rPr>
      </w:r>
      <w:r w:rsidR="002D5D46" w:rsidRPr="00E76BF2">
        <w:rPr>
          <w:b/>
          <w:bCs/>
        </w:rPr>
        <w:fldChar w:fldCharType="separate"/>
      </w:r>
      <w:r w:rsidR="00E76BF2" w:rsidRPr="00E76BF2">
        <w:rPr>
          <w:b/>
          <w:bCs/>
        </w:rPr>
        <w:t xml:space="preserve">Table </w:t>
      </w:r>
      <w:r w:rsidR="00E76BF2" w:rsidRPr="00E76BF2">
        <w:rPr>
          <w:b/>
          <w:bCs/>
          <w:noProof/>
        </w:rPr>
        <w:t>14</w:t>
      </w:r>
      <w:r w:rsidR="002D5D46" w:rsidRPr="00E76BF2">
        <w:rPr>
          <w:b/>
          <w:bCs/>
        </w:rPr>
        <w:fldChar w:fldCharType="end"/>
      </w:r>
      <w:r w:rsidR="002D5D46">
        <w:t xml:space="preserve"> in appendix.</w:t>
      </w:r>
    </w:p>
    <w:p w:rsidR="00A420E6" w:rsidRDefault="00A420E6" w:rsidP="009F79BD">
      <w:pPr>
        <w:pStyle w:val="p"/>
        <w:numPr>
          <w:ilvl w:val="0"/>
          <w:numId w:val="1"/>
        </w:numPr>
      </w:pPr>
      <w:r w:rsidRPr="00D3133C">
        <w:rPr>
          <w:b/>
          <w:bCs/>
        </w:rPr>
        <w:t>Median</w:t>
      </w:r>
      <w:r w:rsidR="00AA54C5">
        <w:t>:</w:t>
      </w:r>
      <w:r w:rsidR="00A54292">
        <w:t xml:space="preserve"> </w:t>
      </w:r>
      <w:r w:rsidR="004B678C" w:rsidRPr="004B678C">
        <w:t xml:space="preserve">The midpoint of the values </w:t>
      </w:r>
      <w:r w:rsidR="00A12032">
        <w:t xml:space="preserve">that divide the set into two groups after they </w:t>
      </w:r>
      <w:r w:rsidR="004B678C" w:rsidRPr="004B678C">
        <w:t>have been ordered from the smallest to the largest, or the largest to the smallest</w:t>
      </w:r>
      <w:r w:rsidR="00553948">
        <w:t xml:space="preserve"> </w:t>
      </w:r>
      <w:sdt>
        <w:sdtPr>
          <w:id w:val="-290133542"/>
          <w:citation/>
        </w:sdtPr>
        <w:sdtEndPr/>
        <w:sdtContent>
          <w:r w:rsidR="00553948">
            <w:fldChar w:fldCharType="begin"/>
          </w:r>
          <w:r w:rsidR="002A7C0C">
            <w:instrText xml:space="preserve">CITATION HMu68 \l 1033 </w:instrText>
          </w:r>
          <w:r w:rsidR="00553948">
            <w:fldChar w:fldCharType="separate"/>
          </w:r>
          <w:r w:rsidR="002A7C0C">
            <w:rPr>
              <w:noProof/>
            </w:rPr>
            <w:t>(Mulholland &amp; Jones, 1968)</w:t>
          </w:r>
          <w:r w:rsidR="00553948">
            <w:fldChar w:fldCharType="end"/>
          </w:r>
        </w:sdtContent>
      </w:sdt>
      <w:r w:rsidR="004B678C" w:rsidRPr="004B678C">
        <w:t>.</w:t>
      </w:r>
      <w:r w:rsidR="00C5509D">
        <w:t xml:space="preserve"> </w:t>
      </w:r>
      <w:r w:rsidR="002B6B95">
        <w:t>T</w:t>
      </w:r>
      <w:r w:rsidR="00AD7AE1">
        <w:t>he median for the normal distribution should be equal to the mean</w:t>
      </w:r>
      <w:r w:rsidR="002E2111">
        <w:t xml:space="preserve"> </w:t>
      </w:r>
      <w:sdt>
        <w:sdtPr>
          <w:id w:val="909350879"/>
          <w:citation/>
        </w:sdtPr>
        <w:sdtEndPr/>
        <w:sdtContent>
          <w:r w:rsidR="002E2111">
            <w:fldChar w:fldCharType="begin"/>
          </w:r>
          <w:r w:rsidR="002E2111">
            <w:instrText xml:space="preserve"> CITATION Pat96 \l 1033 </w:instrText>
          </w:r>
          <w:r w:rsidR="002E2111">
            <w:fldChar w:fldCharType="separate"/>
          </w:r>
          <w:r w:rsidR="002E2111">
            <w:rPr>
              <w:noProof/>
            </w:rPr>
            <w:t>(Patel &amp; Read, 1996)</w:t>
          </w:r>
          <w:r w:rsidR="002E2111">
            <w:fldChar w:fldCharType="end"/>
          </w:r>
        </w:sdtContent>
      </w:sdt>
      <w:r w:rsidR="002E2111">
        <w:t xml:space="preserve">. And because we scaled the samples, </w:t>
      </w:r>
      <w:r w:rsidR="009F79BD">
        <w:t xml:space="preserve">the median should be </w:t>
      </w:r>
      <w:r w:rsidR="002E2111">
        <w:t>0</w:t>
      </w:r>
      <w:r w:rsidR="009F79BD">
        <w:t xml:space="preserve"> for normal samples</w:t>
      </w:r>
      <w:r w:rsidR="00AD7AE1">
        <w:t xml:space="preserve">. The bigger the </w:t>
      </w:r>
      <w:r w:rsidR="002B6B95">
        <w:t xml:space="preserve">departure of the median from 0, </w:t>
      </w:r>
      <w:r w:rsidR="00AD7AE1">
        <w:t xml:space="preserve">the more likely the </w:t>
      </w:r>
      <w:r w:rsidR="00F30049">
        <w:t>sample</w:t>
      </w:r>
      <w:r w:rsidR="00AD7AE1">
        <w:t xml:space="preserve"> </w:t>
      </w:r>
      <w:r w:rsidR="002B6B95">
        <w:t xml:space="preserve">has departure </w:t>
      </w:r>
      <w:r w:rsidR="00AD7AE1">
        <w:t>from normality.</w:t>
      </w:r>
    </w:p>
    <w:p w:rsidR="00A420E6" w:rsidRPr="00A11E28" w:rsidRDefault="003D1D5F" w:rsidP="003D4857">
      <w:pPr>
        <w:pStyle w:val="p"/>
        <w:numPr>
          <w:ilvl w:val="0"/>
          <w:numId w:val="1"/>
        </w:numPr>
        <w:rPr>
          <w:b/>
          <w:bCs/>
        </w:rPr>
      </w:pPr>
      <w:r w:rsidRPr="00D3133C">
        <w:rPr>
          <w:b/>
          <w:bCs/>
        </w:rPr>
        <w:t>Skewness</w:t>
      </w:r>
      <w:r w:rsidR="00AA54C5" w:rsidRPr="00AA54C5">
        <w:t>:</w:t>
      </w:r>
      <w:r w:rsidR="0091058D">
        <w:t xml:space="preserve"> </w:t>
      </w:r>
      <w:r w:rsidR="00A11E28">
        <w:t>It is the measure of</w:t>
      </w:r>
      <w:r w:rsidR="003D4857">
        <w:t xml:space="preserve"> the </w:t>
      </w:r>
      <w:r w:rsidR="00A11E28">
        <w:t>symmetry of a probability distribution. A data set is symmetric if it looks the same to the left and the right of center point. The skewness for a sample of size n is calculated using formula:</w:t>
      </w:r>
    </w:p>
    <w:p w:rsidR="00A11E28" w:rsidRPr="00A11E28" w:rsidRDefault="00491A97" w:rsidP="00491A97">
      <w:pPr>
        <w:pStyle w:val="p"/>
        <w:ind w:left="720" w:firstLine="0"/>
        <w:rPr>
          <w:b/>
          <w:bCs/>
        </w:rPr>
      </w:pPr>
      <m:oMathPara>
        <m:oMath>
          <m:r>
            <m:rPr>
              <m:sty m:val="bi"/>
            </m:rPr>
            <w:rPr>
              <w:rFonts w:ascii="Cambria Math" w:hAnsi="Cambria Math"/>
            </w:rPr>
            <m:t xml:space="preserve">skewness= </m:t>
          </m:r>
          <m:f>
            <m:fPr>
              <m:ctrlPr>
                <w:rPr>
                  <w:rFonts w:ascii="Cambria Math"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e>
                    <m:sup>
                      <m:r>
                        <m:rPr>
                          <m:sty m:val="bi"/>
                        </m:rPr>
                        <w:rPr>
                          <w:rFonts w:ascii="Cambria Math" w:hAnsi="Cambria Math"/>
                        </w:rPr>
                        <m:t>3</m:t>
                      </m:r>
                    </m:sup>
                  </m:sSup>
                  <m:r>
                    <m:rPr>
                      <m:sty m:val="bi"/>
                    </m:rPr>
                    <w:rPr>
                      <w:rFonts w:ascii="Cambria Math" w:hAnsi="Cambria Math"/>
                    </w:rPr>
                    <m:t xml:space="preserve"> /n </m:t>
                  </m:r>
                </m:e>
              </m:nary>
            </m:num>
            <m:den>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3</m:t>
                  </m:r>
                </m:sup>
              </m:sSup>
            </m:den>
          </m:f>
        </m:oMath>
      </m:oMathPara>
    </w:p>
    <w:p w:rsidR="00A11E28" w:rsidRDefault="002E1D60" w:rsidP="00A11E28">
      <w:pPr>
        <w:pStyle w:val="p"/>
        <w:ind w:left="720" w:firstLine="0"/>
      </w:pPr>
      <w:r>
        <w:t>Where</w:t>
      </w:r>
      <w:r w:rsidR="00A11E28">
        <w:t xml:space="preserve"> </w:t>
      </w:r>
      <m:oMath>
        <m:acc>
          <m:accPr>
            <m:chr m:val="̅"/>
            <m:ctrlPr>
              <w:rPr>
                <w:rFonts w:ascii="Cambria Math" w:hAnsi="Cambria Math"/>
                <w:i/>
              </w:rPr>
            </m:ctrlPr>
          </m:accPr>
          <m:e>
            <m:r>
              <w:rPr>
                <w:rFonts w:ascii="Cambria Math" w:hAnsi="Cambria Math"/>
              </w:rPr>
              <m:t>x</m:t>
            </m:r>
          </m:e>
        </m:acc>
      </m:oMath>
      <w:r w:rsidR="00A11E28">
        <w:t xml:space="preserve"> = mean, </w:t>
      </w:r>
      <m:oMath>
        <m:r>
          <w:rPr>
            <w:rFonts w:ascii="Cambria Math" w:hAnsi="Cambria Math"/>
          </w:rPr>
          <m:t>s</m:t>
        </m:r>
      </m:oMath>
      <w:r w:rsidR="00A11E28">
        <w:t xml:space="preserve"> = standard deviation.</w:t>
      </w:r>
    </w:p>
    <w:p w:rsidR="00A11E28" w:rsidRPr="00D3133C" w:rsidRDefault="002E1D60" w:rsidP="007578D8">
      <w:pPr>
        <w:pStyle w:val="p"/>
        <w:ind w:left="720" w:firstLine="0"/>
        <w:rPr>
          <w:b/>
          <w:bCs/>
        </w:rPr>
      </w:pPr>
      <w:r>
        <w:lastRenderedPageBreak/>
        <w:t xml:space="preserve">The </w:t>
      </w:r>
      <w:r w:rsidR="00A279DF">
        <w:t>skewness</w:t>
      </w:r>
      <w:r>
        <w:t xml:space="preserve"> for normal distribution is zero. Negative values for </w:t>
      </w:r>
      <w:r w:rsidR="00A279DF">
        <w:t>skewness</w:t>
      </w:r>
      <w:r>
        <w:t xml:space="preserve"> indicate the data is </w:t>
      </w:r>
      <w:r w:rsidR="00A279DF">
        <w:t>skewed</w:t>
      </w:r>
      <w:r>
        <w:t xml:space="preserve"> to the </w:t>
      </w:r>
      <w:r w:rsidR="00A279DF">
        <w:t>left</w:t>
      </w:r>
      <w:r>
        <w:t>, and positive value indicate</w:t>
      </w:r>
      <w:r w:rsidR="00A279DF">
        <w:t>s</w:t>
      </w:r>
      <w:r>
        <w:t xml:space="preserve"> </w:t>
      </w:r>
      <w:r w:rsidR="00A279DF">
        <w:t>a skewness</w:t>
      </w:r>
      <w:r>
        <w:t xml:space="preserve"> to the right</w:t>
      </w:r>
      <w:r w:rsidR="00DA027A">
        <w:t xml:space="preserve"> </w:t>
      </w:r>
      <w:sdt>
        <w:sdtPr>
          <w:id w:val="1473184728"/>
          <w:citation/>
        </w:sdtPr>
        <w:sdtEndPr/>
        <w:sdtContent>
          <w:r w:rsidR="00DA027A">
            <w:fldChar w:fldCharType="begin"/>
          </w:r>
          <w:r w:rsidR="00DA027A">
            <w:instrText xml:space="preserve"> CITATION Haz94 \l 1033 </w:instrText>
          </w:r>
          <w:r w:rsidR="00DA027A">
            <w:fldChar w:fldCharType="separate"/>
          </w:r>
          <w:r w:rsidR="00DA027A">
            <w:rPr>
              <w:noProof/>
            </w:rPr>
            <w:t>(Hazewinkel, 1994)</w:t>
          </w:r>
          <w:r w:rsidR="00DA027A">
            <w:fldChar w:fldCharType="end"/>
          </w:r>
        </w:sdtContent>
      </w:sdt>
      <w:r>
        <w:t>.</w:t>
      </w:r>
    </w:p>
    <w:p w:rsidR="00A420E6" w:rsidRPr="00491A97" w:rsidRDefault="00A420E6" w:rsidP="0092201C">
      <w:pPr>
        <w:pStyle w:val="p"/>
        <w:numPr>
          <w:ilvl w:val="0"/>
          <w:numId w:val="1"/>
        </w:numPr>
        <w:rPr>
          <w:b/>
          <w:bCs/>
        </w:rPr>
      </w:pPr>
      <w:r w:rsidRPr="00D3133C">
        <w:rPr>
          <w:b/>
          <w:bCs/>
        </w:rPr>
        <w:t>Kurtosis</w:t>
      </w:r>
      <w:r w:rsidR="00AA54C5" w:rsidRPr="00AA54C5">
        <w:t>:</w:t>
      </w:r>
      <w:r w:rsidR="00491A97">
        <w:t xml:space="preserve"> It is a measure of weather the data is heavy-tailed or light-tailed relative to the normal distribution. </w:t>
      </w:r>
      <w:r w:rsidR="00491A97" w:rsidRPr="00491A97">
        <w:t>Distributions with large kurtosis exhibit tail data exceeding the tails of the normal distribution</w:t>
      </w:r>
      <w:r w:rsidR="00491A97">
        <w:t xml:space="preserve">. The formula for </w:t>
      </w:r>
      <w:r w:rsidR="000B28DC">
        <w:t>calculating</w:t>
      </w:r>
      <w:r w:rsidR="00491A97">
        <w:t xml:space="preserve"> the </w:t>
      </w:r>
      <w:r w:rsidR="000B28DC">
        <w:t>kurtosis</w:t>
      </w:r>
      <w:r w:rsidR="00491A97">
        <w:t xml:space="preserve"> is:</w:t>
      </w:r>
    </w:p>
    <w:p w:rsidR="00491A97" w:rsidRPr="00A11E28" w:rsidRDefault="00491A97" w:rsidP="00491A97">
      <w:pPr>
        <w:pStyle w:val="p"/>
        <w:ind w:left="720" w:firstLine="0"/>
        <w:rPr>
          <w:b/>
          <w:bCs/>
        </w:rPr>
      </w:pPr>
      <m:oMathPara>
        <m:oMath>
          <m:r>
            <m:rPr>
              <m:sty m:val="bi"/>
            </m:rPr>
            <w:rPr>
              <w:rFonts w:ascii="Cambria Math" w:hAnsi="Cambria Math"/>
            </w:rPr>
            <m:t xml:space="preserve">kurtosis= </m:t>
          </m:r>
          <m:f>
            <m:fPr>
              <m:ctrlPr>
                <w:rPr>
                  <w:rFonts w:ascii="Cambria Math"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e>
                    <m:sup>
                      <m:r>
                        <m:rPr>
                          <m:sty m:val="bi"/>
                        </m:rPr>
                        <w:rPr>
                          <w:rFonts w:ascii="Cambria Math" w:hAnsi="Cambria Math"/>
                        </w:rPr>
                        <m:t>4</m:t>
                      </m:r>
                    </m:sup>
                  </m:sSup>
                  <m:r>
                    <m:rPr>
                      <m:sty m:val="bi"/>
                    </m:rPr>
                    <w:rPr>
                      <w:rFonts w:ascii="Cambria Math" w:hAnsi="Cambria Math"/>
                    </w:rPr>
                    <m:t xml:space="preserve"> /n </m:t>
                  </m:r>
                </m:e>
              </m:nary>
            </m:num>
            <m:den>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4</m:t>
                  </m:r>
                </m:sup>
              </m:sSup>
            </m:den>
          </m:f>
        </m:oMath>
      </m:oMathPara>
    </w:p>
    <w:p w:rsidR="00491A97" w:rsidRDefault="00491A97" w:rsidP="00491A97">
      <w:pPr>
        <w:pStyle w:val="p"/>
        <w:ind w:left="720" w:firstLine="0"/>
      </w:pPr>
      <w:r>
        <w:t xml:space="preserve">Where </w:t>
      </w:r>
      <m:oMath>
        <m:acc>
          <m:accPr>
            <m:chr m:val="̅"/>
            <m:ctrlPr>
              <w:rPr>
                <w:rFonts w:ascii="Cambria Math" w:hAnsi="Cambria Math"/>
                <w:i/>
              </w:rPr>
            </m:ctrlPr>
          </m:accPr>
          <m:e>
            <m:r>
              <w:rPr>
                <w:rFonts w:ascii="Cambria Math" w:hAnsi="Cambria Math"/>
              </w:rPr>
              <m:t>x</m:t>
            </m:r>
          </m:e>
        </m:acc>
      </m:oMath>
      <w:r>
        <w:t xml:space="preserve"> = mean, </w:t>
      </w:r>
      <m:oMath>
        <m:r>
          <w:rPr>
            <w:rFonts w:ascii="Cambria Math" w:hAnsi="Cambria Math"/>
          </w:rPr>
          <m:t>s</m:t>
        </m:r>
      </m:oMath>
      <w:r>
        <w:t xml:space="preserve"> = standard deviation.</w:t>
      </w:r>
    </w:p>
    <w:p w:rsidR="0092201C" w:rsidRDefault="0092201C" w:rsidP="003D4857">
      <w:pPr>
        <w:pStyle w:val="p"/>
        <w:ind w:left="720" w:firstLine="0"/>
      </w:pPr>
      <w:r>
        <w:t xml:space="preserve">The kurtosis for the normal distribution is 3, it </w:t>
      </w:r>
      <w:r w:rsidR="003D4857">
        <w:t>is</w:t>
      </w:r>
      <w:r>
        <w:t xml:space="preserve"> less or greater than 3 for other distributions</w:t>
      </w:r>
      <w:r w:rsidR="00F40920">
        <w:t xml:space="preserve"> </w:t>
      </w:r>
      <w:sdt>
        <w:sdtPr>
          <w:id w:val="-2116823934"/>
          <w:citation/>
        </w:sdtPr>
        <w:sdtEndPr/>
        <w:sdtContent>
          <w:r w:rsidR="00F40920">
            <w:fldChar w:fldCharType="begin"/>
          </w:r>
          <w:r w:rsidR="00F40920">
            <w:instrText xml:space="preserve"> CITATION Haz94 \l 1033 </w:instrText>
          </w:r>
          <w:r w:rsidR="00F40920">
            <w:fldChar w:fldCharType="separate"/>
          </w:r>
          <w:r w:rsidR="00F40920">
            <w:rPr>
              <w:noProof/>
            </w:rPr>
            <w:t>(Hazewinkel, 1994)</w:t>
          </w:r>
          <w:r w:rsidR="00F40920">
            <w:fldChar w:fldCharType="end"/>
          </w:r>
        </w:sdtContent>
      </w:sdt>
      <w:r>
        <w:t>.</w:t>
      </w:r>
    </w:p>
    <w:p w:rsidR="00A420E6" w:rsidRPr="00D3133C" w:rsidRDefault="00A420E6" w:rsidP="004A5BE1">
      <w:pPr>
        <w:pStyle w:val="p"/>
        <w:numPr>
          <w:ilvl w:val="0"/>
          <w:numId w:val="1"/>
        </w:numPr>
        <w:rPr>
          <w:b/>
          <w:bCs/>
        </w:rPr>
      </w:pPr>
      <w:r w:rsidRPr="00D3133C">
        <w:rPr>
          <w:b/>
          <w:bCs/>
        </w:rPr>
        <w:t>Sigma_1_ratio</w:t>
      </w:r>
      <w:r w:rsidR="00AA54C5" w:rsidRPr="00AA54C5">
        <w:t>:</w:t>
      </w:r>
      <w:r w:rsidR="000D2637">
        <w:t xml:space="preserve"> The </w:t>
      </w:r>
      <w:r w:rsidR="004A5BE1">
        <w:t>percentage</w:t>
      </w:r>
      <w:r w:rsidR="000D2637">
        <w:t xml:space="preserve"> of the data that </w:t>
      </w:r>
      <w:r w:rsidR="00E14BE7">
        <w:t xml:space="preserve">is </w:t>
      </w:r>
      <w:r w:rsidR="000D2637">
        <w:t xml:space="preserve">located within 1 standard </w:t>
      </w:r>
      <w:r w:rsidR="004A5BE1">
        <w:t>deviation</w:t>
      </w:r>
      <w:r w:rsidR="000D2637">
        <w:t xml:space="preserve">. Normal distribution should have </w:t>
      </w:r>
      <w:r w:rsidR="004A5BE1">
        <w:t>68</w:t>
      </w:r>
      <w:r w:rsidR="000D2637">
        <w:t xml:space="preserve">% of the data </w:t>
      </w:r>
      <w:r w:rsidR="004A5BE1">
        <w:t xml:space="preserve">falls </w:t>
      </w:r>
      <w:r w:rsidR="000D2637">
        <w:t>within 1 standard devi</w:t>
      </w:r>
      <w:r w:rsidR="003913BF">
        <w:t xml:space="preserve">ation </w:t>
      </w:r>
      <w:sdt>
        <w:sdtPr>
          <w:id w:val="74168722"/>
          <w:citation/>
        </w:sdtPr>
        <w:sdtEndPr/>
        <w:sdtContent>
          <w:r w:rsidR="003913BF">
            <w:fldChar w:fldCharType="begin"/>
          </w:r>
          <w:r w:rsidR="003913BF">
            <w:instrText xml:space="preserve"> CITATION Pat96 \l 1033 </w:instrText>
          </w:r>
          <w:r w:rsidR="003913BF">
            <w:fldChar w:fldCharType="separate"/>
          </w:r>
          <w:r w:rsidR="003913BF">
            <w:rPr>
              <w:noProof/>
            </w:rPr>
            <w:t>(Patel &amp; Read, 1996)</w:t>
          </w:r>
          <w:r w:rsidR="003913BF">
            <w:fldChar w:fldCharType="end"/>
          </w:r>
        </w:sdtContent>
      </w:sdt>
      <w:r w:rsidR="003913BF">
        <w:t>.</w:t>
      </w:r>
    </w:p>
    <w:p w:rsidR="00A420E6" w:rsidRPr="00D3133C" w:rsidRDefault="00A420E6" w:rsidP="004A5BE1">
      <w:pPr>
        <w:pStyle w:val="p"/>
        <w:numPr>
          <w:ilvl w:val="0"/>
          <w:numId w:val="1"/>
        </w:numPr>
        <w:rPr>
          <w:b/>
          <w:bCs/>
        </w:rPr>
      </w:pPr>
      <w:r w:rsidRPr="00D3133C">
        <w:rPr>
          <w:b/>
          <w:bCs/>
        </w:rPr>
        <w:t>Sigma_2_ratio</w:t>
      </w:r>
      <w:r w:rsidR="00AA54C5" w:rsidRPr="00AA54C5">
        <w:t>:</w:t>
      </w:r>
      <w:r w:rsidR="004A5BE1">
        <w:t xml:space="preserve"> The percentage of the data that </w:t>
      </w:r>
      <w:r w:rsidR="00E14BE7">
        <w:t xml:space="preserve">is </w:t>
      </w:r>
      <w:r w:rsidR="004A5BE1">
        <w:t>located within 2 standard deviation. Normal distribution should have 95% of the data falls within 2 standard deviation</w:t>
      </w:r>
      <w:r w:rsidR="003913BF">
        <w:t xml:space="preserve"> </w:t>
      </w:r>
      <w:sdt>
        <w:sdtPr>
          <w:id w:val="-2002107954"/>
          <w:citation/>
        </w:sdtPr>
        <w:sdtEndPr/>
        <w:sdtContent>
          <w:r w:rsidR="003913BF">
            <w:fldChar w:fldCharType="begin"/>
          </w:r>
          <w:r w:rsidR="003913BF">
            <w:instrText xml:space="preserve"> CITATION Pat96 \l 1033 </w:instrText>
          </w:r>
          <w:r w:rsidR="003913BF">
            <w:fldChar w:fldCharType="separate"/>
          </w:r>
          <w:r w:rsidR="003913BF">
            <w:rPr>
              <w:noProof/>
            </w:rPr>
            <w:t>(Patel &amp; Read, 1996)</w:t>
          </w:r>
          <w:r w:rsidR="003913BF">
            <w:fldChar w:fldCharType="end"/>
          </w:r>
        </w:sdtContent>
      </w:sdt>
      <w:r w:rsidR="004A5BE1">
        <w:t>.</w:t>
      </w:r>
    </w:p>
    <w:p w:rsidR="00A420E6" w:rsidRDefault="00A420E6" w:rsidP="004A5BE1">
      <w:pPr>
        <w:pStyle w:val="p"/>
        <w:numPr>
          <w:ilvl w:val="0"/>
          <w:numId w:val="1"/>
        </w:numPr>
      </w:pPr>
      <w:r w:rsidRPr="00AA54C5">
        <w:rPr>
          <w:b/>
          <w:bCs/>
        </w:rPr>
        <w:t>Sigma_3_ratio</w:t>
      </w:r>
      <w:r w:rsidR="00AA54C5">
        <w:t>:</w:t>
      </w:r>
      <w:r w:rsidR="004A5BE1">
        <w:t xml:space="preserve"> The percentage of the data that </w:t>
      </w:r>
      <w:r w:rsidR="00E14BE7">
        <w:t xml:space="preserve">is </w:t>
      </w:r>
      <w:r w:rsidR="004A5BE1">
        <w:t>located within 2 standard deviation. Normal distribution should have 99% of the data falls within 3 standard deviation</w:t>
      </w:r>
      <w:r w:rsidR="003913BF">
        <w:t xml:space="preserve"> </w:t>
      </w:r>
      <w:sdt>
        <w:sdtPr>
          <w:id w:val="-849181366"/>
          <w:citation/>
        </w:sdtPr>
        <w:sdtEndPr/>
        <w:sdtContent>
          <w:r w:rsidR="003913BF">
            <w:fldChar w:fldCharType="begin"/>
          </w:r>
          <w:r w:rsidR="003913BF">
            <w:instrText xml:space="preserve"> CITATION Pat96 \l 1033 </w:instrText>
          </w:r>
          <w:r w:rsidR="003913BF">
            <w:fldChar w:fldCharType="separate"/>
          </w:r>
          <w:r w:rsidR="003913BF">
            <w:rPr>
              <w:noProof/>
            </w:rPr>
            <w:t>(Patel &amp; Read, 1996)</w:t>
          </w:r>
          <w:r w:rsidR="003913BF">
            <w:fldChar w:fldCharType="end"/>
          </w:r>
        </w:sdtContent>
      </w:sdt>
      <w:r w:rsidR="004A5BE1">
        <w:t>.</w:t>
      </w:r>
    </w:p>
    <w:p w:rsidR="00C53D26" w:rsidRDefault="00C53D26" w:rsidP="00B41985">
      <w:pPr>
        <w:pStyle w:val="p"/>
      </w:pPr>
    </w:p>
    <w:p w:rsidR="009737DF" w:rsidRDefault="009737DF" w:rsidP="00105FF2">
      <w:pPr>
        <w:pStyle w:val="p"/>
      </w:pPr>
      <w:r>
        <w:t xml:space="preserve">The target variable is </w:t>
      </w:r>
      <w:r w:rsidRPr="00065D99">
        <w:rPr>
          <w:b/>
          <w:bCs/>
        </w:rPr>
        <w:t>“dist_type”</w:t>
      </w:r>
      <w:r w:rsidR="00105FF2">
        <w:t>, it</w:t>
      </w:r>
      <w:r>
        <w:t xml:space="preserve"> has two possible values:</w:t>
      </w:r>
    </w:p>
    <w:p w:rsidR="009737DF" w:rsidRDefault="009737DF" w:rsidP="009737DF">
      <w:pPr>
        <w:pStyle w:val="p"/>
        <w:numPr>
          <w:ilvl w:val="0"/>
          <w:numId w:val="1"/>
        </w:numPr>
      </w:pPr>
      <w:r w:rsidRPr="009737DF">
        <w:rPr>
          <w:b/>
          <w:bCs/>
        </w:rPr>
        <w:t>“class_1”</w:t>
      </w:r>
      <w:r>
        <w:t>: The positive class; the class of the alternative distribution</w:t>
      </w:r>
    </w:p>
    <w:p w:rsidR="009737DF" w:rsidRDefault="009737DF" w:rsidP="0031689F">
      <w:pPr>
        <w:pStyle w:val="p"/>
        <w:numPr>
          <w:ilvl w:val="0"/>
          <w:numId w:val="1"/>
        </w:numPr>
      </w:pPr>
      <w:r w:rsidRPr="009737DF">
        <w:rPr>
          <w:b/>
          <w:bCs/>
        </w:rPr>
        <w:t>“class_0”</w:t>
      </w:r>
      <w:r>
        <w:t xml:space="preserve">: The negative class; the class of the </w:t>
      </w:r>
      <w:r w:rsidR="0031689F">
        <w:t>normal</w:t>
      </w:r>
      <w:r>
        <w:t xml:space="preserve"> distribution</w:t>
      </w:r>
    </w:p>
    <w:p w:rsidR="006A24E0" w:rsidRDefault="006A24E0" w:rsidP="00F63518">
      <w:pPr>
        <w:pStyle w:val="p"/>
      </w:pPr>
    </w:p>
    <w:p w:rsidR="00CE1B0A" w:rsidRDefault="005553BC" w:rsidP="00412346">
      <w:pPr>
        <w:pStyle w:val="p"/>
      </w:pPr>
      <w:r>
        <w:t>As we see from the explanations above, t</w:t>
      </w:r>
      <w:r w:rsidR="009737DF">
        <w:t xml:space="preserve">he </w:t>
      </w:r>
      <w:r w:rsidR="0096602E">
        <w:t>features</w:t>
      </w:r>
      <w:r w:rsidR="00D23EA5">
        <w:t xml:space="preserve"> are expected to be </w:t>
      </w:r>
      <w:r w:rsidR="0096602E">
        <w:t>highly</w:t>
      </w:r>
      <w:r w:rsidR="00D23EA5">
        <w:t xml:space="preserve"> correlated with the target variable</w:t>
      </w:r>
      <w:r w:rsidR="00AE4E00">
        <w:t xml:space="preserve"> </w:t>
      </w:r>
      <w:r w:rsidR="00AE4E00" w:rsidRPr="00187DCF">
        <w:rPr>
          <w:b/>
          <w:bCs/>
        </w:rPr>
        <w:t>“</w:t>
      </w:r>
      <w:r w:rsidR="00745EBC" w:rsidRPr="00187DCF">
        <w:rPr>
          <w:b/>
          <w:bCs/>
        </w:rPr>
        <w:t>dist_type</w:t>
      </w:r>
      <w:r w:rsidR="0096602E" w:rsidRPr="00187DCF">
        <w:rPr>
          <w:b/>
          <w:bCs/>
        </w:rPr>
        <w:t>”</w:t>
      </w:r>
      <w:r w:rsidR="0096602E">
        <w:t xml:space="preserve">. </w:t>
      </w:r>
      <w:r w:rsidR="00292C46" w:rsidRPr="00406B57">
        <w:rPr>
          <w:b/>
          <w:bCs/>
        </w:rPr>
        <w:fldChar w:fldCharType="begin"/>
      </w:r>
      <w:r w:rsidR="00292C46" w:rsidRPr="00406B57">
        <w:rPr>
          <w:b/>
          <w:bCs/>
        </w:rPr>
        <w:instrText xml:space="preserve"> REF _Ref42961699 \h </w:instrText>
      </w:r>
      <w:r w:rsidR="00406B57">
        <w:rPr>
          <w:b/>
          <w:bCs/>
        </w:rPr>
        <w:instrText xml:space="preserve"> \* MERGEFORMAT </w:instrText>
      </w:r>
      <w:r w:rsidR="00292C46" w:rsidRPr="00406B57">
        <w:rPr>
          <w:b/>
          <w:bCs/>
        </w:rPr>
      </w:r>
      <w:r w:rsidR="00292C46" w:rsidRPr="00406B57">
        <w:rPr>
          <w:b/>
          <w:bCs/>
        </w:rPr>
        <w:fldChar w:fldCharType="separate"/>
      </w:r>
      <w:r w:rsidR="00406B57" w:rsidRPr="00406B57">
        <w:rPr>
          <w:b/>
          <w:bCs/>
        </w:rPr>
        <w:t xml:space="preserve">Table </w:t>
      </w:r>
      <w:r w:rsidR="00406B57" w:rsidRPr="00406B57">
        <w:rPr>
          <w:b/>
          <w:bCs/>
          <w:noProof/>
        </w:rPr>
        <w:t>2</w:t>
      </w:r>
      <w:r w:rsidR="00292C46" w:rsidRPr="00406B57">
        <w:rPr>
          <w:b/>
          <w:bCs/>
        </w:rPr>
        <w:fldChar w:fldCharType="end"/>
      </w:r>
      <w:r w:rsidR="00292C46">
        <w:t xml:space="preserve"> shows the descriptive statistic for the features for each class of the target variable. </w:t>
      </w:r>
      <w:r w:rsidR="003D7A7D" w:rsidRPr="00952252">
        <w:rPr>
          <w:b/>
          <w:bCs/>
        </w:rPr>
        <w:fldChar w:fldCharType="begin"/>
      </w:r>
      <w:r w:rsidR="003D7A7D" w:rsidRPr="00952252">
        <w:rPr>
          <w:b/>
          <w:bCs/>
        </w:rPr>
        <w:instrText xml:space="preserve"> REF _Ref43568173 \h </w:instrText>
      </w:r>
      <w:r w:rsidR="00952252" w:rsidRPr="00952252">
        <w:rPr>
          <w:b/>
          <w:bCs/>
        </w:rPr>
        <w:instrText xml:space="preserve"> \* MERGEFORMAT </w:instrText>
      </w:r>
      <w:r w:rsidR="003D7A7D" w:rsidRPr="00952252">
        <w:rPr>
          <w:b/>
          <w:bCs/>
        </w:rPr>
      </w:r>
      <w:r w:rsidR="003D7A7D" w:rsidRPr="00952252">
        <w:rPr>
          <w:b/>
          <w:bCs/>
        </w:rPr>
        <w:fldChar w:fldCharType="separate"/>
      </w:r>
      <w:r w:rsidR="002C5C28" w:rsidRPr="002C5C28">
        <w:rPr>
          <w:b/>
          <w:bCs/>
        </w:rPr>
        <w:t>Figure 12</w:t>
      </w:r>
      <w:r w:rsidR="003D7A7D" w:rsidRPr="00952252">
        <w:rPr>
          <w:b/>
          <w:bCs/>
        </w:rPr>
        <w:fldChar w:fldCharType="end"/>
      </w:r>
      <w:r w:rsidR="003D7A7D">
        <w:t xml:space="preserve"> to </w:t>
      </w:r>
      <w:r w:rsidR="003D7A7D" w:rsidRPr="00952252">
        <w:rPr>
          <w:b/>
          <w:bCs/>
        </w:rPr>
        <w:fldChar w:fldCharType="begin"/>
      </w:r>
      <w:r w:rsidR="003D7A7D" w:rsidRPr="00952252">
        <w:rPr>
          <w:b/>
          <w:bCs/>
        </w:rPr>
        <w:instrText xml:space="preserve"> REF _Ref43568177 \h </w:instrText>
      </w:r>
      <w:r w:rsidR="00952252">
        <w:rPr>
          <w:b/>
          <w:bCs/>
        </w:rPr>
        <w:instrText xml:space="preserve"> \* MERGEFORMAT </w:instrText>
      </w:r>
      <w:r w:rsidR="003D7A7D" w:rsidRPr="00952252">
        <w:rPr>
          <w:b/>
          <w:bCs/>
        </w:rPr>
      </w:r>
      <w:r w:rsidR="003D7A7D" w:rsidRPr="00952252">
        <w:rPr>
          <w:b/>
          <w:bCs/>
        </w:rPr>
        <w:fldChar w:fldCharType="separate"/>
      </w:r>
      <w:r w:rsidR="002C5C28" w:rsidRPr="002C5C28">
        <w:rPr>
          <w:b/>
          <w:bCs/>
        </w:rPr>
        <w:t xml:space="preserve">Figure </w:t>
      </w:r>
      <w:r w:rsidR="002C5C28" w:rsidRPr="002C5C28">
        <w:rPr>
          <w:b/>
          <w:bCs/>
          <w:noProof/>
        </w:rPr>
        <w:t>18</w:t>
      </w:r>
      <w:r w:rsidR="003D7A7D" w:rsidRPr="00952252">
        <w:rPr>
          <w:b/>
          <w:bCs/>
        </w:rPr>
        <w:fldChar w:fldCharType="end"/>
      </w:r>
      <w:r w:rsidR="003D7A7D">
        <w:t xml:space="preserve"> show</w:t>
      </w:r>
      <w:r w:rsidR="00CE1B0A">
        <w:t xml:space="preserve"> </w:t>
      </w:r>
      <w:r w:rsidR="006F74F5">
        <w:t>density</w:t>
      </w:r>
      <w:r w:rsidR="00CE1B0A">
        <w:t xml:space="preserve"> plot for each feature by </w:t>
      </w:r>
      <w:r w:rsidR="00CE1B0A" w:rsidRPr="00CE1B0A">
        <w:rPr>
          <w:b/>
          <w:bCs/>
        </w:rPr>
        <w:t>dist_type</w:t>
      </w:r>
      <w:r w:rsidR="00CE1B0A">
        <w:t>.</w:t>
      </w:r>
      <w:r w:rsidR="00F63518">
        <w:t xml:space="preserve"> </w:t>
      </w:r>
      <w:r w:rsidR="00412346" w:rsidRPr="00D42491">
        <w:rPr>
          <w:b/>
          <w:bCs/>
        </w:rPr>
        <w:fldChar w:fldCharType="begin"/>
      </w:r>
      <w:r w:rsidR="00412346" w:rsidRPr="00D42491">
        <w:rPr>
          <w:b/>
          <w:bCs/>
        </w:rPr>
        <w:instrText xml:space="preserve"> REF _Ref43569680 \h </w:instrText>
      </w:r>
      <w:r w:rsidR="00412346">
        <w:rPr>
          <w:b/>
          <w:bCs/>
        </w:rPr>
        <w:instrText xml:space="preserve"> \* MERGEFORMAT </w:instrText>
      </w:r>
      <w:r w:rsidR="00412346" w:rsidRPr="00D42491">
        <w:rPr>
          <w:b/>
          <w:bCs/>
        </w:rPr>
      </w:r>
      <w:r w:rsidR="00412346" w:rsidRPr="00D42491">
        <w:rPr>
          <w:b/>
          <w:bCs/>
        </w:rPr>
        <w:fldChar w:fldCharType="separate"/>
      </w:r>
      <w:r w:rsidR="00412346" w:rsidRPr="00D42491">
        <w:rPr>
          <w:b/>
          <w:bCs/>
        </w:rPr>
        <w:t xml:space="preserve">Figure </w:t>
      </w:r>
      <w:r w:rsidR="00412346" w:rsidRPr="00D42491">
        <w:rPr>
          <w:b/>
          <w:bCs/>
          <w:noProof/>
        </w:rPr>
        <w:t>29</w:t>
      </w:r>
      <w:r w:rsidR="00412346" w:rsidRPr="00D42491">
        <w:rPr>
          <w:b/>
          <w:bCs/>
        </w:rPr>
        <w:fldChar w:fldCharType="end"/>
      </w:r>
      <w:r w:rsidR="00412346">
        <w:t xml:space="preserve"> to </w:t>
      </w:r>
      <w:r w:rsidR="00412346" w:rsidRPr="00D42491">
        <w:rPr>
          <w:b/>
          <w:bCs/>
        </w:rPr>
        <w:fldChar w:fldCharType="begin"/>
      </w:r>
      <w:r w:rsidR="00412346" w:rsidRPr="00D42491">
        <w:rPr>
          <w:b/>
          <w:bCs/>
        </w:rPr>
        <w:instrText xml:space="preserve"> REF _Ref43569681 \h </w:instrText>
      </w:r>
      <w:r w:rsidR="00412346">
        <w:rPr>
          <w:b/>
          <w:bCs/>
        </w:rPr>
        <w:instrText xml:space="preserve"> \* MERGEFORMAT </w:instrText>
      </w:r>
      <w:r w:rsidR="00412346" w:rsidRPr="00D42491">
        <w:rPr>
          <w:b/>
          <w:bCs/>
        </w:rPr>
      </w:r>
      <w:r w:rsidR="00412346" w:rsidRPr="00D42491">
        <w:rPr>
          <w:b/>
          <w:bCs/>
        </w:rPr>
        <w:fldChar w:fldCharType="separate"/>
      </w:r>
      <w:r w:rsidR="00412346" w:rsidRPr="00D42491">
        <w:rPr>
          <w:b/>
          <w:bCs/>
        </w:rPr>
        <w:t xml:space="preserve">Figure </w:t>
      </w:r>
      <w:r w:rsidR="00412346" w:rsidRPr="00D42491">
        <w:rPr>
          <w:b/>
          <w:bCs/>
          <w:noProof/>
        </w:rPr>
        <w:t>35</w:t>
      </w:r>
      <w:r w:rsidR="00412346" w:rsidRPr="00D42491">
        <w:rPr>
          <w:b/>
          <w:bCs/>
        </w:rPr>
        <w:fldChar w:fldCharType="end"/>
      </w:r>
      <w:r w:rsidR="00412346">
        <w:t xml:space="preserve"> in Appendix show also the </w:t>
      </w:r>
      <w:r w:rsidR="00F63518">
        <w:t>box plots</w:t>
      </w:r>
      <w:r w:rsidR="00412346">
        <w:t xml:space="preserve"> for these variables</w:t>
      </w:r>
      <w:r w:rsidR="00F63518">
        <w:t>.</w:t>
      </w:r>
      <w:r w:rsidR="00CE1B0A">
        <w:t xml:space="preserve"> By looking at the </w:t>
      </w:r>
      <w:r w:rsidR="006F74F5">
        <w:t>statistics</w:t>
      </w:r>
      <w:r w:rsidR="00CE1B0A">
        <w:t xml:space="preserve"> we can observe:</w:t>
      </w:r>
    </w:p>
    <w:p w:rsidR="00CE1B0A" w:rsidRDefault="00292C46" w:rsidP="00CE1B0A">
      <w:pPr>
        <w:pStyle w:val="p"/>
        <w:numPr>
          <w:ilvl w:val="0"/>
          <w:numId w:val="18"/>
        </w:numPr>
      </w:pPr>
      <w:r>
        <w:t xml:space="preserve">The </w:t>
      </w:r>
      <w:r w:rsidR="00327871" w:rsidRPr="00327871">
        <w:rPr>
          <w:b/>
          <w:bCs/>
        </w:rPr>
        <w:t>size</w:t>
      </w:r>
      <w:r w:rsidR="00327871">
        <w:t xml:space="preserve"> has same statistic for class_0 and class_1 as expected</w:t>
      </w:r>
      <w:r w:rsidR="00CE1B0A">
        <w:t xml:space="preserve"> and it is uniformly distributed according to the density plot.</w:t>
      </w:r>
    </w:p>
    <w:p w:rsidR="00B37D8A" w:rsidRDefault="00327871" w:rsidP="00F75F48">
      <w:pPr>
        <w:pStyle w:val="p"/>
        <w:numPr>
          <w:ilvl w:val="0"/>
          <w:numId w:val="18"/>
        </w:numPr>
      </w:pPr>
      <w:r w:rsidRPr="00CE1B0A">
        <w:rPr>
          <w:b/>
          <w:bCs/>
        </w:rPr>
        <w:t>Median</w:t>
      </w:r>
      <w:r>
        <w:t xml:space="preserve"> feature</w:t>
      </w:r>
      <w:r w:rsidR="00CE1B0A">
        <w:t xml:space="preserve"> has</w:t>
      </w:r>
      <w:r w:rsidR="00CE1B0A" w:rsidRPr="00CE1B0A">
        <w:t xml:space="preserve"> </w:t>
      </w:r>
      <w:r w:rsidR="00CE1B0A">
        <w:t>similar statistic of minimum, median, mean, and maximum for both classes. But the density plot shows that the median for class_0 is</w:t>
      </w:r>
      <w:r>
        <w:t xml:space="preserve"> </w:t>
      </w:r>
      <w:r w:rsidR="00CE1B0A">
        <w:t xml:space="preserve">more </w:t>
      </w:r>
      <w:r w:rsidR="00530DD7">
        <w:t>dense</w:t>
      </w:r>
      <w:r w:rsidR="00CE1B0A">
        <w:t xml:space="preserve"> around </w:t>
      </w:r>
      <w:r w:rsidR="00530DD7">
        <w:t xml:space="preserve">zero where </w:t>
      </w:r>
      <w:r w:rsidR="003B32D4">
        <w:t xml:space="preserve">it </w:t>
      </w:r>
      <w:r w:rsidR="00530DD7">
        <w:t>is more flatten on the range of the distribution</w:t>
      </w:r>
      <w:r w:rsidR="003B32D4">
        <w:t xml:space="preserve"> for class_1. </w:t>
      </w:r>
    </w:p>
    <w:p w:rsidR="00423EDB" w:rsidRDefault="006F74F5" w:rsidP="00423EDB">
      <w:pPr>
        <w:pStyle w:val="p"/>
        <w:numPr>
          <w:ilvl w:val="0"/>
          <w:numId w:val="18"/>
        </w:numPr>
      </w:pPr>
      <w:r w:rsidRPr="00423EDB">
        <w:rPr>
          <w:b/>
          <w:bCs/>
        </w:rPr>
        <w:t>Skewness</w:t>
      </w:r>
      <w:r w:rsidR="00423EDB" w:rsidRPr="00423EDB">
        <w:rPr>
          <w:b/>
          <w:bCs/>
        </w:rPr>
        <w:t xml:space="preserve"> </w:t>
      </w:r>
      <w:r w:rsidR="00423EDB">
        <w:t>has different range of values in the classes. Skewness ranges from -1.3, 1.25] for class_0 while its range for class_1 is much bigger [-30.22, 29.26].</w:t>
      </w:r>
    </w:p>
    <w:p w:rsidR="0094455E" w:rsidRDefault="007B47DF" w:rsidP="0094455E">
      <w:pPr>
        <w:pStyle w:val="p"/>
        <w:numPr>
          <w:ilvl w:val="0"/>
          <w:numId w:val="18"/>
        </w:numPr>
      </w:pPr>
      <w:r>
        <w:rPr>
          <w:b/>
          <w:bCs/>
        </w:rPr>
        <w:t>Ku</w:t>
      </w:r>
      <w:r w:rsidR="00610B78">
        <w:rPr>
          <w:b/>
          <w:bCs/>
        </w:rPr>
        <w:t xml:space="preserve">rtosis </w:t>
      </w:r>
      <w:r w:rsidR="00610B78" w:rsidRPr="00F56D6C">
        <w:t xml:space="preserve">has very low values for class_0 comparing to class_1. The maximum value in class_1 is 4.83 while it </w:t>
      </w:r>
      <w:r w:rsidR="0094455E">
        <w:t xml:space="preserve">span from 1.36 to </w:t>
      </w:r>
      <w:r w:rsidR="006F74F5" w:rsidRPr="00F56D6C">
        <w:t>986 for class_1.</w:t>
      </w:r>
      <w:r w:rsidR="0094455E">
        <w:t xml:space="preserve"> </w:t>
      </w:r>
    </w:p>
    <w:p w:rsidR="00F55A65" w:rsidRDefault="006F74F5" w:rsidP="00A05B2B">
      <w:pPr>
        <w:pStyle w:val="p"/>
        <w:numPr>
          <w:ilvl w:val="0"/>
          <w:numId w:val="18"/>
        </w:numPr>
      </w:pPr>
      <w:r>
        <w:rPr>
          <w:b/>
          <w:bCs/>
        </w:rPr>
        <w:t xml:space="preserve"> </w:t>
      </w:r>
      <w:r w:rsidR="00CD2E4D">
        <w:t xml:space="preserve">The density plots for </w:t>
      </w:r>
      <w:r w:rsidR="00CD2E4D" w:rsidRPr="00CD2E4D">
        <w:rPr>
          <w:b/>
          <w:bCs/>
        </w:rPr>
        <w:t>sigma_1_ratio</w:t>
      </w:r>
      <w:r w:rsidR="00CD2E4D">
        <w:t xml:space="preserve">, </w:t>
      </w:r>
      <w:r w:rsidR="00CD2E4D" w:rsidRPr="00C113BC">
        <w:rPr>
          <w:b/>
          <w:bCs/>
        </w:rPr>
        <w:t>sigma_</w:t>
      </w:r>
      <w:r w:rsidR="00CD2E4D">
        <w:rPr>
          <w:b/>
          <w:bCs/>
        </w:rPr>
        <w:t>2</w:t>
      </w:r>
      <w:r w:rsidR="00CD2E4D" w:rsidRPr="00CD2E4D">
        <w:rPr>
          <w:b/>
          <w:bCs/>
        </w:rPr>
        <w:t>_ratio</w:t>
      </w:r>
      <w:r w:rsidR="00CD2E4D">
        <w:rPr>
          <w:b/>
          <w:bCs/>
        </w:rPr>
        <w:t xml:space="preserve">, </w:t>
      </w:r>
      <w:r w:rsidR="00CD2E4D" w:rsidRPr="00CD2E4D">
        <w:t>and</w:t>
      </w:r>
      <w:r w:rsidR="00CD2E4D">
        <w:rPr>
          <w:b/>
          <w:bCs/>
        </w:rPr>
        <w:t xml:space="preserve"> </w:t>
      </w:r>
      <w:r w:rsidR="00CD2E4D" w:rsidRPr="00CD2E4D">
        <w:rPr>
          <w:b/>
          <w:bCs/>
        </w:rPr>
        <w:t>sigma_</w:t>
      </w:r>
      <w:r w:rsidR="00CD2E4D">
        <w:rPr>
          <w:b/>
          <w:bCs/>
        </w:rPr>
        <w:t>3</w:t>
      </w:r>
      <w:r w:rsidR="00CD2E4D" w:rsidRPr="00CD2E4D">
        <w:rPr>
          <w:b/>
          <w:bCs/>
        </w:rPr>
        <w:t>_ratio</w:t>
      </w:r>
      <w:r w:rsidR="00CD2E4D">
        <w:rPr>
          <w:b/>
          <w:bCs/>
        </w:rPr>
        <w:t xml:space="preserve"> </w:t>
      </w:r>
      <w:r w:rsidR="00CD2E4D" w:rsidRPr="00CD2E4D">
        <w:t xml:space="preserve">show different distributes of these features between class_0 and class_1. </w:t>
      </w:r>
      <w:r w:rsidR="00CD2E4D">
        <w:t>Range of</w:t>
      </w:r>
      <w:r w:rsidR="00C113BC">
        <w:t xml:space="preserve"> the</w:t>
      </w:r>
      <w:r w:rsidR="00CD2E4D">
        <w:t xml:space="preserve"> values is almost similar but the values are </w:t>
      </w:r>
      <w:r w:rsidR="00F55A65">
        <w:t xml:space="preserve">significantly </w:t>
      </w:r>
      <w:r w:rsidR="00CD2E4D">
        <w:t xml:space="preserve">dense around the expected ratios </w:t>
      </w:r>
      <w:r w:rsidR="00C113BC">
        <w:t xml:space="preserve">- </w:t>
      </w:r>
      <w:r w:rsidR="00CD2E4D">
        <w:t>explained in the section above</w:t>
      </w:r>
      <w:r w:rsidR="00C113BC">
        <w:t xml:space="preserve"> - in class_0 </w:t>
      </w:r>
      <w:r w:rsidR="00A05B2B">
        <w:t xml:space="preserve">more </w:t>
      </w:r>
      <w:r w:rsidR="00C113BC">
        <w:t>than class_1</w:t>
      </w:r>
      <w:r w:rsidR="00CD2E4D">
        <w:t>.</w:t>
      </w:r>
    </w:p>
    <w:p w:rsidR="008A626A" w:rsidRDefault="00F55A65" w:rsidP="0082645F">
      <w:pPr>
        <w:pStyle w:val="p"/>
      </w:pPr>
      <w:r>
        <w:t xml:space="preserve">These observations clearly indicate </w:t>
      </w:r>
      <w:r w:rsidR="00F75F48">
        <w:t>that these features are very good candidates to be used in the model and predict the distribution type of a sample.</w:t>
      </w:r>
      <w:r w:rsidR="007D6540">
        <w:t xml:space="preserve"> In the next section we will start the process of building the model.</w:t>
      </w:r>
    </w:p>
    <w:p w:rsidR="00557C91" w:rsidRDefault="00557C91" w:rsidP="0082645F">
      <w:pPr>
        <w:pStyle w:val="p"/>
      </w:pPr>
    </w:p>
    <w:p w:rsidR="00557C91" w:rsidRPr="00CD2E4D" w:rsidRDefault="00557C91" w:rsidP="0082645F">
      <w:pPr>
        <w:pStyle w:val="p"/>
      </w:pPr>
    </w:p>
    <w:p w:rsidR="00906EEA" w:rsidRDefault="00906EEA" w:rsidP="00C91396">
      <w:pPr>
        <w:pStyle w:val="Caption"/>
        <w:framePr w:wrap="around"/>
      </w:pPr>
      <w:bookmarkStart w:id="127" w:name="_Ref42961699"/>
      <w:bookmarkStart w:id="128" w:name="_Toc43570569"/>
      <w:r>
        <w:t xml:space="preserve">Table </w:t>
      </w:r>
      <w:r w:rsidR="004C0A73">
        <w:fldChar w:fldCharType="begin"/>
      </w:r>
      <w:r w:rsidR="004C0A73">
        <w:instrText xml:space="preserve"> SEQ Table \* ARABIC </w:instrText>
      </w:r>
      <w:r w:rsidR="004C0A73">
        <w:fldChar w:fldCharType="separate"/>
      </w:r>
      <w:r w:rsidR="00650A65">
        <w:rPr>
          <w:noProof/>
        </w:rPr>
        <w:t>2</w:t>
      </w:r>
      <w:r w:rsidR="004C0A73">
        <w:rPr>
          <w:noProof/>
        </w:rPr>
        <w:fldChar w:fldCharType="end"/>
      </w:r>
      <w:bookmarkEnd w:id="127"/>
      <w:r>
        <w:t xml:space="preserve"> Features descriptive statistics per dist_type</w:t>
      </w:r>
      <w:bookmarkEnd w:id="128"/>
    </w:p>
    <w:tbl>
      <w:tblPr>
        <w:tblW w:w="8040"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5" w:type="dxa"/>
          <w:right w:w="15" w:type="dxa"/>
        </w:tblCellMar>
        <w:tblLook w:val="04A0" w:firstRow="1" w:lastRow="0" w:firstColumn="1" w:lastColumn="0" w:noHBand="0" w:noVBand="1"/>
      </w:tblPr>
      <w:tblGrid>
        <w:gridCol w:w="2018"/>
        <w:gridCol w:w="3011"/>
        <w:gridCol w:w="3011"/>
      </w:tblGrid>
      <w:tr w:rsidR="00E7147C" w:rsidRPr="00D07360" w:rsidTr="00695007">
        <w:trPr>
          <w:cantSplit/>
          <w:trHeight w:hRule="exact" w:val="360"/>
          <w:tblHeader/>
        </w:trPr>
        <w:tc>
          <w:tcPr>
            <w:tcW w:w="0" w:type="auto"/>
            <w:shd w:val="clear" w:color="auto" w:fill="AEAAAA" w:themeFill="background2" w:themeFillShade="BF"/>
            <w:tcMar>
              <w:top w:w="75" w:type="dxa"/>
              <w:left w:w="75" w:type="dxa"/>
              <w:bottom w:w="75" w:type="dxa"/>
              <w:right w:w="75" w:type="dxa"/>
            </w:tcMar>
            <w:hideMark/>
          </w:tcPr>
          <w:p w:rsidR="00E7147C" w:rsidRPr="00D07360" w:rsidRDefault="00E7147C" w:rsidP="00E7147C">
            <w:pPr>
              <w:spacing w:after="0" w:line="240" w:lineRule="auto"/>
              <w:rPr>
                <w:rFonts w:asciiTheme="majorBidi" w:eastAsia="Times New Roman" w:hAnsiTheme="majorBidi" w:cstheme="majorBidi"/>
                <w:color w:val="FFFFFF" w:themeColor="background1"/>
              </w:rPr>
            </w:pPr>
            <w:r w:rsidRPr="00D07360">
              <w:rPr>
                <w:rFonts w:asciiTheme="majorBidi" w:eastAsia="Times New Roman" w:hAnsiTheme="majorBidi" w:cstheme="majorBidi"/>
                <w:b/>
                <w:bCs/>
                <w:color w:val="FFFFFF" w:themeColor="background1"/>
              </w:rPr>
              <w:t>Feature</w:t>
            </w:r>
          </w:p>
        </w:tc>
        <w:tc>
          <w:tcPr>
            <w:tcW w:w="0" w:type="auto"/>
            <w:shd w:val="clear" w:color="auto" w:fill="AEAAAA" w:themeFill="background2" w:themeFillShade="B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FFFFFF" w:themeColor="background1"/>
              </w:rPr>
            </w:pPr>
            <w:r w:rsidRPr="00D07360">
              <w:rPr>
                <w:rFonts w:asciiTheme="majorBidi" w:eastAsia="Times New Roman" w:hAnsiTheme="majorBidi" w:cstheme="majorBidi"/>
                <w:b/>
                <w:bCs/>
                <w:color w:val="FFFFFF" w:themeColor="background1"/>
              </w:rPr>
              <w:t>class_0 (normal)</w:t>
            </w:r>
          </w:p>
        </w:tc>
        <w:tc>
          <w:tcPr>
            <w:tcW w:w="0" w:type="auto"/>
            <w:shd w:val="clear" w:color="auto" w:fill="AEAAAA" w:themeFill="background2" w:themeFillShade="BF"/>
          </w:tcPr>
          <w:p w:rsidR="00E7147C" w:rsidRPr="00D07360" w:rsidRDefault="00E7147C" w:rsidP="00E7147C">
            <w:pPr>
              <w:spacing w:after="300" w:line="240" w:lineRule="auto"/>
              <w:rPr>
                <w:rFonts w:asciiTheme="majorBidi" w:eastAsia="Times New Roman" w:hAnsiTheme="majorBidi" w:cstheme="majorBidi"/>
                <w:color w:val="FFFFFF" w:themeColor="background1"/>
              </w:rPr>
            </w:pPr>
            <w:r w:rsidRPr="00D07360">
              <w:rPr>
                <w:rFonts w:asciiTheme="majorBidi" w:eastAsia="Times New Roman" w:hAnsiTheme="majorBidi" w:cstheme="majorBidi"/>
                <w:b/>
                <w:bCs/>
                <w:color w:val="FFFFFF" w:themeColor="background1"/>
              </w:rPr>
              <w:t>class_1 (alternative)</w:t>
            </w:r>
          </w:p>
        </w:tc>
      </w:tr>
      <w:tr w:rsidR="00E7147C" w:rsidRPr="00D07360" w:rsidTr="009960A8">
        <w:trPr>
          <w:cantSplit/>
          <w:trHeight w:hRule="exact" w:val="360"/>
        </w:trPr>
        <w:tc>
          <w:tcPr>
            <w:tcW w:w="0" w:type="auto"/>
            <w:shd w:val="clear" w:color="auto" w:fill="E7E6E6" w:themeFill="background2"/>
            <w:tcMar>
              <w:top w:w="75" w:type="dxa"/>
              <w:left w:w="75" w:type="dxa"/>
              <w:bottom w:w="75" w:type="dxa"/>
              <w:right w:w="75" w:type="dxa"/>
            </w:tcMar>
            <w:hideMark/>
          </w:tcPr>
          <w:p w:rsidR="00E7147C" w:rsidRPr="00D07360" w:rsidRDefault="004A51E6"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b/>
                <w:bCs/>
                <w:color w:val="333333"/>
              </w:rPr>
              <w:t>s</w:t>
            </w:r>
            <w:r w:rsidR="00E7147C" w:rsidRPr="00D07360">
              <w:rPr>
                <w:rFonts w:asciiTheme="majorBidi" w:eastAsia="Times New Roman" w:hAnsiTheme="majorBidi" w:cstheme="majorBidi"/>
                <w:b/>
                <w:bCs/>
                <w:color w:val="333333"/>
              </w:rPr>
              <w:t>ize</w:t>
            </w:r>
            <w:r w:rsidRPr="00D07360">
              <w:rPr>
                <w:rFonts w:asciiTheme="majorBidi" w:eastAsia="Times New Roman" w:hAnsiTheme="majorBidi" w:cstheme="majorBidi"/>
                <w:b/>
                <w:bCs/>
                <w:color w:val="333333"/>
              </w:rPr>
              <w:t xml:space="preserve"> (sample size)</w:t>
            </w:r>
          </w:p>
        </w:tc>
        <w:tc>
          <w:tcPr>
            <w:tcW w:w="0" w:type="auto"/>
            <w:gridSpan w:val="2"/>
            <w:shd w:val="clear" w:color="auto" w:fill="E7E6E6" w:themeFill="background2"/>
            <w:tcMar>
              <w:top w:w="75" w:type="dxa"/>
              <w:left w:w="75" w:type="dxa"/>
              <w:bottom w:w="75" w:type="dxa"/>
              <w:right w:w="75" w:type="dxa"/>
            </w:tcMar>
          </w:tcPr>
          <w:p w:rsidR="00E7147C" w:rsidRPr="00D07360" w:rsidRDefault="00E7147C" w:rsidP="00E7147C">
            <w:pPr>
              <w:spacing w:after="300" w:line="240" w:lineRule="auto"/>
              <w:rPr>
                <w:rFonts w:asciiTheme="majorBidi" w:eastAsia="Times New Roman" w:hAnsiTheme="majorBidi" w:cstheme="majorBidi"/>
                <w:color w:val="333333"/>
              </w:rPr>
            </w:pP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minimum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8</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8</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median (IQR)</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1,007.00 (459.25, 1,462.50)</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1,007.00 (459.25, 1,462.50)</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mean (sd)</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993.25 ± 593.97</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993.25 ± 593.97</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maximum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1,998</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1,998</w:t>
            </w:r>
          </w:p>
        </w:tc>
      </w:tr>
      <w:tr w:rsidR="00E7147C" w:rsidRPr="00D07360" w:rsidTr="009960A8">
        <w:trPr>
          <w:cantSplit/>
          <w:trHeight w:hRule="exact" w:val="360"/>
        </w:trPr>
        <w:tc>
          <w:tcPr>
            <w:tcW w:w="0" w:type="auto"/>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b/>
                <w:bCs/>
                <w:color w:val="333333"/>
              </w:rPr>
              <w:t>median</w:t>
            </w:r>
          </w:p>
        </w:tc>
        <w:tc>
          <w:tcPr>
            <w:tcW w:w="0" w:type="auto"/>
            <w:gridSpan w:val="2"/>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minimum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-0.59</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-0.51</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median (IQR)</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0.00 (-0.02, 0.02)</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-0.02 (-0.11, 0.02)</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mean (sd)</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-0.00 ± 0.05</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-0.05 ± 0.12</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maximum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0.45</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0.35</w:t>
            </w:r>
          </w:p>
        </w:tc>
      </w:tr>
      <w:tr w:rsidR="00E7147C" w:rsidRPr="00D07360" w:rsidTr="009960A8">
        <w:trPr>
          <w:cantSplit/>
          <w:trHeight w:hRule="exact" w:val="360"/>
        </w:trPr>
        <w:tc>
          <w:tcPr>
            <w:tcW w:w="0" w:type="auto"/>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b/>
                <w:bCs/>
                <w:color w:val="333333"/>
              </w:rPr>
              <w:t>skewness</w:t>
            </w:r>
          </w:p>
        </w:tc>
        <w:tc>
          <w:tcPr>
            <w:tcW w:w="0" w:type="auto"/>
            <w:gridSpan w:val="2"/>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minimum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-1.30</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-30.22</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median (IQR)</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-0.02 (-0.07, 0.05)</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0.05 (-0.07, 0.78)</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mean (sd)</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-0.01 ± 0.12</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0.60 ± 3.95</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maximum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1.25</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29.26</w:t>
            </w:r>
          </w:p>
        </w:tc>
      </w:tr>
      <w:tr w:rsidR="00E7147C" w:rsidRPr="00D07360" w:rsidTr="009960A8">
        <w:trPr>
          <w:cantSplit/>
          <w:trHeight w:hRule="exact" w:val="360"/>
        </w:trPr>
        <w:tc>
          <w:tcPr>
            <w:tcW w:w="0" w:type="auto"/>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b/>
                <w:bCs/>
                <w:color w:val="333333"/>
              </w:rPr>
              <w:t>kurtosis</w:t>
            </w:r>
          </w:p>
        </w:tc>
        <w:tc>
          <w:tcPr>
            <w:tcW w:w="0" w:type="auto"/>
            <w:gridSpan w:val="2"/>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minimum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1.43</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1.36</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median (IQR)</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2.96 (2.87, 3.07)</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3.55 (2.58, 5.62)</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mean (sd)</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2.96 ± 0.21</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28.95 ± 104.02</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maximum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4.83</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985.85</w:t>
            </w:r>
          </w:p>
        </w:tc>
      </w:tr>
      <w:tr w:rsidR="00E7147C" w:rsidRPr="00D07360" w:rsidTr="009960A8">
        <w:trPr>
          <w:cantSplit/>
          <w:trHeight w:hRule="exact" w:val="360"/>
        </w:trPr>
        <w:tc>
          <w:tcPr>
            <w:tcW w:w="0" w:type="auto"/>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b/>
                <w:bCs/>
                <w:color w:val="333333"/>
              </w:rPr>
              <w:t>sigma_1_ratio</w:t>
            </w:r>
          </w:p>
        </w:tc>
        <w:tc>
          <w:tcPr>
            <w:tcW w:w="0" w:type="auto"/>
            <w:gridSpan w:val="2"/>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minimum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0.50</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0.38</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median (IQR)</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0.68 (0.68, 0.69)</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0.70 (0.66, 0.76)</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mean (sd)</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0.68 ± 0.02</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0.72 ± 0.11</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maximum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0.88</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1.00</w:t>
            </w:r>
          </w:p>
        </w:tc>
      </w:tr>
      <w:tr w:rsidR="00E7147C" w:rsidRPr="00D07360" w:rsidTr="009960A8">
        <w:trPr>
          <w:cantSplit/>
          <w:trHeight w:hRule="exact" w:val="360"/>
        </w:trPr>
        <w:tc>
          <w:tcPr>
            <w:tcW w:w="0" w:type="auto"/>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b/>
                <w:bCs/>
                <w:color w:val="333333"/>
              </w:rPr>
              <w:t>sigma_2_ratio</w:t>
            </w:r>
          </w:p>
        </w:tc>
        <w:tc>
          <w:tcPr>
            <w:tcW w:w="0" w:type="auto"/>
            <w:gridSpan w:val="2"/>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lastRenderedPageBreak/>
              <w:t>   minimum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0.87</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0.88</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median (IQR)</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0.95 (0.95, 0.96)</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0.96 (0.95, 0.97)</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mean (sd)</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0.95 ± 0.01</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0.96 ± 0.02</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maximum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1.00</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1.00</w:t>
            </w:r>
          </w:p>
        </w:tc>
      </w:tr>
      <w:tr w:rsidR="00E7147C" w:rsidRPr="00D07360" w:rsidTr="009960A8">
        <w:trPr>
          <w:cantSplit/>
          <w:trHeight w:hRule="exact" w:val="360"/>
        </w:trPr>
        <w:tc>
          <w:tcPr>
            <w:tcW w:w="0" w:type="auto"/>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b/>
                <w:bCs/>
                <w:color w:val="333333"/>
              </w:rPr>
              <w:t>sigma_3_ratio</w:t>
            </w:r>
          </w:p>
        </w:tc>
        <w:tc>
          <w:tcPr>
            <w:tcW w:w="0" w:type="auto"/>
            <w:gridSpan w:val="2"/>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minimum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0.98</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0.94</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median (IQR)</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1.00 (1.00, 1.00)</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0.99 (0.99, 1.00)</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mean (sd)</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1.00 ± 0.00</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0.99 ± 0.01</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maximum</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1.00</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1.00</w:t>
            </w:r>
          </w:p>
        </w:tc>
      </w:tr>
      <w:tr w:rsidR="00E7147C" w:rsidRPr="00D07360" w:rsidTr="009960A8">
        <w:trPr>
          <w:cantSplit/>
          <w:trHeight w:hRule="exact" w:val="360"/>
        </w:trPr>
        <w:tc>
          <w:tcPr>
            <w:tcW w:w="0" w:type="auto"/>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b/>
                <w:bCs/>
                <w:color w:val="333333"/>
              </w:rPr>
              <w:t>dist_type</w:t>
            </w:r>
          </w:p>
        </w:tc>
        <w:tc>
          <w:tcPr>
            <w:tcW w:w="0" w:type="auto"/>
            <w:gridSpan w:val="2"/>
            <w:shd w:val="clear" w:color="auto" w:fill="E7E6E6" w:themeFill="background2"/>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class_0</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5,000 (100)</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 (0)</w:t>
            </w:r>
          </w:p>
        </w:tc>
      </w:tr>
      <w:tr w:rsidR="00E7147C" w:rsidRPr="00D07360" w:rsidTr="00B820AE">
        <w:trPr>
          <w:cantSplit/>
          <w:trHeight w:hRule="exact" w:val="360"/>
        </w:trPr>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   class_1</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0 (0)</w:t>
            </w:r>
          </w:p>
        </w:tc>
        <w:tc>
          <w:tcPr>
            <w:tcW w:w="0" w:type="auto"/>
            <w:shd w:val="clear" w:color="auto" w:fill="FFFFFF"/>
            <w:tcMar>
              <w:top w:w="75" w:type="dxa"/>
              <w:left w:w="75" w:type="dxa"/>
              <w:bottom w:w="75" w:type="dxa"/>
              <w:right w:w="75" w:type="dxa"/>
            </w:tcMar>
            <w:hideMark/>
          </w:tcPr>
          <w:p w:rsidR="00E7147C" w:rsidRPr="00D07360" w:rsidRDefault="00E7147C" w:rsidP="00E7147C">
            <w:pPr>
              <w:spacing w:after="300" w:line="240" w:lineRule="auto"/>
              <w:rPr>
                <w:rFonts w:asciiTheme="majorBidi" w:eastAsia="Times New Roman" w:hAnsiTheme="majorBidi" w:cstheme="majorBidi"/>
                <w:color w:val="333333"/>
              </w:rPr>
            </w:pPr>
            <w:r w:rsidRPr="00D07360">
              <w:rPr>
                <w:rFonts w:asciiTheme="majorBidi" w:eastAsia="Times New Roman" w:hAnsiTheme="majorBidi" w:cstheme="majorBidi"/>
                <w:color w:val="333333"/>
              </w:rPr>
              <w:t>5,000 (100)</w:t>
            </w:r>
          </w:p>
        </w:tc>
      </w:tr>
    </w:tbl>
    <w:p w:rsidR="005E2483" w:rsidRDefault="005E2483" w:rsidP="005E2483">
      <w:pPr>
        <w:pStyle w:val="p"/>
      </w:pPr>
    </w:p>
    <w:p w:rsidR="0082645F" w:rsidRDefault="0082645F" w:rsidP="005E2483">
      <w:pPr>
        <w:pStyle w:val="p"/>
      </w:pPr>
    </w:p>
    <w:p w:rsidR="005E2483" w:rsidRDefault="005E2483" w:rsidP="00C91396">
      <w:pPr>
        <w:pStyle w:val="Caption"/>
        <w:framePr w:wrap="around"/>
      </w:pPr>
      <w:bookmarkStart w:id="129" w:name="_Ref43568173"/>
      <w:bookmarkStart w:id="130" w:name="_Toc43570521"/>
      <w:r>
        <w:t xml:space="preserve">Figure </w:t>
      </w:r>
      <w:r w:rsidR="004C0A73">
        <w:fldChar w:fldCharType="begin"/>
      </w:r>
      <w:r w:rsidR="004C0A73">
        <w:instrText xml:space="preserve"> SEQ Figure \* ARABIC </w:instrText>
      </w:r>
      <w:r w:rsidR="004C0A73">
        <w:fldChar w:fldCharType="separate"/>
      </w:r>
      <w:r w:rsidR="00525911">
        <w:rPr>
          <w:noProof/>
        </w:rPr>
        <w:t>12</w:t>
      </w:r>
      <w:r w:rsidR="004C0A73">
        <w:rPr>
          <w:noProof/>
        </w:rPr>
        <w:fldChar w:fldCharType="end"/>
      </w:r>
      <w:bookmarkEnd w:id="129"/>
      <w:r>
        <w:t>: Density plot for "size"</w:t>
      </w:r>
      <w:bookmarkEnd w:id="130"/>
    </w:p>
    <w:p w:rsidR="005E2483" w:rsidRDefault="005E2483" w:rsidP="005E2483">
      <w:pPr>
        <w:pStyle w:val="p"/>
      </w:pPr>
      <w:r>
        <w:rPr>
          <w:noProof/>
        </w:rPr>
        <w:drawing>
          <wp:inline distT="0" distB="0" distL="0" distR="0" wp14:anchorId="21637EB1" wp14:editId="01001C54">
            <wp:extent cx="4785907" cy="2953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sity_size.png"/>
                    <pic:cNvPicPr/>
                  </pic:nvPicPr>
                  <pic:blipFill>
                    <a:blip r:embed="rId24">
                      <a:extLst>
                        <a:ext uri="{28A0092B-C50C-407E-A947-70E740481C1C}">
                          <a14:useLocalDpi xmlns:a14="http://schemas.microsoft.com/office/drawing/2010/main" val="0"/>
                        </a:ext>
                      </a:extLst>
                    </a:blip>
                    <a:stretch>
                      <a:fillRect/>
                    </a:stretch>
                  </pic:blipFill>
                  <pic:spPr>
                    <a:xfrm>
                      <a:off x="0" y="0"/>
                      <a:ext cx="4785907" cy="2953588"/>
                    </a:xfrm>
                    <a:prstGeom prst="rect">
                      <a:avLst/>
                    </a:prstGeom>
                  </pic:spPr>
                </pic:pic>
              </a:graphicData>
            </a:graphic>
          </wp:inline>
        </w:drawing>
      </w:r>
    </w:p>
    <w:p w:rsidR="005E2483" w:rsidRDefault="005E2483" w:rsidP="005E2483">
      <w:pPr>
        <w:pStyle w:val="p"/>
      </w:pPr>
    </w:p>
    <w:p w:rsidR="00AA5AC4" w:rsidRDefault="00AA5AC4" w:rsidP="005E2483">
      <w:pPr>
        <w:pStyle w:val="p"/>
      </w:pPr>
    </w:p>
    <w:p w:rsidR="005E2483" w:rsidRDefault="005E2483" w:rsidP="00C91396">
      <w:pPr>
        <w:pStyle w:val="Caption"/>
        <w:framePr w:wrap="around"/>
      </w:pPr>
      <w:bookmarkStart w:id="131" w:name="_Toc43570522"/>
      <w:r>
        <w:lastRenderedPageBreak/>
        <w:t xml:space="preserve">Figure </w:t>
      </w:r>
      <w:r w:rsidR="004C0A73">
        <w:fldChar w:fldCharType="begin"/>
      </w:r>
      <w:r w:rsidR="004C0A73">
        <w:instrText xml:space="preserve"> SEQ Figure \* ARABIC </w:instrText>
      </w:r>
      <w:r w:rsidR="004C0A73">
        <w:fldChar w:fldCharType="separate"/>
      </w:r>
      <w:r w:rsidR="00525911">
        <w:rPr>
          <w:noProof/>
        </w:rPr>
        <w:t>13</w:t>
      </w:r>
      <w:r w:rsidR="004C0A73">
        <w:rPr>
          <w:noProof/>
        </w:rPr>
        <w:fldChar w:fldCharType="end"/>
      </w:r>
      <w:r>
        <w:t>: Density plot for "median"</w:t>
      </w:r>
      <w:bookmarkEnd w:id="131"/>
    </w:p>
    <w:p w:rsidR="005E2483" w:rsidRDefault="005E2483" w:rsidP="005E2483">
      <w:pPr>
        <w:pStyle w:val="p"/>
      </w:pPr>
      <w:r>
        <w:rPr>
          <w:noProof/>
        </w:rPr>
        <w:drawing>
          <wp:inline distT="0" distB="0" distL="0" distR="0" wp14:anchorId="7C4B75B0" wp14:editId="75EEE376">
            <wp:extent cx="4818888" cy="29718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nsity_median.png"/>
                    <pic:cNvPicPr/>
                  </pic:nvPicPr>
                  <pic:blipFill>
                    <a:blip r:embed="rId25">
                      <a:extLst>
                        <a:ext uri="{28A0092B-C50C-407E-A947-70E740481C1C}">
                          <a14:useLocalDpi xmlns:a14="http://schemas.microsoft.com/office/drawing/2010/main" val="0"/>
                        </a:ext>
                      </a:extLst>
                    </a:blip>
                    <a:stretch>
                      <a:fillRect/>
                    </a:stretch>
                  </pic:blipFill>
                  <pic:spPr>
                    <a:xfrm>
                      <a:off x="0" y="0"/>
                      <a:ext cx="4818888" cy="2971800"/>
                    </a:xfrm>
                    <a:prstGeom prst="rect">
                      <a:avLst/>
                    </a:prstGeom>
                  </pic:spPr>
                </pic:pic>
              </a:graphicData>
            </a:graphic>
          </wp:inline>
        </w:drawing>
      </w:r>
    </w:p>
    <w:p w:rsidR="0082645F" w:rsidRDefault="0082645F" w:rsidP="005E2483">
      <w:pPr>
        <w:pStyle w:val="p"/>
      </w:pPr>
    </w:p>
    <w:p w:rsidR="005E2483" w:rsidRDefault="005E2483" w:rsidP="00C91396">
      <w:pPr>
        <w:pStyle w:val="Caption"/>
        <w:framePr w:wrap="around"/>
      </w:pPr>
      <w:bookmarkStart w:id="132" w:name="_Toc43570523"/>
      <w:r>
        <w:t xml:space="preserve">Figure </w:t>
      </w:r>
      <w:r w:rsidR="004C0A73">
        <w:fldChar w:fldCharType="begin"/>
      </w:r>
      <w:r w:rsidR="004C0A73">
        <w:instrText xml:space="preserve"> SEQ Figure \* ARABIC </w:instrText>
      </w:r>
      <w:r w:rsidR="004C0A73">
        <w:fldChar w:fldCharType="separate"/>
      </w:r>
      <w:r w:rsidR="00525911">
        <w:rPr>
          <w:noProof/>
        </w:rPr>
        <w:t>14</w:t>
      </w:r>
      <w:r w:rsidR="004C0A73">
        <w:rPr>
          <w:noProof/>
        </w:rPr>
        <w:fldChar w:fldCharType="end"/>
      </w:r>
      <w:r>
        <w:t>: Density plot for "skewness"</w:t>
      </w:r>
      <w:bookmarkEnd w:id="132"/>
    </w:p>
    <w:p w:rsidR="005E2483" w:rsidRDefault="005E2483" w:rsidP="005E2483">
      <w:pPr>
        <w:pStyle w:val="p"/>
      </w:pPr>
      <w:r>
        <w:rPr>
          <w:noProof/>
        </w:rPr>
        <w:drawing>
          <wp:inline distT="0" distB="0" distL="0" distR="0" wp14:anchorId="68991B47" wp14:editId="54B864E8">
            <wp:extent cx="4754880" cy="2935224"/>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sity_skewness.png"/>
                    <pic:cNvPicPr/>
                  </pic:nvPicPr>
                  <pic:blipFill>
                    <a:blip r:embed="rId26">
                      <a:extLst>
                        <a:ext uri="{28A0092B-C50C-407E-A947-70E740481C1C}">
                          <a14:useLocalDpi xmlns:a14="http://schemas.microsoft.com/office/drawing/2010/main" val="0"/>
                        </a:ext>
                      </a:extLst>
                    </a:blip>
                    <a:stretch>
                      <a:fillRect/>
                    </a:stretch>
                  </pic:blipFill>
                  <pic:spPr>
                    <a:xfrm>
                      <a:off x="0" y="0"/>
                      <a:ext cx="4754880" cy="2935224"/>
                    </a:xfrm>
                    <a:prstGeom prst="rect">
                      <a:avLst/>
                    </a:prstGeom>
                  </pic:spPr>
                </pic:pic>
              </a:graphicData>
            </a:graphic>
          </wp:inline>
        </w:drawing>
      </w:r>
    </w:p>
    <w:p w:rsidR="005E2483" w:rsidRDefault="005E2483" w:rsidP="005E2483">
      <w:pPr>
        <w:pStyle w:val="p"/>
      </w:pPr>
    </w:p>
    <w:p w:rsidR="0082645F" w:rsidRDefault="0082645F" w:rsidP="005E2483">
      <w:pPr>
        <w:pStyle w:val="p"/>
      </w:pPr>
    </w:p>
    <w:p w:rsidR="0082645F" w:rsidRDefault="0082645F" w:rsidP="005E2483">
      <w:pPr>
        <w:pStyle w:val="p"/>
      </w:pPr>
    </w:p>
    <w:p w:rsidR="005E2483" w:rsidRDefault="005E2483" w:rsidP="00C91396">
      <w:pPr>
        <w:pStyle w:val="Caption"/>
        <w:framePr w:wrap="around"/>
      </w:pPr>
      <w:bookmarkStart w:id="133" w:name="_Toc43570524"/>
      <w:r>
        <w:lastRenderedPageBreak/>
        <w:t xml:space="preserve">Figure </w:t>
      </w:r>
      <w:r w:rsidR="004C0A73">
        <w:fldChar w:fldCharType="begin"/>
      </w:r>
      <w:r w:rsidR="004C0A73">
        <w:instrText xml:space="preserve"> SEQ Figure \* ARABIC </w:instrText>
      </w:r>
      <w:r w:rsidR="004C0A73">
        <w:fldChar w:fldCharType="separate"/>
      </w:r>
      <w:r w:rsidR="00525911">
        <w:rPr>
          <w:noProof/>
        </w:rPr>
        <w:t>15</w:t>
      </w:r>
      <w:r w:rsidR="004C0A73">
        <w:rPr>
          <w:noProof/>
        </w:rPr>
        <w:fldChar w:fldCharType="end"/>
      </w:r>
      <w:r>
        <w:t xml:space="preserve">: </w:t>
      </w:r>
      <w:r w:rsidRPr="007E718D">
        <w:t>Density plot for</w:t>
      </w:r>
      <w:r>
        <w:t xml:space="preserve"> "kurtosis"</w:t>
      </w:r>
      <w:bookmarkEnd w:id="133"/>
    </w:p>
    <w:p w:rsidR="005E2483" w:rsidRDefault="005E2483" w:rsidP="005E2483">
      <w:pPr>
        <w:pStyle w:val="p"/>
      </w:pPr>
      <w:r>
        <w:rPr>
          <w:noProof/>
        </w:rPr>
        <w:drawing>
          <wp:inline distT="0" distB="0" distL="0" distR="0" wp14:anchorId="41040A9F" wp14:editId="531856A5">
            <wp:extent cx="4754880" cy="2935224"/>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nsity_kurtosis.png"/>
                    <pic:cNvPicPr/>
                  </pic:nvPicPr>
                  <pic:blipFill>
                    <a:blip r:embed="rId27">
                      <a:extLst>
                        <a:ext uri="{28A0092B-C50C-407E-A947-70E740481C1C}">
                          <a14:useLocalDpi xmlns:a14="http://schemas.microsoft.com/office/drawing/2010/main" val="0"/>
                        </a:ext>
                      </a:extLst>
                    </a:blip>
                    <a:stretch>
                      <a:fillRect/>
                    </a:stretch>
                  </pic:blipFill>
                  <pic:spPr>
                    <a:xfrm>
                      <a:off x="0" y="0"/>
                      <a:ext cx="4754880" cy="2935224"/>
                    </a:xfrm>
                    <a:prstGeom prst="rect">
                      <a:avLst/>
                    </a:prstGeom>
                  </pic:spPr>
                </pic:pic>
              </a:graphicData>
            </a:graphic>
          </wp:inline>
        </w:drawing>
      </w:r>
    </w:p>
    <w:p w:rsidR="005E2483" w:rsidRDefault="005E2483" w:rsidP="005E2483">
      <w:pPr>
        <w:pStyle w:val="p"/>
      </w:pPr>
    </w:p>
    <w:p w:rsidR="005E2483" w:rsidRDefault="005E2483" w:rsidP="00C91396">
      <w:pPr>
        <w:pStyle w:val="Caption"/>
        <w:framePr w:wrap="around"/>
      </w:pPr>
      <w:bookmarkStart w:id="134" w:name="_Toc43570525"/>
      <w:r>
        <w:t xml:space="preserve">Figure </w:t>
      </w:r>
      <w:r w:rsidR="004C0A73">
        <w:fldChar w:fldCharType="begin"/>
      </w:r>
      <w:r w:rsidR="004C0A73">
        <w:instrText xml:space="preserve"> SEQ Figure \* ARABIC </w:instrText>
      </w:r>
      <w:r w:rsidR="004C0A73">
        <w:fldChar w:fldCharType="separate"/>
      </w:r>
      <w:r w:rsidR="00525911">
        <w:rPr>
          <w:noProof/>
        </w:rPr>
        <w:t>16</w:t>
      </w:r>
      <w:r w:rsidR="004C0A73">
        <w:rPr>
          <w:noProof/>
        </w:rPr>
        <w:fldChar w:fldCharType="end"/>
      </w:r>
      <w:r>
        <w:t xml:space="preserve">: </w:t>
      </w:r>
      <w:r w:rsidRPr="00422E3C">
        <w:t>Density plot for</w:t>
      </w:r>
      <w:r>
        <w:t xml:space="preserve"> "sigma_1_ratio"</w:t>
      </w:r>
      <w:bookmarkEnd w:id="134"/>
    </w:p>
    <w:p w:rsidR="005E2483" w:rsidRDefault="005E2483" w:rsidP="005E2483">
      <w:pPr>
        <w:pStyle w:val="p"/>
      </w:pPr>
      <w:r>
        <w:rPr>
          <w:noProof/>
        </w:rPr>
        <w:drawing>
          <wp:inline distT="0" distB="0" distL="0" distR="0" wp14:anchorId="67C0CC75" wp14:editId="6A70A082">
            <wp:extent cx="4800600" cy="296265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nsity_sigma-1-ratio.png"/>
                    <pic:cNvPicPr/>
                  </pic:nvPicPr>
                  <pic:blipFill>
                    <a:blip r:embed="rId28">
                      <a:extLst>
                        <a:ext uri="{28A0092B-C50C-407E-A947-70E740481C1C}">
                          <a14:useLocalDpi xmlns:a14="http://schemas.microsoft.com/office/drawing/2010/main" val="0"/>
                        </a:ext>
                      </a:extLst>
                    </a:blip>
                    <a:stretch>
                      <a:fillRect/>
                    </a:stretch>
                  </pic:blipFill>
                  <pic:spPr>
                    <a:xfrm>
                      <a:off x="0" y="0"/>
                      <a:ext cx="4800600" cy="2962656"/>
                    </a:xfrm>
                    <a:prstGeom prst="rect">
                      <a:avLst/>
                    </a:prstGeom>
                  </pic:spPr>
                </pic:pic>
              </a:graphicData>
            </a:graphic>
          </wp:inline>
        </w:drawing>
      </w:r>
    </w:p>
    <w:p w:rsidR="005E2483" w:rsidRDefault="005E2483" w:rsidP="005E2483">
      <w:pPr>
        <w:pStyle w:val="p"/>
      </w:pPr>
    </w:p>
    <w:p w:rsidR="0082645F" w:rsidRDefault="0082645F" w:rsidP="005E2483">
      <w:pPr>
        <w:pStyle w:val="p"/>
      </w:pPr>
    </w:p>
    <w:p w:rsidR="0082645F" w:rsidRDefault="0082645F" w:rsidP="005E2483">
      <w:pPr>
        <w:pStyle w:val="p"/>
      </w:pPr>
    </w:p>
    <w:p w:rsidR="005E2483" w:rsidRDefault="005E2483" w:rsidP="00C91396">
      <w:pPr>
        <w:pStyle w:val="Caption"/>
        <w:framePr w:wrap="around"/>
      </w:pPr>
      <w:bookmarkStart w:id="135" w:name="_Toc43570526"/>
      <w:r>
        <w:lastRenderedPageBreak/>
        <w:t xml:space="preserve">Figure </w:t>
      </w:r>
      <w:r w:rsidR="004C0A73">
        <w:fldChar w:fldCharType="begin"/>
      </w:r>
      <w:r w:rsidR="004C0A73">
        <w:instrText xml:space="preserve"> SEQ Figure \* ARABIC </w:instrText>
      </w:r>
      <w:r w:rsidR="004C0A73">
        <w:fldChar w:fldCharType="separate"/>
      </w:r>
      <w:r w:rsidR="00525911">
        <w:rPr>
          <w:noProof/>
        </w:rPr>
        <w:t>17</w:t>
      </w:r>
      <w:r w:rsidR="004C0A73">
        <w:rPr>
          <w:noProof/>
        </w:rPr>
        <w:fldChar w:fldCharType="end"/>
      </w:r>
      <w:r w:rsidRPr="00A63B6F">
        <w:t>: Density plot for "sigma_</w:t>
      </w:r>
      <w:r>
        <w:t>2</w:t>
      </w:r>
      <w:r w:rsidRPr="00A63B6F">
        <w:t>_ratio"</w:t>
      </w:r>
      <w:bookmarkEnd w:id="135"/>
    </w:p>
    <w:p w:rsidR="005E2483" w:rsidRDefault="005E2483" w:rsidP="005E2483">
      <w:pPr>
        <w:pStyle w:val="p"/>
      </w:pPr>
      <w:r>
        <w:rPr>
          <w:noProof/>
        </w:rPr>
        <w:drawing>
          <wp:inline distT="0" distB="0" distL="0" distR="0" wp14:anchorId="7DCA8CAA" wp14:editId="5E83561C">
            <wp:extent cx="4828032" cy="298094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sity_sigma-2-ratio.png"/>
                    <pic:cNvPicPr/>
                  </pic:nvPicPr>
                  <pic:blipFill>
                    <a:blip r:embed="rId29">
                      <a:extLst>
                        <a:ext uri="{28A0092B-C50C-407E-A947-70E740481C1C}">
                          <a14:useLocalDpi xmlns:a14="http://schemas.microsoft.com/office/drawing/2010/main" val="0"/>
                        </a:ext>
                      </a:extLst>
                    </a:blip>
                    <a:stretch>
                      <a:fillRect/>
                    </a:stretch>
                  </pic:blipFill>
                  <pic:spPr>
                    <a:xfrm>
                      <a:off x="0" y="0"/>
                      <a:ext cx="4828032" cy="2980944"/>
                    </a:xfrm>
                    <a:prstGeom prst="rect">
                      <a:avLst/>
                    </a:prstGeom>
                  </pic:spPr>
                </pic:pic>
              </a:graphicData>
            </a:graphic>
          </wp:inline>
        </w:drawing>
      </w:r>
    </w:p>
    <w:p w:rsidR="005E2483" w:rsidRDefault="005E2483" w:rsidP="005E2483">
      <w:pPr>
        <w:pStyle w:val="p"/>
      </w:pPr>
    </w:p>
    <w:p w:rsidR="005E2483" w:rsidRDefault="005E2483" w:rsidP="00C91396">
      <w:pPr>
        <w:pStyle w:val="Caption"/>
        <w:framePr w:wrap="around"/>
      </w:pPr>
      <w:bookmarkStart w:id="136" w:name="_Ref43568177"/>
      <w:bookmarkStart w:id="137" w:name="_Toc43570527"/>
      <w:r>
        <w:t xml:space="preserve">Figure </w:t>
      </w:r>
      <w:r w:rsidR="004C0A73">
        <w:fldChar w:fldCharType="begin"/>
      </w:r>
      <w:r w:rsidR="004C0A73">
        <w:instrText xml:space="preserve"> SEQ Figure \* ARABIC </w:instrText>
      </w:r>
      <w:r w:rsidR="004C0A73">
        <w:fldChar w:fldCharType="separate"/>
      </w:r>
      <w:r w:rsidR="00525911">
        <w:rPr>
          <w:noProof/>
        </w:rPr>
        <w:t>18</w:t>
      </w:r>
      <w:r w:rsidR="004C0A73">
        <w:rPr>
          <w:noProof/>
        </w:rPr>
        <w:fldChar w:fldCharType="end"/>
      </w:r>
      <w:bookmarkEnd w:id="136"/>
      <w:r w:rsidRPr="00991035">
        <w:t>: Density plot for "sigma_</w:t>
      </w:r>
      <w:r>
        <w:t>3</w:t>
      </w:r>
      <w:r w:rsidRPr="00991035">
        <w:t>_ratio"</w:t>
      </w:r>
      <w:bookmarkEnd w:id="137"/>
    </w:p>
    <w:p w:rsidR="005E2483" w:rsidRDefault="005E2483" w:rsidP="005E2483">
      <w:pPr>
        <w:pStyle w:val="p"/>
      </w:pPr>
      <w:r>
        <w:rPr>
          <w:noProof/>
        </w:rPr>
        <w:drawing>
          <wp:inline distT="0" distB="0" distL="0" distR="0" wp14:anchorId="6F8B4FDA" wp14:editId="4E835CAC">
            <wp:extent cx="4754880" cy="2935224"/>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nsity_sigma-3-ratio.png"/>
                    <pic:cNvPicPr/>
                  </pic:nvPicPr>
                  <pic:blipFill>
                    <a:blip r:embed="rId30">
                      <a:extLst>
                        <a:ext uri="{28A0092B-C50C-407E-A947-70E740481C1C}">
                          <a14:useLocalDpi xmlns:a14="http://schemas.microsoft.com/office/drawing/2010/main" val="0"/>
                        </a:ext>
                      </a:extLst>
                    </a:blip>
                    <a:stretch>
                      <a:fillRect/>
                    </a:stretch>
                  </pic:blipFill>
                  <pic:spPr>
                    <a:xfrm>
                      <a:off x="0" y="0"/>
                      <a:ext cx="4754880" cy="2935224"/>
                    </a:xfrm>
                    <a:prstGeom prst="rect">
                      <a:avLst/>
                    </a:prstGeom>
                  </pic:spPr>
                </pic:pic>
              </a:graphicData>
            </a:graphic>
          </wp:inline>
        </w:drawing>
      </w:r>
    </w:p>
    <w:p w:rsidR="00B04926" w:rsidRDefault="00B04926" w:rsidP="008F5FF8">
      <w:pPr>
        <w:pStyle w:val="p"/>
      </w:pPr>
    </w:p>
    <w:p w:rsidR="00401083" w:rsidRDefault="00401083" w:rsidP="008F5FF8">
      <w:pPr>
        <w:pStyle w:val="p"/>
      </w:pPr>
    </w:p>
    <w:p w:rsidR="00B83044" w:rsidRDefault="00B83044" w:rsidP="00AD458B">
      <w:pPr>
        <w:pStyle w:val="H3"/>
      </w:pPr>
      <w:bookmarkStart w:id="138" w:name="_Toc43569038"/>
      <w:r>
        <w:lastRenderedPageBreak/>
        <w:t>Splitting data (train, validate, test, unseen)</w:t>
      </w:r>
      <w:bookmarkEnd w:id="138"/>
      <w:r>
        <w:t xml:space="preserve"> </w:t>
      </w:r>
    </w:p>
    <w:p w:rsidR="00D11D67" w:rsidRPr="00D11D67" w:rsidRDefault="00D11D67" w:rsidP="00D11D67"/>
    <w:p w:rsidR="00FA4B33" w:rsidRPr="00193658" w:rsidRDefault="005F6A15" w:rsidP="00193658">
      <w:pPr>
        <w:pStyle w:val="p"/>
        <w:rPr>
          <w:rStyle w:val="pChar"/>
          <w:b/>
          <w:bCs/>
        </w:rPr>
      </w:pPr>
      <w:r>
        <w:rPr>
          <w:rStyle w:val="pChar"/>
        </w:rPr>
        <w:t xml:space="preserve"> </w:t>
      </w:r>
      <w:r w:rsidR="006C555B">
        <w:rPr>
          <w:rStyle w:val="pChar"/>
        </w:rPr>
        <w:t>“</w:t>
      </w:r>
      <w:r w:rsidR="009F42ED">
        <w:rPr>
          <w:rStyle w:val="pChar"/>
        </w:rPr>
        <w:t>U</w:t>
      </w:r>
      <w:r w:rsidR="006C555B">
        <w:rPr>
          <w:rStyle w:val="pChar"/>
        </w:rPr>
        <w:t xml:space="preserve">nseen” data set were created by selecting one distribution for each of the five alternative </w:t>
      </w:r>
      <w:r w:rsidR="004456FD">
        <w:rPr>
          <w:rStyle w:val="pChar"/>
        </w:rPr>
        <w:t xml:space="preserve">families and all </w:t>
      </w:r>
      <w:r w:rsidR="008E668A">
        <w:rPr>
          <w:rStyle w:val="pChar"/>
        </w:rPr>
        <w:t>samples</w:t>
      </w:r>
      <w:r w:rsidR="004456FD">
        <w:rPr>
          <w:rStyle w:val="pChar"/>
        </w:rPr>
        <w:t xml:space="preserve"> generated from 0.6 </w:t>
      </w:r>
      <w:r w:rsidR="001C5033">
        <w:rPr>
          <w:rStyle w:val="pChar"/>
        </w:rPr>
        <w:t>coefficient of variation</w:t>
      </w:r>
      <w:r w:rsidR="004456FD">
        <w:rPr>
          <w:rStyle w:val="pChar"/>
        </w:rPr>
        <w:t xml:space="preserve"> normal family. </w:t>
      </w:r>
      <w:r w:rsidR="00193926">
        <w:rPr>
          <w:rStyle w:val="pChar"/>
        </w:rPr>
        <w:t>These represent 20% of the data in which it split the data into so this process result into 8,000 “seen” and 2,000 “unseen” data sets</w:t>
      </w:r>
      <w:r w:rsidR="000D3BE9">
        <w:rPr>
          <w:rStyle w:val="pChar"/>
        </w:rPr>
        <w:t xml:space="preserve">. </w:t>
      </w:r>
      <w:r w:rsidR="00193926">
        <w:rPr>
          <w:rStyle w:val="pChar"/>
        </w:rPr>
        <w:t>The reason of having the unseen data is to test the final model on distributions that the model didn’t see before, to validate the scalability of the model and its ability to generalize to new data</w:t>
      </w:r>
      <w:r w:rsidR="000B6CA2">
        <w:rPr>
          <w:rStyle w:val="pChar"/>
        </w:rPr>
        <w:t xml:space="preserve"> by </w:t>
      </w:r>
      <w:r w:rsidR="00193926">
        <w:rPr>
          <w:rStyle w:val="pChar"/>
        </w:rPr>
        <w:t>predict</w:t>
      </w:r>
      <w:r w:rsidR="000B6CA2">
        <w:rPr>
          <w:rStyle w:val="pChar"/>
        </w:rPr>
        <w:t>ing</w:t>
      </w:r>
      <w:r w:rsidR="00193926">
        <w:rPr>
          <w:rStyle w:val="pChar"/>
        </w:rPr>
        <w:t xml:space="preserve"> how our model will perform on other distributions not included in this research.</w:t>
      </w:r>
      <w:r>
        <w:rPr>
          <w:rStyle w:val="pChar"/>
        </w:rPr>
        <w:t xml:space="preserve"> Th</w:t>
      </w:r>
      <w:r w:rsidR="00D11D67">
        <w:rPr>
          <w:rStyle w:val="pChar"/>
        </w:rPr>
        <w:t xml:space="preserve">e remaining data points of the other four types of both alternative and normal distributions represent the data set that will be used in training and testing, they </w:t>
      </w:r>
      <w:r w:rsidR="006C555B">
        <w:rPr>
          <w:rStyle w:val="pChar"/>
        </w:rPr>
        <w:t xml:space="preserve">are randomly </w:t>
      </w:r>
      <w:r w:rsidR="00D11D67">
        <w:t>divided into 60% train, 20</w:t>
      </w:r>
      <w:r w:rsidR="000D7A3B">
        <w:t>%</w:t>
      </w:r>
      <w:r w:rsidR="00D11D67">
        <w:t xml:space="preserve"> validate, 20% test.</w:t>
      </w:r>
      <w:r w:rsidR="00D11D67">
        <w:rPr>
          <w:rStyle w:val="pChar"/>
        </w:rPr>
        <w:t xml:space="preserve"> </w:t>
      </w:r>
      <w:r w:rsidR="0023512E" w:rsidRPr="00193658">
        <w:rPr>
          <w:rStyle w:val="pChar"/>
          <w:b/>
          <w:bCs/>
        </w:rPr>
        <w:fldChar w:fldCharType="begin"/>
      </w:r>
      <w:r w:rsidR="0023512E" w:rsidRPr="00193658">
        <w:rPr>
          <w:rStyle w:val="pChar"/>
          <w:b/>
          <w:bCs/>
        </w:rPr>
        <w:instrText xml:space="preserve"> REF _Ref42963479 \h </w:instrText>
      </w:r>
      <w:r w:rsidR="004B446A" w:rsidRPr="00193658">
        <w:rPr>
          <w:rStyle w:val="pChar"/>
          <w:b/>
          <w:bCs/>
        </w:rPr>
        <w:instrText xml:space="preserve"> \* MERGEFORMAT </w:instrText>
      </w:r>
      <w:r w:rsidR="0023512E" w:rsidRPr="00193658">
        <w:rPr>
          <w:rStyle w:val="pChar"/>
          <w:b/>
          <w:bCs/>
        </w:rPr>
      </w:r>
      <w:r w:rsidR="0023512E" w:rsidRPr="00193658">
        <w:rPr>
          <w:rStyle w:val="pChar"/>
          <w:b/>
          <w:bCs/>
        </w:rPr>
        <w:fldChar w:fldCharType="separate"/>
      </w:r>
      <w:r w:rsidR="00193658" w:rsidRPr="00193658">
        <w:rPr>
          <w:b/>
          <w:bCs/>
        </w:rPr>
        <w:t>Table</w:t>
      </w:r>
      <w:r w:rsidR="00193658" w:rsidRPr="00193658">
        <w:rPr>
          <w:b/>
          <w:bCs/>
          <w:noProof/>
        </w:rPr>
        <w:t xml:space="preserve"> 3</w:t>
      </w:r>
      <w:r w:rsidR="0023512E" w:rsidRPr="00193658">
        <w:rPr>
          <w:rStyle w:val="pChar"/>
          <w:b/>
          <w:bCs/>
        </w:rPr>
        <w:fldChar w:fldCharType="end"/>
      </w:r>
      <w:r w:rsidR="0023512E">
        <w:rPr>
          <w:rStyle w:val="pChar"/>
        </w:rPr>
        <w:t xml:space="preserve"> shows the distribution of the data sets after splitting.</w:t>
      </w:r>
    </w:p>
    <w:p w:rsidR="003D2911" w:rsidRDefault="003D2911" w:rsidP="00C91396">
      <w:pPr>
        <w:pStyle w:val="Caption"/>
        <w:framePr w:wrap="around"/>
      </w:pPr>
      <w:bookmarkStart w:id="139" w:name="_Ref42963479"/>
    </w:p>
    <w:p w:rsidR="00FA4B33" w:rsidRDefault="00FA4B33" w:rsidP="00C91396">
      <w:pPr>
        <w:pStyle w:val="Caption"/>
        <w:framePr w:wrap="around"/>
      </w:pPr>
      <w:bookmarkStart w:id="140" w:name="_Toc43570570"/>
      <w:r>
        <w:t xml:space="preserve">Table </w:t>
      </w:r>
      <w:r w:rsidR="004C0A73">
        <w:fldChar w:fldCharType="begin"/>
      </w:r>
      <w:r w:rsidR="004C0A73">
        <w:instrText xml:space="preserve"> SEQ Table \* ARABIC </w:instrText>
      </w:r>
      <w:r w:rsidR="004C0A73">
        <w:fldChar w:fldCharType="separate"/>
      </w:r>
      <w:r w:rsidR="00650A65">
        <w:rPr>
          <w:noProof/>
        </w:rPr>
        <w:t>3</w:t>
      </w:r>
      <w:r w:rsidR="004C0A73">
        <w:rPr>
          <w:noProof/>
        </w:rPr>
        <w:fldChar w:fldCharType="end"/>
      </w:r>
      <w:bookmarkEnd w:id="139"/>
      <w:r>
        <w:t xml:space="preserve"> Data distribution after splitting</w:t>
      </w:r>
      <w:bookmarkEnd w:id="140"/>
    </w:p>
    <w:tbl>
      <w:tblPr>
        <w:tblStyle w:val="TableGrid"/>
        <w:tblW w:w="9350" w:type="dxa"/>
        <w:tblInd w:w="607" w:type="dxa"/>
        <w:tblLook w:val="04A0" w:firstRow="1" w:lastRow="0" w:firstColumn="1" w:lastColumn="0" w:noHBand="0" w:noVBand="1"/>
      </w:tblPr>
      <w:tblGrid>
        <w:gridCol w:w="1782"/>
        <w:gridCol w:w="2776"/>
        <w:gridCol w:w="4792"/>
      </w:tblGrid>
      <w:tr w:rsidR="005208E6" w:rsidRPr="00E338CB" w:rsidTr="00C13558">
        <w:tc>
          <w:tcPr>
            <w:tcW w:w="1782" w:type="dxa"/>
            <w:vMerge w:val="restart"/>
            <w:shd w:val="clear" w:color="auto" w:fill="AEAAAA" w:themeFill="background2" w:themeFillShade="BF"/>
          </w:tcPr>
          <w:p w:rsidR="005208E6" w:rsidRPr="00D7109D" w:rsidRDefault="005208E6" w:rsidP="00B63831">
            <w:pPr>
              <w:pStyle w:val="p"/>
              <w:ind w:firstLine="0"/>
              <w:rPr>
                <w:rStyle w:val="pChar"/>
                <w:b/>
                <w:bCs/>
                <w:color w:val="FFFFFF" w:themeColor="background1"/>
                <w:sz w:val="32"/>
                <w:szCs w:val="32"/>
              </w:rPr>
            </w:pPr>
            <w:r w:rsidRPr="00D7109D">
              <w:rPr>
                <w:rStyle w:val="pChar"/>
                <w:b/>
                <w:bCs/>
                <w:color w:val="FFFFFF" w:themeColor="background1"/>
                <w:sz w:val="32"/>
                <w:szCs w:val="32"/>
              </w:rPr>
              <w:t>Seen</w:t>
            </w:r>
          </w:p>
          <w:p w:rsidR="00FA4B33" w:rsidRPr="00E338CB" w:rsidRDefault="0023512E" w:rsidP="00B63831">
            <w:pPr>
              <w:pStyle w:val="p"/>
              <w:ind w:firstLine="0"/>
              <w:rPr>
                <w:rStyle w:val="pChar"/>
                <w:b/>
                <w:bCs/>
                <w:color w:val="FFFFFF" w:themeColor="background1"/>
              </w:rPr>
            </w:pPr>
            <w:r w:rsidRPr="00E338CB">
              <w:rPr>
                <w:rStyle w:val="pChar"/>
                <w:b/>
                <w:bCs/>
                <w:color w:val="FFFFFF" w:themeColor="background1"/>
              </w:rPr>
              <w:t>Size = 8000</w:t>
            </w:r>
          </w:p>
          <w:p w:rsidR="0023512E" w:rsidRPr="00E338CB" w:rsidRDefault="0023512E" w:rsidP="00B63831">
            <w:pPr>
              <w:pStyle w:val="p"/>
              <w:ind w:firstLine="0"/>
              <w:rPr>
                <w:rStyle w:val="pChar"/>
                <w:b/>
                <w:bCs/>
                <w:color w:val="FFFFFF" w:themeColor="background1"/>
              </w:rPr>
            </w:pPr>
            <w:r w:rsidRPr="00E338CB">
              <w:rPr>
                <w:rStyle w:val="pChar"/>
                <w:b/>
                <w:bCs/>
                <w:color w:val="FFFFFF" w:themeColor="background1"/>
              </w:rPr>
              <w:t>Train = 4800</w:t>
            </w:r>
          </w:p>
          <w:p w:rsidR="0023512E" w:rsidRPr="00E338CB" w:rsidRDefault="00B955C5" w:rsidP="00B63831">
            <w:pPr>
              <w:pStyle w:val="p"/>
              <w:ind w:firstLine="0"/>
              <w:rPr>
                <w:rStyle w:val="pChar"/>
                <w:b/>
                <w:bCs/>
                <w:color w:val="FFFFFF" w:themeColor="background1"/>
              </w:rPr>
            </w:pPr>
            <w:r w:rsidRPr="00E338CB">
              <w:rPr>
                <w:rStyle w:val="pChar"/>
                <w:b/>
                <w:bCs/>
                <w:color w:val="FFFFFF" w:themeColor="background1"/>
              </w:rPr>
              <w:t>Validate</w:t>
            </w:r>
            <w:r w:rsidR="0023512E" w:rsidRPr="00E338CB">
              <w:rPr>
                <w:rStyle w:val="pChar"/>
                <w:b/>
                <w:bCs/>
                <w:color w:val="FFFFFF" w:themeColor="background1"/>
              </w:rPr>
              <w:t xml:space="preserve"> = 1600</w:t>
            </w:r>
          </w:p>
          <w:p w:rsidR="0023512E" w:rsidRPr="00E338CB" w:rsidRDefault="0023512E" w:rsidP="00B63831">
            <w:pPr>
              <w:pStyle w:val="p"/>
              <w:ind w:firstLine="0"/>
              <w:rPr>
                <w:rStyle w:val="pChar"/>
                <w:b/>
                <w:bCs/>
                <w:color w:val="FFFFFF" w:themeColor="background1"/>
              </w:rPr>
            </w:pPr>
            <w:r w:rsidRPr="00E338CB">
              <w:rPr>
                <w:rStyle w:val="pChar"/>
                <w:b/>
                <w:bCs/>
                <w:color w:val="FFFFFF" w:themeColor="background1"/>
              </w:rPr>
              <w:t>Test = 1600</w:t>
            </w:r>
          </w:p>
        </w:tc>
        <w:tc>
          <w:tcPr>
            <w:tcW w:w="2776" w:type="dxa"/>
            <w:shd w:val="clear" w:color="auto" w:fill="E7E6E6" w:themeFill="background2"/>
          </w:tcPr>
          <w:p w:rsidR="005208E6" w:rsidRPr="00AA5AC4" w:rsidRDefault="003D4ADC" w:rsidP="00B63831">
            <w:pPr>
              <w:pStyle w:val="p"/>
              <w:ind w:firstLine="0"/>
              <w:rPr>
                <w:rStyle w:val="pChar"/>
                <w:noProof/>
              </w:rPr>
            </w:pPr>
            <w:r>
              <w:rPr>
                <w:rStyle w:val="pChar"/>
                <w:noProof/>
              </w:rPr>
              <w:t>Close_To_Normal</w:t>
            </w:r>
          </w:p>
        </w:tc>
        <w:tc>
          <w:tcPr>
            <w:tcW w:w="4792" w:type="dxa"/>
            <w:shd w:val="clear" w:color="auto" w:fill="auto"/>
          </w:tcPr>
          <w:p w:rsidR="005208E6" w:rsidRPr="00E338CB" w:rsidRDefault="005208E6" w:rsidP="00EC7F53">
            <w:pPr>
              <w:pStyle w:val="p"/>
              <w:ind w:firstLine="0"/>
              <w:rPr>
                <w:rStyle w:val="pChar"/>
                <w:noProof/>
              </w:rPr>
            </w:pPr>
            <w:r w:rsidRPr="00E338CB">
              <w:rPr>
                <w:rStyle w:val="pChar"/>
                <w:noProof/>
              </w:rPr>
              <w:t>tukey(0.2), tukey(5), t(10), laplace(0, 10)</w:t>
            </w:r>
          </w:p>
        </w:tc>
      </w:tr>
      <w:tr w:rsidR="005208E6" w:rsidRPr="00E338CB" w:rsidTr="00C13558">
        <w:tc>
          <w:tcPr>
            <w:tcW w:w="1782" w:type="dxa"/>
            <w:vMerge/>
            <w:shd w:val="clear" w:color="auto" w:fill="AEAAAA" w:themeFill="background2" w:themeFillShade="BF"/>
          </w:tcPr>
          <w:p w:rsidR="005208E6" w:rsidRPr="00E338CB" w:rsidRDefault="005208E6" w:rsidP="001C6C06">
            <w:pPr>
              <w:pStyle w:val="p"/>
              <w:ind w:firstLine="0"/>
              <w:rPr>
                <w:rStyle w:val="pChar"/>
                <w:b/>
                <w:bCs/>
                <w:color w:val="FFFFFF" w:themeColor="background1"/>
              </w:rPr>
            </w:pPr>
          </w:p>
        </w:tc>
        <w:tc>
          <w:tcPr>
            <w:tcW w:w="2776" w:type="dxa"/>
            <w:shd w:val="clear" w:color="auto" w:fill="E7E6E6" w:themeFill="background2"/>
          </w:tcPr>
          <w:p w:rsidR="005208E6" w:rsidRPr="00AA5AC4" w:rsidRDefault="003D4ADC" w:rsidP="000D3490">
            <w:pPr>
              <w:pStyle w:val="p"/>
              <w:ind w:firstLine="0"/>
              <w:rPr>
                <w:rStyle w:val="pChar"/>
                <w:noProof/>
              </w:rPr>
            </w:pPr>
            <w:r>
              <w:rPr>
                <w:rStyle w:val="pChar"/>
                <w:noProof/>
              </w:rPr>
              <w:t>Symmetric_Long_Tailed</w:t>
            </w:r>
          </w:p>
        </w:tc>
        <w:tc>
          <w:tcPr>
            <w:tcW w:w="4792" w:type="dxa"/>
            <w:shd w:val="clear" w:color="auto" w:fill="auto"/>
          </w:tcPr>
          <w:p w:rsidR="005208E6" w:rsidRPr="00E338CB" w:rsidRDefault="005208E6" w:rsidP="00EC7F53">
            <w:pPr>
              <w:pStyle w:val="p"/>
              <w:ind w:firstLine="0"/>
              <w:rPr>
                <w:rStyle w:val="pChar"/>
                <w:noProof/>
              </w:rPr>
            </w:pPr>
            <w:r w:rsidRPr="00E338CB">
              <w:rPr>
                <w:rStyle w:val="pChar"/>
                <w:noProof/>
              </w:rPr>
              <w:t>t(2), t(4), t(7), tukey(10)</w:t>
            </w:r>
          </w:p>
        </w:tc>
      </w:tr>
      <w:tr w:rsidR="005208E6" w:rsidRPr="00E338CB" w:rsidTr="00C13558">
        <w:tc>
          <w:tcPr>
            <w:tcW w:w="1782" w:type="dxa"/>
            <w:vMerge/>
            <w:shd w:val="clear" w:color="auto" w:fill="AEAAAA" w:themeFill="background2" w:themeFillShade="BF"/>
          </w:tcPr>
          <w:p w:rsidR="005208E6" w:rsidRPr="00E338CB" w:rsidRDefault="005208E6" w:rsidP="001C6C06">
            <w:pPr>
              <w:pStyle w:val="p"/>
              <w:ind w:firstLine="0"/>
              <w:rPr>
                <w:rStyle w:val="pChar"/>
                <w:b/>
                <w:bCs/>
                <w:color w:val="FFFFFF" w:themeColor="background1"/>
              </w:rPr>
            </w:pPr>
          </w:p>
        </w:tc>
        <w:tc>
          <w:tcPr>
            <w:tcW w:w="2776" w:type="dxa"/>
            <w:shd w:val="clear" w:color="auto" w:fill="E7E6E6" w:themeFill="background2"/>
          </w:tcPr>
          <w:p w:rsidR="005208E6" w:rsidRPr="00AA5AC4" w:rsidRDefault="003D4ADC" w:rsidP="003D4ADC">
            <w:pPr>
              <w:pStyle w:val="p"/>
              <w:ind w:firstLine="0"/>
              <w:rPr>
                <w:rStyle w:val="pChar"/>
                <w:noProof/>
              </w:rPr>
            </w:pPr>
            <w:r>
              <w:rPr>
                <w:rStyle w:val="pChar"/>
                <w:noProof/>
              </w:rPr>
              <w:t>Symmetric_Short_Tailed</w:t>
            </w:r>
          </w:p>
        </w:tc>
        <w:tc>
          <w:tcPr>
            <w:tcW w:w="4792" w:type="dxa"/>
            <w:shd w:val="clear" w:color="auto" w:fill="auto"/>
          </w:tcPr>
          <w:p w:rsidR="005208E6" w:rsidRPr="00E338CB" w:rsidRDefault="005208E6" w:rsidP="00EC7F53">
            <w:pPr>
              <w:pStyle w:val="p"/>
              <w:ind w:firstLine="0"/>
              <w:rPr>
                <w:rStyle w:val="pChar"/>
                <w:noProof/>
              </w:rPr>
            </w:pPr>
            <w:r w:rsidRPr="00E338CB">
              <w:rPr>
                <w:rStyle w:val="pChar"/>
                <w:noProof/>
              </w:rPr>
              <w:t>beta(1.3, 1.3), beta(1.5, 1.5), tukey(1.5), truncatednormal(2, 2)</w:t>
            </w:r>
          </w:p>
        </w:tc>
      </w:tr>
      <w:tr w:rsidR="005208E6" w:rsidRPr="00E338CB" w:rsidTr="00C13558">
        <w:tc>
          <w:tcPr>
            <w:tcW w:w="1782" w:type="dxa"/>
            <w:vMerge/>
            <w:shd w:val="clear" w:color="auto" w:fill="AEAAAA" w:themeFill="background2" w:themeFillShade="BF"/>
          </w:tcPr>
          <w:p w:rsidR="005208E6" w:rsidRPr="00E338CB" w:rsidRDefault="005208E6" w:rsidP="001C6C06">
            <w:pPr>
              <w:pStyle w:val="p"/>
              <w:ind w:firstLine="0"/>
              <w:rPr>
                <w:rStyle w:val="pChar"/>
                <w:b/>
                <w:bCs/>
                <w:color w:val="FFFFFF" w:themeColor="background1"/>
              </w:rPr>
            </w:pPr>
          </w:p>
        </w:tc>
        <w:tc>
          <w:tcPr>
            <w:tcW w:w="2776" w:type="dxa"/>
            <w:shd w:val="clear" w:color="auto" w:fill="E7E6E6" w:themeFill="background2"/>
          </w:tcPr>
          <w:p w:rsidR="005208E6" w:rsidRPr="00AA5AC4" w:rsidRDefault="003D4ADC" w:rsidP="003D4ADC">
            <w:pPr>
              <w:pStyle w:val="p"/>
              <w:ind w:firstLine="0"/>
              <w:rPr>
                <w:rStyle w:val="pChar"/>
                <w:noProof/>
              </w:rPr>
            </w:pPr>
            <w:r>
              <w:rPr>
                <w:rStyle w:val="pChar"/>
                <w:noProof/>
              </w:rPr>
              <w:t>Asymmetric_Long_Tailed</w:t>
            </w:r>
          </w:p>
        </w:tc>
        <w:tc>
          <w:tcPr>
            <w:tcW w:w="4792" w:type="dxa"/>
            <w:shd w:val="clear" w:color="auto" w:fill="auto"/>
          </w:tcPr>
          <w:p w:rsidR="005208E6" w:rsidRPr="00E338CB" w:rsidRDefault="005208E6" w:rsidP="00ED14CC">
            <w:pPr>
              <w:pStyle w:val="p"/>
              <w:ind w:firstLine="0"/>
              <w:rPr>
                <w:rStyle w:val="pChar"/>
                <w:noProof/>
              </w:rPr>
            </w:pPr>
            <w:r w:rsidRPr="00E338CB">
              <w:rPr>
                <w:rStyle w:val="pChar"/>
                <w:noProof/>
              </w:rPr>
              <w:t>weibull(2, 1), lognormal(0, 1), chis</w:t>
            </w:r>
            <w:r w:rsidR="00ED14CC" w:rsidRPr="00E338CB">
              <w:rPr>
                <w:rStyle w:val="pChar"/>
                <w:noProof/>
              </w:rPr>
              <w:t xml:space="preserve">q </w:t>
            </w:r>
            <w:r w:rsidRPr="00E338CB">
              <w:rPr>
                <w:rStyle w:val="pChar"/>
                <w:noProof/>
              </w:rPr>
              <w:t>(4), chisq</w:t>
            </w:r>
            <w:r w:rsidR="00ED14CC" w:rsidRPr="00E338CB">
              <w:rPr>
                <w:rStyle w:val="pChar"/>
                <w:noProof/>
              </w:rPr>
              <w:t xml:space="preserve"> </w:t>
            </w:r>
            <w:r w:rsidRPr="00E338CB">
              <w:rPr>
                <w:rStyle w:val="pChar"/>
                <w:noProof/>
              </w:rPr>
              <w:t>(10)</w:t>
            </w:r>
          </w:p>
        </w:tc>
      </w:tr>
      <w:tr w:rsidR="005208E6" w:rsidRPr="00E338CB" w:rsidTr="00C13558">
        <w:tc>
          <w:tcPr>
            <w:tcW w:w="1782" w:type="dxa"/>
            <w:vMerge/>
            <w:shd w:val="clear" w:color="auto" w:fill="AEAAAA" w:themeFill="background2" w:themeFillShade="BF"/>
          </w:tcPr>
          <w:p w:rsidR="005208E6" w:rsidRPr="00E338CB" w:rsidRDefault="005208E6" w:rsidP="001C6C06">
            <w:pPr>
              <w:pStyle w:val="p"/>
              <w:ind w:firstLine="0"/>
              <w:rPr>
                <w:rStyle w:val="pChar"/>
                <w:b/>
                <w:bCs/>
                <w:color w:val="FFFFFF" w:themeColor="background1"/>
              </w:rPr>
            </w:pPr>
          </w:p>
        </w:tc>
        <w:tc>
          <w:tcPr>
            <w:tcW w:w="2776" w:type="dxa"/>
            <w:shd w:val="clear" w:color="auto" w:fill="E7E6E6" w:themeFill="background2"/>
          </w:tcPr>
          <w:p w:rsidR="005208E6" w:rsidRPr="00AA5AC4" w:rsidRDefault="003D4ADC" w:rsidP="003D4ADC">
            <w:pPr>
              <w:pStyle w:val="p"/>
              <w:ind w:firstLine="0"/>
              <w:rPr>
                <w:rStyle w:val="pChar"/>
                <w:noProof/>
              </w:rPr>
            </w:pPr>
            <w:r>
              <w:rPr>
                <w:rStyle w:val="pChar"/>
                <w:noProof/>
              </w:rPr>
              <w:t>Asymmetric_Short_Tailed</w:t>
            </w:r>
          </w:p>
        </w:tc>
        <w:tc>
          <w:tcPr>
            <w:tcW w:w="4792" w:type="dxa"/>
            <w:shd w:val="clear" w:color="auto" w:fill="auto"/>
          </w:tcPr>
          <w:p w:rsidR="005208E6" w:rsidRPr="00E338CB" w:rsidRDefault="005208E6" w:rsidP="005208E6">
            <w:pPr>
              <w:pStyle w:val="p"/>
              <w:ind w:firstLine="0"/>
              <w:rPr>
                <w:rStyle w:val="pChar"/>
                <w:noProof/>
              </w:rPr>
            </w:pPr>
            <w:r w:rsidRPr="00E338CB">
              <w:rPr>
                <w:rStyle w:val="pChar"/>
                <w:noProof/>
              </w:rPr>
              <w:t>beta(3, 2), lognormal(0, 0.15), lognormal(0, 0.25), lognormal(0, 0.35)</w:t>
            </w:r>
          </w:p>
        </w:tc>
      </w:tr>
      <w:tr w:rsidR="005208E6" w:rsidRPr="00E338CB" w:rsidTr="00C13558">
        <w:tc>
          <w:tcPr>
            <w:tcW w:w="1782" w:type="dxa"/>
            <w:vMerge/>
            <w:shd w:val="clear" w:color="auto" w:fill="AEAAAA" w:themeFill="background2" w:themeFillShade="BF"/>
          </w:tcPr>
          <w:p w:rsidR="005208E6" w:rsidRPr="00E338CB" w:rsidRDefault="005208E6" w:rsidP="001C6C06">
            <w:pPr>
              <w:pStyle w:val="p"/>
              <w:ind w:firstLine="0"/>
              <w:rPr>
                <w:rStyle w:val="pChar"/>
                <w:b/>
                <w:bCs/>
                <w:color w:val="FFFFFF" w:themeColor="background1"/>
              </w:rPr>
            </w:pPr>
          </w:p>
        </w:tc>
        <w:tc>
          <w:tcPr>
            <w:tcW w:w="2776" w:type="dxa"/>
            <w:shd w:val="clear" w:color="auto" w:fill="E7E6E6" w:themeFill="background2"/>
          </w:tcPr>
          <w:p w:rsidR="005208E6" w:rsidRPr="00AA5AC4" w:rsidRDefault="005208E6" w:rsidP="005208E6">
            <w:pPr>
              <w:pStyle w:val="p"/>
              <w:ind w:firstLine="0"/>
              <w:rPr>
                <w:rStyle w:val="pChar"/>
                <w:noProof/>
              </w:rPr>
            </w:pPr>
            <w:r w:rsidRPr="00AA5AC4">
              <w:rPr>
                <w:rStyle w:val="pChar"/>
                <w:noProof/>
              </w:rPr>
              <w:t>Normal c.o.v = 0.01</w:t>
            </w:r>
          </w:p>
        </w:tc>
        <w:tc>
          <w:tcPr>
            <w:tcW w:w="4792" w:type="dxa"/>
            <w:shd w:val="clear" w:color="auto" w:fill="auto"/>
          </w:tcPr>
          <w:p w:rsidR="005208E6" w:rsidRPr="00E338CB" w:rsidRDefault="005208E6" w:rsidP="001C6C06">
            <w:pPr>
              <w:pStyle w:val="p"/>
              <w:ind w:firstLine="0"/>
              <w:rPr>
                <w:rStyle w:val="pChar"/>
                <w:noProof/>
              </w:rPr>
            </w:pPr>
            <w:r w:rsidRPr="00E338CB">
              <w:rPr>
                <w:rStyle w:val="pChar"/>
                <w:noProof/>
              </w:rPr>
              <w:t>All samples</w:t>
            </w:r>
          </w:p>
        </w:tc>
      </w:tr>
      <w:tr w:rsidR="005208E6" w:rsidRPr="00E338CB" w:rsidTr="00C13558">
        <w:tc>
          <w:tcPr>
            <w:tcW w:w="1782" w:type="dxa"/>
            <w:vMerge/>
            <w:shd w:val="clear" w:color="auto" w:fill="AEAAAA" w:themeFill="background2" w:themeFillShade="BF"/>
          </w:tcPr>
          <w:p w:rsidR="005208E6" w:rsidRPr="00E338CB" w:rsidRDefault="005208E6" w:rsidP="001C6C06">
            <w:pPr>
              <w:pStyle w:val="p"/>
              <w:ind w:firstLine="0"/>
              <w:rPr>
                <w:rStyle w:val="pChar"/>
                <w:b/>
                <w:bCs/>
                <w:color w:val="FFFFFF" w:themeColor="background1"/>
              </w:rPr>
            </w:pPr>
          </w:p>
        </w:tc>
        <w:tc>
          <w:tcPr>
            <w:tcW w:w="2776" w:type="dxa"/>
            <w:shd w:val="clear" w:color="auto" w:fill="E7E6E6" w:themeFill="background2"/>
          </w:tcPr>
          <w:p w:rsidR="005208E6" w:rsidRPr="00AA5AC4" w:rsidRDefault="005208E6" w:rsidP="005208E6">
            <w:pPr>
              <w:pStyle w:val="p"/>
              <w:ind w:firstLine="0"/>
              <w:rPr>
                <w:rStyle w:val="pChar"/>
                <w:noProof/>
              </w:rPr>
            </w:pPr>
            <w:r w:rsidRPr="00AA5AC4">
              <w:rPr>
                <w:rStyle w:val="pChar"/>
                <w:noProof/>
              </w:rPr>
              <w:t>Normal c.o.v = 0.1</w:t>
            </w:r>
          </w:p>
        </w:tc>
        <w:tc>
          <w:tcPr>
            <w:tcW w:w="4792" w:type="dxa"/>
            <w:shd w:val="clear" w:color="auto" w:fill="auto"/>
          </w:tcPr>
          <w:p w:rsidR="005208E6" w:rsidRPr="00E338CB" w:rsidRDefault="005208E6" w:rsidP="001C6C06">
            <w:pPr>
              <w:pStyle w:val="p"/>
              <w:ind w:firstLine="0"/>
              <w:rPr>
                <w:rStyle w:val="pChar"/>
                <w:noProof/>
              </w:rPr>
            </w:pPr>
            <w:r w:rsidRPr="00E338CB">
              <w:rPr>
                <w:rStyle w:val="pChar"/>
                <w:noProof/>
              </w:rPr>
              <w:t>All samples</w:t>
            </w:r>
          </w:p>
        </w:tc>
      </w:tr>
      <w:tr w:rsidR="005208E6" w:rsidRPr="00E338CB" w:rsidTr="00C13558">
        <w:tc>
          <w:tcPr>
            <w:tcW w:w="1782" w:type="dxa"/>
            <w:vMerge/>
            <w:shd w:val="clear" w:color="auto" w:fill="AEAAAA" w:themeFill="background2" w:themeFillShade="BF"/>
          </w:tcPr>
          <w:p w:rsidR="005208E6" w:rsidRPr="00E338CB" w:rsidRDefault="005208E6" w:rsidP="001C6C06">
            <w:pPr>
              <w:pStyle w:val="p"/>
              <w:ind w:firstLine="0"/>
              <w:rPr>
                <w:rStyle w:val="pChar"/>
                <w:b/>
                <w:bCs/>
                <w:color w:val="FFFFFF" w:themeColor="background1"/>
              </w:rPr>
            </w:pPr>
          </w:p>
        </w:tc>
        <w:tc>
          <w:tcPr>
            <w:tcW w:w="2776" w:type="dxa"/>
            <w:shd w:val="clear" w:color="auto" w:fill="E7E6E6" w:themeFill="background2"/>
          </w:tcPr>
          <w:p w:rsidR="005208E6" w:rsidRPr="00AA5AC4" w:rsidRDefault="005208E6" w:rsidP="005208E6">
            <w:pPr>
              <w:pStyle w:val="p"/>
              <w:ind w:firstLine="0"/>
              <w:rPr>
                <w:rStyle w:val="pChar"/>
                <w:noProof/>
              </w:rPr>
            </w:pPr>
            <w:r w:rsidRPr="00AA5AC4">
              <w:rPr>
                <w:rStyle w:val="pChar"/>
                <w:noProof/>
              </w:rPr>
              <w:t>Normal c.o.v = 0.3</w:t>
            </w:r>
          </w:p>
        </w:tc>
        <w:tc>
          <w:tcPr>
            <w:tcW w:w="4792" w:type="dxa"/>
            <w:shd w:val="clear" w:color="auto" w:fill="auto"/>
          </w:tcPr>
          <w:p w:rsidR="005208E6" w:rsidRPr="00E338CB" w:rsidRDefault="005208E6" w:rsidP="001C6C06">
            <w:pPr>
              <w:pStyle w:val="p"/>
              <w:ind w:firstLine="0"/>
              <w:rPr>
                <w:rStyle w:val="pChar"/>
                <w:noProof/>
              </w:rPr>
            </w:pPr>
            <w:r w:rsidRPr="00E338CB">
              <w:rPr>
                <w:rStyle w:val="pChar"/>
                <w:noProof/>
              </w:rPr>
              <w:t>All samples</w:t>
            </w:r>
          </w:p>
        </w:tc>
      </w:tr>
      <w:tr w:rsidR="005208E6" w:rsidRPr="00E338CB" w:rsidTr="00C13558">
        <w:tc>
          <w:tcPr>
            <w:tcW w:w="1782" w:type="dxa"/>
            <w:vMerge/>
            <w:shd w:val="clear" w:color="auto" w:fill="AEAAAA" w:themeFill="background2" w:themeFillShade="BF"/>
          </w:tcPr>
          <w:p w:rsidR="005208E6" w:rsidRPr="00E338CB" w:rsidRDefault="005208E6" w:rsidP="001C6C06">
            <w:pPr>
              <w:pStyle w:val="p"/>
              <w:ind w:firstLine="0"/>
              <w:rPr>
                <w:rStyle w:val="pChar"/>
                <w:b/>
                <w:bCs/>
                <w:color w:val="FFFFFF" w:themeColor="background1"/>
              </w:rPr>
            </w:pPr>
          </w:p>
        </w:tc>
        <w:tc>
          <w:tcPr>
            <w:tcW w:w="2776" w:type="dxa"/>
            <w:shd w:val="clear" w:color="auto" w:fill="E7E6E6" w:themeFill="background2"/>
          </w:tcPr>
          <w:p w:rsidR="005208E6" w:rsidRPr="00AA5AC4" w:rsidRDefault="005208E6" w:rsidP="005208E6">
            <w:pPr>
              <w:pStyle w:val="p"/>
              <w:ind w:firstLine="0"/>
              <w:rPr>
                <w:rStyle w:val="pChar"/>
                <w:noProof/>
              </w:rPr>
            </w:pPr>
            <w:r w:rsidRPr="00AA5AC4">
              <w:rPr>
                <w:rStyle w:val="pChar"/>
                <w:noProof/>
              </w:rPr>
              <w:t>Normal c.o.v = 1.0</w:t>
            </w:r>
          </w:p>
        </w:tc>
        <w:tc>
          <w:tcPr>
            <w:tcW w:w="4792" w:type="dxa"/>
            <w:shd w:val="clear" w:color="auto" w:fill="auto"/>
          </w:tcPr>
          <w:p w:rsidR="005208E6" w:rsidRPr="00E338CB" w:rsidRDefault="005208E6" w:rsidP="001C6C06">
            <w:pPr>
              <w:pStyle w:val="p"/>
              <w:ind w:firstLine="0"/>
              <w:rPr>
                <w:rStyle w:val="pChar"/>
                <w:noProof/>
              </w:rPr>
            </w:pPr>
            <w:r w:rsidRPr="00E338CB">
              <w:rPr>
                <w:rStyle w:val="pChar"/>
                <w:noProof/>
              </w:rPr>
              <w:t>All samples</w:t>
            </w:r>
          </w:p>
        </w:tc>
      </w:tr>
      <w:tr w:rsidR="00C13558" w:rsidRPr="00E338CB" w:rsidTr="00C13558">
        <w:tc>
          <w:tcPr>
            <w:tcW w:w="1782" w:type="dxa"/>
            <w:vMerge w:val="restart"/>
            <w:tcBorders>
              <w:top w:val="thinThickSmallGap" w:sz="24" w:space="0" w:color="auto"/>
            </w:tcBorders>
            <w:shd w:val="clear" w:color="auto" w:fill="AEAAAA" w:themeFill="background2" w:themeFillShade="BF"/>
          </w:tcPr>
          <w:p w:rsidR="00C13558" w:rsidRPr="00135D10" w:rsidRDefault="00C13558" w:rsidP="00C13558">
            <w:pPr>
              <w:pStyle w:val="p"/>
              <w:ind w:firstLine="0"/>
              <w:rPr>
                <w:rStyle w:val="pChar"/>
                <w:b/>
                <w:bCs/>
                <w:noProof/>
                <w:color w:val="FFFFFF" w:themeColor="background1"/>
                <w:sz w:val="32"/>
                <w:szCs w:val="32"/>
              </w:rPr>
            </w:pPr>
            <w:r w:rsidRPr="00135D10">
              <w:rPr>
                <w:rStyle w:val="pChar"/>
                <w:b/>
                <w:bCs/>
                <w:noProof/>
                <w:color w:val="FFFFFF" w:themeColor="background1"/>
                <w:sz w:val="32"/>
                <w:szCs w:val="32"/>
              </w:rPr>
              <w:t>Unseen</w:t>
            </w:r>
          </w:p>
          <w:p w:rsidR="00C13558" w:rsidRPr="00E239D5" w:rsidRDefault="00C13558" w:rsidP="00C13558">
            <w:pPr>
              <w:pStyle w:val="p"/>
              <w:ind w:firstLine="0"/>
              <w:rPr>
                <w:rStyle w:val="pChar"/>
                <w:noProof/>
                <w:color w:val="000000" w:themeColor="text1"/>
              </w:rPr>
            </w:pPr>
            <w:r w:rsidRPr="00AA5AC4">
              <w:rPr>
                <w:rStyle w:val="pChar"/>
                <w:b/>
                <w:bCs/>
                <w:noProof/>
                <w:color w:val="FFFFFF" w:themeColor="background1"/>
              </w:rPr>
              <w:t>Size = 2000</w:t>
            </w:r>
          </w:p>
        </w:tc>
        <w:tc>
          <w:tcPr>
            <w:tcW w:w="2776" w:type="dxa"/>
            <w:tcBorders>
              <w:top w:val="thinThickSmallGap" w:sz="24" w:space="0" w:color="auto"/>
            </w:tcBorders>
            <w:shd w:val="clear" w:color="auto" w:fill="E7E6E6" w:themeFill="background2"/>
          </w:tcPr>
          <w:p w:rsidR="00C13558" w:rsidRPr="00AA5AC4" w:rsidRDefault="00C13558" w:rsidP="00C13558">
            <w:pPr>
              <w:pStyle w:val="p"/>
              <w:ind w:firstLine="0"/>
              <w:rPr>
                <w:rStyle w:val="pChar"/>
                <w:noProof/>
              </w:rPr>
            </w:pPr>
            <w:r>
              <w:rPr>
                <w:rStyle w:val="pChar"/>
                <w:noProof/>
              </w:rPr>
              <w:t>Close_To_Normal</w:t>
            </w:r>
          </w:p>
        </w:tc>
        <w:tc>
          <w:tcPr>
            <w:tcW w:w="4792" w:type="dxa"/>
            <w:tcBorders>
              <w:top w:val="thinThickSmallGap" w:sz="24" w:space="0" w:color="auto"/>
            </w:tcBorders>
            <w:shd w:val="clear" w:color="auto" w:fill="auto"/>
          </w:tcPr>
          <w:p w:rsidR="00C13558" w:rsidRPr="00E338CB" w:rsidRDefault="00C13558" w:rsidP="00C13558">
            <w:pPr>
              <w:pStyle w:val="p"/>
              <w:ind w:firstLine="0"/>
              <w:rPr>
                <w:rStyle w:val="pChar"/>
                <w:noProof/>
              </w:rPr>
            </w:pPr>
            <w:r w:rsidRPr="00E338CB">
              <w:rPr>
                <w:rStyle w:val="pChar"/>
                <w:noProof/>
              </w:rPr>
              <w:t>tukey(0.1)</w:t>
            </w:r>
          </w:p>
        </w:tc>
      </w:tr>
      <w:tr w:rsidR="00C13558" w:rsidRPr="00E338CB" w:rsidTr="00C13558">
        <w:tc>
          <w:tcPr>
            <w:tcW w:w="1782" w:type="dxa"/>
            <w:vMerge/>
            <w:shd w:val="clear" w:color="auto" w:fill="AEAAAA" w:themeFill="background2" w:themeFillShade="BF"/>
          </w:tcPr>
          <w:p w:rsidR="00C13558" w:rsidRPr="00E239D5" w:rsidRDefault="00C13558" w:rsidP="00C13558">
            <w:pPr>
              <w:pStyle w:val="p"/>
              <w:ind w:firstLine="0"/>
              <w:rPr>
                <w:rStyle w:val="pChar"/>
                <w:noProof/>
                <w:color w:val="000000" w:themeColor="text1"/>
              </w:rPr>
            </w:pPr>
          </w:p>
        </w:tc>
        <w:tc>
          <w:tcPr>
            <w:tcW w:w="2776" w:type="dxa"/>
            <w:shd w:val="clear" w:color="auto" w:fill="E7E6E6" w:themeFill="background2"/>
          </w:tcPr>
          <w:p w:rsidR="00C13558" w:rsidRPr="00AA5AC4" w:rsidRDefault="00C13558" w:rsidP="00C13558">
            <w:pPr>
              <w:pStyle w:val="p"/>
              <w:ind w:firstLine="0"/>
              <w:rPr>
                <w:rStyle w:val="pChar"/>
                <w:noProof/>
              </w:rPr>
            </w:pPr>
            <w:r>
              <w:rPr>
                <w:rStyle w:val="pChar"/>
                <w:noProof/>
              </w:rPr>
              <w:t>Symmetric_Long_Tailed</w:t>
            </w:r>
          </w:p>
        </w:tc>
        <w:tc>
          <w:tcPr>
            <w:tcW w:w="4792" w:type="dxa"/>
            <w:shd w:val="clear" w:color="auto" w:fill="auto"/>
          </w:tcPr>
          <w:p w:rsidR="00C13558" w:rsidRPr="00E338CB" w:rsidRDefault="00C13558" w:rsidP="00C13558">
            <w:pPr>
              <w:pStyle w:val="p"/>
              <w:ind w:firstLine="0"/>
              <w:rPr>
                <w:rStyle w:val="pChar"/>
                <w:noProof/>
              </w:rPr>
            </w:pPr>
            <w:r w:rsidRPr="00E338CB">
              <w:rPr>
                <w:rStyle w:val="pChar"/>
                <w:noProof/>
              </w:rPr>
              <w:t>t(1)</w:t>
            </w:r>
          </w:p>
        </w:tc>
      </w:tr>
      <w:tr w:rsidR="00C13558" w:rsidRPr="00E338CB" w:rsidTr="00C13558">
        <w:tc>
          <w:tcPr>
            <w:tcW w:w="1782" w:type="dxa"/>
            <w:vMerge/>
            <w:shd w:val="clear" w:color="auto" w:fill="AEAAAA" w:themeFill="background2" w:themeFillShade="BF"/>
          </w:tcPr>
          <w:p w:rsidR="00C13558" w:rsidRPr="00E239D5" w:rsidRDefault="00C13558" w:rsidP="00C13558">
            <w:pPr>
              <w:pStyle w:val="p"/>
              <w:ind w:firstLine="0"/>
              <w:rPr>
                <w:rStyle w:val="pChar"/>
                <w:noProof/>
                <w:color w:val="000000" w:themeColor="text1"/>
              </w:rPr>
            </w:pPr>
          </w:p>
        </w:tc>
        <w:tc>
          <w:tcPr>
            <w:tcW w:w="2776" w:type="dxa"/>
            <w:shd w:val="clear" w:color="auto" w:fill="E7E6E6" w:themeFill="background2"/>
          </w:tcPr>
          <w:p w:rsidR="00C13558" w:rsidRPr="00AA5AC4" w:rsidRDefault="00C13558" w:rsidP="00C13558">
            <w:pPr>
              <w:pStyle w:val="p"/>
              <w:ind w:firstLine="0"/>
              <w:rPr>
                <w:rStyle w:val="pChar"/>
                <w:noProof/>
              </w:rPr>
            </w:pPr>
            <w:r>
              <w:rPr>
                <w:rStyle w:val="pChar"/>
                <w:noProof/>
              </w:rPr>
              <w:t>Symmetric_Short_Tailed</w:t>
            </w:r>
          </w:p>
        </w:tc>
        <w:tc>
          <w:tcPr>
            <w:tcW w:w="4792" w:type="dxa"/>
            <w:shd w:val="clear" w:color="auto" w:fill="auto"/>
          </w:tcPr>
          <w:p w:rsidR="00C13558" w:rsidRPr="00E338CB" w:rsidRDefault="00C13558" w:rsidP="00C13558">
            <w:pPr>
              <w:pStyle w:val="p"/>
              <w:ind w:firstLine="0"/>
              <w:rPr>
                <w:rStyle w:val="pChar"/>
                <w:noProof/>
              </w:rPr>
            </w:pPr>
            <w:r w:rsidRPr="00E338CB">
              <w:rPr>
                <w:rStyle w:val="pChar"/>
                <w:noProof/>
              </w:rPr>
              <w:t>uniform(0, 1)</w:t>
            </w:r>
          </w:p>
        </w:tc>
      </w:tr>
      <w:tr w:rsidR="00C13558" w:rsidRPr="00E338CB" w:rsidTr="00C13558">
        <w:tc>
          <w:tcPr>
            <w:tcW w:w="1782" w:type="dxa"/>
            <w:vMerge/>
            <w:shd w:val="clear" w:color="auto" w:fill="AEAAAA" w:themeFill="background2" w:themeFillShade="BF"/>
          </w:tcPr>
          <w:p w:rsidR="00C13558" w:rsidRPr="00E239D5" w:rsidRDefault="00C13558" w:rsidP="00C13558">
            <w:pPr>
              <w:pStyle w:val="p"/>
              <w:ind w:firstLine="0"/>
              <w:rPr>
                <w:rStyle w:val="pChar"/>
                <w:noProof/>
                <w:color w:val="000000" w:themeColor="text1"/>
              </w:rPr>
            </w:pPr>
          </w:p>
        </w:tc>
        <w:tc>
          <w:tcPr>
            <w:tcW w:w="2776" w:type="dxa"/>
            <w:shd w:val="clear" w:color="auto" w:fill="E7E6E6" w:themeFill="background2"/>
          </w:tcPr>
          <w:p w:rsidR="00C13558" w:rsidRPr="00AA5AC4" w:rsidRDefault="00C13558" w:rsidP="00C13558">
            <w:pPr>
              <w:pStyle w:val="p"/>
              <w:ind w:firstLine="0"/>
              <w:rPr>
                <w:rStyle w:val="pChar"/>
                <w:noProof/>
              </w:rPr>
            </w:pPr>
            <w:r>
              <w:rPr>
                <w:rStyle w:val="pChar"/>
                <w:noProof/>
              </w:rPr>
              <w:t>Asymmetric_Long_Tailed</w:t>
            </w:r>
          </w:p>
        </w:tc>
        <w:tc>
          <w:tcPr>
            <w:tcW w:w="4792" w:type="dxa"/>
            <w:shd w:val="clear" w:color="auto" w:fill="auto"/>
          </w:tcPr>
          <w:p w:rsidR="00C13558" w:rsidRPr="00E338CB" w:rsidRDefault="00C13558" w:rsidP="00C13558">
            <w:pPr>
              <w:pStyle w:val="p"/>
              <w:ind w:firstLine="0"/>
              <w:rPr>
                <w:rStyle w:val="pChar"/>
                <w:noProof/>
              </w:rPr>
            </w:pPr>
            <w:r w:rsidRPr="00E338CB">
              <w:rPr>
                <w:rStyle w:val="pChar"/>
                <w:noProof/>
              </w:rPr>
              <w:t>weibull(0.5, 1)</w:t>
            </w:r>
          </w:p>
        </w:tc>
      </w:tr>
      <w:tr w:rsidR="00C13558" w:rsidRPr="00E338CB" w:rsidTr="00C13558">
        <w:tc>
          <w:tcPr>
            <w:tcW w:w="1782" w:type="dxa"/>
            <w:vMerge/>
            <w:shd w:val="clear" w:color="auto" w:fill="AEAAAA" w:themeFill="background2" w:themeFillShade="BF"/>
          </w:tcPr>
          <w:p w:rsidR="00C13558" w:rsidRPr="00E239D5" w:rsidRDefault="00C13558" w:rsidP="00C13558">
            <w:pPr>
              <w:pStyle w:val="p"/>
              <w:ind w:firstLine="0"/>
              <w:rPr>
                <w:rStyle w:val="pChar"/>
                <w:noProof/>
                <w:color w:val="000000" w:themeColor="text1"/>
              </w:rPr>
            </w:pPr>
          </w:p>
        </w:tc>
        <w:tc>
          <w:tcPr>
            <w:tcW w:w="2776" w:type="dxa"/>
            <w:shd w:val="clear" w:color="auto" w:fill="E7E6E6" w:themeFill="background2"/>
          </w:tcPr>
          <w:p w:rsidR="00C13558" w:rsidRPr="00AA5AC4" w:rsidRDefault="00C13558" w:rsidP="00C13558">
            <w:pPr>
              <w:pStyle w:val="p"/>
              <w:ind w:firstLine="0"/>
              <w:rPr>
                <w:rStyle w:val="pChar"/>
                <w:noProof/>
              </w:rPr>
            </w:pPr>
            <w:r>
              <w:rPr>
                <w:rStyle w:val="pChar"/>
                <w:noProof/>
              </w:rPr>
              <w:t>Asymmetric_Short_Tailed</w:t>
            </w:r>
          </w:p>
        </w:tc>
        <w:tc>
          <w:tcPr>
            <w:tcW w:w="4792" w:type="dxa"/>
            <w:shd w:val="clear" w:color="auto" w:fill="auto"/>
          </w:tcPr>
          <w:p w:rsidR="00C13558" w:rsidRPr="00E338CB" w:rsidRDefault="00C13558" w:rsidP="00C13558">
            <w:pPr>
              <w:pStyle w:val="p"/>
              <w:ind w:firstLine="0"/>
              <w:rPr>
                <w:rStyle w:val="pChar"/>
                <w:noProof/>
              </w:rPr>
            </w:pPr>
            <w:r w:rsidRPr="00E338CB">
              <w:rPr>
                <w:rStyle w:val="pChar"/>
                <w:noProof/>
              </w:rPr>
              <w:t>beta(2, 1)</w:t>
            </w:r>
          </w:p>
        </w:tc>
      </w:tr>
      <w:tr w:rsidR="005208E6" w:rsidRPr="00E338CB" w:rsidTr="00C13558">
        <w:tc>
          <w:tcPr>
            <w:tcW w:w="1782" w:type="dxa"/>
            <w:vMerge/>
            <w:shd w:val="clear" w:color="auto" w:fill="AEAAAA" w:themeFill="background2" w:themeFillShade="BF"/>
          </w:tcPr>
          <w:p w:rsidR="005208E6" w:rsidRPr="00E239D5" w:rsidRDefault="005208E6" w:rsidP="001C6C06">
            <w:pPr>
              <w:pStyle w:val="p"/>
              <w:ind w:firstLine="0"/>
              <w:rPr>
                <w:rStyle w:val="pChar"/>
                <w:noProof/>
                <w:color w:val="000000" w:themeColor="text1"/>
              </w:rPr>
            </w:pPr>
          </w:p>
        </w:tc>
        <w:tc>
          <w:tcPr>
            <w:tcW w:w="2776" w:type="dxa"/>
            <w:shd w:val="clear" w:color="auto" w:fill="E7E6E6" w:themeFill="background2"/>
          </w:tcPr>
          <w:p w:rsidR="005208E6" w:rsidRPr="00AA5AC4" w:rsidRDefault="005208E6" w:rsidP="001C6C06">
            <w:pPr>
              <w:pStyle w:val="p"/>
              <w:ind w:firstLine="0"/>
              <w:rPr>
                <w:rStyle w:val="pChar"/>
                <w:noProof/>
                <w:color w:val="000000" w:themeColor="text1"/>
              </w:rPr>
            </w:pPr>
            <w:r w:rsidRPr="00AA5AC4">
              <w:rPr>
                <w:rStyle w:val="pChar"/>
                <w:noProof/>
                <w:color w:val="000000" w:themeColor="text1"/>
              </w:rPr>
              <w:t>Normal c.o.v = 0.6</w:t>
            </w:r>
          </w:p>
        </w:tc>
        <w:tc>
          <w:tcPr>
            <w:tcW w:w="4792" w:type="dxa"/>
            <w:shd w:val="clear" w:color="auto" w:fill="auto"/>
          </w:tcPr>
          <w:p w:rsidR="005208E6" w:rsidRPr="00E338CB" w:rsidRDefault="005208E6" w:rsidP="001C6C06">
            <w:pPr>
              <w:pStyle w:val="p"/>
              <w:ind w:firstLine="0"/>
              <w:rPr>
                <w:rStyle w:val="pChar"/>
                <w:noProof/>
              </w:rPr>
            </w:pPr>
            <w:r w:rsidRPr="00E338CB">
              <w:rPr>
                <w:rStyle w:val="pChar"/>
                <w:noProof/>
              </w:rPr>
              <w:t>All samples</w:t>
            </w:r>
          </w:p>
        </w:tc>
      </w:tr>
    </w:tbl>
    <w:p w:rsidR="00B63831" w:rsidRDefault="00B63831" w:rsidP="00B63831">
      <w:pPr>
        <w:pStyle w:val="p"/>
        <w:rPr>
          <w:rStyle w:val="pChar"/>
        </w:rPr>
      </w:pPr>
    </w:p>
    <w:p w:rsidR="006C555B" w:rsidRDefault="006C555B" w:rsidP="006C555B">
      <w:pPr>
        <w:pStyle w:val="p"/>
      </w:pPr>
    </w:p>
    <w:p w:rsidR="00AD458B" w:rsidRDefault="00663D90" w:rsidP="004F2BC9">
      <w:pPr>
        <w:pStyle w:val="H3"/>
      </w:pPr>
      <w:bookmarkStart w:id="141" w:name="_Toc43569039"/>
      <w:r>
        <w:t>Training</w:t>
      </w:r>
      <w:bookmarkEnd w:id="141"/>
    </w:p>
    <w:p w:rsidR="004B7A47" w:rsidRDefault="004B7A47" w:rsidP="00790715">
      <w:pPr>
        <w:pStyle w:val="p"/>
      </w:pPr>
    </w:p>
    <w:p w:rsidR="00790715" w:rsidRDefault="00790715" w:rsidP="0068065F">
      <w:pPr>
        <w:pStyle w:val="p"/>
      </w:pPr>
      <w:r>
        <w:t xml:space="preserve">In this section we describe the stage of training the classification models and </w:t>
      </w:r>
      <w:r w:rsidR="004B7A47">
        <w:t xml:space="preserve">tuning </w:t>
      </w:r>
      <w:r w:rsidR="0068065F">
        <w:t xml:space="preserve">them </w:t>
      </w:r>
      <w:r w:rsidR="004B7A47">
        <w:t xml:space="preserve">using the validation set </w:t>
      </w:r>
      <w:r w:rsidR="0068065F">
        <w:t>in order</w:t>
      </w:r>
      <w:r>
        <w:t xml:space="preserve"> </w:t>
      </w:r>
      <w:r w:rsidR="0068065F">
        <w:t xml:space="preserve">to find </w:t>
      </w:r>
      <w:r>
        <w:t>the appropriate parameters</w:t>
      </w:r>
      <w:r w:rsidR="004B7A47">
        <w:t>,</w:t>
      </w:r>
      <w:r>
        <w:t xml:space="preserve"> mainly the optimal cutoff point.</w:t>
      </w:r>
      <w:r w:rsidR="004B7A47">
        <w:t xml:space="preserve"> In later sections we will evaluate the tuned models on different test sets.</w:t>
      </w:r>
    </w:p>
    <w:p w:rsidR="00681298" w:rsidRPr="00681298" w:rsidRDefault="00790715" w:rsidP="00790715">
      <w:pPr>
        <w:pStyle w:val="p"/>
      </w:pPr>
      <w:r>
        <w:t xml:space="preserve"> </w:t>
      </w:r>
    </w:p>
    <w:p w:rsidR="00386EF9" w:rsidRPr="00386EF9" w:rsidRDefault="00386EF9" w:rsidP="00F77878">
      <w:pPr>
        <w:pStyle w:val="H4"/>
      </w:pPr>
      <w:r>
        <w:t>Model generation</w:t>
      </w:r>
    </w:p>
    <w:p w:rsidR="00574B53" w:rsidRPr="00574B53" w:rsidRDefault="00574B53" w:rsidP="00574B53"/>
    <w:p w:rsidR="00AD458B" w:rsidRDefault="00574B53" w:rsidP="003F5DCA">
      <w:pPr>
        <w:pStyle w:val="p"/>
      </w:pPr>
      <w:r>
        <w:t xml:space="preserve">We tried to train three models using different classification techniques: Random Forest (RF), Gradient Boosting Machines (GBM), and Support Vector Machines (SVM). The goal as we stated </w:t>
      </w:r>
      <w:r w:rsidR="00523286">
        <w:t>earlier</w:t>
      </w:r>
      <w:r>
        <w:t xml:space="preserve"> is to find the best technique that can fit our data. “craret” package used to train </w:t>
      </w:r>
      <w:r w:rsidR="00523286">
        <w:t>the</w:t>
      </w:r>
      <w:r>
        <w:t xml:space="preserve"> three models. The </w:t>
      </w:r>
      <w:r w:rsidR="00523286" w:rsidRPr="00523286">
        <w:rPr>
          <w:b/>
          <w:bCs/>
        </w:rPr>
        <w:t>x</w:t>
      </w:r>
      <w:r w:rsidR="00523286">
        <w:t xml:space="preserve"> vector consist of the </w:t>
      </w:r>
      <w:r>
        <w:t xml:space="preserve">seven features </w:t>
      </w:r>
      <w:r w:rsidR="00523286">
        <w:t xml:space="preserve">we described above: </w:t>
      </w:r>
      <w:r w:rsidRPr="00523286">
        <w:rPr>
          <w:b/>
          <w:bCs/>
        </w:rPr>
        <w:t>size</w:t>
      </w:r>
      <w:r>
        <w:t xml:space="preserve">, </w:t>
      </w:r>
      <w:r w:rsidRPr="00523286">
        <w:rPr>
          <w:b/>
          <w:bCs/>
        </w:rPr>
        <w:t>median</w:t>
      </w:r>
      <w:r>
        <w:t xml:space="preserve">, </w:t>
      </w:r>
      <w:r w:rsidRPr="00523286">
        <w:rPr>
          <w:b/>
          <w:bCs/>
        </w:rPr>
        <w:t>skewness</w:t>
      </w:r>
      <w:r>
        <w:t xml:space="preserve">, </w:t>
      </w:r>
      <w:r w:rsidRPr="00523286">
        <w:rPr>
          <w:b/>
          <w:bCs/>
        </w:rPr>
        <w:t>kurtosis</w:t>
      </w:r>
      <w:r>
        <w:t xml:space="preserve">, </w:t>
      </w:r>
      <w:r w:rsidRPr="00523286">
        <w:rPr>
          <w:b/>
          <w:bCs/>
        </w:rPr>
        <w:t>sigma_1_ratio</w:t>
      </w:r>
      <w:r>
        <w:t xml:space="preserve">, </w:t>
      </w:r>
      <w:r w:rsidRPr="00523286">
        <w:rPr>
          <w:b/>
          <w:bCs/>
        </w:rPr>
        <w:t>sigma_2_ratio</w:t>
      </w:r>
      <w:r>
        <w:t xml:space="preserve">, and </w:t>
      </w:r>
      <w:r w:rsidRPr="00523286">
        <w:rPr>
          <w:b/>
          <w:bCs/>
        </w:rPr>
        <w:t>sigma_3_ratio</w:t>
      </w:r>
      <w:r w:rsidR="00523286">
        <w:t>.</w:t>
      </w:r>
      <w:r>
        <w:t xml:space="preserve"> </w:t>
      </w:r>
      <w:r w:rsidR="00523286">
        <w:t xml:space="preserve">The binary variable </w:t>
      </w:r>
      <w:r w:rsidRPr="00523286">
        <w:rPr>
          <w:b/>
          <w:bCs/>
        </w:rPr>
        <w:lastRenderedPageBreak/>
        <w:t>dist_type</w:t>
      </w:r>
      <w:r w:rsidR="00523286">
        <w:rPr>
          <w:b/>
          <w:bCs/>
        </w:rPr>
        <w:t xml:space="preserve"> </w:t>
      </w:r>
      <w:r w:rsidR="003F5DCA">
        <w:t>is the y target variable which</w:t>
      </w:r>
      <w:r w:rsidR="00523286" w:rsidRPr="00523286">
        <w:t xml:space="preserve"> has two possible values: class_1</w:t>
      </w:r>
      <w:r w:rsidR="00523286">
        <w:t xml:space="preserve"> (the </w:t>
      </w:r>
      <w:r w:rsidR="00523286" w:rsidRPr="00523286">
        <w:t>positive class</w:t>
      </w:r>
      <w:r w:rsidR="00523286">
        <w:t>/alternative), class_0</w:t>
      </w:r>
      <w:r w:rsidR="00523286" w:rsidRPr="00523286">
        <w:t xml:space="preserve"> (</w:t>
      </w:r>
      <w:r w:rsidR="00523286">
        <w:t xml:space="preserve">the </w:t>
      </w:r>
      <w:r w:rsidR="00523286" w:rsidRPr="00523286">
        <w:t>negative</w:t>
      </w:r>
      <w:r w:rsidR="00523286">
        <w:t xml:space="preserve"> class</w:t>
      </w:r>
      <w:r w:rsidR="00523286" w:rsidRPr="00523286">
        <w:t>/</w:t>
      </w:r>
      <w:r w:rsidR="00523286">
        <w:t>normal).</w:t>
      </w:r>
    </w:p>
    <w:p w:rsidR="0002194C" w:rsidRDefault="008460FE" w:rsidP="0002194C">
      <w:pPr>
        <w:pStyle w:val="p"/>
      </w:pPr>
      <w:r>
        <w:t>To train a model using “caret</w:t>
      </w:r>
      <w:r w:rsidR="00E30076">
        <w:t>“</w:t>
      </w:r>
      <w:r>
        <w:t xml:space="preserve">, we can pass </w:t>
      </w:r>
      <w:r w:rsidR="00F60E9F">
        <w:t xml:space="preserve">different </w:t>
      </w:r>
      <w:r w:rsidR="003512E8">
        <w:t>options</w:t>
      </w:r>
      <w:r>
        <w:t xml:space="preserve"> </w:t>
      </w:r>
      <w:r w:rsidR="00F60E9F">
        <w:t xml:space="preserve">to the training process </w:t>
      </w:r>
      <w:r>
        <w:t>through</w:t>
      </w:r>
      <w:r w:rsidR="00F60E9F">
        <w:t xml:space="preserve"> </w:t>
      </w:r>
      <w:r w:rsidR="0002194C">
        <w:t>“train</w:t>
      </w:r>
      <w:r w:rsidR="00D878EF">
        <w:t>” and</w:t>
      </w:r>
      <w:r w:rsidR="0002194C">
        <w:t xml:space="preserve"> </w:t>
      </w:r>
      <w:r>
        <w:t>“</w:t>
      </w:r>
      <w:r w:rsidR="00F60E9F">
        <w:t>trainControl</w:t>
      </w:r>
      <w:r>
        <w:t>” API</w:t>
      </w:r>
      <w:r w:rsidR="0002194C">
        <w:t>s</w:t>
      </w:r>
      <w:r w:rsidR="00F60E9F">
        <w:t xml:space="preserve"> to enable finding optimal parameters for </w:t>
      </w:r>
      <w:r w:rsidR="003512E8">
        <w:t>the</w:t>
      </w:r>
      <w:r w:rsidR="00F60E9F">
        <w:t xml:space="preserve"> models. </w:t>
      </w:r>
      <w:r w:rsidR="003512E8">
        <w:t>The main option</w:t>
      </w:r>
      <w:r w:rsidR="0002194C">
        <w:t>s we set in training are:</w:t>
      </w:r>
    </w:p>
    <w:p w:rsidR="00F60E9F" w:rsidRDefault="00D538D2" w:rsidP="00CA0236">
      <w:pPr>
        <w:pStyle w:val="p"/>
        <w:numPr>
          <w:ilvl w:val="0"/>
          <w:numId w:val="1"/>
        </w:numPr>
      </w:pPr>
      <w:r>
        <w:t>“</w:t>
      </w:r>
      <w:r w:rsidRPr="00062BB1">
        <w:rPr>
          <w:b/>
          <w:bCs/>
        </w:rPr>
        <w:t>Method</w:t>
      </w:r>
      <w:r>
        <w:t>”: t</w:t>
      </w:r>
      <w:r w:rsidR="0002194C">
        <w:t>he r</w:t>
      </w:r>
      <w:r w:rsidR="003512E8">
        <w:t>esampling method</w:t>
      </w:r>
      <w:r>
        <w:t>.</w:t>
      </w:r>
      <w:r w:rsidR="003512E8">
        <w:t xml:space="preserve"> </w:t>
      </w:r>
      <w:r>
        <w:t>I</w:t>
      </w:r>
      <w:r w:rsidR="003512E8">
        <w:t xml:space="preserve">t specifies which technique “caret” will use for resampling the training data </w:t>
      </w:r>
      <w:r w:rsidR="00CA0236">
        <w:t>while it searches for</w:t>
      </w:r>
      <w:r w:rsidR="003512E8">
        <w:t xml:space="preserve"> the best tuning parameters. We choose “cv” with 10 number of folds as the resampling method.</w:t>
      </w:r>
    </w:p>
    <w:p w:rsidR="003512E8" w:rsidRDefault="00D538D2" w:rsidP="00F85587">
      <w:pPr>
        <w:pStyle w:val="p"/>
        <w:numPr>
          <w:ilvl w:val="0"/>
          <w:numId w:val="1"/>
        </w:numPr>
      </w:pPr>
      <w:r>
        <w:t>“</w:t>
      </w:r>
      <w:r w:rsidRPr="00062BB1">
        <w:rPr>
          <w:b/>
          <w:bCs/>
        </w:rPr>
        <w:t>Metric</w:t>
      </w:r>
      <w:r>
        <w:t>”:</w:t>
      </w:r>
      <w:r w:rsidRPr="00D538D2">
        <w:t xml:space="preserve"> </w:t>
      </w:r>
      <w:r>
        <w:t>The</w:t>
      </w:r>
      <w:r w:rsidRPr="00D538D2">
        <w:t xml:space="preserve"> summary metric </w:t>
      </w:r>
      <w:r w:rsidR="00F85587">
        <w:t xml:space="preserve">to use in </w:t>
      </w:r>
      <w:r w:rsidRPr="00D538D2">
        <w:t>select</w:t>
      </w:r>
      <w:r w:rsidR="00F85587">
        <w:t>ing</w:t>
      </w:r>
      <w:r w:rsidRPr="00D538D2">
        <w:t xml:space="preserve"> the optimal model. </w:t>
      </w:r>
      <w:r>
        <w:t>P</w:t>
      </w:r>
      <w:r w:rsidRPr="00D538D2">
        <w:t xml:space="preserve">ossible values are </w:t>
      </w:r>
      <w:r>
        <w:t xml:space="preserve">“Accuracy" and "Kappa", we choose “Accuracy”. </w:t>
      </w:r>
    </w:p>
    <w:p w:rsidR="00D538D2" w:rsidRDefault="00D538D2" w:rsidP="00B042CC">
      <w:pPr>
        <w:pStyle w:val="p"/>
        <w:numPr>
          <w:ilvl w:val="0"/>
          <w:numId w:val="1"/>
        </w:numPr>
      </w:pPr>
      <w:r>
        <w:t xml:space="preserve">Other </w:t>
      </w:r>
      <w:r w:rsidR="00B042CC">
        <w:t>options</w:t>
      </w:r>
      <w:r>
        <w:t xml:space="preserve"> can be found at </w:t>
      </w:r>
      <w:r w:rsidR="006120DA" w:rsidRPr="00AE779D">
        <w:rPr>
          <w:b/>
          <w:bCs/>
        </w:rPr>
        <w:fldChar w:fldCharType="begin"/>
      </w:r>
      <w:r w:rsidR="006120DA" w:rsidRPr="00AE779D">
        <w:rPr>
          <w:b/>
          <w:bCs/>
        </w:rPr>
        <w:instrText xml:space="preserve"> REF _Ref42962305 \h </w:instrText>
      </w:r>
      <w:r w:rsidR="00AE779D">
        <w:rPr>
          <w:b/>
          <w:bCs/>
        </w:rPr>
        <w:instrText xml:space="preserve"> \* MERGEFORMAT </w:instrText>
      </w:r>
      <w:r w:rsidR="006120DA" w:rsidRPr="00AE779D">
        <w:rPr>
          <w:b/>
          <w:bCs/>
        </w:rPr>
      </w:r>
      <w:r w:rsidR="006120DA" w:rsidRPr="00AE779D">
        <w:rPr>
          <w:b/>
          <w:bCs/>
        </w:rPr>
        <w:fldChar w:fldCharType="separate"/>
      </w:r>
      <w:r w:rsidR="00AE779D" w:rsidRPr="00AE779D">
        <w:rPr>
          <w:b/>
          <w:bCs/>
        </w:rPr>
        <w:t xml:space="preserve">Code Snippet </w:t>
      </w:r>
      <w:r w:rsidR="00AE779D" w:rsidRPr="00AE779D">
        <w:rPr>
          <w:b/>
          <w:bCs/>
          <w:noProof/>
        </w:rPr>
        <w:t>2</w:t>
      </w:r>
      <w:r w:rsidR="006120DA" w:rsidRPr="00AE779D">
        <w:rPr>
          <w:b/>
          <w:bCs/>
        </w:rPr>
        <w:fldChar w:fldCharType="end"/>
      </w:r>
      <w:r w:rsidR="006120DA">
        <w:t xml:space="preserve"> </w:t>
      </w:r>
      <w:r>
        <w:t xml:space="preserve">that show the source </w:t>
      </w:r>
      <w:r w:rsidR="006120DA">
        <w:t>code</w:t>
      </w:r>
      <w:r>
        <w:t xml:space="preserve"> used to train th</w:t>
      </w:r>
      <w:r w:rsidR="006120DA">
        <w:t>e</w:t>
      </w:r>
      <w:r>
        <w:t xml:space="preserve"> three modes.</w:t>
      </w:r>
    </w:p>
    <w:p w:rsidR="003512E8" w:rsidRDefault="00B042CC" w:rsidP="00B042CC">
      <w:pPr>
        <w:pStyle w:val="p"/>
        <w:ind w:left="720" w:firstLine="0"/>
      </w:pPr>
      <w:r>
        <w:t xml:space="preserve">Three models (rf, gbm, and svmRadial) were generated and the best parameters found by </w:t>
      </w:r>
      <w:r w:rsidR="003C64C2">
        <w:t xml:space="preserve">“caret” tuning </w:t>
      </w:r>
      <w:r>
        <w:t xml:space="preserve">for each of the can be found in </w:t>
      </w:r>
      <w:r w:rsidR="009A01ED" w:rsidRPr="007A5BB2">
        <w:rPr>
          <w:b/>
          <w:bCs/>
        </w:rPr>
        <w:fldChar w:fldCharType="begin"/>
      </w:r>
      <w:r w:rsidR="009A01ED" w:rsidRPr="007A5BB2">
        <w:rPr>
          <w:b/>
          <w:bCs/>
        </w:rPr>
        <w:instrText xml:space="preserve"> REF _Ref42962679 \h </w:instrText>
      </w:r>
      <w:r w:rsidR="007A5BB2">
        <w:rPr>
          <w:b/>
          <w:bCs/>
        </w:rPr>
        <w:instrText xml:space="preserve"> \* MERGEFORMAT </w:instrText>
      </w:r>
      <w:r w:rsidR="009A01ED" w:rsidRPr="007A5BB2">
        <w:rPr>
          <w:b/>
          <w:bCs/>
        </w:rPr>
      </w:r>
      <w:r w:rsidR="009A01ED" w:rsidRPr="007A5BB2">
        <w:rPr>
          <w:b/>
          <w:bCs/>
        </w:rPr>
        <w:fldChar w:fldCharType="separate"/>
      </w:r>
      <w:r w:rsidR="007A5BB2" w:rsidRPr="007A5BB2">
        <w:rPr>
          <w:b/>
          <w:bCs/>
        </w:rPr>
        <w:t xml:space="preserve">Table </w:t>
      </w:r>
      <w:r w:rsidR="007A5BB2" w:rsidRPr="007A5BB2">
        <w:rPr>
          <w:b/>
          <w:bCs/>
          <w:noProof/>
        </w:rPr>
        <w:t>4</w:t>
      </w:r>
      <w:r w:rsidR="009A01ED" w:rsidRPr="007A5BB2">
        <w:rPr>
          <w:b/>
          <w:bCs/>
        </w:rPr>
        <w:fldChar w:fldCharType="end"/>
      </w:r>
      <w:r w:rsidR="009A01ED">
        <w:t>.</w:t>
      </w:r>
    </w:p>
    <w:p w:rsidR="00771738" w:rsidRDefault="00771738" w:rsidP="00B042CC">
      <w:pPr>
        <w:pStyle w:val="p"/>
        <w:ind w:left="720" w:firstLine="0"/>
      </w:pPr>
    </w:p>
    <w:p w:rsidR="003C64C2" w:rsidRDefault="00771738" w:rsidP="00C91396">
      <w:pPr>
        <w:pStyle w:val="Caption"/>
        <w:framePr w:wrap="around"/>
      </w:pPr>
      <w:bookmarkStart w:id="142" w:name="_Ref42962679"/>
      <w:bookmarkStart w:id="143" w:name="_Toc43570571"/>
      <w:r>
        <w:t xml:space="preserve">Table </w:t>
      </w:r>
      <w:r w:rsidR="004C0A73">
        <w:fldChar w:fldCharType="begin"/>
      </w:r>
      <w:r w:rsidR="004C0A73">
        <w:instrText xml:space="preserve"> SEQ Table \* ARABIC </w:instrText>
      </w:r>
      <w:r w:rsidR="004C0A73">
        <w:fldChar w:fldCharType="separate"/>
      </w:r>
      <w:r w:rsidR="00650A65">
        <w:rPr>
          <w:noProof/>
        </w:rPr>
        <w:t>4</w:t>
      </w:r>
      <w:r w:rsidR="004C0A73">
        <w:rPr>
          <w:noProof/>
        </w:rPr>
        <w:fldChar w:fldCharType="end"/>
      </w:r>
      <w:bookmarkEnd w:id="142"/>
      <w:r>
        <w:t>: Model parameters</w:t>
      </w:r>
      <w:bookmarkEnd w:id="143"/>
    </w:p>
    <w:tbl>
      <w:tblPr>
        <w:tblW w:w="4591" w:type="dxa"/>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8"/>
        <w:gridCol w:w="1783"/>
        <w:gridCol w:w="1520"/>
      </w:tblGrid>
      <w:tr w:rsidR="00771738" w:rsidRPr="00C172DC" w:rsidTr="00C172DC">
        <w:trPr>
          <w:trHeight w:val="230"/>
          <w:tblHeader/>
        </w:trPr>
        <w:tc>
          <w:tcPr>
            <w:tcW w:w="1292" w:type="dxa"/>
            <w:shd w:val="clear" w:color="auto" w:fill="AEAAAA" w:themeFill="background2" w:themeFillShade="BF"/>
            <w:tcMar>
              <w:top w:w="75" w:type="dxa"/>
              <w:left w:w="75" w:type="dxa"/>
              <w:bottom w:w="75" w:type="dxa"/>
              <w:right w:w="75" w:type="dxa"/>
            </w:tcMar>
            <w:vAlign w:val="bottom"/>
            <w:hideMark/>
          </w:tcPr>
          <w:p w:rsidR="00771738" w:rsidRPr="00C172DC" w:rsidRDefault="00C172DC" w:rsidP="003D21CF">
            <w:pPr>
              <w:spacing w:after="0" w:line="240" w:lineRule="auto"/>
              <w:rPr>
                <w:rFonts w:asciiTheme="majorBidi" w:eastAsia="Times New Roman" w:hAnsiTheme="majorBidi" w:cstheme="majorBidi"/>
                <w:b/>
                <w:bCs/>
                <w:noProof/>
                <w:color w:val="FFFFFF" w:themeColor="background1"/>
              </w:rPr>
            </w:pPr>
            <w:r>
              <w:rPr>
                <w:rFonts w:asciiTheme="majorBidi" w:eastAsia="Times New Roman" w:hAnsiTheme="majorBidi" w:cstheme="majorBidi"/>
                <w:b/>
                <w:bCs/>
                <w:noProof/>
                <w:color w:val="FFFFFF" w:themeColor="background1"/>
              </w:rPr>
              <w:t>M</w:t>
            </w:r>
            <w:r w:rsidR="00771738" w:rsidRPr="00C172DC">
              <w:rPr>
                <w:rFonts w:asciiTheme="majorBidi" w:eastAsia="Times New Roman" w:hAnsiTheme="majorBidi" w:cstheme="majorBidi"/>
                <w:b/>
                <w:bCs/>
                <w:noProof/>
                <w:color w:val="FFFFFF" w:themeColor="background1"/>
              </w:rPr>
              <w:t>odel</w:t>
            </w:r>
          </w:p>
        </w:tc>
        <w:tc>
          <w:tcPr>
            <w:tcW w:w="1715" w:type="dxa"/>
            <w:shd w:val="clear" w:color="auto" w:fill="AEAAAA" w:themeFill="background2" w:themeFillShade="BF"/>
            <w:tcMar>
              <w:top w:w="75" w:type="dxa"/>
              <w:left w:w="75" w:type="dxa"/>
              <w:bottom w:w="75" w:type="dxa"/>
              <w:right w:w="75" w:type="dxa"/>
            </w:tcMar>
            <w:vAlign w:val="bottom"/>
            <w:hideMark/>
          </w:tcPr>
          <w:p w:rsidR="00771738" w:rsidRPr="00C172DC" w:rsidRDefault="00771738" w:rsidP="003D21CF">
            <w:pPr>
              <w:spacing w:after="0" w:line="240" w:lineRule="auto"/>
              <w:rPr>
                <w:rFonts w:asciiTheme="majorBidi" w:eastAsia="Times New Roman" w:hAnsiTheme="majorBidi" w:cstheme="majorBidi"/>
                <w:b/>
                <w:bCs/>
                <w:noProof/>
                <w:color w:val="FFFFFF" w:themeColor="background1"/>
              </w:rPr>
            </w:pPr>
            <w:r w:rsidRPr="00C172DC">
              <w:rPr>
                <w:rFonts w:asciiTheme="majorBidi" w:eastAsia="Times New Roman" w:hAnsiTheme="majorBidi" w:cstheme="majorBidi"/>
                <w:b/>
                <w:bCs/>
                <w:noProof/>
                <w:color w:val="FFFFFF" w:themeColor="background1"/>
              </w:rPr>
              <w:t>Parameter</w:t>
            </w:r>
          </w:p>
        </w:tc>
        <w:tc>
          <w:tcPr>
            <w:tcW w:w="1584" w:type="dxa"/>
            <w:shd w:val="clear" w:color="auto" w:fill="AEAAAA" w:themeFill="background2" w:themeFillShade="BF"/>
            <w:tcMar>
              <w:top w:w="75" w:type="dxa"/>
              <w:left w:w="75" w:type="dxa"/>
              <w:bottom w:w="75" w:type="dxa"/>
              <w:right w:w="75" w:type="dxa"/>
            </w:tcMar>
            <w:vAlign w:val="bottom"/>
            <w:hideMark/>
          </w:tcPr>
          <w:p w:rsidR="00771738" w:rsidRPr="00C172DC" w:rsidRDefault="00771738" w:rsidP="003D21CF">
            <w:pPr>
              <w:spacing w:after="0" w:line="240" w:lineRule="auto"/>
              <w:rPr>
                <w:rFonts w:asciiTheme="majorBidi" w:eastAsia="Times New Roman" w:hAnsiTheme="majorBidi" w:cstheme="majorBidi"/>
                <w:b/>
                <w:bCs/>
                <w:noProof/>
                <w:color w:val="FFFFFF" w:themeColor="background1"/>
              </w:rPr>
            </w:pPr>
            <w:r w:rsidRPr="00C172DC">
              <w:rPr>
                <w:rFonts w:asciiTheme="majorBidi" w:eastAsia="Times New Roman" w:hAnsiTheme="majorBidi" w:cstheme="majorBidi"/>
                <w:b/>
                <w:bCs/>
                <w:noProof/>
                <w:color w:val="FFFFFF" w:themeColor="background1"/>
              </w:rPr>
              <w:t>Value</w:t>
            </w:r>
          </w:p>
        </w:tc>
      </w:tr>
      <w:tr w:rsidR="004431E2" w:rsidRPr="00C172DC" w:rsidTr="000C0971">
        <w:trPr>
          <w:trHeight w:val="243"/>
        </w:trPr>
        <w:tc>
          <w:tcPr>
            <w:tcW w:w="1292" w:type="dxa"/>
            <w:vMerge w:val="restart"/>
            <w:shd w:val="clear" w:color="auto" w:fill="E7E6E6" w:themeFill="background2"/>
            <w:tcMar>
              <w:top w:w="75" w:type="dxa"/>
              <w:left w:w="75" w:type="dxa"/>
              <w:bottom w:w="75" w:type="dxa"/>
              <w:right w:w="75" w:type="dxa"/>
            </w:tcMar>
            <w:hideMark/>
          </w:tcPr>
          <w:p w:rsidR="004431E2" w:rsidRPr="00C172DC" w:rsidRDefault="004431E2" w:rsidP="003D21CF">
            <w:pPr>
              <w:spacing w:after="0" w:line="240" w:lineRule="auto"/>
              <w:rPr>
                <w:rFonts w:asciiTheme="majorBidi" w:eastAsia="Times New Roman" w:hAnsiTheme="majorBidi" w:cstheme="majorBidi"/>
                <w:b/>
                <w:bCs/>
                <w:noProof/>
                <w:color w:val="333333"/>
              </w:rPr>
            </w:pPr>
            <w:r w:rsidRPr="00C172DC">
              <w:rPr>
                <w:rFonts w:asciiTheme="majorBidi" w:eastAsia="Times New Roman" w:hAnsiTheme="majorBidi" w:cstheme="majorBidi"/>
                <w:b/>
                <w:bCs/>
                <w:noProof/>
                <w:color w:val="333333"/>
              </w:rPr>
              <w:t>rf</w:t>
            </w:r>
          </w:p>
        </w:tc>
        <w:tc>
          <w:tcPr>
            <w:tcW w:w="1715" w:type="dxa"/>
            <w:shd w:val="clear" w:color="auto" w:fill="FFFFFF"/>
            <w:tcMar>
              <w:top w:w="75" w:type="dxa"/>
              <w:left w:w="75" w:type="dxa"/>
              <w:bottom w:w="75" w:type="dxa"/>
              <w:right w:w="75" w:type="dxa"/>
            </w:tcMar>
            <w:hideMark/>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mry</w:t>
            </w:r>
          </w:p>
        </w:tc>
        <w:tc>
          <w:tcPr>
            <w:tcW w:w="1584" w:type="dxa"/>
            <w:shd w:val="clear" w:color="auto" w:fill="FFFFFF"/>
            <w:tcMar>
              <w:top w:w="75" w:type="dxa"/>
              <w:left w:w="75" w:type="dxa"/>
              <w:bottom w:w="75" w:type="dxa"/>
              <w:right w:w="75" w:type="dxa"/>
            </w:tcMar>
            <w:hideMark/>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2</w:t>
            </w:r>
          </w:p>
        </w:tc>
      </w:tr>
      <w:tr w:rsidR="004431E2" w:rsidRPr="00C172DC" w:rsidTr="000C0971">
        <w:trPr>
          <w:trHeight w:val="243"/>
        </w:trPr>
        <w:tc>
          <w:tcPr>
            <w:tcW w:w="1292" w:type="dxa"/>
            <w:vMerge/>
            <w:shd w:val="clear" w:color="auto" w:fill="E7E6E6" w:themeFill="background2"/>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b/>
                <w:bCs/>
                <w:noProof/>
                <w:color w:val="333333"/>
              </w:rPr>
            </w:pPr>
          </w:p>
        </w:tc>
        <w:tc>
          <w:tcPr>
            <w:tcW w:w="1715" w:type="dxa"/>
            <w:shd w:val="clear" w:color="auto" w:fill="FFFFFF"/>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n.trees</w:t>
            </w:r>
          </w:p>
        </w:tc>
        <w:tc>
          <w:tcPr>
            <w:tcW w:w="1584" w:type="dxa"/>
            <w:shd w:val="clear" w:color="auto" w:fill="FFFFFF"/>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500</w:t>
            </w:r>
          </w:p>
        </w:tc>
      </w:tr>
      <w:tr w:rsidR="004431E2" w:rsidRPr="00C172DC" w:rsidTr="000C0971">
        <w:trPr>
          <w:trHeight w:val="243"/>
        </w:trPr>
        <w:tc>
          <w:tcPr>
            <w:tcW w:w="1292" w:type="dxa"/>
            <w:vMerge w:val="restart"/>
            <w:shd w:val="clear" w:color="auto" w:fill="E7E6E6" w:themeFill="background2"/>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b/>
                <w:bCs/>
                <w:noProof/>
                <w:color w:val="333333"/>
              </w:rPr>
            </w:pPr>
            <w:r w:rsidRPr="00C172DC">
              <w:rPr>
                <w:rFonts w:asciiTheme="majorBidi" w:eastAsia="Times New Roman" w:hAnsiTheme="majorBidi" w:cstheme="majorBidi"/>
                <w:b/>
                <w:bCs/>
                <w:noProof/>
                <w:color w:val="333333"/>
              </w:rPr>
              <w:t>gbm</w:t>
            </w:r>
          </w:p>
        </w:tc>
        <w:tc>
          <w:tcPr>
            <w:tcW w:w="1715" w:type="dxa"/>
            <w:shd w:val="clear" w:color="auto" w:fill="FFFFFF"/>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n.trees</w:t>
            </w:r>
          </w:p>
        </w:tc>
        <w:tc>
          <w:tcPr>
            <w:tcW w:w="1584" w:type="dxa"/>
            <w:shd w:val="clear" w:color="auto" w:fill="FFFFFF"/>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400</w:t>
            </w:r>
          </w:p>
        </w:tc>
      </w:tr>
      <w:tr w:rsidR="004431E2" w:rsidRPr="00C172DC" w:rsidTr="000C0971">
        <w:trPr>
          <w:trHeight w:val="243"/>
        </w:trPr>
        <w:tc>
          <w:tcPr>
            <w:tcW w:w="1292" w:type="dxa"/>
            <w:vMerge/>
            <w:shd w:val="clear" w:color="auto" w:fill="E7E6E6" w:themeFill="background2"/>
            <w:tcMar>
              <w:top w:w="75" w:type="dxa"/>
              <w:left w:w="75" w:type="dxa"/>
              <w:bottom w:w="75" w:type="dxa"/>
              <w:right w:w="75" w:type="dxa"/>
            </w:tcMar>
            <w:hideMark/>
          </w:tcPr>
          <w:p w:rsidR="004431E2" w:rsidRPr="00C172DC" w:rsidRDefault="004431E2" w:rsidP="003D21CF">
            <w:pPr>
              <w:spacing w:after="0" w:line="240" w:lineRule="auto"/>
              <w:rPr>
                <w:rFonts w:asciiTheme="majorBidi" w:eastAsia="Times New Roman" w:hAnsiTheme="majorBidi" w:cstheme="majorBidi"/>
                <w:b/>
                <w:bCs/>
                <w:noProof/>
                <w:color w:val="333333"/>
              </w:rPr>
            </w:pPr>
          </w:p>
        </w:tc>
        <w:tc>
          <w:tcPr>
            <w:tcW w:w="1715" w:type="dxa"/>
            <w:shd w:val="clear" w:color="auto" w:fill="FFFFFF"/>
            <w:tcMar>
              <w:top w:w="75" w:type="dxa"/>
              <w:left w:w="75" w:type="dxa"/>
              <w:bottom w:w="75" w:type="dxa"/>
              <w:right w:w="75" w:type="dxa"/>
            </w:tcMar>
            <w:hideMark/>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Interaction.depth</w:t>
            </w:r>
          </w:p>
        </w:tc>
        <w:tc>
          <w:tcPr>
            <w:tcW w:w="1584" w:type="dxa"/>
            <w:shd w:val="clear" w:color="auto" w:fill="FFFFFF"/>
            <w:tcMar>
              <w:top w:w="75" w:type="dxa"/>
              <w:left w:w="75" w:type="dxa"/>
              <w:bottom w:w="75" w:type="dxa"/>
              <w:right w:w="75" w:type="dxa"/>
            </w:tcMar>
            <w:hideMark/>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10</w:t>
            </w:r>
          </w:p>
        </w:tc>
      </w:tr>
      <w:tr w:rsidR="004431E2" w:rsidRPr="00C172DC" w:rsidTr="000C0971">
        <w:trPr>
          <w:trHeight w:val="243"/>
        </w:trPr>
        <w:tc>
          <w:tcPr>
            <w:tcW w:w="1292" w:type="dxa"/>
            <w:vMerge/>
            <w:shd w:val="clear" w:color="auto" w:fill="E7E6E6" w:themeFill="background2"/>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b/>
                <w:bCs/>
                <w:noProof/>
                <w:color w:val="333333"/>
              </w:rPr>
            </w:pPr>
          </w:p>
        </w:tc>
        <w:tc>
          <w:tcPr>
            <w:tcW w:w="1715" w:type="dxa"/>
            <w:shd w:val="clear" w:color="auto" w:fill="FFFFFF"/>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shrinkage</w:t>
            </w:r>
          </w:p>
        </w:tc>
        <w:tc>
          <w:tcPr>
            <w:tcW w:w="1584" w:type="dxa"/>
            <w:shd w:val="clear" w:color="auto" w:fill="FFFFFF"/>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0.1</w:t>
            </w:r>
          </w:p>
        </w:tc>
      </w:tr>
      <w:tr w:rsidR="004431E2" w:rsidRPr="00C172DC" w:rsidTr="000C0971">
        <w:trPr>
          <w:trHeight w:val="243"/>
        </w:trPr>
        <w:tc>
          <w:tcPr>
            <w:tcW w:w="1292" w:type="dxa"/>
            <w:vMerge/>
            <w:shd w:val="clear" w:color="auto" w:fill="E7E6E6" w:themeFill="background2"/>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b/>
                <w:bCs/>
                <w:noProof/>
                <w:color w:val="333333"/>
              </w:rPr>
            </w:pPr>
          </w:p>
        </w:tc>
        <w:tc>
          <w:tcPr>
            <w:tcW w:w="1715" w:type="dxa"/>
            <w:shd w:val="clear" w:color="auto" w:fill="FFFFFF"/>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n.minobsinnode</w:t>
            </w:r>
          </w:p>
        </w:tc>
        <w:tc>
          <w:tcPr>
            <w:tcW w:w="1584" w:type="dxa"/>
            <w:shd w:val="clear" w:color="auto" w:fill="FFFFFF"/>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10</w:t>
            </w:r>
          </w:p>
        </w:tc>
      </w:tr>
      <w:tr w:rsidR="004431E2" w:rsidRPr="00C172DC" w:rsidTr="000C0971">
        <w:trPr>
          <w:trHeight w:val="229"/>
        </w:trPr>
        <w:tc>
          <w:tcPr>
            <w:tcW w:w="1292" w:type="dxa"/>
            <w:vMerge w:val="restart"/>
            <w:shd w:val="clear" w:color="auto" w:fill="E7E6E6" w:themeFill="background2"/>
            <w:tcMar>
              <w:top w:w="75" w:type="dxa"/>
              <w:left w:w="75" w:type="dxa"/>
              <w:bottom w:w="75" w:type="dxa"/>
              <w:right w:w="75" w:type="dxa"/>
            </w:tcMar>
            <w:hideMark/>
          </w:tcPr>
          <w:p w:rsidR="004431E2" w:rsidRPr="00C172DC" w:rsidRDefault="004431E2" w:rsidP="003D21CF">
            <w:pPr>
              <w:spacing w:after="0" w:line="240" w:lineRule="auto"/>
              <w:rPr>
                <w:rFonts w:asciiTheme="majorBidi" w:eastAsia="Times New Roman" w:hAnsiTheme="majorBidi" w:cstheme="majorBidi"/>
                <w:b/>
                <w:bCs/>
                <w:noProof/>
                <w:color w:val="333333"/>
              </w:rPr>
            </w:pPr>
            <w:r w:rsidRPr="00C172DC">
              <w:rPr>
                <w:rFonts w:asciiTheme="majorBidi" w:eastAsia="Times New Roman" w:hAnsiTheme="majorBidi" w:cstheme="majorBidi"/>
                <w:b/>
                <w:bCs/>
                <w:noProof/>
                <w:color w:val="333333"/>
              </w:rPr>
              <w:t>svmRadial</w:t>
            </w:r>
          </w:p>
        </w:tc>
        <w:tc>
          <w:tcPr>
            <w:tcW w:w="1715" w:type="dxa"/>
            <w:shd w:val="clear" w:color="auto" w:fill="FFFFFF"/>
            <w:tcMar>
              <w:top w:w="75" w:type="dxa"/>
              <w:left w:w="75" w:type="dxa"/>
              <w:bottom w:w="75" w:type="dxa"/>
              <w:right w:w="75" w:type="dxa"/>
            </w:tcMar>
            <w:hideMark/>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sigma</w:t>
            </w:r>
          </w:p>
        </w:tc>
        <w:tc>
          <w:tcPr>
            <w:tcW w:w="1584" w:type="dxa"/>
            <w:shd w:val="clear" w:color="auto" w:fill="FFFFFF"/>
            <w:tcMar>
              <w:top w:w="75" w:type="dxa"/>
              <w:left w:w="75" w:type="dxa"/>
              <w:bottom w:w="75" w:type="dxa"/>
              <w:right w:w="75" w:type="dxa"/>
            </w:tcMar>
            <w:hideMark/>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0.5257</w:t>
            </w:r>
          </w:p>
        </w:tc>
      </w:tr>
      <w:tr w:rsidR="004431E2" w:rsidRPr="00C172DC" w:rsidTr="000C0971">
        <w:trPr>
          <w:trHeight w:val="229"/>
        </w:trPr>
        <w:tc>
          <w:tcPr>
            <w:tcW w:w="1292" w:type="dxa"/>
            <w:vMerge/>
            <w:shd w:val="clear" w:color="auto" w:fill="E7E6E6" w:themeFill="background2"/>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p>
        </w:tc>
        <w:tc>
          <w:tcPr>
            <w:tcW w:w="1715" w:type="dxa"/>
            <w:shd w:val="clear" w:color="auto" w:fill="FFFFFF"/>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C</w:t>
            </w:r>
          </w:p>
        </w:tc>
        <w:tc>
          <w:tcPr>
            <w:tcW w:w="1584" w:type="dxa"/>
            <w:shd w:val="clear" w:color="auto" w:fill="FFFFFF"/>
            <w:tcMar>
              <w:top w:w="75" w:type="dxa"/>
              <w:left w:w="75" w:type="dxa"/>
              <w:bottom w:w="75" w:type="dxa"/>
              <w:right w:w="75" w:type="dxa"/>
            </w:tcMar>
          </w:tcPr>
          <w:p w:rsidR="004431E2" w:rsidRPr="00C172DC" w:rsidRDefault="004431E2" w:rsidP="003D21CF">
            <w:pPr>
              <w:spacing w:after="0" w:line="240" w:lineRule="auto"/>
              <w:rPr>
                <w:rFonts w:asciiTheme="majorBidi" w:eastAsia="Times New Roman" w:hAnsiTheme="majorBidi" w:cstheme="majorBidi"/>
                <w:noProof/>
                <w:color w:val="333333"/>
              </w:rPr>
            </w:pPr>
            <w:r w:rsidRPr="00C172DC">
              <w:rPr>
                <w:rFonts w:asciiTheme="majorBidi" w:eastAsia="Times New Roman" w:hAnsiTheme="majorBidi" w:cstheme="majorBidi"/>
                <w:noProof/>
                <w:color w:val="333333"/>
              </w:rPr>
              <w:t>64</w:t>
            </w:r>
          </w:p>
        </w:tc>
      </w:tr>
    </w:tbl>
    <w:p w:rsidR="003C64C2" w:rsidRDefault="003C64C2" w:rsidP="003C64C2">
      <w:pPr>
        <w:pStyle w:val="p"/>
        <w:ind w:left="720" w:firstLine="0"/>
      </w:pPr>
    </w:p>
    <w:p w:rsidR="00F77878" w:rsidRDefault="00F77878" w:rsidP="00F77878">
      <w:pPr>
        <w:pStyle w:val="H4"/>
      </w:pPr>
      <w:r>
        <w:lastRenderedPageBreak/>
        <w:t>Model validation</w:t>
      </w:r>
    </w:p>
    <w:p w:rsidR="005C175E" w:rsidRPr="005C175E" w:rsidRDefault="005C175E" w:rsidP="005C175E"/>
    <w:p w:rsidR="00F60E9F" w:rsidRDefault="00191E6E" w:rsidP="008F6F9F">
      <w:pPr>
        <w:pStyle w:val="p"/>
      </w:pPr>
      <w:r>
        <w:t>Classification m</w:t>
      </w:r>
      <w:r w:rsidR="008353F0">
        <w:t xml:space="preserve">odels by default apply 0.5 </w:t>
      </w:r>
      <w:r>
        <w:t xml:space="preserve">as </w:t>
      </w:r>
      <w:r w:rsidR="008353F0">
        <w:t xml:space="preserve">threshold, where prediction scores above this threshold considered </w:t>
      </w:r>
      <w:r>
        <w:t xml:space="preserve">as </w:t>
      </w:r>
      <w:r w:rsidR="008353F0">
        <w:t xml:space="preserve">positive and predictions below this threshold considered negative. </w:t>
      </w:r>
      <w:r w:rsidR="001869C9">
        <w:t>In order to find</w:t>
      </w:r>
      <w:r w:rsidR="009F3B95">
        <w:t xml:space="preserve"> the</w:t>
      </w:r>
      <w:r w:rsidR="001869C9">
        <w:t xml:space="preserve"> optimal quality, t</w:t>
      </w:r>
      <w:r w:rsidR="008353F0">
        <w:t xml:space="preserve">he “validation” set is used to find the threshold that </w:t>
      </w:r>
      <w:r>
        <w:t xml:space="preserve">produce </w:t>
      </w:r>
      <w:r w:rsidR="008353F0">
        <w:t xml:space="preserve">the highest accuracy of the models. </w:t>
      </w:r>
      <w:r w:rsidR="006157B2" w:rsidRPr="00726D6A">
        <w:rPr>
          <w:b/>
          <w:bCs/>
        </w:rPr>
        <w:fldChar w:fldCharType="begin"/>
      </w:r>
      <w:r w:rsidR="006157B2" w:rsidRPr="00726D6A">
        <w:rPr>
          <w:b/>
          <w:bCs/>
        </w:rPr>
        <w:instrText xml:space="preserve"> REF _Ref42962680 \h </w:instrText>
      </w:r>
      <w:r w:rsidR="00726D6A">
        <w:rPr>
          <w:b/>
          <w:bCs/>
        </w:rPr>
        <w:instrText xml:space="preserve"> \* MERGEFORMAT </w:instrText>
      </w:r>
      <w:r w:rsidR="006157B2" w:rsidRPr="00726D6A">
        <w:rPr>
          <w:b/>
          <w:bCs/>
        </w:rPr>
      </w:r>
      <w:r w:rsidR="006157B2" w:rsidRPr="00726D6A">
        <w:rPr>
          <w:b/>
          <w:bCs/>
        </w:rPr>
        <w:fldChar w:fldCharType="separate"/>
      </w:r>
      <w:r w:rsidR="00726D6A" w:rsidRPr="00726D6A">
        <w:rPr>
          <w:b/>
          <w:bCs/>
        </w:rPr>
        <w:t xml:space="preserve">Table </w:t>
      </w:r>
      <w:r w:rsidR="00726D6A" w:rsidRPr="00726D6A">
        <w:rPr>
          <w:b/>
          <w:bCs/>
          <w:noProof/>
        </w:rPr>
        <w:t>5</w:t>
      </w:r>
      <w:r w:rsidR="006157B2" w:rsidRPr="00726D6A">
        <w:rPr>
          <w:b/>
          <w:bCs/>
        </w:rPr>
        <w:fldChar w:fldCharType="end"/>
      </w:r>
      <w:r w:rsidR="006157B2">
        <w:t xml:space="preserve"> and </w:t>
      </w:r>
      <w:r w:rsidR="006157B2" w:rsidRPr="002C5C28">
        <w:rPr>
          <w:b/>
          <w:bCs/>
        </w:rPr>
        <w:fldChar w:fldCharType="begin"/>
      </w:r>
      <w:r w:rsidR="006157B2" w:rsidRPr="002C5C28">
        <w:rPr>
          <w:b/>
          <w:bCs/>
        </w:rPr>
        <w:instrText xml:space="preserve"> REF _Ref42962681 \h </w:instrText>
      </w:r>
      <w:r w:rsidR="002C5C28">
        <w:rPr>
          <w:b/>
          <w:bCs/>
        </w:rPr>
        <w:instrText xml:space="preserve"> \* MERGEFORMAT </w:instrText>
      </w:r>
      <w:r w:rsidR="006157B2" w:rsidRPr="002C5C28">
        <w:rPr>
          <w:b/>
          <w:bCs/>
        </w:rPr>
      </w:r>
      <w:r w:rsidR="006157B2" w:rsidRPr="002C5C28">
        <w:rPr>
          <w:b/>
          <w:bCs/>
        </w:rPr>
        <w:fldChar w:fldCharType="separate"/>
      </w:r>
      <w:r w:rsidR="002C5C28" w:rsidRPr="002C5C28">
        <w:rPr>
          <w:b/>
          <w:bCs/>
        </w:rPr>
        <w:t xml:space="preserve">Figure </w:t>
      </w:r>
      <w:r w:rsidR="002C5C28" w:rsidRPr="002C5C28">
        <w:rPr>
          <w:b/>
          <w:bCs/>
          <w:noProof/>
        </w:rPr>
        <w:t>19</w:t>
      </w:r>
      <w:r w:rsidR="006157B2" w:rsidRPr="002C5C28">
        <w:rPr>
          <w:b/>
          <w:bCs/>
        </w:rPr>
        <w:fldChar w:fldCharType="end"/>
      </w:r>
      <w:r w:rsidR="00E534B5">
        <w:t xml:space="preserve"> show</w:t>
      </w:r>
      <w:r w:rsidR="006157B2">
        <w:t xml:space="preserve"> the </w:t>
      </w:r>
      <w:r w:rsidR="000708FF">
        <w:t>best threshold</w:t>
      </w:r>
      <w:r>
        <w:t>s found</w:t>
      </w:r>
      <w:r w:rsidR="006157B2">
        <w:t xml:space="preserve"> </w:t>
      </w:r>
      <w:r>
        <w:t>at</w:t>
      </w:r>
      <w:r w:rsidR="006157B2">
        <w:t xml:space="preserve"> each model.</w:t>
      </w:r>
      <w:r w:rsidR="008543CE">
        <w:t xml:space="preserve"> We will use </w:t>
      </w:r>
      <w:r w:rsidR="008F6F9F">
        <w:t xml:space="preserve">these </w:t>
      </w:r>
      <w:r w:rsidR="008543CE">
        <w:t xml:space="preserve">thresholds to evaluate the quality of the models </w:t>
      </w:r>
      <w:r w:rsidR="008F6F9F">
        <w:t>using</w:t>
      </w:r>
      <w:r w:rsidR="008543CE">
        <w:t xml:space="preserve"> the “</w:t>
      </w:r>
      <w:r w:rsidR="008543CE" w:rsidRPr="008543CE">
        <w:rPr>
          <w:b/>
          <w:bCs/>
        </w:rPr>
        <w:t>test</w:t>
      </w:r>
      <w:r w:rsidR="008543CE">
        <w:t>” and “</w:t>
      </w:r>
      <w:r w:rsidR="008543CE" w:rsidRPr="008543CE">
        <w:rPr>
          <w:b/>
          <w:bCs/>
        </w:rPr>
        <w:t>unseen</w:t>
      </w:r>
      <w:r w:rsidR="008543CE">
        <w:t xml:space="preserve">” </w:t>
      </w:r>
      <w:r w:rsidR="005B2B1B">
        <w:t xml:space="preserve">data </w:t>
      </w:r>
      <w:r w:rsidR="008F6F9F">
        <w:t>sets</w:t>
      </w:r>
      <w:r w:rsidR="008543CE">
        <w:t>. We will refer to it as “</w:t>
      </w:r>
      <w:r w:rsidR="008543CE" w:rsidRPr="008543CE">
        <w:rPr>
          <w:b/>
          <w:bCs/>
        </w:rPr>
        <w:t>applied_threshold</w:t>
      </w:r>
      <w:r w:rsidR="008543CE">
        <w:t xml:space="preserve">” in following text in this document. </w:t>
      </w:r>
    </w:p>
    <w:p w:rsidR="00100B1A" w:rsidRDefault="00100B1A" w:rsidP="008F6F9F">
      <w:pPr>
        <w:pStyle w:val="p"/>
      </w:pPr>
    </w:p>
    <w:p w:rsidR="00C93D37" w:rsidRDefault="00C93D37" w:rsidP="00C91396">
      <w:pPr>
        <w:pStyle w:val="Caption"/>
        <w:framePr w:wrap="around"/>
      </w:pPr>
      <w:bookmarkStart w:id="144" w:name="_Ref42962680"/>
      <w:bookmarkStart w:id="145" w:name="_Toc43570572"/>
      <w:r>
        <w:t xml:space="preserve">Table </w:t>
      </w:r>
      <w:r w:rsidR="004C0A73">
        <w:fldChar w:fldCharType="begin"/>
      </w:r>
      <w:r w:rsidR="004C0A73">
        <w:instrText xml:space="preserve"> SEQ Table \* ARABIC </w:instrText>
      </w:r>
      <w:r w:rsidR="004C0A73">
        <w:fldChar w:fldCharType="separate"/>
      </w:r>
      <w:r w:rsidR="00650A65">
        <w:rPr>
          <w:noProof/>
        </w:rPr>
        <w:t>5</w:t>
      </w:r>
      <w:r w:rsidR="004C0A73">
        <w:rPr>
          <w:noProof/>
        </w:rPr>
        <w:fldChar w:fldCharType="end"/>
      </w:r>
      <w:bookmarkEnd w:id="144"/>
      <w:r>
        <w:t>: Best thresholds based on validation set</w:t>
      </w:r>
      <w:bookmarkEnd w:id="145"/>
    </w:p>
    <w:tbl>
      <w:tblPr>
        <w:tblW w:w="4591" w:type="dxa"/>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7"/>
        <w:gridCol w:w="1668"/>
        <w:gridCol w:w="1626"/>
      </w:tblGrid>
      <w:tr w:rsidR="00191E6E" w:rsidRPr="00D12A28" w:rsidTr="00D12A28">
        <w:trPr>
          <w:trHeight w:val="230"/>
          <w:tblHeader/>
        </w:trPr>
        <w:tc>
          <w:tcPr>
            <w:tcW w:w="1297" w:type="dxa"/>
            <w:shd w:val="clear" w:color="auto" w:fill="AEAAAA" w:themeFill="background2" w:themeFillShade="BF"/>
            <w:tcMar>
              <w:top w:w="75" w:type="dxa"/>
              <w:left w:w="75" w:type="dxa"/>
              <w:bottom w:w="75" w:type="dxa"/>
              <w:right w:w="75" w:type="dxa"/>
            </w:tcMar>
            <w:vAlign w:val="bottom"/>
            <w:hideMark/>
          </w:tcPr>
          <w:p w:rsidR="00191E6E" w:rsidRPr="00D12A28" w:rsidRDefault="00191E6E" w:rsidP="000F0FC5">
            <w:pPr>
              <w:spacing w:after="0" w:line="240" w:lineRule="auto"/>
              <w:rPr>
                <w:rFonts w:asciiTheme="majorBidi" w:eastAsia="Times New Roman" w:hAnsiTheme="majorBidi" w:cstheme="majorBidi"/>
                <w:b/>
                <w:bCs/>
                <w:noProof/>
                <w:color w:val="FFFFFF" w:themeColor="background1"/>
              </w:rPr>
            </w:pPr>
            <w:r w:rsidRPr="00D12A28">
              <w:rPr>
                <w:rFonts w:asciiTheme="majorBidi" w:eastAsia="Times New Roman" w:hAnsiTheme="majorBidi" w:cstheme="majorBidi"/>
                <w:b/>
                <w:bCs/>
                <w:noProof/>
                <w:color w:val="FFFFFF" w:themeColor="background1"/>
              </w:rPr>
              <w:t>model</w:t>
            </w:r>
          </w:p>
        </w:tc>
        <w:tc>
          <w:tcPr>
            <w:tcW w:w="1668" w:type="dxa"/>
            <w:shd w:val="clear" w:color="auto" w:fill="AEAAAA" w:themeFill="background2" w:themeFillShade="BF"/>
            <w:tcMar>
              <w:top w:w="75" w:type="dxa"/>
              <w:left w:w="75" w:type="dxa"/>
              <w:bottom w:w="75" w:type="dxa"/>
              <w:right w:w="75" w:type="dxa"/>
            </w:tcMar>
            <w:vAlign w:val="bottom"/>
            <w:hideMark/>
          </w:tcPr>
          <w:p w:rsidR="00191E6E" w:rsidRPr="00D12A28" w:rsidRDefault="00191E6E" w:rsidP="000F0FC5">
            <w:pPr>
              <w:spacing w:after="0" w:line="240" w:lineRule="auto"/>
              <w:jc w:val="right"/>
              <w:rPr>
                <w:rFonts w:asciiTheme="majorBidi" w:eastAsia="Times New Roman" w:hAnsiTheme="majorBidi" w:cstheme="majorBidi"/>
                <w:b/>
                <w:bCs/>
                <w:noProof/>
                <w:color w:val="FFFFFF" w:themeColor="background1"/>
              </w:rPr>
            </w:pPr>
            <w:r w:rsidRPr="00D12A28">
              <w:rPr>
                <w:rFonts w:asciiTheme="majorBidi" w:eastAsia="Times New Roman" w:hAnsiTheme="majorBidi" w:cstheme="majorBidi"/>
                <w:b/>
                <w:bCs/>
                <w:noProof/>
                <w:color w:val="FFFFFF" w:themeColor="background1"/>
              </w:rPr>
              <w:t>best threshold</w:t>
            </w:r>
          </w:p>
        </w:tc>
        <w:tc>
          <w:tcPr>
            <w:tcW w:w="1626" w:type="dxa"/>
            <w:shd w:val="clear" w:color="auto" w:fill="AEAAAA" w:themeFill="background2" w:themeFillShade="BF"/>
            <w:tcMar>
              <w:top w:w="75" w:type="dxa"/>
              <w:left w:w="75" w:type="dxa"/>
              <w:bottom w:w="75" w:type="dxa"/>
              <w:right w:w="75" w:type="dxa"/>
            </w:tcMar>
            <w:vAlign w:val="bottom"/>
            <w:hideMark/>
          </w:tcPr>
          <w:p w:rsidR="00191E6E" w:rsidRPr="00D12A28" w:rsidRDefault="00191E6E" w:rsidP="000F0FC5">
            <w:pPr>
              <w:spacing w:after="0" w:line="240" w:lineRule="auto"/>
              <w:jc w:val="right"/>
              <w:rPr>
                <w:rFonts w:asciiTheme="majorBidi" w:eastAsia="Times New Roman" w:hAnsiTheme="majorBidi" w:cstheme="majorBidi"/>
                <w:b/>
                <w:bCs/>
                <w:noProof/>
                <w:color w:val="FFFFFF" w:themeColor="background1"/>
              </w:rPr>
            </w:pPr>
            <w:r w:rsidRPr="00D12A28">
              <w:rPr>
                <w:rFonts w:asciiTheme="majorBidi" w:eastAsia="Times New Roman" w:hAnsiTheme="majorBidi" w:cstheme="majorBidi"/>
                <w:b/>
                <w:bCs/>
                <w:noProof/>
                <w:color w:val="FFFFFF" w:themeColor="background1"/>
              </w:rPr>
              <w:t>accuracy</w:t>
            </w:r>
          </w:p>
        </w:tc>
      </w:tr>
      <w:tr w:rsidR="00191E6E" w:rsidRPr="00D12A28" w:rsidTr="000168B0">
        <w:trPr>
          <w:trHeight w:val="243"/>
        </w:trPr>
        <w:tc>
          <w:tcPr>
            <w:tcW w:w="1297" w:type="dxa"/>
            <w:shd w:val="clear" w:color="auto" w:fill="E7E6E6" w:themeFill="background2"/>
            <w:tcMar>
              <w:top w:w="75" w:type="dxa"/>
              <w:left w:w="75" w:type="dxa"/>
              <w:bottom w:w="75" w:type="dxa"/>
              <w:right w:w="75" w:type="dxa"/>
            </w:tcMar>
            <w:hideMark/>
          </w:tcPr>
          <w:p w:rsidR="00191E6E" w:rsidRPr="00D12A28" w:rsidRDefault="00191E6E" w:rsidP="000F0FC5">
            <w:pPr>
              <w:spacing w:after="0" w:line="240" w:lineRule="auto"/>
              <w:rPr>
                <w:rFonts w:asciiTheme="majorBidi" w:eastAsia="Times New Roman" w:hAnsiTheme="majorBidi" w:cstheme="majorBidi"/>
                <w:noProof/>
                <w:color w:val="333333"/>
              </w:rPr>
            </w:pPr>
            <w:r w:rsidRPr="00D12A28">
              <w:rPr>
                <w:rFonts w:asciiTheme="majorBidi" w:eastAsia="Times New Roman" w:hAnsiTheme="majorBidi" w:cstheme="majorBidi"/>
                <w:noProof/>
                <w:color w:val="333333"/>
              </w:rPr>
              <w:t>rf</w:t>
            </w:r>
          </w:p>
        </w:tc>
        <w:tc>
          <w:tcPr>
            <w:tcW w:w="1668" w:type="dxa"/>
            <w:shd w:val="clear" w:color="auto" w:fill="FFFFFF"/>
            <w:tcMar>
              <w:top w:w="75" w:type="dxa"/>
              <w:left w:w="75" w:type="dxa"/>
              <w:bottom w:w="75" w:type="dxa"/>
              <w:right w:w="75" w:type="dxa"/>
            </w:tcMar>
            <w:hideMark/>
          </w:tcPr>
          <w:p w:rsidR="00191E6E" w:rsidRPr="00D12A28" w:rsidRDefault="00191E6E" w:rsidP="000F0FC5">
            <w:pPr>
              <w:spacing w:after="0" w:line="240" w:lineRule="auto"/>
              <w:jc w:val="right"/>
              <w:rPr>
                <w:rFonts w:asciiTheme="majorBidi" w:eastAsia="Times New Roman" w:hAnsiTheme="majorBidi" w:cstheme="majorBidi"/>
                <w:noProof/>
                <w:color w:val="333333"/>
              </w:rPr>
            </w:pPr>
            <w:r w:rsidRPr="00D12A28">
              <w:rPr>
                <w:rFonts w:asciiTheme="majorBidi" w:eastAsia="Times New Roman" w:hAnsiTheme="majorBidi" w:cstheme="majorBidi"/>
                <w:noProof/>
                <w:color w:val="333333"/>
              </w:rPr>
              <w:t>0.6290000</w:t>
            </w:r>
          </w:p>
        </w:tc>
        <w:tc>
          <w:tcPr>
            <w:tcW w:w="1626" w:type="dxa"/>
            <w:shd w:val="clear" w:color="auto" w:fill="FFFFFF"/>
            <w:tcMar>
              <w:top w:w="75" w:type="dxa"/>
              <w:left w:w="75" w:type="dxa"/>
              <w:bottom w:w="75" w:type="dxa"/>
              <w:right w:w="75" w:type="dxa"/>
            </w:tcMar>
            <w:hideMark/>
          </w:tcPr>
          <w:p w:rsidR="00191E6E" w:rsidRPr="00D12A28" w:rsidRDefault="00191E6E" w:rsidP="000F0FC5">
            <w:pPr>
              <w:spacing w:after="0" w:line="240" w:lineRule="auto"/>
              <w:jc w:val="right"/>
              <w:rPr>
                <w:rFonts w:asciiTheme="majorBidi" w:eastAsia="Times New Roman" w:hAnsiTheme="majorBidi" w:cstheme="majorBidi"/>
                <w:noProof/>
                <w:color w:val="333333"/>
              </w:rPr>
            </w:pPr>
            <w:r w:rsidRPr="00D12A28">
              <w:rPr>
                <w:rFonts w:asciiTheme="majorBidi" w:eastAsia="Times New Roman" w:hAnsiTheme="majorBidi" w:cstheme="majorBidi"/>
                <w:noProof/>
                <w:color w:val="333333"/>
              </w:rPr>
              <w:t>0.940000</w:t>
            </w:r>
          </w:p>
        </w:tc>
      </w:tr>
      <w:tr w:rsidR="00191E6E" w:rsidRPr="00D12A28" w:rsidTr="000168B0">
        <w:trPr>
          <w:trHeight w:val="243"/>
        </w:trPr>
        <w:tc>
          <w:tcPr>
            <w:tcW w:w="1297" w:type="dxa"/>
            <w:shd w:val="clear" w:color="auto" w:fill="E7E6E6" w:themeFill="background2"/>
            <w:tcMar>
              <w:top w:w="75" w:type="dxa"/>
              <w:left w:w="75" w:type="dxa"/>
              <w:bottom w:w="75" w:type="dxa"/>
              <w:right w:w="75" w:type="dxa"/>
            </w:tcMar>
            <w:hideMark/>
          </w:tcPr>
          <w:p w:rsidR="00191E6E" w:rsidRPr="00D12A28" w:rsidRDefault="00191E6E" w:rsidP="000F0FC5">
            <w:pPr>
              <w:spacing w:after="0" w:line="240" w:lineRule="auto"/>
              <w:rPr>
                <w:rFonts w:asciiTheme="majorBidi" w:eastAsia="Times New Roman" w:hAnsiTheme="majorBidi" w:cstheme="majorBidi"/>
                <w:noProof/>
                <w:color w:val="333333"/>
              </w:rPr>
            </w:pPr>
            <w:r w:rsidRPr="00D12A28">
              <w:rPr>
                <w:rFonts w:asciiTheme="majorBidi" w:eastAsia="Times New Roman" w:hAnsiTheme="majorBidi" w:cstheme="majorBidi"/>
                <w:noProof/>
                <w:color w:val="333333"/>
              </w:rPr>
              <w:t>gbm</w:t>
            </w:r>
          </w:p>
        </w:tc>
        <w:tc>
          <w:tcPr>
            <w:tcW w:w="1668" w:type="dxa"/>
            <w:shd w:val="clear" w:color="auto" w:fill="FFFFFF"/>
            <w:tcMar>
              <w:top w:w="75" w:type="dxa"/>
              <w:left w:w="75" w:type="dxa"/>
              <w:bottom w:w="75" w:type="dxa"/>
              <w:right w:w="75" w:type="dxa"/>
            </w:tcMar>
            <w:hideMark/>
          </w:tcPr>
          <w:p w:rsidR="00191E6E" w:rsidRPr="00D12A28" w:rsidRDefault="00191E6E" w:rsidP="000F0FC5">
            <w:pPr>
              <w:spacing w:after="0" w:line="240" w:lineRule="auto"/>
              <w:jc w:val="right"/>
              <w:rPr>
                <w:rFonts w:asciiTheme="majorBidi" w:eastAsia="Times New Roman" w:hAnsiTheme="majorBidi" w:cstheme="majorBidi"/>
                <w:noProof/>
                <w:color w:val="333333"/>
              </w:rPr>
            </w:pPr>
            <w:r w:rsidRPr="00D12A28">
              <w:rPr>
                <w:rFonts w:asciiTheme="majorBidi" w:eastAsia="Times New Roman" w:hAnsiTheme="majorBidi" w:cstheme="majorBidi"/>
                <w:noProof/>
                <w:color w:val="333333"/>
              </w:rPr>
              <w:t>0.6952947</w:t>
            </w:r>
          </w:p>
        </w:tc>
        <w:tc>
          <w:tcPr>
            <w:tcW w:w="1626" w:type="dxa"/>
            <w:shd w:val="clear" w:color="auto" w:fill="FFFFFF"/>
            <w:tcMar>
              <w:top w:w="75" w:type="dxa"/>
              <w:left w:w="75" w:type="dxa"/>
              <w:bottom w:w="75" w:type="dxa"/>
              <w:right w:w="75" w:type="dxa"/>
            </w:tcMar>
            <w:hideMark/>
          </w:tcPr>
          <w:p w:rsidR="00191E6E" w:rsidRPr="00D12A28" w:rsidRDefault="00191E6E" w:rsidP="000F0FC5">
            <w:pPr>
              <w:spacing w:after="0" w:line="240" w:lineRule="auto"/>
              <w:jc w:val="right"/>
              <w:rPr>
                <w:rFonts w:asciiTheme="majorBidi" w:eastAsia="Times New Roman" w:hAnsiTheme="majorBidi" w:cstheme="majorBidi"/>
                <w:noProof/>
                <w:color w:val="333333"/>
              </w:rPr>
            </w:pPr>
            <w:r w:rsidRPr="00D12A28">
              <w:rPr>
                <w:rFonts w:asciiTheme="majorBidi" w:eastAsia="Times New Roman" w:hAnsiTheme="majorBidi" w:cstheme="majorBidi"/>
                <w:noProof/>
                <w:color w:val="333333"/>
              </w:rPr>
              <w:t>0.934375</w:t>
            </w:r>
          </w:p>
        </w:tc>
      </w:tr>
      <w:tr w:rsidR="00191E6E" w:rsidRPr="00D12A28" w:rsidTr="000168B0">
        <w:trPr>
          <w:trHeight w:val="229"/>
        </w:trPr>
        <w:tc>
          <w:tcPr>
            <w:tcW w:w="1297" w:type="dxa"/>
            <w:shd w:val="clear" w:color="auto" w:fill="E7E6E6" w:themeFill="background2"/>
            <w:tcMar>
              <w:top w:w="75" w:type="dxa"/>
              <w:left w:w="75" w:type="dxa"/>
              <w:bottom w:w="75" w:type="dxa"/>
              <w:right w:w="75" w:type="dxa"/>
            </w:tcMar>
            <w:hideMark/>
          </w:tcPr>
          <w:p w:rsidR="00191E6E" w:rsidRPr="00D12A28" w:rsidRDefault="00191E6E" w:rsidP="000F0FC5">
            <w:pPr>
              <w:spacing w:after="0" w:line="240" w:lineRule="auto"/>
              <w:rPr>
                <w:rFonts w:asciiTheme="majorBidi" w:eastAsia="Times New Roman" w:hAnsiTheme="majorBidi" w:cstheme="majorBidi"/>
                <w:noProof/>
                <w:color w:val="333333"/>
              </w:rPr>
            </w:pPr>
            <w:r w:rsidRPr="00D12A28">
              <w:rPr>
                <w:rFonts w:asciiTheme="majorBidi" w:eastAsia="Times New Roman" w:hAnsiTheme="majorBidi" w:cstheme="majorBidi"/>
                <w:noProof/>
                <w:color w:val="333333"/>
              </w:rPr>
              <w:t>svmRadial</w:t>
            </w:r>
          </w:p>
        </w:tc>
        <w:tc>
          <w:tcPr>
            <w:tcW w:w="1668" w:type="dxa"/>
            <w:shd w:val="clear" w:color="auto" w:fill="FFFFFF"/>
            <w:tcMar>
              <w:top w:w="75" w:type="dxa"/>
              <w:left w:w="75" w:type="dxa"/>
              <w:bottom w:w="75" w:type="dxa"/>
              <w:right w:w="75" w:type="dxa"/>
            </w:tcMar>
            <w:hideMark/>
          </w:tcPr>
          <w:p w:rsidR="00191E6E" w:rsidRPr="00D12A28" w:rsidRDefault="00191E6E" w:rsidP="000F0FC5">
            <w:pPr>
              <w:spacing w:after="0" w:line="240" w:lineRule="auto"/>
              <w:jc w:val="right"/>
              <w:rPr>
                <w:rFonts w:asciiTheme="majorBidi" w:eastAsia="Times New Roman" w:hAnsiTheme="majorBidi" w:cstheme="majorBidi"/>
                <w:noProof/>
                <w:color w:val="333333"/>
              </w:rPr>
            </w:pPr>
            <w:r w:rsidRPr="00D12A28">
              <w:rPr>
                <w:rFonts w:asciiTheme="majorBidi" w:eastAsia="Times New Roman" w:hAnsiTheme="majorBidi" w:cstheme="majorBidi"/>
                <w:noProof/>
                <w:color w:val="333333"/>
              </w:rPr>
              <w:t>0.3833224</w:t>
            </w:r>
          </w:p>
        </w:tc>
        <w:tc>
          <w:tcPr>
            <w:tcW w:w="1626" w:type="dxa"/>
            <w:shd w:val="clear" w:color="auto" w:fill="FFFFFF"/>
            <w:tcMar>
              <w:top w:w="75" w:type="dxa"/>
              <w:left w:w="75" w:type="dxa"/>
              <w:bottom w:w="75" w:type="dxa"/>
              <w:right w:w="75" w:type="dxa"/>
            </w:tcMar>
            <w:hideMark/>
          </w:tcPr>
          <w:p w:rsidR="00191E6E" w:rsidRPr="00D12A28" w:rsidRDefault="00191E6E" w:rsidP="000F0FC5">
            <w:pPr>
              <w:spacing w:after="0" w:line="240" w:lineRule="auto"/>
              <w:jc w:val="right"/>
              <w:rPr>
                <w:rFonts w:asciiTheme="majorBidi" w:eastAsia="Times New Roman" w:hAnsiTheme="majorBidi" w:cstheme="majorBidi"/>
                <w:noProof/>
                <w:color w:val="333333"/>
              </w:rPr>
            </w:pPr>
            <w:r w:rsidRPr="00D12A28">
              <w:rPr>
                <w:rFonts w:asciiTheme="majorBidi" w:eastAsia="Times New Roman" w:hAnsiTheme="majorBidi" w:cstheme="majorBidi"/>
                <w:noProof/>
                <w:color w:val="333333"/>
              </w:rPr>
              <w:t>0.919375</w:t>
            </w:r>
          </w:p>
        </w:tc>
      </w:tr>
    </w:tbl>
    <w:p w:rsidR="00100B1A" w:rsidRDefault="00100B1A" w:rsidP="001869C9">
      <w:pPr>
        <w:pStyle w:val="p"/>
      </w:pPr>
    </w:p>
    <w:p w:rsidR="006569E0" w:rsidRDefault="006569E0" w:rsidP="00C91396">
      <w:pPr>
        <w:pStyle w:val="Caption"/>
        <w:framePr w:wrap="around"/>
      </w:pPr>
      <w:bookmarkStart w:id="146" w:name="_Ref42962681"/>
      <w:bookmarkStart w:id="147" w:name="_Toc43570528"/>
      <w:r>
        <w:t xml:space="preserve">Figure </w:t>
      </w:r>
      <w:r w:rsidR="004C0A73">
        <w:fldChar w:fldCharType="begin"/>
      </w:r>
      <w:r w:rsidR="004C0A73">
        <w:instrText xml:space="preserve"> SEQ Figure \* ARABIC </w:instrText>
      </w:r>
      <w:r w:rsidR="004C0A73">
        <w:fldChar w:fldCharType="separate"/>
      </w:r>
      <w:r w:rsidR="00525911">
        <w:rPr>
          <w:noProof/>
        </w:rPr>
        <w:t>19</w:t>
      </w:r>
      <w:r w:rsidR="004C0A73">
        <w:rPr>
          <w:noProof/>
        </w:rPr>
        <w:fldChar w:fldCharType="end"/>
      </w:r>
      <w:bookmarkEnd w:id="146"/>
      <w:r>
        <w:t>: Accuracy on each threshold</w:t>
      </w:r>
      <w:bookmarkEnd w:id="147"/>
    </w:p>
    <w:p w:rsidR="008353F0" w:rsidRDefault="008F3079" w:rsidP="008353F0">
      <w:pPr>
        <w:pStyle w:val="p"/>
      </w:pPr>
      <w:r>
        <w:rPr>
          <w:noProof/>
        </w:rPr>
        <w:drawing>
          <wp:inline distT="0" distB="0" distL="0" distR="0" wp14:anchorId="208723B4" wp14:editId="7B717579">
            <wp:extent cx="5144307" cy="317452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st_threshold.png"/>
                    <pic:cNvPicPr/>
                  </pic:nvPicPr>
                  <pic:blipFill>
                    <a:blip r:embed="rId31">
                      <a:extLst>
                        <a:ext uri="{28A0092B-C50C-407E-A947-70E740481C1C}">
                          <a14:useLocalDpi xmlns:a14="http://schemas.microsoft.com/office/drawing/2010/main" val="0"/>
                        </a:ext>
                      </a:extLst>
                    </a:blip>
                    <a:stretch>
                      <a:fillRect/>
                    </a:stretch>
                  </pic:blipFill>
                  <pic:spPr>
                    <a:xfrm>
                      <a:off x="0" y="0"/>
                      <a:ext cx="5150045" cy="3178062"/>
                    </a:xfrm>
                    <a:prstGeom prst="rect">
                      <a:avLst/>
                    </a:prstGeom>
                  </pic:spPr>
                </pic:pic>
              </a:graphicData>
            </a:graphic>
          </wp:inline>
        </w:drawing>
      </w:r>
    </w:p>
    <w:p w:rsidR="00AB3B8F" w:rsidRDefault="00AB3B8F" w:rsidP="00C85E36">
      <w:pPr>
        <w:pStyle w:val="p"/>
      </w:pPr>
      <w:r>
        <w:lastRenderedPageBreak/>
        <w:t xml:space="preserve">The next section is to evaluate the quality of the models using different </w:t>
      </w:r>
      <w:r w:rsidR="00DC1441">
        <w:t>techniques</w:t>
      </w:r>
      <w:r>
        <w:t xml:space="preserve">, one of them is </w:t>
      </w:r>
      <w:r w:rsidR="00DC1441">
        <w:t>“</w:t>
      </w:r>
      <w:r>
        <w:t>Accuracy</w:t>
      </w:r>
      <w:r w:rsidR="00DC1441">
        <w:t>” metric</w:t>
      </w:r>
      <w:r>
        <w:t xml:space="preserve"> in which we will use </w:t>
      </w:r>
      <w:r w:rsidR="00DC1441">
        <w:t>the “</w:t>
      </w:r>
      <w:r w:rsidR="00C85E36">
        <w:t>applied</w:t>
      </w:r>
      <w:r>
        <w:t>_thres</w:t>
      </w:r>
      <w:r w:rsidR="0086261A">
        <w:t>h</w:t>
      </w:r>
      <w:r>
        <w:t>old” as cut-off point to assign positive and negative tag for each prediction.</w:t>
      </w:r>
    </w:p>
    <w:p w:rsidR="0086261A" w:rsidRDefault="0086261A" w:rsidP="00C85E36">
      <w:pPr>
        <w:pStyle w:val="p"/>
      </w:pPr>
    </w:p>
    <w:p w:rsidR="00AB3B8F" w:rsidRDefault="00716B6E" w:rsidP="00716B6E">
      <w:pPr>
        <w:pStyle w:val="H3"/>
      </w:pPr>
      <w:bookmarkStart w:id="148" w:name="_Toc43569040"/>
      <w:r>
        <w:t xml:space="preserve">Quality </w:t>
      </w:r>
      <w:r w:rsidR="00C66A84">
        <w:t>evaluation</w:t>
      </w:r>
      <w:bookmarkEnd w:id="148"/>
    </w:p>
    <w:p w:rsidR="00C66A84" w:rsidRPr="00C66A84" w:rsidRDefault="00C66A84" w:rsidP="00C66A84"/>
    <w:p w:rsidR="008E22B1" w:rsidRDefault="00745662" w:rsidP="00D205A7">
      <w:pPr>
        <w:pStyle w:val="p"/>
      </w:pPr>
      <w:r>
        <w:t xml:space="preserve">ROC (Receiver Operating Characteristics) </w:t>
      </w:r>
      <w:r w:rsidR="00D205A7">
        <w:t xml:space="preserve">is a </w:t>
      </w:r>
      <w:r w:rsidR="009B3B1F">
        <w:t>graph</w:t>
      </w:r>
      <w:r>
        <w:t xml:space="preserve"> </w:t>
      </w:r>
      <w:r w:rsidR="00D205A7">
        <w:t xml:space="preserve">that shows </w:t>
      </w:r>
      <w:r w:rsidR="00CB2818">
        <w:t xml:space="preserve">the </w:t>
      </w:r>
      <w:r w:rsidR="00F5316F">
        <w:t>performance</w:t>
      </w:r>
      <w:r w:rsidR="00CB2818">
        <w:t xml:space="preserve"> of a classification model </w:t>
      </w:r>
      <w:r w:rsidR="009B3B1F">
        <w:t>at all classification thresholds</w:t>
      </w:r>
      <w:r>
        <w:t xml:space="preserve">. The ROC curve is created by plotting the true positive rate (TPR) against false positive rate (FPR). </w:t>
      </w:r>
      <w:r w:rsidR="008E22B1">
        <w:t>Below formulas show the calculation of these rates.</w:t>
      </w:r>
      <w:r w:rsidR="00CB2818">
        <w:t xml:space="preserve"> </w:t>
      </w:r>
    </w:p>
    <w:p w:rsidR="00745662" w:rsidRPr="001228F5" w:rsidRDefault="008E22B1" w:rsidP="001228F5">
      <w:pPr>
        <w:pStyle w:val="p"/>
        <w:ind w:left="720"/>
      </w:pPr>
      <m:oMathPara>
        <m:oMathParaPr>
          <m:jc m:val="left"/>
        </m:oMathParaPr>
        <m:oMath>
          <m:r>
            <w:rPr>
              <w:rFonts w:ascii="Cambria Math" w:hAnsi="Cambria Math"/>
            </w:rPr>
            <m:t xml:space="preserve"> TPR=Recall=Sensitivity=Power =</m:t>
          </m:r>
          <m:f>
            <m:fPr>
              <m:ctrlPr>
                <w:rPr>
                  <w:rFonts w:ascii="Cambria Math" w:hAnsi="Cambria Math"/>
                  <w:i/>
                </w:rPr>
              </m:ctrlPr>
            </m:fPr>
            <m:num>
              <m:r>
                <w:rPr>
                  <w:rFonts w:ascii="Cambria Math" w:hAnsi="Cambria Math"/>
                </w:rPr>
                <m:t>TP</m:t>
              </m:r>
            </m:num>
            <m:den>
              <m:r>
                <w:rPr>
                  <w:rFonts w:ascii="Cambria Math" w:hAnsi="Cambria Math"/>
                </w:rPr>
                <m:t>TP+ FN</m:t>
              </m:r>
            </m:den>
          </m:f>
          <m:r>
            <w:rPr>
              <w:rFonts w:ascii="Cambria Math" w:hAnsi="Cambria Math"/>
            </w:rPr>
            <m:t xml:space="preserve"> </m:t>
          </m:r>
        </m:oMath>
      </m:oMathPara>
    </w:p>
    <w:p w:rsidR="00745662" w:rsidRPr="00D0559A" w:rsidRDefault="009D73CA" w:rsidP="001228F5">
      <w:pPr>
        <w:pStyle w:val="p"/>
        <w:ind w:left="720"/>
      </w:pPr>
      <m:oMathPara>
        <m:oMathParaPr>
          <m:jc m:val="left"/>
        </m:oMathParaPr>
        <m:oMath>
          <m:r>
            <w:rPr>
              <w:rFonts w:ascii="Cambria Math" w:hAnsi="Cambria Math"/>
            </w:rPr>
            <m:t>FPR=1-Specificity=</m:t>
          </m:r>
          <m:f>
            <m:fPr>
              <m:ctrlPr>
                <w:rPr>
                  <w:rFonts w:ascii="Cambria Math" w:hAnsi="Cambria Math"/>
                  <w:i/>
                </w:rPr>
              </m:ctrlPr>
            </m:fPr>
            <m:num>
              <m:r>
                <w:rPr>
                  <w:rFonts w:ascii="Cambria Math" w:hAnsi="Cambria Math"/>
                </w:rPr>
                <m:t>FP</m:t>
              </m:r>
            </m:num>
            <m:den>
              <m:r>
                <w:rPr>
                  <w:rFonts w:ascii="Cambria Math" w:hAnsi="Cambria Math"/>
                </w:rPr>
                <m:t>TN+FP</m:t>
              </m:r>
            </m:den>
          </m:f>
        </m:oMath>
      </m:oMathPara>
    </w:p>
    <w:p w:rsidR="00D0559A" w:rsidRPr="00D0559A" w:rsidRDefault="00D0559A" w:rsidP="00D0559A">
      <w:pPr>
        <w:pStyle w:val="p"/>
        <w:ind w:left="720"/>
      </w:pPr>
      <m:oMathPara>
        <m:oMathParaPr>
          <m:jc m:val="left"/>
        </m:oMathParaPr>
        <m:oMath>
          <m:r>
            <w:rPr>
              <w:rFonts w:ascii="Cambria Math" w:hAnsi="Cambria Math"/>
            </w:rPr>
            <m:t>Specificity=TNR=</m:t>
          </m:r>
          <m:f>
            <m:fPr>
              <m:ctrlPr>
                <w:rPr>
                  <w:rFonts w:ascii="Cambria Math" w:hAnsi="Cambria Math"/>
                  <w:i/>
                </w:rPr>
              </m:ctrlPr>
            </m:fPr>
            <m:num>
              <m:r>
                <w:rPr>
                  <w:rFonts w:ascii="Cambria Math" w:hAnsi="Cambria Math"/>
                </w:rPr>
                <m:t>TN</m:t>
              </m:r>
            </m:num>
            <m:den>
              <m:r>
                <w:rPr>
                  <w:rFonts w:ascii="Cambria Math" w:hAnsi="Cambria Math"/>
                </w:rPr>
                <m:t>TN+FP</m:t>
              </m:r>
            </m:den>
          </m:f>
        </m:oMath>
      </m:oMathPara>
    </w:p>
    <w:p w:rsidR="00D0559A" w:rsidRPr="001228F5" w:rsidRDefault="00D0559A" w:rsidP="00D0559A">
      <w:pPr>
        <w:pStyle w:val="p"/>
        <w:ind w:left="720"/>
      </w:pPr>
      <m:oMathPara>
        <m:oMathParaPr>
          <m:jc m:val="left"/>
        </m:oMathParaPr>
        <m:oMath>
          <m:r>
            <w:rPr>
              <w:rFonts w:ascii="Cambria Math" w:hAnsi="Cambria Math"/>
            </w:rPr>
            <m:t xml:space="preserve"> </m:t>
          </m:r>
        </m:oMath>
      </m:oMathPara>
    </w:p>
    <w:p w:rsidR="006A6F2A" w:rsidRDefault="00CB2818" w:rsidP="00C33CE3">
      <w:pPr>
        <w:pStyle w:val="p"/>
      </w:pPr>
      <w:r>
        <w:t>ROC-AUC (Area under the ROC Curve) is a metric that represents degree or measure of separability that tells how much the model is able to distinguish between classes.</w:t>
      </w:r>
      <w:r w:rsidR="005672CD">
        <w:t xml:space="preserve"> AUC rang</w:t>
      </w:r>
      <w:r w:rsidR="00FA4475">
        <w:t xml:space="preserve">es from 0 to 1. </w:t>
      </w:r>
      <w:r w:rsidR="005D4C7C">
        <w:t xml:space="preserve">The </w:t>
      </w:r>
      <w:r w:rsidR="00AA3B79">
        <w:t>closest</w:t>
      </w:r>
      <w:r w:rsidR="005D4C7C">
        <w:t xml:space="preserve"> the AUC toward 1, the better the performance of the model.</w:t>
      </w:r>
      <w:r w:rsidR="00FA4475">
        <w:t xml:space="preserve"> A poor model has AUC near to 0.</w:t>
      </w:r>
      <w:r w:rsidR="00FA4475" w:rsidRPr="00745662">
        <w:t xml:space="preserve"> </w:t>
      </w:r>
      <w:r w:rsidR="006A6F2A" w:rsidRPr="002C5C28">
        <w:rPr>
          <w:b/>
          <w:bCs/>
        </w:rPr>
        <w:fldChar w:fldCharType="begin"/>
      </w:r>
      <w:r w:rsidR="006A6F2A" w:rsidRPr="002C5C28">
        <w:rPr>
          <w:b/>
          <w:bCs/>
        </w:rPr>
        <w:instrText xml:space="preserve"> REF _Ref42963658 \h </w:instrText>
      </w:r>
      <w:r w:rsidR="002C5C28">
        <w:rPr>
          <w:b/>
          <w:bCs/>
        </w:rPr>
        <w:instrText xml:space="preserve"> \* MERGEFORMAT </w:instrText>
      </w:r>
      <w:r w:rsidR="006A6F2A" w:rsidRPr="002C5C28">
        <w:rPr>
          <w:b/>
          <w:bCs/>
        </w:rPr>
      </w:r>
      <w:r w:rsidR="006A6F2A" w:rsidRPr="002C5C28">
        <w:rPr>
          <w:b/>
          <w:bCs/>
        </w:rPr>
        <w:fldChar w:fldCharType="separate"/>
      </w:r>
      <w:r w:rsidR="002C5C28" w:rsidRPr="002C5C28">
        <w:rPr>
          <w:b/>
          <w:bCs/>
        </w:rPr>
        <w:t xml:space="preserve">Figure </w:t>
      </w:r>
      <w:r w:rsidR="002C5C28" w:rsidRPr="002C5C28">
        <w:rPr>
          <w:b/>
          <w:bCs/>
          <w:noProof/>
        </w:rPr>
        <w:t>20</w:t>
      </w:r>
      <w:r w:rsidR="006A6F2A" w:rsidRPr="002C5C28">
        <w:rPr>
          <w:b/>
          <w:bCs/>
        </w:rPr>
        <w:fldChar w:fldCharType="end"/>
      </w:r>
      <w:r w:rsidR="006A6F2A">
        <w:t xml:space="preserve"> </w:t>
      </w:r>
      <w:r w:rsidR="0064417A">
        <w:t xml:space="preserve">and </w:t>
      </w:r>
      <w:r w:rsidR="0064417A" w:rsidRPr="002C5C28">
        <w:rPr>
          <w:b/>
          <w:bCs/>
        </w:rPr>
        <w:fldChar w:fldCharType="begin"/>
      </w:r>
      <w:r w:rsidR="0064417A" w:rsidRPr="002C5C28">
        <w:rPr>
          <w:b/>
          <w:bCs/>
        </w:rPr>
        <w:instrText xml:space="preserve"> REF _Ref43567810 \h </w:instrText>
      </w:r>
      <w:r w:rsidR="002C5C28">
        <w:rPr>
          <w:b/>
          <w:bCs/>
        </w:rPr>
        <w:instrText xml:space="preserve"> \* MERGEFORMAT </w:instrText>
      </w:r>
      <w:r w:rsidR="0064417A" w:rsidRPr="002C5C28">
        <w:rPr>
          <w:b/>
          <w:bCs/>
        </w:rPr>
      </w:r>
      <w:r w:rsidR="0064417A" w:rsidRPr="002C5C28">
        <w:rPr>
          <w:b/>
          <w:bCs/>
        </w:rPr>
        <w:fldChar w:fldCharType="separate"/>
      </w:r>
      <w:r w:rsidR="002C5C28" w:rsidRPr="002C5C28">
        <w:rPr>
          <w:b/>
          <w:bCs/>
        </w:rPr>
        <w:t xml:space="preserve">Figure </w:t>
      </w:r>
      <w:r w:rsidR="002C5C28" w:rsidRPr="002C5C28">
        <w:rPr>
          <w:b/>
          <w:bCs/>
          <w:noProof/>
        </w:rPr>
        <w:t>21</w:t>
      </w:r>
      <w:r w:rsidR="0064417A" w:rsidRPr="002C5C28">
        <w:rPr>
          <w:b/>
          <w:bCs/>
        </w:rPr>
        <w:fldChar w:fldCharType="end"/>
      </w:r>
      <w:r w:rsidR="0064417A">
        <w:t xml:space="preserve"> </w:t>
      </w:r>
      <w:r w:rsidR="00A5017F">
        <w:t xml:space="preserve">show the ROC-AUC </w:t>
      </w:r>
      <w:r w:rsidR="006A5A09">
        <w:t>graphs</w:t>
      </w:r>
      <w:r w:rsidR="00A5017F">
        <w:t xml:space="preserve"> of each model</w:t>
      </w:r>
      <w:r w:rsidR="006A6F2A">
        <w:t xml:space="preserve"> on the </w:t>
      </w:r>
      <w:r w:rsidR="00A5017F">
        <w:t xml:space="preserve">“test” </w:t>
      </w:r>
      <w:r w:rsidR="0064417A">
        <w:t xml:space="preserve">and “unseen” </w:t>
      </w:r>
      <w:r w:rsidR="006A6F2A">
        <w:t>set</w:t>
      </w:r>
      <w:r w:rsidR="0064417A">
        <w:t>s</w:t>
      </w:r>
      <w:r w:rsidR="006A6F2A">
        <w:t>.</w:t>
      </w:r>
      <w:r w:rsidR="00216EA1">
        <w:t xml:space="preserve"> It is clear that ROC-AUC is </w:t>
      </w:r>
      <w:r w:rsidR="00740D39">
        <w:t xml:space="preserve">very </w:t>
      </w:r>
      <w:r w:rsidR="00CE4B85">
        <w:t xml:space="preserve">high </w:t>
      </w:r>
      <w:r w:rsidR="00324389">
        <w:t xml:space="preserve">and close to </w:t>
      </w:r>
      <w:r w:rsidR="00CE4B85">
        <w:t>1 for th</w:t>
      </w:r>
      <w:r w:rsidR="00216EA1">
        <w:t>e three models</w:t>
      </w:r>
      <w:r w:rsidR="0064417A">
        <w:t xml:space="preserve"> on the “test” set and a bit lower on the “unseen” set</w:t>
      </w:r>
      <w:r w:rsidR="00324389">
        <w:t xml:space="preserve"> than the “test” set. </w:t>
      </w:r>
      <w:r w:rsidR="00F97732" w:rsidRPr="00726D6A">
        <w:rPr>
          <w:b/>
          <w:bCs/>
        </w:rPr>
        <w:fldChar w:fldCharType="begin"/>
      </w:r>
      <w:r w:rsidR="00F97732" w:rsidRPr="00726D6A">
        <w:rPr>
          <w:b/>
          <w:bCs/>
        </w:rPr>
        <w:instrText xml:space="preserve"> REF _Ref42960904 \h </w:instrText>
      </w:r>
      <w:r w:rsidR="00726D6A">
        <w:rPr>
          <w:b/>
          <w:bCs/>
        </w:rPr>
        <w:instrText xml:space="preserve"> \* MERGEFORMAT </w:instrText>
      </w:r>
      <w:r w:rsidR="00F97732" w:rsidRPr="00726D6A">
        <w:rPr>
          <w:b/>
          <w:bCs/>
        </w:rPr>
      </w:r>
      <w:r w:rsidR="00F97732" w:rsidRPr="00726D6A">
        <w:rPr>
          <w:b/>
          <w:bCs/>
        </w:rPr>
        <w:fldChar w:fldCharType="separate"/>
      </w:r>
      <w:r w:rsidR="00726D6A" w:rsidRPr="00726D6A">
        <w:rPr>
          <w:b/>
          <w:bCs/>
        </w:rPr>
        <w:t xml:space="preserve">Table </w:t>
      </w:r>
      <w:r w:rsidR="00726D6A" w:rsidRPr="00726D6A">
        <w:rPr>
          <w:b/>
          <w:bCs/>
          <w:noProof/>
        </w:rPr>
        <w:t>6</w:t>
      </w:r>
      <w:r w:rsidR="00F97732" w:rsidRPr="00726D6A">
        <w:rPr>
          <w:b/>
          <w:bCs/>
        </w:rPr>
        <w:fldChar w:fldCharType="end"/>
      </w:r>
      <w:r w:rsidR="00216EA1">
        <w:t xml:space="preserve"> indicate</w:t>
      </w:r>
      <w:r w:rsidR="00324389">
        <w:t>s</w:t>
      </w:r>
      <w:r w:rsidR="00216EA1">
        <w:t xml:space="preserve"> that the ROC-AUC</w:t>
      </w:r>
      <w:r w:rsidR="0020720C">
        <w:t xml:space="preserve"> on the “test” set</w:t>
      </w:r>
      <w:r w:rsidR="00216EA1">
        <w:t xml:space="preserve"> is 0.978, 0.966, and 0.957 for </w:t>
      </w:r>
      <w:r w:rsidR="00216EA1" w:rsidRPr="00216EA1">
        <w:rPr>
          <w:b/>
          <w:bCs/>
        </w:rPr>
        <w:t>rf</w:t>
      </w:r>
      <w:r w:rsidR="00216EA1">
        <w:t xml:space="preserve">, </w:t>
      </w:r>
      <w:r w:rsidR="00216EA1" w:rsidRPr="00216EA1">
        <w:rPr>
          <w:b/>
          <w:bCs/>
        </w:rPr>
        <w:t>gbm</w:t>
      </w:r>
      <w:r w:rsidR="00216EA1">
        <w:t xml:space="preserve">, and </w:t>
      </w:r>
      <w:r w:rsidR="00216EA1" w:rsidRPr="00216EA1">
        <w:rPr>
          <w:b/>
          <w:bCs/>
        </w:rPr>
        <w:t>svmRadial</w:t>
      </w:r>
      <w:r w:rsidR="00216EA1">
        <w:t xml:space="preserve"> models respectively.</w:t>
      </w:r>
      <w:r w:rsidR="00860E1B">
        <w:t xml:space="preserve"> </w:t>
      </w:r>
    </w:p>
    <w:p w:rsidR="007D35A1" w:rsidRPr="003E41F7" w:rsidRDefault="007D35A1" w:rsidP="00790715">
      <w:pPr>
        <w:pStyle w:val="p"/>
        <w:ind w:firstLine="0"/>
      </w:pPr>
    </w:p>
    <w:p w:rsidR="006A6F2A" w:rsidRDefault="006A6F2A" w:rsidP="00C91396">
      <w:pPr>
        <w:pStyle w:val="Caption"/>
        <w:framePr w:wrap="around"/>
      </w:pPr>
      <w:bookmarkStart w:id="149" w:name="_Ref42963658"/>
      <w:bookmarkStart w:id="150" w:name="_Toc43570529"/>
      <w:r>
        <w:t xml:space="preserve">Figure </w:t>
      </w:r>
      <w:r w:rsidR="004C0A73">
        <w:fldChar w:fldCharType="begin"/>
      </w:r>
      <w:r w:rsidR="004C0A73">
        <w:instrText xml:space="preserve"> SEQ Figure \* ARABIC </w:instrText>
      </w:r>
      <w:r w:rsidR="004C0A73">
        <w:fldChar w:fldCharType="separate"/>
      </w:r>
      <w:r w:rsidR="00525911">
        <w:rPr>
          <w:noProof/>
        </w:rPr>
        <w:t>20</w:t>
      </w:r>
      <w:r w:rsidR="004C0A73">
        <w:rPr>
          <w:noProof/>
        </w:rPr>
        <w:fldChar w:fldCharType="end"/>
      </w:r>
      <w:bookmarkEnd w:id="149"/>
      <w:r>
        <w:t>: ROC on Test set</w:t>
      </w:r>
      <w:bookmarkEnd w:id="150"/>
    </w:p>
    <w:p w:rsidR="006A6F2A" w:rsidRPr="003E41F7" w:rsidRDefault="006A6F2A" w:rsidP="004A5528">
      <w:pPr>
        <w:ind w:left="720"/>
      </w:pPr>
      <w:r>
        <w:rPr>
          <w:noProof/>
        </w:rPr>
        <w:drawing>
          <wp:inline distT="0" distB="0" distL="0" distR="0" wp14:anchorId="4AB48EEE" wp14:editId="0BDC1090">
            <wp:extent cx="5256140" cy="324353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_test set.png"/>
                    <pic:cNvPicPr/>
                  </pic:nvPicPr>
                  <pic:blipFill>
                    <a:blip r:embed="rId32">
                      <a:extLst>
                        <a:ext uri="{28A0092B-C50C-407E-A947-70E740481C1C}">
                          <a14:useLocalDpi xmlns:a14="http://schemas.microsoft.com/office/drawing/2010/main" val="0"/>
                        </a:ext>
                      </a:extLst>
                    </a:blip>
                    <a:stretch>
                      <a:fillRect/>
                    </a:stretch>
                  </pic:blipFill>
                  <pic:spPr>
                    <a:xfrm>
                      <a:off x="0" y="0"/>
                      <a:ext cx="5266014" cy="3249625"/>
                    </a:xfrm>
                    <a:prstGeom prst="rect">
                      <a:avLst/>
                    </a:prstGeom>
                  </pic:spPr>
                </pic:pic>
              </a:graphicData>
            </a:graphic>
          </wp:inline>
        </w:drawing>
      </w:r>
    </w:p>
    <w:p w:rsidR="0064417A" w:rsidRDefault="0064417A" w:rsidP="0064417A"/>
    <w:p w:rsidR="0064417A" w:rsidRDefault="0064417A" w:rsidP="00C91396">
      <w:pPr>
        <w:pStyle w:val="Caption"/>
        <w:framePr w:wrap="around"/>
      </w:pPr>
      <w:bookmarkStart w:id="151" w:name="_Ref43567810"/>
      <w:bookmarkStart w:id="152" w:name="_Ref43567775"/>
      <w:bookmarkStart w:id="153" w:name="_Toc43570530"/>
      <w:r>
        <w:t xml:space="preserve">Figure </w:t>
      </w:r>
      <w:r w:rsidR="004C0A73">
        <w:fldChar w:fldCharType="begin"/>
      </w:r>
      <w:r w:rsidR="004C0A73">
        <w:instrText xml:space="preserve"> SEQ Figure \* ARABIC </w:instrText>
      </w:r>
      <w:r w:rsidR="004C0A73">
        <w:fldChar w:fldCharType="separate"/>
      </w:r>
      <w:r w:rsidR="00525911">
        <w:rPr>
          <w:noProof/>
        </w:rPr>
        <w:t>21</w:t>
      </w:r>
      <w:r w:rsidR="004C0A73">
        <w:rPr>
          <w:noProof/>
        </w:rPr>
        <w:fldChar w:fldCharType="end"/>
      </w:r>
      <w:bookmarkEnd w:id="151"/>
      <w:r>
        <w:t>: ROC on Unseen set</w:t>
      </w:r>
      <w:bookmarkEnd w:id="152"/>
      <w:bookmarkEnd w:id="153"/>
    </w:p>
    <w:p w:rsidR="0064417A" w:rsidRPr="0064447F" w:rsidRDefault="0064417A" w:rsidP="009A1E91">
      <w:pPr>
        <w:ind w:left="720"/>
      </w:pPr>
      <w:r>
        <w:rPr>
          <w:noProof/>
        </w:rPr>
        <w:drawing>
          <wp:inline distT="0" distB="0" distL="0" distR="0" wp14:anchorId="14741E76" wp14:editId="45C1468B">
            <wp:extent cx="5294376" cy="3264408"/>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C_unseen set.png"/>
                    <pic:cNvPicPr/>
                  </pic:nvPicPr>
                  <pic:blipFill>
                    <a:blip r:embed="rId33">
                      <a:extLst>
                        <a:ext uri="{28A0092B-C50C-407E-A947-70E740481C1C}">
                          <a14:useLocalDpi xmlns:a14="http://schemas.microsoft.com/office/drawing/2010/main" val="0"/>
                        </a:ext>
                      </a:extLst>
                    </a:blip>
                    <a:stretch>
                      <a:fillRect/>
                    </a:stretch>
                  </pic:blipFill>
                  <pic:spPr>
                    <a:xfrm>
                      <a:off x="0" y="0"/>
                      <a:ext cx="5294376" cy="3264408"/>
                    </a:xfrm>
                    <a:prstGeom prst="rect">
                      <a:avLst/>
                    </a:prstGeom>
                  </pic:spPr>
                </pic:pic>
              </a:graphicData>
            </a:graphic>
          </wp:inline>
        </w:drawing>
      </w:r>
    </w:p>
    <w:p w:rsidR="006A6F2A" w:rsidRDefault="006A6F2A" w:rsidP="006A6F2A"/>
    <w:p w:rsidR="00DC1441" w:rsidRDefault="006A6F2A" w:rsidP="00671145">
      <w:pPr>
        <w:pStyle w:val="p"/>
      </w:pPr>
      <w:r>
        <w:lastRenderedPageBreak/>
        <w:t xml:space="preserve">Using the “applied_threshold” of each model found in </w:t>
      </w:r>
      <w:r w:rsidR="002B0D90">
        <w:t>validation step</w:t>
      </w:r>
      <w:r>
        <w:t xml:space="preserve">, we </w:t>
      </w:r>
      <w:r w:rsidR="002B0D90">
        <w:t>calculated the accuracy of the models on the test set</w:t>
      </w:r>
      <w:r w:rsidR="004B18BD">
        <w:t xml:space="preserve"> and also on the “unseen” set</w:t>
      </w:r>
      <w:r w:rsidR="002B0D90">
        <w:t>.</w:t>
      </w:r>
      <w:r>
        <w:t xml:space="preserve"> The reason </w:t>
      </w:r>
      <w:r w:rsidR="002B0D90">
        <w:t xml:space="preserve">behind </w:t>
      </w:r>
      <w:r>
        <w:t xml:space="preserve">choosing </w:t>
      </w:r>
      <w:r w:rsidR="002B0D90">
        <w:t xml:space="preserve">the </w:t>
      </w:r>
      <w:r>
        <w:t xml:space="preserve">threshold on </w:t>
      </w:r>
      <w:r w:rsidR="00F35770">
        <w:t xml:space="preserve">a data set </w:t>
      </w:r>
      <w:r w:rsidR="0064417A">
        <w:t>(“</w:t>
      </w:r>
      <w:r>
        <w:t>validation”</w:t>
      </w:r>
      <w:r w:rsidR="00F35770">
        <w:t>)</w:t>
      </w:r>
      <w:r>
        <w:t xml:space="preserve"> and test the model on a different set </w:t>
      </w:r>
      <w:r w:rsidR="00F35770">
        <w:t xml:space="preserve">(“test”) </w:t>
      </w:r>
      <w:r>
        <w:t xml:space="preserve">is to make sure the threshold chosen is not biased toward specific set and keeps valid in </w:t>
      </w:r>
      <w:r w:rsidR="002B0D90">
        <w:t>other data</w:t>
      </w:r>
      <w:r>
        <w:t>.</w:t>
      </w:r>
      <w:r w:rsidR="00D464C9">
        <w:t xml:space="preserve"> </w:t>
      </w:r>
      <w:r w:rsidR="006B284C">
        <w:t>The “unseen” set is useful to examine how the model behave</w:t>
      </w:r>
      <w:r w:rsidR="0074701F">
        <w:t>s</w:t>
      </w:r>
      <w:r w:rsidR="006B284C">
        <w:t xml:space="preserve"> on predicting new data points not seen in training nor validation.</w:t>
      </w:r>
      <w:r w:rsidR="00671145">
        <w:t xml:space="preserve"> </w:t>
      </w:r>
      <w:r w:rsidR="00B67C77" w:rsidRPr="00382881">
        <w:rPr>
          <w:b/>
          <w:bCs/>
        </w:rPr>
        <w:fldChar w:fldCharType="begin"/>
      </w:r>
      <w:r w:rsidR="00B67C77" w:rsidRPr="00382881">
        <w:rPr>
          <w:b/>
          <w:bCs/>
        </w:rPr>
        <w:instrText xml:space="preserve"> REF _Ref42960904 \h </w:instrText>
      </w:r>
      <w:r w:rsidR="00382881">
        <w:rPr>
          <w:b/>
          <w:bCs/>
        </w:rPr>
        <w:instrText xml:space="preserve"> \* MERGEFORMAT </w:instrText>
      </w:r>
      <w:r w:rsidR="00B67C77" w:rsidRPr="00382881">
        <w:rPr>
          <w:b/>
          <w:bCs/>
        </w:rPr>
      </w:r>
      <w:r w:rsidR="00B67C77" w:rsidRPr="00382881">
        <w:rPr>
          <w:b/>
          <w:bCs/>
        </w:rPr>
        <w:fldChar w:fldCharType="separate"/>
      </w:r>
      <w:r w:rsidR="00382881" w:rsidRPr="00382881">
        <w:rPr>
          <w:b/>
          <w:bCs/>
        </w:rPr>
        <w:t xml:space="preserve">Table </w:t>
      </w:r>
      <w:r w:rsidR="00382881" w:rsidRPr="00382881">
        <w:rPr>
          <w:b/>
          <w:bCs/>
          <w:noProof/>
        </w:rPr>
        <w:t>6</w:t>
      </w:r>
      <w:r w:rsidR="00B67C77" w:rsidRPr="00382881">
        <w:rPr>
          <w:b/>
          <w:bCs/>
        </w:rPr>
        <w:fldChar w:fldCharType="end"/>
      </w:r>
      <w:r w:rsidR="00B67C77">
        <w:t xml:space="preserve"> </w:t>
      </w:r>
      <w:r w:rsidR="0074701F">
        <w:t xml:space="preserve">contains </w:t>
      </w:r>
      <w:r w:rsidR="00B67C77">
        <w:t>statistics</w:t>
      </w:r>
      <w:r w:rsidR="00D464C9">
        <w:t xml:space="preserve"> </w:t>
      </w:r>
      <w:r w:rsidR="0074701F">
        <w:t>of</w:t>
      </w:r>
      <w:r w:rsidR="00D464C9">
        <w:t xml:space="preserve"> each model</w:t>
      </w:r>
      <w:r w:rsidR="00343176">
        <w:t xml:space="preserve"> on </w:t>
      </w:r>
      <w:r w:rsidR="0074701F">
        <w:t>“validation”, “test”, and “unseen” sets.</w:t>
      </w:r>
      <w:r w:rsidR="00343176">
        <w:t xml:space="preserve"> We can notice that the three models have </w:t>
      </w:r>
      <w:r w:rsidR="00B67C77">
        <w:t xml:space="preserve">high </w:t>
      </w:r>
      <w:r w:rsidR="00D464C9">
        <w:t>“Accu</w:t>
      </w:r>
      <w:r w:rsidR="00B67C77">
        <w:t>rac</w:t>
      </w:r>
      <w:r w:rsidR="00D464C9">
        <w:t>y”</w:t>
      </w:r>
      <w:r w:rsidR="0020720C">
        <w:t xml:space="preserve"> and “ROC-AUC”</w:t>
      </w:r>
      <w:r w:rsidR="00343176">
        <w:t xml:space="preserve">. And </w:t>
      </w:r>
      <w:r w:rsidR="0074701F">
        <w:t xml:space="preserve">also </w:t>
      </w:r>
      <w:r w:rsidR="00343176">
        <w:t xml:space="preserve">we can </w:t>
      </w:r>
      <w:r w:rsidR="0074701F">
        <w:t xml:space="preserve">observe </w:t>
      </w:r>
      <w:r w:rsidR="00343176">
        <w:t xml:space="preserve">from this table the following: </w:t>
      </w:r>
    </w:p>
    <w:p w:rsidR="00616DB7" w:rsidRDefault="00616DB7" w:rsidP="00616DB7">
      <w:pPr>
        <w:pStyle w:val="p"/>
        <w:numPr>
          <w:ilvl w:val="0"/>
          <w:numId w:val="1"/>
        </w:numPr>
      </w:pPr>
      <w:r>
        <w:t>The “Accuracy” is almost identical for both “validation” and “test” set. This means the “applied_threshold” does not over-fit the “validation” set.</w:t>
      </w:r>
    </w:p>
    <w:p w:rsidR="00616DB7" w:rsidRDefault="00E837AF" w:rsidP="00605AFA">
      <w:pPr>
        <w:pStyle w:val="p"/>
        <w:numPr>
          <w:ilvl w:val="0"/>
          <w:numId w:val="1"/>
        </w:numPr>
      </w:pPr>
      <w:r>
        <w:t xml:space="preserve">The “Accuracy” on “unseen” data is </w:t>
      </w:r>
      <w:r w:rsidR="00DA2C49">
        <w:t xml:space="preserve">not </w:t>
      </w:r>
      <w:r w:rsidR="00DA67EC">
        <w:t>significantly</w:t>
      </w:r>
      <w:r w:rsidR="00DA2C49">
        <w:t xml:space="preserve"> </w:t>
      </w:r>
      <w:r w:rsidR="00D367EE">
        <w:t>different</w:t>
      </w:r>
      <w:r w:rsidR="00DA2C49">
        <w:t xml:space="preserve"> </w:t>
      </w:r>
      <w:r w:rsidR="00605AFA">
        <w:t>from</w:t>
      </w:r>
      <w:r w:rsidR="00DA2C49">
        <w:t xml:space="preserve"> </w:t>
      </w:r>
      <w:r w:rsidR="00B91D51">
        <w:t xml:space="preserve">what is reported for the </w:t>
      </w:r>
      <w:r w:rsidR="00DA2C49">
        <w:t>“</w:t>
      </w:r>
      <w:r w:rsidR="00B91D51">
        <w:t>validation</w:t>
      </w:r>
      <w:r w:rsidR="00DA2C49">
        <w:t xml:space="preserve">” and “test” sets. </w:t>
      </w:r>
      <w:r w:rsidR="00BC5BA7">
        <w:t xml:space="preserve">This implies </w:t>
      </w:r>
      <w:r w:rsidR="00605AFA">
        <w:t xml:space="preserve">that </w:t>
      </w:r>
      <w:r w:rsidR="00BC5BA7">
        <w:t>the models are reasonably valid to make predictions on new data sets not included in the process.</w:t>
      </w:r>
    </w:p>
    <w:p w:rsidR="00BC5BA7" w:rsidRDefault="00BC5BA7" w:rsidP="00BC5BA7">
      <w:pPr>
        <w:pStyle w:val="p"/>
        <w:numPr>
          <w:ilvl w:val="0"/>
          <w:numId w:val="1"/>
        </w:numPr>
      </w:pPr>
      <w:r>
        <w:t>ROC-AUC is high and almost the same in “validation” and “test” sets. It is less by 2-3 points in “unseen” set but it is a very minor degradation.</w:t>
      </w:r>
    </w:p>
    <w:p w:rsidR="00DC1441" w:rsidRDefault="00BC5BA7" w:rsidP="00D81995">
      <w:pPr>
        <w:pStyle w:val="p"/>
        <w:numPr>
          <w:ilvl w:val="0"/>
          <w:numId w:val="1"/>
        </w:numPr>
      </w:pPr>
      <w:r>
        <w:t xml:space="preserve">Models are </w:t>
      </w:r>
      <w:r w:rsidR="008924EB">
        <w:t>“</w:t>
      </w:r>
      <w:r>
        <w:t>specificity</w:t>
      </w:r>
      <w:r w:rsidR="008924EB">
        <w:t>”</w:t>
      </w:r>
      <w:r>
        <w:t xml:space="preserve"> oriented. </w:t>
      </w:r>
      <w:r w:rsidR="003A0A37">
        <w:t xml:space="preserve">The specificity is higher than the sensitivity </w:t>
      </w:r>
      <w:r w:rsidR="00397950">
        <w:t xml:space="preserve">by 12-20 points on </w:t>
      </w:r>
      <w:r w:rsidR="00315677">
        <w:t>different data sets</w:t>
      </w:r>
      <w:r w:rsidR="00397950">
        <w:t xml:space="preserve">. </w:t>
      </w:r>
      <w:r w:rsidR="00315677">
        <w:t xml:space="preserve">This implies </w:t>
      </w:r>
      <w:r w:rsidR="00866139">
        <w:t xml:space="preserve">that </w:t>
      </w:r>
      <w:r w:rsidR="00315677">
        <w:t xml:space="preserve">the model </w:t>
      </w:r>
      <w:r w:rsidR="00397950">
        <w:t>ability to avoid predicting alternative data as normal is higher than its power/recall to correctly recognize alternative data set. This is important as the impact of making a mistake of assigning “alternative” class to</w:t>
      </w:r>
      <w:r w:rsidR="00866139">
        <w:t xml:space="preserve"> a</w:t>
      </w:r>
      <w:r w:rsidR="00397950">
        <w:t xml:space="preserve"> “normal” data </w:t>
      </w:r>
      <w:r w:rsidR="00866139">
        <w:t xml:space="preserve">set </w:t>
      </w:r>
      <w:r w:rsidR="00397950">
        <w:t xml:space="preserve">could be worse than missing </w:t>
      </w:r>
      <w:r w:rsidR="00866139">
        <w:t xml:space="preserve">an </w:t>
      </w:r>
      <w:r w:rsidR="00F2689F">
        <w:t>“alternative” instance.</w:t>
      </w:r>
      <w:r w:rsidR="00D81995">
        <w:t xml:space="preserve"> We aim to decrease the former error as much as possible as many statistical analysis tools assume normality of the underlying distribution of the data.</w:t>
      </w:r>
    </w:p>
    <w:p w:rsidR="006C289C" w:rsidRDefault="00EF15F1" w:rsidP="006C289C">
      <w:pPr>
        <w:pStyle w:val="p"/>
        <w:numPr>
          <w:ilvl w:val="0"/>
          <w:numId w:val="1"/>
        </w:numPr>
      </w:pPr>
      <w:r>
        <w:lastRenderedPageBreak/>
        <w:t xml:space="preserve">Random Forest (“rf”) has a bit </w:t>
      </w:r>
      <w:r w:rsidR="008F5740">
        <w:t>higher</w:t>
      </w:r>
      <w:r>
        <w:t xml:space="preserve"> </w:t>
      </w:r>
      <w:r w:rsidR="008F5740">
        <w:t>quality</w:t>
      </w:r>
      <w:r>
        <w:t xml:space="preserve"> than the other two </w:t>
      </w:r>
      <w:r w:rsidR="008F5740">
        <w:t>classifiers</w:t>
      </w:r>
      <w:r>
        <w:t xml:space="preserve">. </w:t>
      </w:r>
      <w:r w:rsidR="008F5740">
        <w:t>We will nominate it as the final model we choose to represent our solution of predicating normality</w:t>
      </w:r>
      <w:r w:rsidR="006C289C">
        <w:t>.</w:t>
      </w:r>
    </w:p>
    <w:p w:rsidR="00B50530" w:rsidRPr="00DC1441" w:rsidRDefault="00B50530" w:rsidP="00F10881">
      <w:pPr>
        <w:pStyle w:val="p"/>
        <w:ind w:left="720" w:firstLine="0"/>
      </w:pPr>
    </w:p>
    <w:p w:rsidR="00AE559F" w:rsidRDefault="00AE559F" w:rsidP="00C91396">
      <w:pPr>
        <w:pStyle w:val="Caption"/>
        <w:framePr w:wrap="around"/>
      </w:pPr>
      <w:bookmarkStart w:id="154" w:name="_Ref42960904"/>
      <w:bookmarkStart w:id="155" w:name="_Toc43570573"/>
      <w:r>
        <w:t xml:space="preserve">Table </w:t>
      </w:r>
      <w:r w:rsidR="004C0A73">
        <w:fldChar w:fldCharType="begin"/>
      </w:r>
      <w:r w:rsidR="004C0A73">
        <w:instrText xml:space="preserve"> SEQ Table \* ARABIC </w:instrText>
      </w:r>
      <w:r w:rsidR="004C0A73">
        <w:fldChar w:fldCharType="separate"/>
      </w:r>
      <w:r w:rsidR="00650A65">
        <w:rPr>
          <w:noProof/>
        </w:rPr>
        <w:t>6</w:t>
      </w:r>
      <w:r w:rsidR="004C0A73">
        <w:rPr>
          <w:noProof/>
        </w:rPr>
        <w:fldChar w:fldCharType="end"/>
      </w:r>
      <w:bookmarkEnd w:id="154"/>
      <w:r>
        <w:t>: Quality statistic of the models on applied_threshold</w:t>
      </w:r>
      <w:bookmarkEnd w:id="155"/>
    </w:p>
    <w:tbl>
      <w:tblPr>
        <w:tblW w:w="875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7"/>
        <w:gridCol w:w="1110"/>
        <w:gridCol w:w="2004"/>
        <w:gridCol w:w="1170"/>
        <w:gridCol w:w="1177"/>
        <w:gridCol w:w="1177"/>
        <w:gridCol w:w="1070"/>
      </w:tblGrid>
      <w:tr w:rsidR="005C63A1" w:rsidRPr="00B50530" w:rsidTr="00BF1140">
        <w:trPr>
          <w:trHeight w:val="86"/>
          <w:tblHeader/>
        </w:trPr>
        <w:tc>
          <w:tcPr>
            <w:tcW w:w="774" w:type="dxa"/>
            <w:shd w:val="clear" w:color="auto" w:fill="AEAAAA" w:themeFill="background2" w:themeFillShade="BF"/>
            <w:tcMar>
              <w:top w:w="75" w:type="dxa"/>
              <w:left w:w="75" w:type="dxa"/>
              <w:bottom w:w="75" w:type="dxa"/>
              <w:right w:w="75" w:type="dxa"/>
            </w:tcMar>
            <w:vAlign w:val="bottom"/>
            <w:hideMark/>
          </w:tcPr>
          <w:p w:rsidR="005C63A1" w:rsidRPr="00B50530" w:rsidRDefault="00EA74D5" w:rsidP="00465808">
            <w:pPr>
              <w:spacing w:after="0" w:line="240" w:lineRule="auto"/>
              <w:rPr>
                <w:rFonts w:asciiTheme="majorBidi" w:eastAsia="Times New Roman" w:hAnsiTheme="majorBidi" w:cstheme="majorBidi"/>
                <w:b/>
                <w:bCs/>
                <w:noProof/>
                <w:color w:val="FFFFFF" w:themeColor="background1"/>
              </w:rPr>
            </w:pPr>
            <w:r w:rsidRPr="00B50530">
              <w:rPr>
                <w:rFonts w:asciiTheme="majorBidi" w:eastAsia="Times New Roman" w:hAnsiTheme="majorBidi" w:cstheme="majorBidi"/>
                <w:b/>
                <w:bCs/>
                <w:noProof/>
                <w:color w:val="FFFFFF" w:themeColor="background1"/>
              </w:rPr>
              <w:t>M</w:t>
            </w:r>
            <w:r w:rsidR="00465808" w:rsidRPr="00B50530">
              <w:rPr>
                <w:rFonts w:asciiTheme="majorBidi" w:eastAsia="Times New Roman" w:hAnsiTheme="majorBidi" w:cstheme="majorBidi"/>
                <w:b/>
                <w:bCs/>
                <w:noProof/>
                <w:color w:val="FFFFFF" w:themeColor="background1"/>
              </w:rPr>
              <w:t>odel</w:t>
            </w:r>
          </w:p>
        </w:tc>
        <w:tc>
          <w:tcPr>
            <w:tcW w:w="0" w:type="auto"/>
            <w:shd w:val="clear" w:color="auto" w:fill="AEAAAA" w:themeFill="background2" w:themeFillShade="BF"/>
            <w:tcMar>
              <w:top w:w="75" w:type="dxa"/>
              <w:left w:w="75" w:type="dxa"/>
              <w:bottom w:w="75" w:type="dxa"/>
              <w:right w:w="75" w:type="dxa"/>
            </w:tcMar>
            <w:vAlign w:val="bottom"/>
            <w:hideMark/>
          </w:tcPr>
          <w:p w:rsidR="005C63A1" w:rsidRPr="00B50530" w:rsidRDefault="00465808" w:rsidP="00465808">
            <w:pPr>
              <w:spacing w:after="0" w:line="240" w:lineRule="auto"/>
              <w:rPr>
                <w:rFonts w:asciiTheme="majorBidi" w:eastAsia="Times New Roman" w:hAnsiTheme="majorBidi" w:cstheme="majorBidi"/>
                <w:b/>
                <w:bCs/>
                <w:noProof/>
                <w:color w:val="FFFFFF" w:themeColor="background1"/>
              </w:rPr>
            </w:pPr>
            <w:r w:rsidRPr="00B50530">
              <w:rPr>
                <w:rFonts w:asciiTheme="majorBidi" w:eastAsia="Times New Roman" w:hAnsiTheme="majorBidi" w:cstheme="majorBidi"/>
                <w:b/>
                <w:bCs/>
                <w:noProof/>
                <w:color w:val="FFFFFF" w:themeColor="background1"/>
              </w:rPr>
              <w:t>test_se</w:t>
            </w:r>
            <w:r w:rsidR="004B18BD" w:rsidRPr="00B50530">
              <w:rPr>
                <w:rFonts w:asciiTheme="majorBidi" w:eastAsia="Times New Roman" w:hAnsiTheme="majorBidi" w:cstheme="majorBidi"/>
                <w:b/>
                <w:bCs/>
                <w:noProof/>
                <w:color w:val="FFFFFF" w:themeColor="background1"/>
              </w:rPr>
              <w:t>t</w:t>
            </w:r>
          </w:p>
        </w:tc>
        <w:tc>
          <w:tcPr>
            <w:tcW w:w="0" w:type="auto"/>
            <w:shd w:val="clear" w:color="auto" w:fill="AEAAAA" w:themeFill="background2" w:themeFillShade="BF"/>
            <w:tcMar>
              <w:top w:w="75" w:type="dxa"/>
              <w:left w:w="75" w:type="dxa"/>
              <w:bottom w:w="75" w:type="dxa"/>
              <w:right w:w="75" w:type="dxa"/>
            </w:tcMar>
            <w:vAlign w:val="bottom"/>
            <w:hideMark/>
          </w:tcPr>
          <w:p w:rsidR="005C63A1" w:rsidRPr="00B50530" w:rsidRDefault="00465808" w:rsidP="00465808">
            <w:pPr>
              <w:spacing w:after="0" w:line="240" w:lineRule="auto"/>
              <w:jc w:val="right"/>
              <w:rPr>
                <w:rFonts w:asciiTheme="majorBidi" w:eastAsia="Times New Roman" w:hAnsiTheme="majorBidi" w:cstheme="majorBidi"/>
                <w:b/>
                <w:bCs/>
                <w:noProof/>
                <w:color w:val="FFFFFF" w:themeColor="background1"/>
              </w:rPr>
            </w:pPr>
            <w:r w:rsidRPr="00B50530">
              <w:rPr>
                <w:rFonts w:asciiTheme="majorBidi" w:eastAsia="Times New Roman" w:hAnsiTheme="majorBidi" w:cstheme="majorBidi"/>
                <w:b/>
                <w:bCs/>
                <w:noProof/>
                <w:color w:val="FFFFFF" w:themeColor="background1"/>
              </w:rPr>
              <w:t>applied_threshold</w:t>
            </w:r>
          </w:p>
        </w:tc>
        <w:tc>
          <w:tcPr>
            <w:tcW w:w="0" w:type="auto"/>
            <w:shd w:val="clear" w:color="auto" w:fill="AEAAAA" w:themeFill="background2" w:themeFillShade="BF"/>
            <w:tcMar>
              <w:top w:w="75" w:type="dxa"/>
              <w:left w:w="75" w:type="dxa"/>
              <w:bottom w:w="75" w:type="dxa"/>
              <w:right w:w="75" w:type="dxa"/>
            </w:tcMar>
            <w:vAlign w:val="bottom"/>
            <w:hideMark/>
          </w:tcPr>
          <w:p w:rsidR="005C63A1" w:rsidRPr="00B50530" w:rsidRDefault="00465808" w:rsidP="00465808">
            <w:pPr>
              <w:spacing w:after="0" w:line="240" w:lineRule="auto"/>
              <w:jc w:val="right"/>
              <w:rPr>
                <w:rFonts w:asciiTheme="majorBidi" w:eastAsia="Times New Roman" w:hAnsiTheme="majorBidi" w:cstheme="majorBidi"/>
                <w:b/>
                <w:bCs/>
                <w:noProof/>
                <w:color w:val="FFFFFF" w:themeColor="background1"/>
              </w:rPr>
            </w:pPr>
            <w:r w:rsidRPr="00B50530">
              <w:rPr>
                <w:rFonts w:asciiTheme="majorBidi" w:eastAsia="Times New Roman" w:hAnsiTheme="majorBidi" w:cstheme="majorBidi"/>
                <w:b/>
                <w:bCs/>
                <w:noProof/>
                <w:color w:val="FFFFFF" w:themeColor="background1"/>
              </w:rPr>
              <w:t>roc_auc</w:t>
            </w:r>
          </w:p>
        </w:tc>
        <w:tc>
          <w:tcPr>
            <w:tcW w:w="0" w:type="auto"/>
            <w:shd w:val="clear" w:color="auto" w:fill="AEAAAA" w:themeFill="background2" w:themeFillShade="BF"/>
            <w:tcMar>
              <w:top w:w="75" w:type="dxa"/>
              <w:left w:w="75" w:type="dxa"/>
              <w:bottom w:w="75" w:type="dxa"/>
              <w:right w:w="75" w:type="dxa"/>
            </w:tcMar>
            <w:vAlign w:val="bottom"/>
            <w:hideMark/>
          </w:tcPr>
          <w:p w:rsidR="005C63A1" w:rsidRPr="00B50530" w:rsidRDefault="00465808" w:rsidP="00465808">
            <w:pPr>
              <w:spacing w:after="0" w:line="240" w:lineRule="auto"/>
              <w:jc w:val="right"/>
              <w:rPr>
                <w:rFonts w:asciiTheme="majorBidi" w:eastAsia="Times New Roman" w:hAnsiTheme="majorBidi" w:cstheme="majorBidi"/>
                <w:b/>
                <w:bCs/>
                <w:noProof/>
                <w:color w:val="FFFFFF" w:themeColor="background1"/>
              </w:rPr>
            </w:pPr>
            <w:r w:rsidRPr="00B50530">
              <w:rPr>
                <w:rFonts w:asciiTheme="majorBidi" w:eastAsia="Times New Roman" w:hAnsiTheme="majorBidi" w:cstheme="majorBidi"/>
                <w:b/>
                <w:bCs/>
                <w:noProof/>
                <w:color w:val="FFFFFF" w:themeColor="background1"/>
              </w:rPr>
              <w:t>sensitivity</w:t>
            </w:r>
          </w:p>
        </w:tc>
        <w:tc>
          <w:tcPr>
            <w:tcW w:w="0" w:type="auto"/>
            <w:shd w:val="clear" w:color="auto" w:fill="AEAAAA" w:themeFill="background2" w:themeFillShade="BF"/>
            <w:tcMar>
              <w:top w:w="75" w:type="dxa"/>
              <w:left w:w="75" w:type="dxa"/>
              <w:bottom w:w="75" w:type="dxa"/>
              <w:right w:w="75" w:type="dxa"/>
            </w:tcMar>
            <w:vAlign w:val="bottom"/>
            <w:hideMark/>
          </w:tcPr>
          <w:p w:rsidR="005C63A1" w:rsidRPr="00B50530" w:rsidRDefault="00465808" w:rsidP="00465808">
            <w:pPr>
              <w:spacing w:after="0" w:line="240" w:lineRule="auto"/>
              <w:jc w:val="right"/>
              <w:rPr>
                <w:rFonts w:asciiTheme="majorBidi" w:eastAsia="Times New Roman" w:hAnsiTheme="majorBidi" w:cstheme="majorBidi"/>
                <w:b/>
                <w:bCs/>
                <w:noProof/>
                <w:color w:val="FFFFFF" w:themeColor="background1"/>
              </w:rPr>
            </w:pPr>
            <w:r w:rsidRPr="00B50530">
              <w:rPr>
                <w:rFonts w:asciiTheme="majorBidi" w:eastAsia="Times New Roman" w:hAnsiTheme="majorBidi" w:cstheme="majorBidi"/>
                <w:b/>
                <w:bCs/>
                <w:noProof/>
                <w:color w:val="FFFFFF" w:themeColor="background1"/>
              </w:rPr>
              <w:t>specificity</w:t>
            </w:r>
          </w:p>
        </w:tc>
        <w:tc>
          <w:tcPr>
            <w:tcW w:w="0" w:type="auto"/>
            <w:shd w:val="clear" w:color="auto" w:fill="AEAAAA" w:themeFill="background2" w:themeFillShade="BF"/>
            <w:tcMar>
              <w:top w:w="75" w:type="dxa"/>
              <w:left w:w="75" w:type="dxa"/>
              <w:bottom w:w="75" w:type="dxa"/>
              <w:right w:w="75" w:type="dxa"/>
            </w:tcMar>
            <w:vAlign w:val="bottom"/>
            <w:hideMark/>
          </w:tcPr>
          <w:p w:rsidR="005C63A1" w:rsidRPr="00B50530" w:rsidRDefault="005C63A1" w:rsidP="00465808">
            <w:pPr>
              <w:spacing w:after="0" w:line="240" w:lineRule="auto"/>
              <w:jc w:val="right"/>
              <w:rPr>
                <w:rFonts w:asciiTheme="majorBidi" w:eastAsia="Times New Roman" w:hAnsiTheme="majorBidi" w:cstheme="majorBidi"/>
                <w:b/>
                <w:bCs/>
                <w:noProof/>
                <w:color w:val="FFFFFF" w:themeColor="background1"/>
              </w:rPr>
            </w:pPr>
            <w:r w:rsidRPr="00B50530">
              <w:rPr>
                <w:rFonts w:asciiTheme="majorBidi" w:eastAsia="Times New Roman" w:hAnsiTheme="majorBidi" w:cstheme="majorBidi"/>
                <w:b/>
                <w:bCs/>
                <w:noProof/>
                <w:color w:val="FFFFFF" w:themeColor="background1"/>
              </w:rPr>
              <w:t>accurac</w:t>
            </w:r>
            <w:r w:rsidR="00465808" w:rsidRPr="00B50530">
              <w:rPr>
                <w:rFonts w:asciiTheme="majorBidi" w:eastAsia="Times New Roman" w:hAnsiTheme="majorBidi" w:cstheme="majorBidi"/>
                <w:b/>
                <w:bCs/>
                <w:noProof/>
                <w:color w:val="FFFFFF" w:themeColor="background1"/>
              </w:rPr>
              <w:t>y</w:t>
            </w:r>
          </w:p>
        </w:tc>
      </w:tr>
      <w:tr w:rsidR="005C63A1" w:rsidRPr="00B50530" w:rsidTr="00BF1140">
        <w:trPr>
          <w:trHeight w:val="422"/>
        </w:trPr>
        <w:tc>
          <w:tcPr>
            <w:tcW w:w="774" w:type="dxa"/>
            <w:shd w:val="clear" w:color="auto" w:fill="E7E6E6" w:themeFill="background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noProof/>
                <w:color w:val="333333"/>
              </w:rPr>
            </w:pPr>
            <w:r w:rsidRPr="00B50530">
              <w:rPr>
                <w:rFonts w:asciiTheme="majorBidi" w:eastAsia="Times New Roman" w:hAnsiTheme="majorBidi" w:cstheme="majorBidi"/>
                <w:noProof/>
                <w:color w:val="333333"/>
              </w:rPr>
              <w:t>rf</w:t>
            </w:r>
          </w:p>
        </w:tc>
        <w:tc>
          <w:tcPr>
            <w:tcW w:w="0" w:type="auto"/>
            <w:shd w:val="clear" w:color="auto" w:fill="F2F2F2" w:themeFill="background1" w:themeFillShade="F2"/>
            <w:tcMar>
              <w:top w:w="75" w:type="dxa"/>
              <w:left w:w="75" w:type="dxa"/>
              <w:bottom w:w="75" w:type="dxa"/>
              <w:right w:w="75" w:type="dxa"/>
            </w:tcMar>
            <w:hideMark/>
          </w:tcPr>
          <w:p w:rsidR="005C63A1" w:rsidRPr="00B50530" w:rsidRDefault="00616DB7" w:rsidP="005C63A1">
            <w:pPr>
              <w:spacing w:after="0" w:line="240" w:lineRule="auto"/>
              <w:rPr>
                <w:rFonts w:asciiTheme="majorBidi" w:eastAsia="Times New Roman" w:hAnsiTheme="majorBidi" w:cstheme="majorBidi"/>
                <w:color w:val="333333"/>
              </w:rPr>
            </w:pPr>
            <w:r w:rsidRPr="00B50530">
              <w:rPr>
                <w:rFonts w:asciiTheme="majorBidi" w:eastAsia="Times New Roman" w:hAnsiTheme="majorBidi" w:cstheme="majorBidi"/>
                <w:color w:val="333333"/>
              </w:rPr>
              <w:t>validation</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0.6290000</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0.9736311</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0.8872180</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0.9925187</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0.940000</w:t>
            </w:r>
          </w:p>
        </w:tc>
      </w:tr>
      <w:tr w:rsidR="005C63A1" w:rsidRPr="00B50530" w:rsidTr="00BF1140">
        <w:trPr>
          <w:trHeight w:val="396"/>
        </w:trPr>
        <w:tc>
          <w:tcPr>
            <w:tcW w:w="774" w:type="dxa"/>
            <w:shd w:val="clear" w:color="auto" w:fill="E7E6E6" w:themeFill="background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noProof/>
                <w:color w:val="333333"/>
              </w:rPr>
            </w:pPr>
            <w:r w:rsidRPr="00B50530">
              <w:rPr>
                <w:rFonts w:asciiTheme="majorBidi" w:eastAsia="Times New Roman" w:hAnsiTheme="majorBidi" w:cstheme="majorBidi"/>
                <w:noProof/>
                <w:color w:val="333333"/>
              </w:rPr>
              <w:t>rf</w:t>
            </w:r>
          </w:p>
        </w:tc>
        <w:tc>
          <w:tcPr>
            <w:tcW w:w="0" w:type="auto"/>
            <w:shd w:val="clear" w:color="auto" w:fill="F2F2F2" w:themeFill="background1" w:themeFillShade="F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color w:val="333333"/>
              </w:rPr>
            </w:pPr>
            <w:r w:rsidRPr="00B50530">
              <w:rPr>
                <w:rFonts w:asciiTheme="majorBidi" w:eastAsia="Times New Roman" w:hAnsiTheme="majorBidi" w:cstheme="majorBidi"/>
                <w:color w:val="333333"/>
              </w:rPr>
              <w:t>test</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0.6290000</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0.9777190</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0.8694030</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0.9899497</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0.929375</w:t>
            </w:r>
          </w:p>
        </w:tc>
      </w:tr>
      <w:tr w:rsidR="005C63A1" w:rsidRPr="00B50530" w:rsidTr="00BF1140">
        <w:trPr>
          <w:trHeight w:val="422"/>
        </w:trPr>
        <w:tc>
          <w:tcPr>
            <w:tcW w:w="774" w:type="dxa"/>
            <w:tcBorders>
              <w:bottom w:val="thinThickSmallGap" w:sz="24" w:space="0" w:color="auto"/>
            </w:tcBorders>
            <w:shd w:val="clear" w:color="auto" w:fill="E7E6E6" w:themeFill="background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noProof/>
                <w:color w:val="333333"/>
              </w:rPr>
            </w:pPr>
            <w:r w:rsidRPr="00B50530">
              <w:rPr>
                <w:rFonts w:asciiTheme="majorBidi" w:eastAsia="Times New Roman" w:hAnsiTheme="majorBidi" w:cstheme="majorBidi"/>
                <w:noProof/>
                <w:color w:val="333333"/>
              </w:rPr>
              <w:t>rf</w:t>
            </w:r>
          </w:p>
        </w:tc>
        <w:tc>
          <w:tcPr>
            <w:tcW w:w="0" w:type="auto"/>
            <w:tcBorders>
              <w:bottom w:val="thinThickSmallGap" w:sz="24" w:space="0" w:color="auto"/>
            </w:tcBorders>
            <w:shd w:val="clear" w:color="auto" w:fill="F2F2F2" w:themeFill="background1" w:themeFillShade="F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color w:val="333333"/>
              </w:rPr>
            </w:pPr>
            <w:r w:rsidRPr="00B50530">
              <w:rPr>
                <w:rFonts w:asciiTheme="majorBidi" w:eastAsia="Times New Roman" w:hAnsiTheme="majorBidi" w:cstheme="majorBidi"/>
                <w:color w:val="333333"/>
              </w:rPr>
              <w:t>unseen</w:t>
            </w:r>
          </w:p>
        </w:tc>
        <w:tc>
          <w:tcPr>
            <w:tcW w:w="0" w:type="auto"/>
            <w:tcBorders>
              <w:bottom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0.6290000</w:t>
            </w:r>
          </w:p>
        </w:tc>
        <w:tc>
          <w:tcPr>
            <w:tcW w:w="0" w:type="auto"/>
            <w:tcBorders>
              <w:bottom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0.9437715</w:t>
            </w:r>
          </w:p>
        </w:tc>
        <w:tc>
          <w:tcPr>
            <w:tcW w:w="0" w:type="auto"/>
            <w:tcBorders>
              <w:bottom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0.7960000</w:t>
            </w:r>
          </w:p>
        </w:tc>
        <w:tc>
          <w:tcPr>
            <w:tcW w:w="0" w:type="auto"/>
            <w:tcBorders>
              <w:bottom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0.9880000</w:t>
            </w:r>
          </w:p>
        </w:tc>
        <w:tc>
          <w:tcPr>
            <w:tcW w:w="0" w:type="auto"/>
            <w:tcBorders>
              <w:bottom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0.892000</w:t>
            </w:r>
          </w:p>
        </w:tc>
      </w:tr>
      <w:tr w:rsidR="005C63A1" w:rsidRPr="00B50530" w:rsidTr="00BF1140">
        <w:trPr>
          <w:trHeight w:val="422"/>
        </w:trPr>
        <w:tc>
          <w:tcPr>
            <w:tcW w:w="774" w:type="dxa"/>
            <w:tcBorders>
              <w:top w:val="thinThickSmallGap" w:sz="24" w:space="0" w:color="auto"/>
            </w:tcBorders>
            <w:shd w:val="clear" w:color="auto" w:fill="E7E6E6" w:themeFill="background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noProof/>
                <w:color w:val="333333"/>
              </w:rPr>
            </w:pPr>
            <w:r w:rsidRPr="00B50530">
              <w:rPr>
                <w:rFonts w:asciiTheme="majorBidi" w:eastAsia="Times New Roman" w:hAnsiTheme="majorBidi" w:cstheme="majorBidi"/>
                <w:noProof/>
                <w:color w:val="333333"/>
              </w:rPr>
              <w:t>gbm</w:t>
            </w:r>
          </w:p>
        </w:tc>
        <w:tc>
          <w:tcPr>
            <w:tcW w:w="0" w:type="auto"/>
            <w:tcBorders>
              <w:top w:val="thinThickSmallGap" w:sz="24" w:space="0" w:color="auto"/>
            </w:tcBorders>
            <w:shd w:val="clear" w:color="auto" w:fill="F2F2F2" w:themeFill="background1" w:themeFillShade="F2"/>
            <w:tcMar>
              <w:top w:w="75" w:type="dxa"/>
              <w:left w:w="75" w:type="dxa"/>
              <w:bottom w:w="75" w:type="dxa"/>
              <w:right w:w="75" w:type="dxa"/>
            </w:tcMar>
            <w:hideMark/>
          </w:tcPr>
          <w:p w:rsidR="005C63A1" w:rsidRPr="00B50530" w:rsidRDefault="00616DB7" w:rsidP="005C63A1">
            <w:pPr>
              <w:spacing w:after="0" w:line="240" w:lineRule="auto"/>
              <w:rPr>
                <w:rFonts w:asciiTheme="majorBidi" w:eastAsia="Times New Roman" w:hAnsiTheme="majorBidi" w:cstheme="majorBidi"/>
                <w:color w:val="333333"/>
              </w:rPr>
            </w:pPr>
            <w:r w:rsidRPr="00B50530">
              <w:rPr>
                <w:rFonts w:asciiTheme="majorBidi" w:eastAsia="Times New Roman" w:hAnsiTheme="majorBidi" w:cstheme="majorBidi"/>
                <w:color w:val="333333"/>
              </w:rPr>
              <w:t>validation</w:t>
            </w:r>
          </w:p>
        </w:tc>
        <w:tc>
          <w:tcPr>
            <w:tcW w:w="0" w:type="auto"/>
            <w:tcBorders>
              <w:top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0.6952947</w:t>
            </w:r>
          </w:p>
        </w:tc>
        <w:tc>
          <w:tcPr>
            <w:tcW w:w="0" w:type="auto"/>
            <w:tcBorders>
              <w:top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0.9672998</w:t>
            </w:r>
          </w:p>
        </w:tc>
        <w:tc>
          <w:tcPr>
            <w:tcW w:w="0" w:type="auto"/>
            <w:tcBorders>
              <w:top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0.8922306</w:t>
            </w:r>
          </w:p>
        </w:tc>
        <w:tc>
          <w:tcPr>
            <w:tcW w:w="0" w:type="auto"/>
            <w:tcBorders>
              <w:top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0.9763092</w:t>
            </w:r>
          </w:p>
        </w:tc>
        <w:tc>
          <w:tcPr>
            <w:tcW w:w="0" w:type="auto"/>
            <w:tcBorders>
              <w:top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0.934375</w:t>
            </w:r>
          </w:p>
        </w:tc>
      </w:tr>
      <w:tr w:rsidR="005C63A1" w:rsidRPr="00B50530" w:rsidTr="00BF1140">
        <w:trPr>
          <w:trHeight w:val="422"/>
        </w:trPr>
        <w:tc>
          <w:tcPr>
            <w:tcW w:w="774" w:type="dxa"/>
            <w:shd w:val="clear" w:color="auto" w:fill="E7E6E6" w:themeFill="background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noProof/>
                <w:color w:val="333333"/>
              </w:rPr>
            </w:pPr>
            <w:r w:rsidRPr="00B50530">
              <w:rPr>
                <w:rFonts w:asciiTheme="majorBidi" w:eastAsia="Times New Roman" w:hAnsiTheme="majorBidi" w:cstheme="majorBidi"/>
                <w:noProof/>
                <w:color w:val="333333"/>
              </w:rPr>
              <w:t>gbm</w:t>
            </w:r>
          </w:p>
        </w:tc>
        <w:tc>
          <w:tcPr>
            <w:tcW w:w="0" w:type="auto"/>
            <w:shd w:val="clear" w:color="auto" w:fill="F2F2F2" w:themeFill="background1" w:themeFillShade="F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color w:val="333333"/>
              </w:rPr>
            </w:pPr>
            <w:r w:rsidRPr="00B50530">
              <w:rPr>
                <w:rFonts w:asciiTheme="majorBidi" w:eastAsia="Times New Roman" w:hAnsiTheme="majorBidi" w:cstheme="majorBidi"/>
                <w:color w:val="333333"/>
              </w:rPr>
              <w:t>test</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0.6952947</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0.9659413</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0.8706468</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0.9824121</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0.926250</w:t>
            </w:r>
          </w:p>
        </w:tc>
      </w:tr>
      <w:tr w:rsidR="005C63A1" w:rsidRPr="00B50530" w:rsidTr="00BF1140">
        <w:trPr>
          <w:trHeight w:val="422"/>
        </w:trPr>
        <w:tc>
          <w:tcPr>
            <w:tcW w:w="774" w:type="dxa"/>
            <w:tcBorders>
              <w:bottom w:val="thinThickSmallGap" w:sz="24" w:space="0" w:color="auto"/>
            </w:tcBorders>
            <w:shd w:val="clear" w:color="auto" w:fill="E7E6E6" w:themeFill="background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noProof/>
                <w:color w:val="333333"/>
              </w:rPr>
            </w:pPr>
            <w:r w:rsidRPr="00B50530">
              <w:rPr>
                <w:rFonts w:asciiTheme="majorBidi" w:eastAsia="Times New Roman" w:hAnsiTheme="majorBidi" w:cstheme="majorBidi"/>
                <w:noProof/>
                <w:color w:val="333333"/>
              </w:rPr>
              <w:t>gbm</w:t>
            </w:r>
          </w:p>
        </w:tc>
        <w:tc>
          <w:tcPr>
            <w:tcW w:w="0" w:type="auto"/>
            <w:tcBorders>
              <w:bottom w:val="thinThickSmallGap" w:sz="24" w:space="0" w:color="auto"/>
            </w:tcBorders>
            <w:shd w:val="clear" w:color="auto" w:fill="F2F2F2" w:themeFill="background1" w:themeFillShade="F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color w:val="333333"/>
              </w:rPr>
            </w:pPr>
            <w:r w:rsidRPr="00B50530">
              <w:rPr>
                <w:rFonts w:asciiTheme="majorBidi" w:eastAsia="Times New Roman" w:hAnsiTheme="majorBidi" w:cstheme="majorBidi"/>
                <w:color w:val="333333"/>
              </w:rPr>
              <w:t>unseen</w:t>
            </w:r>
          </w:p>
        </w:tc>
        <w:tc>
          <w:tcPr>
            <w:tcW w:w="0" w:type="auto"/>
            <w:tcBorders>
              <w:bottom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0.6952947</w:t>
            </w:r>
          </w:p>
        </w:tc>
        <w:tc>
          <w:tcPr>
            <w:tcW w:w="0" w:type="auto"/>
            <w:tcBorders>
              <w:bottom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0.9401380</w:t>
            </w:r>
          </w:p>
        </w:tc>
        <w:tc>
          <w:tcPr>
            <w:tcW w:w="0" w:type="auto"/>
            <w:tcBorders>
              <w:bottom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0.8090000</w:t>
            </w:r>
          </w:p>
        </w:tc>
        <w:tc>
          <w:tcPr>
            <w:tcW w:w="0" w:type="auto"/>
            <w:tcBorders>
              <w:bottom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0.9650000</w:t>
            </w:r>
          </w:p>
        </w:tc>
        <w:tc>
          <w:tcPr>
            <w:tcW w:w="0" w:type="auto"/>
            <w:tcBorders>
              <w:bottom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0.887000</w:t>
            </w:r>
          </w:p>
        </w:tc>
      </w:tr>
      <w:tr w:rsidR="005C63A1" w:rsidRPr="00B50530" w:rsidTr="00BF1140">
        <w:trPr>
          <w:trHeight w:val="422"/>
        </w:trPr>
        <w:tc>
          <w:tcPr>
            <w:tcW w:w="774" w:type="dxa"/>
            <w:tcBorders>
              <w:top w:val="thinThickSmallGap" w:sz="24" w:space="0" w:color="auto"/>
            </w:tcBorders>
            <w:shd w:val="clear" w:color="auto" w:fill="E7E6E6" w:themeFill="background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noProof/>
                <w:color w:val="333333"/>
              </w:rPr>
            </w:pPr>
            <w:r w:rsidRPr="00B50530">
              <w:rPr>
                <w:rFonts w:asciiTheme="majorBidi" w:eastAsia="Times New Roman" w:hAnsiTheme="majorBidi" w:cstheme="majorBidi"/>
                <w:noProof/>
                <w:color w:val="333333"/>
              </w:rPr>
              <w:t>svmRadial</w:t>
            </w:r>
          </w:p>
        </w:tc>
        <w:tc>
          <w:tcPr>
            <w:tcW w:w="0" w:type="auto"/>
            <w:tcBorders>
              <w:top w:val="thinThickSmallGap" w:sz="24" w:space="0" w:color="auto"/>
            </w:tcBorders>
            <w:shd w:val="clear" w:color="auto" w:fill="F2F2F2" w:themeFill="background1" w:themeFillShade="F2"/>
            <w:tcMar>
              <w:top w:w="75" w:type="dxa"/>
              <w:left w:w="75" w:type="dxa"/>
              <w:bottom w:w="75" w:type="dxa"/>
              <w:right w:w="75" w:type="dxa"/>
            </w:tcMar>
            <w:hideMark/>
          </w:tcPr>
          <w:p w:rsidR="005C63A1" w:rsidRPr="00B50530" w:rsidRDefault="00616DB7" w:rsidP="005C63A1">
            <w:pPr>
              <w:spacing w:after="0" w:line="240" w:lineRule="auto"/>
              <w:rPr>
                <w:rFonts w:asciiTheme="majorBidi" w:eastAsia="Times New Roman" w:hAnsiTheme="majorBidi" w:cstheme="majorBidi"/>
                <w:color w:val="333333"/>
              </w:rPr>
            </w:pPr>
            <w:r w:rsidRPr="00B50530">
              <w:rPr>
                <w:rFonts w:asciiTheme="majorBidi" w:eastAsia="Times New Roman" w:hAnsiTheme="majorBidi" w:cstheme="majorBidi"/>
                <w:color w:val="333333"/>
              </w:rPr>
              <w:t>validation</w:t>
            </w:r>
          </w:p>
        </w:tc>
        <w:tc>
          <w:tcPr>
            <w:tcW w:w="0" w:type="auto"/>
            <w:tcBorders>
              <w:top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0.3833224</w:t>
            </w:r>
          </w:p>
        </w:tc>
        <w:tc>
          <w:tcPr>
            <w:tcW w:w="0" w:type="auto"/>
            <w:tcBorders>
              <w:top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0.9552716</w:t>
            </w:r>
          </w:p>
        </w:tc>
        <w:tc>
          <w:tcPr>
            <w:tcW w:w="0" w:type="auto"/>
            <w:tcBorders>
              <w:top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0.8872180</w:t>
            </w:r>
          </w:p>
        </w:tc>
        <w:tc>
          <w:tcPr>
            <w:tcW w:w="0" w:type="auto"/>
            <w:tcBorders>
              <w:top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0.9513716</w:t>
            </w:r>
          </w:p>
        </w:tc>
        <w:tc>
          <w:tcPr>
            <w:tcW w:w="0" w:type="auto"/>
            <w:tcBorders>
              <w:top w:val="thinThickSmallGap" w:sz="24" w:space="0" w:color="auto"/>
            </w:tcBorders>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0.919375</w:t>
            </w:r>
          </w:p>
        </w:tc>
      </w:tr>
      <w:tr w:rsidR="005C63A1" w:rsidRPr="00B50530" w:rsidTr="00BF1140">
        <w:trPr>
          <w:trHeight w:val="422"/>
        </w:trPr>
        <w:tc>
          <w:tcPr>
            <w:tcW w:w="774" w:type="dxa"/>
            <w:shd w:val="clear" w:color="auto" w:fill="E7E6E6" w:themeFill="background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noProof/>
                <w:color w:val="333333"/>
              </w:rPr>
            </w:pPr>
            <w:r w:rsidRPr="00B50530">
              <w:rPr>
                <w:rFonts w:asciiTheme="majorBidi" w:eastAsia="Times New Roman" w:hAnsiTheme="majorBidi" w:cstheme="majorBidi"/>
                <w:noProof/>
                <w:color w:val="333333"/>
              </w:rPr>
              <w:t>svmRadial</w:t>
            </w:r>
          </w:p>
        </w:tc>
        <w:tc>
          <w:tcPr>
            <w:tcW w:w="0" w:type="auto"/>
            <w:shd w:val="clear" w:color="auto" w:fill="F2F2F2" w:themeFill="background1" w:themeFillShade="F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color w:val="333333"/>
              </w:rPr>
            </w:pPr>
            <w:r w:rsidRPr="00B50530">
              <w:rPr>
                <w:rFonts w:asciiTheme="majorBidi" w:eastAsia="Times New Roman" w:hAnsiTheme="majorBidi" w:cstheme="majorBidi"/>
                <w:color w:val="333333"/>
              </w:rPr>
              <w:t>test</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0.3833224</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0.9570052</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0.8681592</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0.9723618</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0.920000</w:t>
            </w:r>
          </w:p>
        </w:tc>
      </w:tr>
      <w:tr w:rsidR="005C63A1" w:rsidRPr="00B50530" w:rsidTr="00BF1140">
        <w:trPr>
          <w:trHeight w:val="422"/>
        </w:trPr>
        <w:tc>
          <w:tcPr>
            <w:tcW w:w="774" w:type="dxa"/>
            <w:shd w:val="clear" w:color="auto" w:fill="E7E6E6" w:themeFill="background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noProof/>
                <w:color w:val="333333"/>
              </w:rPr>
            </w:pPr>
            <w:r w:rsidRPr="00B50530">
              <w:rPr>
                <w:rFonts w:asciiTheme="majorBidi" w:eastAsia="Times New Roman" w:hAnsiTheme="majorBidi" w:cstheme="majorBidi"/>
                <w:noProof/>
                <w:color w:val="333333"/>
              </w:rPr>
              <w:t>svmRadial</w:t>
            </w:r>
          </w:p>
        </w:tc>
        <w:tc>
          <w:tcPr>
            <w:tcW w:w="0" w:type="auto"/>
            <w:shd w:val="clear" w:color="auto" w:fill="F2F2F2" w:themeFill="background1" w:themeFillShade="F2"/>
            <w:tcMar>
              <w:top w:w="75" w:type="dxa"/>
              <w:left w:w="75" w:type="dxa"/>
              <w:bottom w:w="75" w:type="dxa"/>
              <w:right w:w="75" w:type="dxa"/>
            </w:tcMar>
            <w:hideMark/>
          </w:tcPr>
          <w:p w:rsidR="005C63A1" w:rsidRPr="00B50530" w:rsidRDefault="005C63A1" w:rsidP="005C63A1">
            <w:pPr>
              <w:spacing w:after="0" w:line="240" w:lineRule="auto"/>
              <w:rPr>
                <w:rFonts w:asciiTheme="majorBidi" w:eastAsia="Times New Roman" w:hAnsiTheme="majorBidi" w:cstheme="majorBidi"/>
                <w:color w:val="333333"/>
              </w:rPr>
            </w:pPr>
            <w:r w:rsidRPr="00B50530">
              <w:rPr>
                <w:rFonts w:asciiTheme="majorBidi" w:eastAsia="Times New Roman" w:hAnsiTheme="majorBidi" w:cstheme="majorBidi"/>
                <w:color w:val="333333"/>
              </w:rPr>
              <w:t>unseen</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0.3833224</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0.9165810</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0.8100000</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0.9580000</w:t>
            </w:r>
          </w:p>
        </w:tc>
        <w:tc>
          <w:tcPr>
            <w:tcW w:w="0" w:type="auto"/>
            <w:shd w:val="clear" w:color="auto" w:fill="FFFFFF"/>
            <w:tcMar>
              <w:top w:w="75" w:type="dxa"/>
              <w:left w:w="75" w:type="dxa"/>
              <w:bottom w:w="75" w:type="dxa"/>
              <w:right w:w="75" w:type="dxa"/>
            </w:tcMar>
            <w:hideMark/>
          </w:tcPr>
          <w:p w:rsidR="005C63A1" w:rsidRPr="00B50530" w:rsidRDefault="005C63A1" w:rsidP="005C63A1">
            <w:pPr>
              <w:spacing w:after="0" w:line="240" w:lineRule="auto"/>
              <w:jc w:val="right"/>
              <w:rPr>
                <w:rFonts w:asciiTheme="majorBidi" w:eastAsia="Times New Roman" w:hAnsiTheme="majorBidi" w:cstheme="majorBidi"/>
                <w:color w:val="333333"/>
              </w:rPr>
            </w:pPr>
            <w:r w:rsidRPr="00B50530">
              <w:rPr>
                <w:rFonts w:asciiTheme="majorBidi" w:eastAsia="Times New Roman" w:hAnsiTheme="majorBidi" w:cstheme="majorBidi"/>
                <w:color w:val="333333"/>
              </w:rPr>
              <w:t>0.884000</w:t>
            </w:r>
          </w:p>
        </w:tc>
      </w:tr>
    </w:tbl>
    <w:p w:rsidR="003E41F7" w:rsidRDefault="003E41F7" w:rsidP="003E41F7"/>
    <w:p w:rsidR="005A33FC" w:rsidRDefault="005A33FC" w:rsidP="005A33FC">
      <w:pPr>
        <w:pStyle w:val="p"/>
      </w:pPr>
      <w:r>
        <w:t xml:space="preserve">(Quality evaluation code can be found in </w:t>
      </w:r>
      <w:r w:rsidRPr="00AE779D">
        <w:rPr>
          <w:b/>
          <w:bCs/>
        </w:rPr>
        <w:fldChar w:fldCharType="begin"/>
      </w:r>
      <w:r w:rsidRPr="00AE779D">
        <w:rPr>
          <w:b/>
          <w:bCs/>
        </w:rPr>
        <w:instrText xml:space="preserve"> REF _Ref43568664 \h </w:instrText>
      </w:r>
      <w:r w:rsidR="00AE779D">
        <w:rPr>
          <w:b/>
          <w:bCs/>
        </w:rPr>
        <w:instrText xml:space="preserve"> \* MERGEFORMAT </w:instrText>
      </w:r>
      <w:r w:rsidRPr="00AE779D">
        <w:rPr>
          <w:b/>
          <w:bCs/>
        </w:rPr>
      </w:r>
      <w:r w:rsidRPr="00AE779D">
        <w:rPr>
          <w:b/>
          <w:bCs/>
        </w:rPr>
        <w:fldChar w:fldCharType="separate"/>
      </w:r>
      <w:r w:rsidR="00AE779D" w:rsidRPr="00AE779D">
        <w:rPr>
          <w:b/>
          <w:bCs/>
        </w:rPr>
        <w:t xml:space="preserve">Code Snippet </w:t>
      </w:r>
      <w:r w:rsidR="00AE779D" w:rsidRPr="00AE779D">
        <w:rPr>
          <w:b/>
          <w:bCs/>
          <w:noProof/>
        </w:rPr>
        <w:t>3</w:t>
      </w:r>
      <w:r w:rsidRPr="00AE779D">
        <w:rPr>
          <w:b/>
          <w:bCs/>
        </w:rPr>
        <w:fldChar w:fldCharType="end"/>
      </w:r>
      <w:r>
        <w:t xml:space="preserve"> in Appendix.)</w:t>
      </w:r>
    </w:p>
    <w:p w:rsidR="00805C8F" w:rsidRDefault="00ED540C" w:rsidP="000E7B4D">
      <w:pPr>
        <w:pStyle w:val="p"/>
      </w:pPr>
      <w:r>
        <w:t xml:space="preserve">In order to </w:t>
      </w:r>
      <w:r w:rsidR="00147FE5">
        <w:t>find the important features in the model</w:t>
      </w:r>
      <w:r>
        <w:t xml:space="preserve">, feature importance plots generated in </w:t>
      </w:r>
      <w:r w:rsidRPr="00014585">
        <w:rPr>
          <w:b/>
          <w:bCs/>
        </w:rPr>
        <w:fldChar w:fldCharType="begin"/>
      </w:r>
      <w:r w:rsidRPr="00014585">
        <w:rPr>
          <w:b/>
          <w:bCs/>
        </w:rPr>
        <w:instrText xml:space="preserve"> REF _Ref43570381 \h </w:instrText>
      </w:r>
      <w:r w:rsidR="00014585">
        <w:rPr>
          <w:b/>
          <w:bCs/>
        </w:rPr>
        <w:instrText xml:space="preserve"> \* MERGEFORMAT </w:instrText>
      </w:r>
      <w:r w:rsidRPr="00014585">
        <w:rPr>
          <w:b/>
          <w:bCs/>
        </w:rPr>
      </w:r>
      <w:r w:rsidRPr="00014585">
        <w:rPr>
          <w:b/>
          <w:bCs/>
        </w:rPr>
        <w:fldChar w:fldCharType="separate"/>
      </w:r>
      <w:r w:rsidR="00014585" w:rsidRPr="00014585">
        <w:rPr>
          <w:b/>
          <w:bCs/>
        </w:rPr>
        <w:t xml:space="preserve">Figure </w:t>
      </w:r>
      <w:r w:rsidR="00014585" w:rsidRPr="00014585">
        <w:rPr>
          <w:b/>
          <w:bCs/>
          <w:noProof/>
        </w:rPr>
        <w:t>22</w:t>
      </w:r>
      <w:r w:rsidRPr="00014585">
        <w:rPr>
          <w:b/>
          <w:bCs/>
        </w:rPr>
        <w:fldChar w:fldCharType="end"/>
      </w:r>
      <w:r>
        <w:t xml:space="preserve">, </w:t>
      </w:r>
      <w:r w:rsidRPr="00014585">
        <w:rPr>
          <w:b/>
          <w:bCs/>
        </w:rPr>
        <w:fldChar w:fldCharType="begin"/>
      </w:r>
      <w:r w:rsidRPr="00014585">
        <w:rPr>
          <w:b/>
          <w:bCs/>
        </w:rPr>
        <w:instrText xml:space="preserve"> REF _Ref43570382 \h </w:instrText>
      </w:r>
      <w:r w:rsidR="00014585">
        <w:rPr>
          <w:b/>
          <w:bCs/>
        </w:rPr>
        <w:instrText xml:space="preserve"> \* MERGEFORMAT </w:instrText>
      </w:r>
      <w:r w:rsidRPr="00014585">
        <w:rPr>
          <w:b/>
          <w:bCs/>
        </w:rPr>
      </w:r>
      <w:r w:rsidRPr="00014585">
        <w:rPr>
          <w:b/>
          <w:bCs/>
        </w:rPr>
        <w:fldChar w:fldCharType="separate"/>
      </w:r>
      <w:r w:rsidR="00014585" w:rsidRPr="00014585">
        <w:rPr>
          <w:b/>
          <w:bCs/>
        </w:rPr>
        <w:t xml:space="preserve">Figure </w:t>
      </w:r>
      <w:r w:rsidR="00014585" w:rsidRPr="00014585">
        <w:rPr>
          <w:b/>
          <w:bCs/>
          <w:noProof/>
        </w:rPr>
        <w:t>23</w:t>
      </w:r>
      <w:r w:rsidRPr="00014585">
        <w:rPr>
          <w:b/>
          <w:bCs/>
        </w:rPr>
        <w:fldChar w:fldCharType="end"/>
      </w:r>
      <w:r>
        <w:t xml:space="preserve">, and </w:t>
      </w:r>
      <w:r w:rsidRPr="00014585">
        <w:rPr>
          <w:b/>
          <w:bCs/>
        </w:rPr>
        <w:fldChar w:fldCharType="begin"/>
      </w:r>
      <w:r w:rsidRPr="00014585">
        <w:rPr>
          <w:b/>
          <w:bCs/>
        </w:rPr>
        <w:instrText xml:space="preserve"> REF _Ref43570386 \h </w:instrText>
      </w:r>
      <w:r w:rsidR="00014585">
        <w:rPr>
          <w:b/>
          <w:bCs/>
        </w:rPr>
        <w:instrText xml:space="preserve"> \* MERGEFORMAT </w:instrText>
      </w:r>
      <w:r w:rsidRPr="00014585">
        <w:rPr>
          <w:b/>
          <w:bCs/>
        </w:rPr>
      </w:r>
      <w:r w:rsidRPr="00014585">
        <w:rPr>
          <w:b/>
          <w:bCs/>
        </w:rPr>
        <w:fldChar w:fldCharType="separate"/>
      </w:r>
      <w:r w:rsidR="00014585" w:rsidRPr="00014585">
        <w:rPr>
          <w:b/>
          <w:bCs/>
        </w:rPr>
        <w:t xml:space="preserve">Figure </w:t>
      </w:r>
      <w:r w:rsidR="00014585" w:rsidRPr="00014585">
        <w:rPr>
          <w:b/>
          <w:bCs/>
          <w:noProof/>
        </w:rPr>
        <w:t>24</w:t>
      </w:r>
      <w:r w:rsidRPr="00014585">
        <w:rPr>
          <w:b/>
          <w:bCs/>
        </w:rPr>
        <w:fldChar w:fldCharType="end"/>
      </w:r>
      <w:r>
        <w:t xml:space="preserve"> for</w:t>
      </w:r>
      <w:r w:rsidR="000E7B4D">
        <w:t xml:space="preserve"> the three models that show the </w:t>
      </w:r>
      <w:r>
        <w:t xml:space="preserve">importance </w:t>
      </w:r>
      <w:r w:rsidR="00147FE5">
        <w:t xml:space="preserve">score </w:t>
      </w:r>
      <w:r w:rsidR="000E7B4D">
        <w:t>o</w:t>
      </w:r>
      <w:r>
        <w:t xml:space="preserve">n </w:t>
      </w:r>
      <w:r w:rsidR="000E7B4D">
        <w:t xml:space="preserve">a </w:t>
      </w:r>
      <w:r>
        <w:t xml:space="preserve">scale </w:t>
      </w:r>
      <w:r w:rsidR="000E7B4D">
        <w:t xml:space="preserve">of </w:t>
      </w:r>
      <w:r>
        <w:t xml:space="preserve">0 </w:t>
      </w:r>
      <w:r w:rsidR="000E7B4D">
        <w:t>to</w:t>
      </w:r>
      <w:r>
        <w:t xml:space="preserve"> 100. The Feature importance is useful to assess the features used in the model by identifying the predictive power of the features. A score assigned to each </w:t>
      </w:r>
      <w:r w:rsidR="00147FE5">
        <w:t>of them</w:t>
      </w:r>
      <w:r>
        <w:t xml:space="preserve"> that indicate</w:t>
      </w:r>
      <w:r w:rsidR="00147FE5">
        <w:t>s</w:t>
      </w:r>
      <w:r>
        <w:t xml:space="preserve"> the relative importance of the feature when making a prediction. </w:t>
      </w:r>
    </w:p>
    <w:p w:rsidR="00ED540C" w:rsidRDefault="00ED540C" w:rsidP="008F1DFB">
      <w:pPr>
        <w:pStyle w:val="p"/>
      </w:pPr>
      <w:r>
        <w:t xml:space="preserve">We can </w:t>
      </w:r>
      <w:r w:rsidR="00147FE5">
        <w:t>observe</w:t>
      </w:r>
      <w:r>
        <w:t xml:space="preserve"> that the most important feature </w:t>
      </w:r>
      <w:r w:rsidR="00926CFE">
        <w:t>in p</w:t>
      </w:r>
      <w:r>
        <w:t xml:space="preserve">redicting the normality </w:t>
      </w:r>
      <w:r w:rsidR="00926CFE">
        <w:t xml:space="preserve">at the three models </w:t>
      </w:r>
      <w:r>
        <w:t>is “kurtosis”. “</w:t>
      </w:r>
      <w:r w:rsidR="0024236C">
        <w:t>Skewness</w:t>
      </w:r>
      <w:r>
        <w:t xml:space="preserve">” is also </w:t>
      </w:r>
      <w:r w:rsidR="00147FE5">
        <w:t>at</w:t>
      </w:r>
      <w:r>
        <w:t xml:space="preserve"> the top three </w:t>
      </w:r>
      <w:r w:rsidR="00926CFE">
        <w:t>features</w:t>
      </w:r>
      <w:r>
        <w:t xml:space="preserve"> at all models</w:t>
      </w:r>
      <w:r w:rsidR="0024236C">
        <w:t xml:space="preserve"> which indicates its </w:t>
      </w:r>
      <w:r w:rsidR="0024236C">
        <w:lastRenderedPageBreak/>
        <w:t>significance in prediction</w:t>
      </w:r>
      <w:r>
        <w:t xml:space="preserve">. </w:t>
      </w:r>
      <w:r w:rsidR="00926CFE">
        <w:t>The importance of other features</w:t>
      </w:r>
      <w:r w:rsidR="00147FE5">
        <w:t xml:space="preserve"> varies</w:t>
      </w:r>
      <w:r w:rsidR="00926CFE">
        <w:t xml:space="preserve"> from model to model. This </w:t>
      </w:r>
      <w:r w:rsidR="00147FE5">
        <w:t xml:space="preserve">is </w:t>
      </w:r>
      <w:r w:rsidR="00926CFE">
        <w:t xml:space="preserve">expected as each model applies different techniques in learning the problem. </w:t>
      </w:r>
    </w:p>
    <w:p w:rsidR="00ED540C" w:rsidRPr="00805C8F" w:rsidRDefault="00ED540C" w:rsidP="00ED540C">
      <w:pPr>
        <w:pStyle w:val="p"/>
      </w:pPr>
    </w:p>
    <w:p w:rsidR="00805C8F" w:rsidRDefault="00805C8F" w:rsidP="00C91396">
      <w:pPr>
        <w:pStyle w:val="Caption"/>
        <w:framePr w:wrap="around"/>
      </w:pPr>
      <w:bookmarkStart w:id="156" w:name="_Ref43570381"/>
      <w:bookmarkStart w:id="157" w:name="_Toc43570531"/>
      <w:r>
        <w:t xml:space="preserve">Figure </w:t>
      </w:r>
      <w:r w:rsidR="004C0A73">
        <w:fldChar w:fldCharType="begin"/>
      </w:r>
      <w:r w:rsidR="004C0A73">
        <w:instrText xml:space="preserve"> SEQ Figure \* ARABIC </w:instrText>
      </w:r>
      <w:r w:rsidR="004C0A73">
        <w:fldChar w:fldCharType="separate"/>
      </w:r>
      <w:r w:rsidR="00525911">
        <w:rPr>
          <w:noProof/>
        </w:rPr>
        <w:t>22</w:t>
      </w:r>
      <w:r w:rsidR="004C0A73">
        <w:rPr>
          <w:noProof/>
        </w:rPr>
        <w:fldChar w:fldCharType="end"/>
      </w:r>
      <w:bookmarkEnd w:id="156"/>
      <w:r>
        <w:t>: Feature importance in "rf” model</w:t>
      </w:r>
      <w:bookmarkEnd w:id="157"/>
    </w:p>
    <w:p w:rsidR="00805C8F" w:rsidRDefault="00805C8F" w:rsidP="00805C8F">
      <w:pPr>
        <w:ind w:left="720"/>
      </w:pPr>
      <w:r>
        <w:rPr>
          <w:noProof/>
        </w:rPr>
        <w:drawing>
          <wp:inline distT="0" distB="0" distL="0" distR="0" wp14:anchorId="22BC2CBF" wp14:editId="280D6498">
            <wp:extent cx="4571164" cy="2820838"/>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portance-rf.png"/>
                    <pic:cNvPicPr/>
                  </pic:nvPicPr>
                  <pic:blipFill>
                    <a:blip r:embed="rId34">
                      <a:extLst>
                        <a:ext uri="{28A0092B-C50C-407E-A947-70E740481C1C}">
                          <a14:useLocalDpi xmlns:a14="http://schemas.microsoft.com/office/drawing/2010/main" val="0"/>
                        </a:ext>
                      </a:extLst>
                    </a:blip>
                    <a:stretch>
                      <a:fillRect/>
                    </a:stretch>
                  </pic:blipFill>
                  <pic:spPr>
                    <a:xfrm>
                      <a:off x="0" y="0"/>
                      <a:ext cx="4595649" cy="2835948"/>
                    </a:xfrm>
                    <a:prstGeom prst="rect">
                      <a:avLst/>
                    </a:prstGeom>
                  </pic:spPr>
                </pic:pic>
              </a:graphicData>
            </a:graphic>
          </wp:inline>
        </w:drawing>
      </w:r>
    </w:p>
    <w:p w:rsidR="00500726" w:rsidRPr="00805C8F" w:rsidRDefault="00500726" w:rsidP="00805C8F">
      <w:pPr>
        <w:ind w:left="720"/>
      </w:pPr>
    </w:p>
    <w:p w:rsidR="00805C8F" w:rsidRDefault="00805C8F" w:rsidP="00C91396">
      <w:pPr>
        <w:pStyle w:val="Caption"/>
        <w:framePr w:wrap="around"/>
      </w:pPr>
      <w:bookmarkStart w:id="158" w:name="_Ref43570382"/>
      <w:bookmarkStart w:id="159" w:name="_Toc43570532"/>
      <w:r>
        <w:t xml:space="preserve">Figure </w:t>
      </w:r>
      <w:r w:rsidR="004C0A73">
        <w:fldChar w:fldCharType="begin"/>
      </w:r>
      <w:r w:rsidR="004C0A73">
        <w:instrText xml:space="preserve"> SEQ Figure \* ARABIC </w:instrText>
      </w:r>
      <w:r w:rsidR="004C0A73">
        <w:fldChar w:fldCharType="separate"/>
      </w:r>
      <w:r w:rsidR="00525911">
        <w:rPr>
          <w:noProof/>
        </w:rPr>
        <w:t>23</w:t>
      </w:r>
      <w:r w:rsidR="004C0A73">
        <w:rPr>
          <w:noProof/>
        </w:rPr>
        <w:fldChar w:fldCharType="end"/>
      </w:r>
      <w:bookmarkEnd w:id="158"/>
      <w:r w:rsidRPr="00ED3AFA">
        <w:t>: Feature importance in "</w:t>
      </w:r>
      <w:r>
        <w:t>gbm</w:t>
      </w:r>
      <w:r w:rsidRPr="00ED3AFA">
        <w:t>” model</w:t>
      </w:r>
      <w:bookmarkEnd w:id="159"/>
    </w:p>
    <w:p w:rsidR="008F4D56" w:rsidRDefault="00805C8F" w:rsidP="00805C8F">
      <w:pPr>
        <w:ind w:left="720"/>
      </w:pPr>
      <w:r>
        <w:rPr>
          <w:noProof/>
        </w:rPr>
        <w:drawing>
          <wp:inline distT="0" distB="0" distL="0" distR="0" wp14:anchorId="24D8E074" wp14:editId="2F2795B0">
            <wp:extent cx="4626864" cy="2852928"/>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portance-gbm.png"/>
                    <pic:cNvPicPr/>
                  </pic:nvPicPr>
                  <pic:blipFill>
                    <a:blip r:embed="rId35">
                      <a:extLst>
                        <a:ext uri="{28A0092B-C50C-407E-A947-70E740481C1C}">
                          <a14:useLocalDpi xmlns:a14="http://schemas.microsoft.com/office/drawing/2010/main" val="0"/>
                        </a:ext>
                      </a:extLst>
                    </a:blip>
                    <a:stretch>
                      <a:fillRect/>
                    </a:stretch>
                  </pic:blipFill>
                  <pic:spPr>
                    <a:xfrm>
                      <a:off x="0" y="0"/>
                      <a:ext cx="4626864" cy="2852928"/>
                    </a:xfrm>
                    <a:prstGeom prst="rect">
                      <a:avLst/>
                    </a:prstGeom>
                  </pic:spPr>
                </pic:pic>
              </a:graphicData>
            </a:graphic>
          </wp:inline>
        </w:drawing>
      </w:r>
    </w:p>
    <w:p w:rsidR="00805C8F" w:rsidRDefault="00805C8F" w:rsidP="008F4D56"/>
    <w:p w:rsidR="00500726" w:rsidRDefault="00500726" w:rsidP="008F4D56"/>
    <w:p w:rsidR="00500726" w:rsidRDefault="00500726" w:rsidP="008F4D56"/>
    <w:p w:rsidR="00500726" w:rsidRDefault="00500726" w:rsidP="008F4D56"/>
    <w:p w:rsidR="00805C8F" w:rsidRDefault="00805C8F" w:rsidP="00C91396">
      <w:pPr>
        <w:pStyle w:val="Caption"/>
        <w:framePr w:wrap="around"/>
      </w:pPr>
      <w:bookmarkStart w:id="160" w:name="_Ref43570386"/>
      <w:bookmarkStart w:id="161" w:name="_Toc43570533"/>
      <w:r>
        <w:t xml:space="preserve">Figure </w:t>
      </w:r>
      <w:r w:rsidR="004C0A73">
        <w:fldChar w:fldCharType="begin"/>
      </w:r>
      <w:r w:rsidR="004C0A73">
        <w:instrText xml:space="preserve"> SEQ Figure \* ARABIC </w:instrText>
      </w:r>
      <w:r w:rsidR="004C0A73">
        <w:fldChar w:fldCharType="separate"/>
      </w:r>
      <w:r w:rsidR="00525911">
        <w:rPr>
          <w:noProof/>
        </w:rPr>
        <w:t>24</w:t>
      </w:r>
      <w:r w:rsidR="004C0A73">
        <w:rPr>
          <w:noProof/>
        </w:rPr>
        <w:fldChar w:fldCharType="end"/>
      </w:r>
      <w:bookmarkEnd w:id="160"/>
      <w:r w:rsidRPr="00D079F9">
        <w:t>: Feature importance in "</w:t>
      </w:r>
      <w:r>
        <w:t>svmRadial</w:t>
      </w:r>
      <w:r w:rsidRPr="00D079F9">
        <w:t>” model</w:t>
      </w:r>
      <w:bookmarkEnd w:id="161"/>
    </w:p>
    <w:p w:rsidR="00805C8F" w:rsidRDefault="00805C8F" w:rsidP="00805C8F">
      <w:pPr>
        <w:ind w:left="720"/>
      </w:pPr>
      <w:r>
        <w:rPr>
          <w:noProof/>
        </w:rPr>
        <w:drawing>
          <wp:inline distT="0" distB="0" distL="0" distR="0" wp14:anchorId="1CA648B9" wp14:editId="32409522">
            <wp:extent cx="4654296" cy="2871216"/>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portance-svmRadial.png"/>
                    <pic:cNvPicPr/>
                  </pic:nvPicPr>
                  <pic:blipFill>
                    <a:blip r:embed="rId36">
                      <a:extLst>
                        <a:ext uri="{28A0092B-C50C-407E-A947-70E740481C1C}">
                          <a14:useLocalDpi xmlns:a14="http://schemas.microsoft.com/office/drawing/2010/main" val="0"/>
                        </a:ext>
                      </a:extLst>
                    </a:blip>
                    <a:stretch>
                      <a:fillRect/>
                    </a:stretch>
                  </pic:blipFill>
                  <pic:spPr>
                    <a:xfrm>
                      <a:off x="0" y="0"/>
                      <a:ext cx="4654296" cy="2871216"/>
                    </a:xfrm>
                    <a:prstGeom prst="rect">
                      <a:avLst/>
                    </a:prstGeom>
                  </pic:spPr>
                </pic:pic>
              </a:graphicData>
            </a:graphic>
          </wp:inline>
        </w:drawing>
      </w:r>
    </w:p>
    <w:p w:rsidR="00CB3EE5" w:rsidRPr="00CB3EE5" w:rsidRDefault="00CB3EE5" w:rsidP="00CB3EE5"/>
    <w:p w:rsidR="00AD458B" w:rsidRDefault="00AD458B" w:rsidP="00AD458B">
      <w:pPr>
        <w:pStyle w:val="H3"/>
      </w:pPr>
      <w:bookmarkStart w:id="162" w:name="_Toc43569041"/>
      <w:r>
        <w:t>Error analysis</w:t>
      </w:r>
      <w:bookmarkEnd w:id="162"/>
    </w:p>
    <w:p w:rsidR="00051B73" w:rsidRDefault="00051B73" w:rsidP="00051B73">
      <w:pPr>
        <w:pStyle w:val="p"/>
      </w:pPr>
    </w:p>
    <w:p w:rsidR="0067229F" w:rsidRDefault="005646D6" w:rsidP="00051B73">
      <w:pPr>
        <w:pStyle w:val="p"/>
      </w:pPr>
      <w:r>
        <w:t xml:space="preserve">Error </w:t>
      </w:r>
      <w:r w:rsidR="0067229F">
        <w:t>analysis</w:t>
      </w:r>
      <w:r>
        <w:t xml:space="preserve"> is an important stage in </w:t>
      </w:r>
      <w:r w:rsidR="0067229F">
        <w:t>evaluating</w:t>
      </w:r>
      <w:r>
        <w:t xml:space="preserve"> a classification model. We summarize the errors generated by the model </w:t>
      </w:r>
      <w:r w:rsidR="0067229F">
        <w:t>trying to understand more the areas we can improve. We generated an instance report that contains the status of each instance in the “validation” set as following:</w:t>
      </w:r>
    </w:p>
    <w:p w:rsidR="0067229F" w:rsidRDefault="0067229F" w:rsidP="00051B73">
      <w:pPr>
        <w:pStyle w:val="p"/>
        <w:numPr>
          <w:ilvl w:val="0"/>
          <w:numId w:val="20"/>
        </w:numPr>
      </w:pPr>
      <w:r w:rsidRPr="0086261A">
        <w:rPr>
          <w:b/>
          <w:bCs/>
        </w:rPr>
        <w:t>TP</w:t>
      </w:r>
      <w:r>
        <w:t>: The instance is labeled positive (alternative), and correctly classified by the model as positive (alternative)</w:t>
      </w:r>
    </w:p>
    <w:p w:rsidR="0067229F" w:rsidRDefault="0067229F" w:rsidP="00051B73">
      <w:pPr>
        <w:pStyle w:val="p"/>
        <w:numPr>
          <w:ilvl w:val="0"/>
          <w:numId w:val="20"/>
        </w:numPr>
      </w:pPr>
      <w:r w:rsidRPr="0086261A">
        <w:rPr>
          <w:b/>
          <w:bCs/>
        </w:rPr>
        <w:t>TN</w:t>
      </w:r>
      <w:r>
        <w:t>: The instance is labeled negative (normal), and correctly classified by the model as negative (normal)</w:t>
      </w:r>
    </w:p>
    <w:p w:rsidR="0067229F" w:rsidRDefault="0067229F" w:rsidP="00051B73">
      <w:pPr>
        <w:pStyle w:val="p"/>
        <w:numPr>
          <w:ilvl w:val="0"/>
          <w:numId w:val="20"/>
        </w:numPr>
      </w:pPr>
      <w:r w:rsidRPr="0086261A">
        <w:rPr>
          <w:b/>
          <w:bCs/>
        </w:rPr>
        <w:lastRenderedPageBreak/>
        <w:t>FP</w:t>
      </w:r>
      <w:r>
        <w:t>: The instance is labeled negative (normal), and incorrectly classified by the model as positive (alternative)</w:t>
      </w:r>
    </w:p>
    <w:p w:rsidR="0067229F" w:rsidRDefault="0067229F" w:rsidP="00051B73">
      <w:pPr>
        <w:pStyle w:val="p"/>
        <w:numPr>
          <w:ilvl w:val="0"/>
          <w:numId w:val="20"/>
        </w:numPr>
      </w:pPr>
      <w:r w:rsidRPr="0086261A">
        <w:rPr>
          <w:b/>
          <w:bCs/>
        </w:rPr>
        <w:t>FN</w:t>
      </w:r>
      <w:r>
        <w:t>: The instance is labeled positive (alternative), and incorrectly classified by the model as negative (normal)</w:t>
      </w:r>
    </w:p>
    <w:p w:rsidR="0067229F" w:rsidRDefault="0067229F" w:rsidP="00051B73">
      <w:pPr>
        <w:pStyle w:val="p"/>
      </w:pPr>
    </w:p>
    <w:p w:rsidR="0099765F" w:rsidRDefault="0067229F" w:rsidP="00D53E42">
      <w:pPr>
        <w:pStyle w:val="p"/>
      </w:pPr>
      <w:r>
        <w:t xml:space="preserve">FP and FN are the </w:t>
      </w:r>
      <w:r w:rsidR="00520F85">
        <w:t xml:space="preserve">specificity </w:t>
      </w:r>
      <w:r>
        <w:t xml:space="preserve">and </w:t>
      </w:r>
      <w:r w:rsidR="00520F85">
        <w:t xml:space="preserve">sensitivity </w:t>
      </w:r>
      <w:r>
        <w:t xml:space="preserve">errors respectively. </w:t>
      </w:r>
      <w:r w:rsidR="006F19C9">
        <w:t xml:space="preserve">We are executing error analysis on the “validation” set so that any further improvement in the model can be tested on another test (the test set) to avoid biasedness. </w:t>
      </w:r>
      <w:r w:rsidR="00270302" w:rsidRPr="00382881">
        <w:rPr>
          <w:b/>
          <w:bCs/>
        </w:rPr>
        <w:fldChar w:fldCharType="begin"/>
      </w:r>
      <w:r w:rsidR="00270302" w:rsidRPr="00382881">
        <w:rPr>
          <w:b/>
          <w:bCs/>
        </w:rPr>
        <w:instrText xml:space="preserve"> REF _Ref43566907 \h </w:instrText>
      </w:r>
      <w:r w:rsidR="009B5A86" w:rsidRPr="00382881">
        <w:rPr>
          <w:b/>
          <w:bCs/>
        </w:rPr>
        <w:instrText xml:space="preserve"> \* MERGEFORMAT </w:instrText>
      </w:r>
      <w:r w:rsidR="00270302" w:rsidRPr="00382881">
        <w:rPr>
          <w:b/>
          <w:bCs/>
        </w:rPr>
      </w:r>
      <w:r w:rsidR="00270302" w:rsidRPr="00382881">
        <w:rPr>
          <w:b/>
          <w:bCs/>
        </w:rPr>
        <w:fldChar w:fldCharType="separate"/>
      </w:r>
      <w:r w:rsidR="00382881" w:rsidRPr="00382881">
        <w:rPr>
          <w:b/>
          <w:bCs/>
        </w:rPr>
        <w:t xml:space="preserve">Table </w:t>
      </w:r>
      <w:r w:rsidR="00382881" w:rsidRPr="00382881">
        <w:rPr>
          <w:b/>
          <w:bCs/>
          <w:noProof/>
        </w:rPr>
        <w:t>7</w:t>
      </w:r>
      <w:r w:rsidR="00270302" w:rsidRPr="00382881">
        <w:rPr>
          <w:b/>
          <w:bCs/>
        </w:rPr>
        <w:fldChar w:fldCharType="end"/>
      </w:r>
      <w:r w:rsidR="00270302">
        <w:t xml:space="preserve"> shows the summary of the instances on the three models. </w:t>
      </w:r>
      <w:r w:rsidR="000204BC">
        <w:t xml:space="preserve">As we can notice, most of the errors are </w:t>
      </w:r>
      <w:r w:rsidR="00520F85">
        <w:t xml:space="preserve">sensitivity </w:t>
      </w:r>
      <w:r w:rsidR="000204BC">
        <w:t xml:space="preserve">errors where the models did </w:t>
      </w:r>
      <w:r w:rsidR="002F7CE4">
        <w:t>classify</w:t>
      </w:r>
      <w:r w:rsidR="000204BC">
        <w:t xml:space="preserve"> incorrectly alternative distributions as normal class. </w:t>
      </w:r>
      <w:r w:rsidR="002F7CE4" w:rsidRPr="00382881">
        <w:rPr>
          <w:b/>
          <w:bCs/>
        </w:rPr>
        <w:fldChar w:fldCharType="begin"/>
      </w:r>
      <w:r w:rsidR="002F7CE4" w:rsidRPr="00382881">
        <w:rPr>
          <w:b/>
          <w:bCs/>
        </w:rPr>
        <w:instrText xml:space="preserve"> REF _Ref43568568 \h </w:instrText>
      </w:r>
      <w:r w:rsidR="009B5A86" w:rsidRPr="00382881">
        <w:rPr>
          <w:b/>
          <w:bCs/>
        </w:rPr>
        <w:instrText xml:space="preserve"> \* MERGEFORMAT </w:instrText>
      </w:r>
      <w:r w:rsidR="002F7CE4" w:rsidRPr="00382881">
        <w:rPr>
          <w:b/>
          <w:bCs/>
        </w:rPr>
      </w:r>
      <w:r w:rsidR="002F7CE4" w:rsidRPr="00382881">
        <w:rPr>
          <w:b/>
          <w:bCs/>
        </w:rPr>
        <w:fldChar w:fldCharType="separate"/>
      </w:r>
      <w:r w:rsidR="00382881" w:rsidRPr="00382881">
        <w:rPr>
          <w:b/>
          <w:bCs/>
        </w:rPr>
        <w:t xml:space="preserve">Table </w:t>
      </w:r>
      <w:r w:rsidR="00382881" w:rsidRPr="00382881">
        <w:rPr>
          <w:b/>
          <w:bCs/>
          <w:noProof/>
        </w:rPr>
        <w:t>8</w:t>
      </w:r>
      <w:r w:rsidR="002F7CE4" w:rsidRPr="00382881">
        <w:rPr>
          <w:b/>
          <w:bCs/>
        </w:rPr>
        <w:fldChar w:fldCharType="end"/>
      </w:r>
      <w:r w:rsidR="002F7CE4">
        <w:t xml:space="preserve"> show the </w:t>
      </w:r>
      <w:r w:rsidR="00520F85">
        <w:t xml:space="preserve">sensitivity </w:t>
      </w:r>
      <w:r w:rsidR="002F7CE4">
        <w:t xml:space="preserve">errors for the models at each alternative </w:t>
      </w:r>
      <w:r w:rsidR="000B70C5">
        <w:t>distributing</w:t>
      </w:r>
      <w:r w:rsidR="002F7CE4">
        <w:t xml:space="preserve"> family. We can observe that the majority of the errors happen on Symmetric</w:t>
      </w:r>
      <w:r w:rsidR="0028248D">
        <w:t>_</w:t>
      </w:r>
      <w:r w:rsidR="002F7CE4">
        <w:t>Short_Tail</w:t>
      </w:r>
      <w:r w:rsidR="0028248D">
        <w:t>ed</w:t>
      </w:r>
      <w:r w:rsidR="002F7CE4">
        <w:t xml:space="preserve"> and Close</w:t>
      </w:r>
      <w:r w:rsidR="0028248D">
        <w:t>_</w:t>
      </w:r>
      <w:r w:rsidR="002F7CE4">
        <w:t>To</w:t>
      </w:r>
      <w:r w:rsidR="0028248D">
        <w:t>_</w:t>
      </w:r>
      <w:r w:rsidR="002F7CE4">
        <w:t>Normal distributions.</w:t>
      </w:r>
      <w:r w:rsidR="00A25F7C">
        <w:t xml:space="preserve"> </w:t>
      </w:r>
      <w:r w:rsidR="00A25F7C" w:rsidRPr="00053945">
        <w:rPr>
          <w:b/>
          <w:bCs/>
        </w:rPr>
        <w:fldChar w:fldCharType="begin"/>
      </w:r>
      <w:r w:rsidR="00A25F7C" w:rsidRPr="00053945">
        <w:rPr>
          <w:b/>
          <w:bCs/>
        </w:rPr>
        <w:instrText xml:space="preserve"> REF _Ref43567824 \h </w:instrText>
      </w:r>
      <w:r w:rsidR="00053945">
        <w:rPr>
          <w:b/>
          <w:bCs/>
        </w:rPr>
        <w:instrText xml:space="preserve"> \* MERGEFORMAT </w:instrText>
      </w:r>
      <w:r w:rsidR="00A25F7C" w:rsidRPr="00053945">
        <w:rPr>
          <w:b/>
          <w:bCs/>
        </w:rPr>
      </w:r>
      <w:r w:rsidR="00A25F7C" w:rsidRPr="00053945">
        <w:rPr>
          <w:b/>
          <w:bCs/>
        </w:rPr>
        <w:fldChar w:fldCharType="separate"/>
      </w:r>
      <w:r w:rsidR="00053945" w:rsidRPr="00053945">
        <w:rPr>
          <w:b/>
          <w:bCs/>
        </w:rPr>
        <w:t xml:space="preserve">Figure </w:t>
      </w:r>
      <w:r w:rsidR="00053945" w:rsidRPr="00053945">
        <w:rPr>
          <w:b/>
          <w:bCs/>
          <w:noProof/>
        </w:rPr>
        <w:t>25</w:t>
      </w:r>
      <w:r w:rsidR="00A25F7C" w:rsidRPr="00053945">
        <w:rPr>
          <w:b/>
          <w:bCs/>
        </w:rPr>
        <w:fldChar w:fldCharType="end"/>
      </w:r>
      <w:r w:rsidR="00A25F7C">
        <w:t xml:space="preserve"> show</w:t>
      </w:r>
      <w:r w:rsidR="00D53E42">
        <w:t>s</w:t>
      </w:r>
      <w:r w:rsidR="00A25F7C">
        <w:t xml:space="preserve"> the </w:t>
      </w:r>
      <w:r w:rsidR="00D53E42">
        <w:t>distribution</w:t>
      </w:r>
      <w:r w:rsidR="00A25F7C">
        <w:t xml:space="preserve"> of FN errors per sample size. The errors are distributed almost uniformly with a little skewness to the right that may indicate less power in small size but it is not clear enough to induce such conclusion. </w:t>
      </w:r>
      <w:r w:rsidR="001D296A" w:rsidRPr="00F64AA2">
        <w:rPr>
          <w:b/>
          <w:bCs/>
        </w:rPr>
        <w:fldChar w:fldCharType="begin"/>
      </w:r>
      <w:r w:rsidR="001D296A" w:rsidRPr="00F64AA2">
        <w:rPr>
          <w:b/>
          <w:bCs/>
        </w:rPr>
        <w:instrText xml:space="preserve"> REF _Ref43569693 \h </w:instrText>
      </w:r>
      <w:r w:rsidR="009B5A86" w:rsidRPr="00F64AA2">
        <w:rPr>
          <w:b/>
          <w:bCs/>
        </w:rPr>
        <w:instrText xml:space="preserve"> \* MERGEFORMAT </w:instrText>
      </w:r>
      <w:r w:rsidR="001D296A" w:rsidRPr="00F64AA2">
        <w:rPr>
          <w:b/>
          <w:bCs/>
        </w:rPr>
      </w:r>
      <w:r w:rsidR="001D296A" w:rsidRPr="00F64AA2">
        <w:rPr>
          <w:b/>
          <w:bCs/>
        </w:rPr>
        <w:fldChar w:fldCharType="separate"/>
      </w:r>
      <w:r w:rsidR="00F64AA2" w:rsidRPr="00F64AA2">
        <w:rPr>
          <w:b/>
          <w:bCs/>
        </w:rPr>
        <w:t xml:space="preserve">Table </w:t>
      </w:r>
      <w:r w:rsidR="00F64AA2" w:rsidRPr="00F64AA2">
        <w:rPr>
          <w:b/>
          <w:bCs/>
          <w:noProof/>
        </w:rPr>
        <w:t>15</w:t>
      </w:r>
      <w:r w:rsidR="001D296A" w:rsidRPr="00F64AA2">
        <w:rPr>
          <w:b/>
          <w:bCs/>
        </w:rPr>
        <w:fldChar w:fldCharType="end"/>
      </w:r>
      <w:r w:rsidR="001D296A">
        <w:t xml:space="preserve"> </w:t>
      </w:r>
      <w:r w:rsidR="002F7CE4">
        <w:t xml:space="preserve">in </w:t>
      </w:r>
      <w:r w:rsidR="001D296A">
        <w:t>appendix shows</w:t>
      </w:r>
      <w:r w:rsidR="002F7CE4">
        <w:t xml:space="preserve"> 10 </w:t>
      </w:r>
      <w:r w:rsidR="001D296A">
        <w:t>instances that</w:t>
      </w:r>
      <w:r w:rsidR="002F7CE4">
        <w:t xml:space="preserve"> got lowest score by RF model, these instances have features similar to what we can expect for normal distributions. </w:t>
      </w:r>
      <w:r w:rsidR="009B5A86">
        <w:t>These findings points to the areas that we can start investigating if more improvement is required for the quality of the model.</w:t>
      </w:r>
    </w:p>
    <w:p w:rsidR="00270302" w:rsidRDefault="00270302" w:rsidP="00C91396">
      <w:pPr>
        <w:pStyle w:val="Caption"/>
        <w:framePr w:wrap="around"/>
      </w:pPr>
      <w:bookmarkStart w:id="163" w:name="_Ref43566907"/>
      <w:bookmarkStart w:id="164" w:name="_Toc43570574"/>
      <w:r>
        <w:t xml:space="preserve">Table </w:t>
      </w:r>
      <w:r w:rsidR="004C0A73">
        <w:fldChar w:fldCharType="begin"/>
      </w:r>
      <w:r w:rsidR="004C0A73">
        <w:instrText xml:space="preserve"> SEQ Table \* ARABIC </w:instrText>
      </w:r>
      <w:r w:rsidR="004C0A73">
        <w:fldChar w:fldCharType="separate"/>
      </w:r>
      <w:r w:rsidR="00650A65">
        <w:rPr>
          <w:noProof/>
        </w:rPr>
        <w:t>7</w:t>
      </w:r>
      <w:r w:rsidR="004C0A73">
        <w:rPr>
          <w:noProof/>
        </w:rPr>
        <w:fldChar w:fldCharType="end"/>
      </w:r>
      <w:bookmarkEnd w:id="163"/>
      <w:r>
        <w:t>: Summary instance report</w:t>
      </w:r>
      <w:bookmarkEnd w:id="164"/>
    </w:p>
    <w:tbl>
      <w:tblPr>
        <w:tblStyle w:val="TableGrid"/>
        <w:tblW w:w="0" w:type="auto"/>
        <w:tblInd w:w="607" w:type="dxa"/>
        <w:tblLook w:val="04A0" w:firstRow="1" w:lastRow="0" w:firstColumn="1" w:lastColumn="0" w:noHBand="0" w:noVBand="1"/>
      </w:tblPr>
      <w:tblGrid>
        <w:gridCol w:w="1558"/>
        <w:gridCol w:w="1558"/>
        <w:gridCol w:w="1558"/>
        <w:gridCol w:w="1558"/>
        <w:gridCol w:w="1559"/>
      </w:tblGrid>
      <w:tr w:rsidR="005646D6" w:rsidTr="00A15C37">
        <w:tc>
          <w:tcPr>
            <w:tcW w:w="1558" w:type="dxa"/>
            <w:shd w:val="clear" w:color="auto" w:fill="AEAAAA" w:themeFill="background2" w:themeFillShade="BF"/>
          </w:tcPr>
          <w:p w:rsidR="005646D6" w:rsidRPr="0072163B" w:rsidRDefault="005646D6" w:rsidP="001E1F99">
            <w:pPr>
              <w:rPr>
                <w:b/>
                <w:bCs/>
                <w:color w:val="FFFFFF" w:themeColor="background1"/>
              </w:rPr>
            </w:pPr>
            <w:r w:rsidRPr="0072163B">
              <w:rPr>
                <w:b/>
                <w:bCs/>
                <w:color w:val="FFFFFF" w:themeColor="background1"/>
              </w:rPr>
              <w:t>Classifier</w:t>
            </w:r>
          </w:p>
        </w:tc>
        <w:tc>
          <w:tcPr>
            <w:tcW w:w="1558" w:type="dxa"/>
            <w:shd w:val="clear" w:color="auto" w:fill="AEAAAA" w:themeFill="background2" w:themeFillShade="BF"/>
          </w:tcPr>
          <w:p w:rsidR="005646D6" w:rsidRPr="0072163B" w:rsidRDefault="005646D6" w:rsidP="001E1F99">
            <w:pPr>
              <w:rPr>
                <w:b/>
                <w:bCs/>
                <w:color w:val="FFFFFF" w:themeColor="background1"/>
              </w:rPr>
            </w:pPr>
            <w:r w:rsidRPr="0072163B">
              <w:rPr>
                <w:b/>
                <w:bCs/>
                <w:color w:val="FFFFFF" w:themeColor="background1"/>
              </w:rPr>
              <w:t>TP</w:t>
            </w:r>
          </w:p>
        </w:tc>
        <w:tc>
          <w:tcPr>
            <w:tcW w:w="1558" w:type="dxa"/>
            <w:shd w:val="clear" w:color="auto" w:fill="AEAAAA" w:themeFill="background2" w:themeFillShade="BF"/>
          </w:tcPr>
          <w:p w:rsidR="005646D6" w:rsidRPr="0072163B" w:rsidRDefault="005646D6" w:rsidP="001E1F99">
            <w:pPr>
              <w:rPr>
                <w:b/>
                <w:bCs/>
                <w:color w:val="FFFFFF" w:themeColor="background1"/>
              </w:rPr>
            </w:pPr>
            <w:r w:rsidRPr="0072163B">
              <w:rPr>
                <w:b/>
                <w:bCs/>
                <w:color w:val="FFFFFF" w:themeColor="background1"/>
              </w:rPr>
              <w:t>FP</w:t>
            </w:r>
          </w:p>
        </w:tc>
        <w:tc>
          <w:tcPr>
            <w:tcW w:w="1558" w:type="dxa"/>
            <w:shd w:val="clear" w:color="auto" w:fill="AEAAAA" w:themeFill="background2" w:themeFillShade="BF"/>
          </w:tcPr>
          <w:p w:rsidR="005646D6" w:rsidRPr="0072163B" w:rsidRDefault="005646D6" w:rsidP="001E1F99">
            <w:pPr>
              <w:rPr>
                <w:b/>
                <w:bCs/>
                <w:color w:val="FFFFFF" w:themeColor="background1"/>
              </w:rPr>
            </w:pPr>
            <w:r w:rsidRPr="0072163B">
              <w:rPr>
                <w:b/>
                <w:bCs/>
                <w:color w:val="FFFFFF" w:themeColor="background1"/>
              </w:rPr>
              <w:t>FN</w:t>
            </w:r>
          </w:p>
        </w:tc>
        <w:tc>
          <w:tcPr>
            <w:tcW w:w="1559" w:type="dxa"/>
            <w:shd w:val="clear" w:color="auto" w:fill="AEAAAA" w:themeFill="background2" w:themeFillShade="BF"/>
          </w:tcPr>
          <w:p w:rsidR="005646D6" w:rsidRPr="0072163B" w:rsidRDefault="005646D6" w:rsidP="001E1F99">
            <w:pPr>
              <w:rPr>
                <w:b/>
                <w:bCs/>
                <w:color w:val="FFFFFF" w:themeColor="background1"/>
              </w:rPr>
            </w:pPr>
            <w:r w:rsidRPr="0072163B">
              <w:rPr>
                <w:b/>
                <w:bCs/>
                <w:color w:val="FFFFFF" w:themeColor="background1"/>
              </w:rPr>
              <w:t>TN</w:t>
            </w:r>
          </w:p>
        </w:tc>
      </w:tr>
      <w:tr w:rsidR="005646D6" w:rsidTr="00E61C0F">
        <w:tc>
          <w:tcPr>
            <w:tcW w:w="1558" w:type="dxa"/>
            <w:shd w:val="clear" w:color="auto" w:fill="E7E6E6" w:themeFill="background2"/>
          </w:tcPr>
          <w:p w:rsidR="005646D6" w:rsidRDefault="000530CD" w:rsidP="005646D6">
            <w:r>
              <w:t>R</w:t>
            </w:r>
            <w:r w:rsidR="005646D6">
              <w:t>f</w:t>
            </w:r>
          </w:p>
        </w:tc>
        <w:tc>
          <w:tcPr>
            <w:tcW w:w="1558" w:type="dxa"/>
          </w:tcPr>
          <w:p w:rsidR="005646D6" w:rsidRDefault="005646D6" w:rsidP="001E1F99">
            <w:r>
              <w:t>710</w:t>
            </w:r>
          </w:p>
        </w:tc>
        <w:tc>
          <w:tcPr>
            <w:tcW w:w="1558" w:type="dxa"/>
          </w:tcPr>
          <w:p w:rsidR="005646D6" w:rsidRDefault="005646D6" w:rsidP="001E1F99">
            <w:r>
              <w:t>8</w:t>
            </w:r>
          </w:p>
        </w:tc>
        <w:tc>
          <w:tcPr>
            <w:tcW w:w="1558" w:type="dxa"/>
          </w:tcPr>
          <w:p w:rsidR="005646D6" w:rsidRDefault="005646D6" w:rsidP="001E1F99">
            <w:r>
              <w:t>88</w:t>
            </w:r>
          </w:p>
        </w:tc>
        <w:tc>
          <w:tcPr>
            <w:tcW w:w="1559" w:type="dxa"/>
          </w:tcPr>
          <w:p w:rsidR="005646D6" w:rsidRDefault="005646D6" w:rsidP="001E1F99">
            <w:r>
              <w:t>794</w:t>
            </w:r>
          </w:p>
        </w:tc>
      </w:tr>
      <w:tr w:rsidR="005646D6" w:rsidTr="00E61C0F">
        <w:tc>
          <w:tcPr>
            <w:tcW w:w="1558" w:type="dxa"/>
            <w:shd w:val="clear" w:color="auto" w:fill="E7E6E6" w:themeFill="background2"/>
          </w:tcPr>
          <w:p w:rsidR="005646D6" w:rsidRDefault="000530CD" w:rsidP="001E1F99">
            <w:r>
              <w:t>G</w:t>
            </w:r>
            <w:r w:rsidR="005646D6">
              <w:t>bm</w:t>
            </w:r>
          </w:p>
        </w:tc>
        <w:tc>
          <w:tcPr>
            <w:tcW w:w="1558" w:type="dxa"/>
          </w:tcPr>
          <w:p w:rsidR="005646D6" w:rsidRDefault="005646D6" w:rsidP="005646D6">
            <w:r>
              <w:t>713</w:t>
            </w:r>
          </w:p>
        </w:tc>
        <w:tc>
          <w:tcPr>
            <w:tcW w:w="1558" w:type="dxa"/>
          </w:tcPr>
          <w:p w:rsidR="005646D6" w:rsidRDefault="005646D6" w:rsidP="001E1F99">
            <w:r>
              <w:t>19</w:t>
            </w:r>
          </w:p>
        </w:tc>
        <w:tc>
          <w:tcPr>
            <w:tcW w:w="1558" w:type="dxa"/>
          </w:tcPr>
          <w:p w:rsidR="005646D6" w:rsidRDefault="005646D6" w:rsidP="001E1F99">
            <w:r>
              <w:t>85</w:t>
            </w:r>
          </w:p>
        </w:tc>
        <w:tc>
          <w:tcPr>
            <w:tcW w:w="1559" w:type="dxa"/>
          </w:tcPr>
          <w:p w:rsidR="005646D6" w:rsidRDefault="005646D6" w:rsidP="001E1F99">
            <w:r>
              <w:t>783</w:t>
            </w:r>
          </w:p>
        </w:tc>
      </w:tr>
      <w:tr w:rsidR="005646D6" w:rsidTr="00E61C0F">
        <w:trPr>
          <w:trHeight w:val="64"/>
        </w:trPr>
        <w:tc>
          <w:tcPr>
            <w:tcW w:w="1558" w:type="dxa"/>
            <w:shd w:val="clear" w:color="auto" w:fill="E7E6E6" w:themeFill="background2"/>
          </w:tcPr>
          <w:p w:rsidR="005646D6" w:rsidRDefault="005646D6" w:rsidP="001E1F99">
            <w:r>
              <w:t>svmRadial</w:t>
            </w:r>
          </w:p>
        </w:tc>
        <w:tc>
          <w:tcPr>
            <w:tcW w:w="1558" w:type="dxa"/>
          </w:tcPr>
          <w:p w:rsidR="005646D6" w:rsidRDefault="005646D6" w:rsidP="005646D6">
            <w:r>
              <w:t>711</w:t>
            </w:r>
          </w:p>
        </w:tc>
        <w:tc>
          <w:tcPr>
            <w:tcW w:w="1558" w:type="dxa"/>
          </w:tcPr>
          <w:p w:rsidR="005646D6" w:rsidRDefault="005646D6" w:rsidP="001E1F99">
            <w:r>
              <w:t>40</w:t>
            </w:r>
          </w:p>
        </w:tc>
        <w:tc>
          <w:tcPr>
            <w:tcW w:w="1558" w:type="dxa"/>
          </w:tcPr>
          <w:p w:rsidR="005646D6" w:rsidRDefault="005646D6" w:rsidP="001E1F99">
            <w:r>
              <w:t>87</w:t>
            </w:r>
          </w:p>
        </w:tc>
        <w:tc>
          <w:tcPr>
            <w:tcW w:w="1559" w:type="dxa"/>
          </w:tcPr>
          <w:p w:rsidR="005646D6" w:rsidRDefault="005646D6" w:rsidP="001E1F99">
            <w:r>
              <w:t>762</w:t>
            </w:r>
          </w:p>
        </w:tc>
      </w:tr>
    </w:tbl>
    <w:p w:rsidR="007E4B55" w:rsidRDefault="007E4B55" w:rsidP="001E1F99"/>
    <w:p w:rsidR="000530CD" w:rsidRDefault="000530CD" w:rsidP="001E1F99"/>
    <w:p w:rsidR="000530CD" w:rsidRDefault="000530CD" w:rsidP="001E1F99"/>
    <w:p w:rsidR="00005FA1" w:rsidRDefault="00005FA1" w:rsidP="00C91396">
      <w:pPr>
        <w:pStyle w:val="Caption"/>
        <w:framePr w:wrap="around"/>
      </w:pPr>
      <w:bookmarkStart w:id="165" w:name="_Ref43568568"/>
      <w:bookmarkStart w:id="166" w:name="_Toc43570575"/>
      <w:r>
        <w:lastRenderedPageBreak/>
        <w:t xml:space="preserve">Table </w:t>
      </w:r>
      <w:r w:rsidR="004C0A73">
        <w:fldChar w:fldCharType="begin"/>
      </w:r>
      <w:r w:rsidR="004C0A73">
        <w:instrText xml:space="preserve"> SEQ Table \* ARABIC </w:instrText>
      </w:r>
      <w:r w:rsidR="004C0A73">
        <w:fldChar w:fldCharType="separate"/>
      </w:r>
      <w:r w:rsidR="00650A65">
        <w:rPr>
          <w:noProof/>
        </w:rPr>
        <w:t>8</w:t>
      </w:r>
      <w:r w:rsidR="004C0A73">
        <w:rPr>
          <w:noProof/>
        </w:rPr>
        <w:fldChar w:fldCharType="end"/>
      </w:r>
      <w:bookmarkEnd w:id="165"/>
      <w:r>
        <w:t xml:space="preserve">: </w:t>
      </w:r>
      <w:r w:rsidR="00520F85">
        <w:t xml:space="preserve">Sensitivity </w:t>
      </w:r>
      <w:r>
        <w:t>errors</w:t>
      </w:r>
      <w:r w:rsidR="00E25CC6">
        <w:t xml:space="preserve"> (FN)</w:t>
      </w:r>
      <w:r>
        <w:t xml:space="preserve"> per alternative family</w:t>
      </w:r>
      <w:bookmarkEnd w:id="166"/>
    </w:p>
    <w:tbl>
      <w:tblPr>
        <w:tblStyle w:val="TableGrid"/>
        <w:tblW w:w="0" w:type="auto"/>
        <w:jc w:val="center"/>
        <w:tblLook w:val="04A0" w:firstRow="1" w:lastRow="0" w:firstColumn="1" w:lastColumn="0" w:noHBand="0" w:noVBand="1"/>
      </w:tblPr>
      <w:tblGrid>
        <w:gridCol w:w="2776"/>
        <w:gridCol w:w="2058"/>
        <w:gridCol w:w="2239"/>
        <w:gridCol w:w="2277"/>
      </w:tblGrid>
      <w:tr w:rsidR="00DF0929" w:rsidTr="00BF1140">
        <w:trPr>
          <w:jc w:val="center"/>
        </w:trPr>
        <w:tc>
          <w:tcPr>
            <w:tcW w:w="1431" w:type="dxa"/>
            <w:shd w:val="clear" w:color="auto" w:fill="AEAAAA" w:themeFill="background2" w:themeFillShade="BF"/>
          </w:tcPr>
          <w:p w:rsidR="00DF0929" w:rsidRPr="00A443D1" w:rsidRDefault="00582E77" w:rsidP="001E1F99">
            <w:pPr>
              <w:rPr>
                <w:b/>
                <w:bCs/>
                <w:noProof/>
                <w:color w:val="FFFFFF" w:themeColor="background1"/>
              </w:rPr>
            </w:pPr>
            <w:r w:rsidRPr="00A443D1">
              <w:rPr>
                <w:b/>
                <w:bCs/>
                <w:noProof/>
                <w:color w:val="FFFFFF" w:themeColor="background1"/>
              </w:rPr>
              <w:t>Alternative family</w:t>
            </w:r>
          </w:p>
        </w:tc>
        <w:tc>
          <w:tcPr>
            <w:tcW w:w="2058" w:type="dxa"/>
            <w:shd w:val="clear" w:color="auto" w:fill="AEAAAA" w:themeFill="background2" w:themeFillShade="BF"/>
          </w:tcPr>
          <w:p w:rsidR="00DF0929" w:rsidRPr="00A443D1" w:rsidRDefault="00DF0929" w:rsidP="001E1F99">
            <w:pPr>
              <w:rPr>
                <w:b/>
                <w:bCs/>
                <w:noProof/>
                <w:color w:val="FFFFFF" w:themeColor="background1"/>
              </w:rPr>
            </w:pPr>
            <w:r w:rsidRPr="00A443D1">
              <w:rPr>
                <w:b/>
                <w:bCs/>
                <w:noProof/>
                <w:color w:val="FFFFFF" w:themeColor="background1"/>
              </w:rPr>
              <w:t>rf</w:t>
            </w:r>
          </w:p>
        </w:tc>
        <w:tc>
          <w:tcPr>
            <w:tcW w:w="2239" w:type="dxa"/>
            <w:shd w:val="clear" w:color="auto" w:fill="AEAAAA" w:themeFill="background2" w:themeFillShade="BF"/>
          </w:tcPr>
          <w:p w:rsidR="00DF0929" w:rsidRPr="00A443D1" w:rsidRDefault="00DF0929" w:rsidP="001E1F99">
            <w:pPr>
              <w:rPr>
                <w:b/>
                <w:bCs/>
                <w:noProof/>
                <w:color w:val="FFFFFF" w:themeColor="background1"/>
              </w:rPr>
            </w:pPr>
            <w:r w:rsidRPr="00A443D1">
              <w:rPr>
                <w:b/>
                <w:bCs/>
                <w:noProof/>
                <w:color w:val="FFFFFF" w:themeColor="background1"/>
              </w:rPr>
              <w:t>gbm</w:t>
            </w:r>
          </w:p>
        </w:tc>
        <w:tc>
          <w:tcPr>
            <w:tcW w:w="2277" w:type="dxa"/>
            <w:shd w:val="clear" w:color="auto" w:fill="AEAAAA" w:themeFill="background2" w:themeFillShade="BF"/>
          </w:tcPr>
          <w:p w:rsidR="00DF0929" w:rsidRPr="00A443D1" w:rsidRDefault="00DF0929" w:rsidP="001E1F99">
            <w:pPr>
              <w:rPr>
                <w:b/>
                <w:bCs/>
                <w:noProof/>
                <w:color w:val="FFFFFF" w:themeColor="background1"/>
              </w:rPr>
            </w:pPr>
            <w:r w:rsidRPr="00A443D1">
              <w:rPr>
                <w:b/>
                <w:bCs/>
                <w:noProof/>
                <w:color w:val="FFFFFF" w:themeColor="background1"/>
              </w:rPr>
              <w:t>svmRadial</w:t>
            </w:r>
          </w:p>
        </w:tc>
      </w:tr>
      <w:tr w:rsidR="00DF0929" w:rsidTr="00BF1140">
        <w:trPr>
          <w:jc w:val="center"/>
        </w:trPr>
        <w:tc>
          <w:tcPr>
            <w:tcW w:w="1431" w:type="dxa"/>
            <w:shd w:val="clear" w:color="auto" w:fill="E7E6E6" w:themeFill="background2"/>
          </w:tcPr>
          <w:p w:rsidR="00DF0929" w:rsidRDefault="00DF0929" w:rsidP="00985BF4">
            <w:pPr>
              <w:rPr>
                <w:noProof/>
              </w:rPr>
            </w:pPr>
            <w:r>
              <w:rPr>
                <w:noProof/>
              </w:rPr>
              <w:t>A</w:t>
            </w:r>
            <w:r w:rsidR="00985BF4">
              <w:rPr>
                <w:noProof/>
              </w:rPr>
              <w:t>symmetric_</w:t>
            </w:r>
            <w:r w:rsidR="00B344F8">
              <w:rPr>
                <w:noProof/>
              </w:rPr>
              <w:t>L</w:t>
            </w:r>
            <w:r w:rsidR="00985BF4">
              <w:rPr>
                <w:noProof/>
              </w:rPr>
              <w:t>ong_</w:t>
            </w:r>
            <w:r w:rsidR="00B344F8">
              <w:rPr>
                <w:noProof/>
              </w:rPr>
              <w:t>T</w:t>
            </w:r>
            <w:r w:rsidR="00985BF4">
              <w:rPr>
                <w:noProof/>
              </w:rPr>
              <w:t>ailed</w:t>
            </w:r>
          </w:p>
        </w:tc>
        <w:tc>
          <w:tcPr>
            <w:tcW w:w="2058" w:type="dxa"/>
          </w:tcPr>
          <w:p w:rsidR="00DF0929" w:rsidRDefault="001E3127" w:rsidP="001E1F99">
            <w:pPr>
              <w:rPr>
                <w:noProof/>
              </w:rPr>
            </w:pPr>
            <w:r>
              <w:rPr>
                <w:noProof/>
              </w:rPr>
              <w:t>2</w:t>
            </w:r>
          </w:p>
        </w:tc>
        <w:tc>
          <w:tcPr>
            <w:tcW w:w="2239" w:type="dxa"/>
          </w:tcPr>
          <w:p w:rsidR="00DF0929" w:rsidRDefault="00B15687" w:rsidP="001E1F99">
            <w:pPr>
              <w:rPr>
                <w:noProof/>
              </w:rPr>
            </w:pPr>
            <w:r>
              <w:rPr>
                <w:noProof/>
              </w:rPr>
              <w:t>2</w:t>
            </w:r>
          </w:p>
        </w:tc>
        <w:tc>
          <w:tcPr>
            <w:tcW w:w="2277" w:type="dxa"/>
          </w:tcPr>
          <w:p w:rsidR="00DF0929" w:rsidRDefault="00EE1A7A" w:rsidP="001E1F99">
            <w:pPr>
              <w:rPr>
                <w:noProof/>
              </w:rPr>
            </w:pPr>
            <w:r>
              <w:rPr>
                <w:noProof/>
              </w:rPr>
              <w:t>1</w:t>
            </w:r>
          </w:p>
        </w:tc>
      </w:tr>
      <w:tr w:rsidR="00DF0929" w:rsidTr="00BF1140">
        <w:trPr>
          <w:jc w:val="center"/>
        </w:trPr>
        <w:tc>
          <w:tcPr>
            <w:tcW w:w="1431" w:type="dxa"/>
            <w:shd w:val="clear" w:color="auto" w:fill="E7E6E6" w:themeFill="background2"/>
          </w:tcPr>
          <w:p w:rsidR="00DF0929" w:rsidRDefault="00985BF4" w:rsidP="00985BF4">
            <w:pPr>
              <w:rPr>
                <w:noProof/>
              </w:rPr>
            </w:pPr>
            <w:r>
              <w:rPr>
                <w:noProof/>
              </w:rPr>
              <w:t>Asymmetric_Short_Tailed</w:t>
            </w:r>
          </w:p>
        </w:tc>
        <w:tc>
          <w:tcPr>
            <w:tcW w:w="2058" w:type="dxa"/>
          </w:tcPr>
          <w:p w:rsidR="00DF0929" w:rsidRDefault="001E3127" w:rsidP="001E1F99">
            <w:pPr>
              <w:rPr>
                <w:noProof/>
              </w:rPr>
            </w:pPr>
            <w:r>
              <w:rPr>
                <w:noProof/>
              </w:rPr>
              <w:t>5</w:t>
            </w:r>
          </w:p>
        </w:tc>
        <w:tc>
          <w:tcPr>
            <w:tcW w:w="2239" w:type="dxa"/>
          </w:tcPr>
          <w:p w:rsidR="00DF0929" w:rsidRDefault="00B15687" w:rsidP="001E1F99">
            <w:pPr>
              <w:rPr>
                <w:noProof/>
              </w:rPr>
            </w:pPr>
            <w:r>
              <w:rPr>
                <w:noProof/>
              </w:rPr>
              <w:t>6</w:t>
            </w:r>
          </w:p>
        </w:tc>
        <w:tc>
          <w:tcPr>
            <w:tcW w:w="2277" w:type="dxa"/>
          </w:tcPr>
          <w:p w:rsidR="00DF0929" w:rsidRDefault="00EE1A7A" w:rsidP="001E1F99">
            <w:pPr>
              <w:rPr>
                <w:noProof/>
              </w:rPr>
            </w:pPr>
            <w:r>
              <w:rPr>
                <w:noProof/>
              </w:rPr>
              <w:t>5</w:t>
            </w:r>
          </w:p>
        </w:tc>
      </w:tr>
      <w:tr w:rsidR="00DF0929" w:rsidTr="00BF1140">
        <w:trPr>
          <w:jc w:val="center"/>
        </w:trPr>
        <w:tc>
          <w:tcPr>
            <w:tcW w:w="1431" w:type="dxa"/>
            <w:shd w:val="clear" w:color="auto" w:fill="E7E6E6" w:themeFill="background2"/>
          </w:tcPr>
          <w:p w:rsidR="00DF0929" w:rsidRDefault="00985BF4" w:rsidP="001E1F99">
            <w:pPr>
              <w:rPr>
                <w:noProof/>
              </w:rPr>
            </w:pPr>
            <w:r>
              <w:rPr>
                <w:noProof/>
              </w:rPr>
              <w:t>Symmetric_Long_Tailed</w:t>
            </w:r>
          </w:p>
        </w:tc>
        <w:tc>
          <w:tcPr>
            <w:tcW w:w="2058" w:type="dxa"/>
          </w:tcPr>
          <w:p w:rsidR="00DF0929" w:rsidRDefault="001E3127" w:rsidP="001E1F99">
            <w:pPr>
              <w:rPr>
                <w:noProof/>
              </w:rPr>
            </w:pPr>
            <w:r>
              <w:rPr>
                <w:noProof/>
              </w:rPr>
              <w:t>1</w:t>
            </w:r>
          </w:p>
        </w:tc>
        <w:tc>
          <w:tcPr>
            <w:tcW w:w="2239" w:type="dxa"/>
          </w:tcPr>
          <w:p w:rsidR="00DF0929" w:rsidRDefault="00B15687" w:rsidP="001E1F99">
            <w:pPr>
              <w:rPr>
                <w:noProof/>
              </w:rPr>
            </w:pPr>
            <w:r>
              <w:rPr>
                <w:noProof/>
              </w:rPr>
              <w:t>1</w:t>
            </w:r>
          </w:p>
        </w:tc>
        <w:tc>
          <w:tcPr>
            <w:tcW w:w="2277" w:type="dxa"/>
          </w:tcPr>
          <w:p w:rsidR="00DF0929" w:rsidRDefault="00EE1A7A" w:rsidP="001E1F99">
            <w:pPr>
              <w:rPr>
                <w:noProof/>
              </w:rPr>
            </w:pPr>
            <w:r>
              <w:rPr>
                <w:noProof/>
              </w:rPr>
              <w:t>4</w:t>
            </w:r>
          </w:p>
        </w:tc>
      </w:tr>
      <w:tr w:rsidR="00DF0929" w:rsidTr="00BF1140">
        <w:trPr>
          <w:jc w:val="center"/>
        </w:trPr>
        <w:tc>
          <w:tcPr>
            <w:tcW w:w="1431" w:type="dxa"/>
            <w:shd w:val="clear" w:color="auto" w:fill="E7E6E6" w:themeFill="background2"/>
          </w:tcPr>
          <w:p w:rsidR="00DF0929" w:rsidRDefault="00985BF4" w:rsidP="00985BF4">
            <w:pPr>
              <w:rPr>
                <w:noProof/>
              </w:rPr>
            </w:pPr>
            <w:r>
              <w:rPr>
                <w:noProof/>
              </w:rPr>
              <w:t>Symmetric_Short_Tailed</w:t>
            </w:r>
          </w:p>
        </w:tc>
        <w:tc>
          <w:tcPr>
            <w:tcW w:w="2058" w:type="dxa"/>
          </w:tcPr>
          <w:p w:rsidR="00DF0929" w:rsidRDefault="001E3127" w:rsidP="001E1F99">
            <w:pPr>
              <w:rPr>
                <w:noProof/>
              </w:rPr>
            </w:pPr>
            <w:r>
              <w:rPr>
                <w:noProof/>
              </w:rPr>
              <w:t>46</w:t>
            </w:r>
          </w:p>
        </w:tc>
        <w:tc>
          <w:tcPr>
            <w:tcW w:w="2239" w:type="dxa"/>
          </w:tcPr>
          <w:p w:rsidR="00DF0929" w:rsidRDefault="00B15687" w:rsidP="001E1F99">
            <w:pPr>
              <w:rPr>
                <w:noProof/>
              </w:rPr>
            </w:pPr>
            <w:r>
              <w:rPr>
                <w:noProof/>
              </w:rPr>
              <w:t>44</w:t>
            </w:r>
          </w:p>
        </w:tc>
        <w:tc>
          <w:tcPr>
            <w:tcW w:w="2277" w:type="dxa"/>
          </w:tcPr>
          <w:p w:rsidR="00DF0929" w:rsidRDefault="00EE1A7A" w:rsidP="001E1F99">
            <w:pPr>
              <w:rPr>
                <w:noProof/>
              </w:rPr>
            </w:pPr>
            <w:r>
              <w:rPr>
                <w:noProof/>
              </w:rPr>
              <w:t>44</w:t>
            </w:r>
          </w:p>
        </w:tc>
      </w:tr>
      <w:tr w:rsidR="00B344F8" w:rsidTr="00BF1140">
        <w:trPr>
          <w:jc w:val="center"/>
        </w:trPr>
        <w:tc>
          <w:tcPr>
            <w:tcW w:w="1431" w:type="dxa"/>
            <w:shd w:val="clear" w:color="auto" w:fill="E7E6E6" w:themeFill="background2"/>
          </w:tcPr>
          <w:p w:rsidR="00B344F8" w:rsidRDefault="00B344F8" w:rsidP="00985BF4">
            <w:pPr>
              <w:rPr>
                <w:noProof/>
              </w:rPr>
            </w:pPr>
            <w:r>
              <w:rPr>
                <w:noProof/>
              </w:rPr>
              <w:t>C</w:t>
            </w:r>
            <w:r w:rsidR="00985BF4">
              <w:rPr>
                <w:noProof/>
              </w:rPr>
              <w:t>lose_To_Normal</w:t>
            </w:r>
          </w:p>
        </w:tc>
        <w:tc>
          <w:tcPr>
            <w:tcW w:w="2058" w:type="dxa"/>
          </w:tcPr>
          <w:p w:rsidR="00B344F8" w:rsidRDefault="001E3127" w:rsidP="001E1F99">
            <w:pPr>
              <w:rPr>
                <w:noProof/>
              </w:rPr>
            </w:pPr>
            <w:r>
              <w:rPr>
                <w:noProof/>
              </w:rPr>
              <w:t>34</w:t>
            </w:r>
          </w:p>
        </w:tc>
        <w:tc>
          <w:tcPr>
            <w:tcW w:w="2239" w:type="dxa"/>
          </w:tcPr>
          <w:p w:rsidR="00B344F8" w:rsidRDefault="00B15687" w:rsidP="001E1F99">
            <w:pPr>
              <w:rPr>
                <w:noProof/>
              </w:rPr>
            </w:pPr>
            <w:r>
              <w:rPr>
                <w:noProof/>
              </w:rPr>
              <w:t>32</w:t>
            </w:r>
          </w:p>
        </w:tc>
        <w:tc>
          <w:tcPr>
            <w:tcW w:w="2277" w:type="dxa"/>
          </w:tcPr>
          <w:p w:rsidR="00B344F8" w:rsidRDefault="00EE1A7A" w:rsidP="001E1F99">
            <w:pPr>
              <w:rPr>
                <w:noProof/>
              </w:rPr>
            </w:pPr>
            <w:r>
              <w:rPr>
                <w:noProof/>
              </w:rPr>
              <w:t>33</w:t>
            </w:r>
          </w:p>
        </w:tc>
      </w:tr>
    </w:tbl>
    <w:p w:rsidR="00E7248E" w:rsidRDefault="00E7248E" w:rsidP="00E7248E"/>
    <w:p w:rsidR="00C91396" w:rsidRDefault="00C91396" w:rsidP="00C91396">
      <w:pPr>
        <w:pStyle w:val="Caption"/>
        <w:framePr w:wrap="around"/>
      </w:pPr>
      <w:bookmarkStart w:id="167" w:name="_Ref43567824"/>
      <w:bookmarkStart w:id="168" w:name="_Toc43570534"/>
      <w:r>
        <w:t xml:space="preserve">Figure </w:t>
      </w:r>
      <w:r w:rsidR="004C0A73">
        <w:fldChar w:fldCharType="begin"/>
      </w:r>
      <w:r w:rsidR="004C0A73">
        <w:instrText xml:space="preserve"> SEQ Figure \* ARABIC </w:instrText>
      </w:r>
      <w:r w:rsidR="004C0A73">
        <w:fldChar w:fldCharType="separate"/>
      </w:r>
      <w:r w:rsidR="00525911">
        <w:rPr>
          <w:noProof/>
        </w:rPr>
        <w:t>25</w:t>
      </w:r>
      <w:r w:rsidR="004C0A73">
        <w:rPr>
          <w:noProof/>
        </w:rPr>
        <w:fldChar w:fldCharType="end"/>
      </w:r>
      <w:bookmarkEnd w:id="167"/>
      <w:r>
        <w:t>: Frequency of FN errors per size</w:t>
      </w:r>
      <w:bookmarkEnd w:id="168"/>
    </w:p>
    <w:p w:rsidR="00C91396" w:rsidRDefault="00C91396" w:rsidP="00C91396">
      <w:pPr>
        <w:ind w:left="576"/>
      </w:pPr>
      <w:r>
        <w:rPr>
          <w:noProof/>
        </w:rPr>
        <w:drawing>
          <wp:inline distT="0" distB="0" distL="0" distR="0" wp14:anchorId="72A60E78" wp14:editId="6785F89E">
            <wp:extent cx="4496892" cy="277500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N histogram per size.png"/>
                    <pic:cNvPicPr/>
                  </pic:nvPicPr>
                  <pic:blipFill>
                    <a:blip r:embed="rId37">
                      <a:extLst>
                        <a:ext uri="{28A0092B-C50C-407E-A947-70E740481C1C}">
                          <a14:useLocalDpi xmlns:a14="http://schemas.microsoft.com/office/drawing/2010/main" val="0"/>
                        </a:ext>
                      </a:extLst>
                    </a:blip>
                    <a:stretch>
                      <a:fillRect/>
                    </a:stretch>
                  </pic:blipFill>
                  <pic:spPr>
                    <a:xfrm>
                      <a:off x="0" y="0"/>
                      <a:ext cx="4501528" cy="2777866"/>
                    </a:xfrm>
                    <a:prstGeom prst="rect">
                      <a:avLst/>
                    </a:prstGeom>
                  </pic:spPr>
                </pic:pic>
              </a:graphicData>
            </a:graphic>
          </wp:inline>
        </w:drawing>
      </w:r>
    </w:p>
    <w:p w:rsidR="00AD458B" w:rsidRDefault="00AD458B" w:rsidP="00E7248E">
      <w:pPr>
        <w:pStyle w:val="H2"/>
        <w:bidi w:val="0"/>
        <w:jc w:val="left"/>
      </w:pPr>
      <w:bookmarkStart w:id="169" w:name="_Toc43569042"/>
      <w:r>
        <w:t>Power comparison</w:t>
      </w:r>
      <w:bookmarkEnd w:id="169"/>
    </w:p>
    <w:p w:rsidR="00261A00" w:rsidRPr="00261A00" w:rsidRDefault="00261A00" w:rsidP="00261A00"/>
    <w:p w:rsidR="00627436" w:rsidRDefault="00CF24FE" w:rsidP="00605553">
      <w:pPr>
        <w:pStyle w:val="p"/>
      </w:pPr>
      <w:r>
        <w:t xml:space="preserve">In previous sections, we showed how we generated classification model to predict the “non-normality” of a sample data. In the evaluation step we tested the models on different test sets and the results indicate a high quality (accuracy) of the models. In this section, we will </w:t>
      </w:r>
      <w:r w:rsidR="00C86D00">
        <w:t xml:space="preserve">evaluate the classification model in terms of “normality test” and will </w:t>
      </w:r>
      <w:r>
        <w:t xml:space="preserve">examine </w:t>
      </w:r>
      <w:r w:rsidR="00C86D00">
        <w:t xml:space="preserve">its quality </w:t>
      </w:r>
      <w:r>
        <w:t>by comparing its power with other statistic tests.</w:t>
      </w:r>
      <w:r w:rsidR="00627436">
        <w:t xml:space="preserve"> </w:t>
      </w:r>
      <w:r w:rsidR="00273321">
        <w:t xml:space="preserve">We choose in this </w:t>
      </w:r>
      <w:r w:rsidR="00605553">
        <w:t>comparison</w:t>
      </w:r>
      <w:r w:rsidR="00273321">
        <w:t xml:space="preserve"> the “rf” model to </w:t>
      </w:r>
      <w:r w:rsidR="00605553">
        <w:t>represent</w:t>
      </w:r>
      <w:r w:rsidR="00273321">
        <w:t xml:space="preserve"> the new machine learning </w:t>
      </w:r>
      <w:r w:rsidR="00605553">
        <w:t xml:space="preserve">approach of testing </w:t>
      </w:r>
      <w:r w:rsidR="00273321">
        <w:t>normality. I</w:t>
      </w:r>
      <w:r w:rsidR="00627436">
        <w:t xml:space="preserve">t was the one with highest performance as we </w:t>
      </w:r>
      <w:r w:rsidR="00605553">
        <w:t xml:space="preserve">saw </w:t>
      </w:r>
      <w:r w:rsidR="00627436">
        <w:t xml:space="preserve">in the evaluation steps before. </w:t>
      </w:r>
      <w:r w:rsidR="00273321">
        <w:t xml:space="preserve">For next sections we will call the </w:t>
      </w:r>
      <w:r w:rsidR="00605553">
        <w:t>created classification model (rf) as “new_test</w:t>
      </w:r>
      <w:r w:rsidR="00BC5E52">
        <w:t>” when</w:t>
      </w:r>
      <w:r w:rsidR="00605553">
        <w:t xml:space="preserve"> we compare it with other tests.</w:t>
      </w:r>
      <w:r w:rsidR="00273321">
        <w:t xml:space="preserve"> </w:t>
      </w:r>
    </w:p>
    <w:p w:rsidR="00902573" w:rsidRDefault="00902573" w:rsidP="00902573">
      <w:pPr>
        <w:pStyle w:val="H3"/>
      </w:pPr>
      <w:bookmarkStart w:id="170" w:name="_Toc43569043"/>
      <w:r>
        <w:lastRenderedPageBreak/>
        <w:t>Procedure</w:t>
      </w:r>
      <w:bookmarkEnd w:id="170"/>
    </w:p>
    <w:p w:rsidR="00902573" w:rsidRPr="00902573" w:rsidRDefault="00902573" w:rsidP="00902573"/>
    <w:p w:rsidR="003B14EE" w:rsidRDefault="00273321" w:rsidP="003B14EE">
      <w:pPr>
        <w:pStyle w:val="p"/>
      </w:pPr>
      <w:r>
        <w:t xml:space="preserve">Power </w:t>
      </w:r>
      <w:r w:rsidR="00053C3B">
        <w:t>comparison</w:t>
      </w:r>
      <w:r>
        <w:t xml:space="preserve"> test was concluded between the </w:t>
      </w:r>
      <w:r w:rsidR="00C721C8">
        <w:t>“new_tes</w:t>
      </w:r>
      <w:r w:rsidR="00053C3B">
        <w:t>t</w:t>
      </w:r>
      <w:r w:rsidR="00C721C8">
        <w:t>”</w:t>
      </w:r>
      <w:r>
        <w:t xml:space="preserve"> model and </w:t>
      </w:r>
      <w:r w:rsidR="00C721C8">
        <w:t xml:space="preserve">other </w:t>
      </w:r>
      <w:r w:rsidR="00053C3B">
        <w:t>statistical</w:t>
      </w:r>
      <w:r w:rsidR="00C721C8">
        <w:t xml:space="preserve"> test</w:t>
      </w:r>
      <w:r w:rsidR="00053C3B">
        <w:t>s</w:t>
      </w:r>
      <w:r w:rsidR="00C721C8">
        <w:t xml:space="preserve"> </w:t>
      </w:r>
      <w:r w:rsidR="00053C3B">
        <w:t>using</w:t>
      </w:r>
      <w:r w:rsidR="00C721C8">
        <w:t xml:space="preserve"> Monte Carlo simulation procedure. </w:t>
      </w:r>
      <w:r w:rsidR="00053C3B">
        <w:t xml:space="preserve">Monte Carlo </w:t>
      </w:r>
      <w:r w:rsidR="00294B70">
        <w:t>is a method to estimate probability and expected value of a random variable by repeating a random process many times. I</w:t>
      </w:r>
      <w:r w:rsidR="00294B70" w:rsidRPr="00294B70">
        <w:t xml:space="preserve">f we find that we are unable to compute a probability or an expected value exactly with mathematics, we can still attempt to estimate it by making the computer repeat the random experiment many times, keeping track of the result of the experiment each time. This technique is known as Monte Carlo simulation, after the famous </w:t>
      </w:r>
      <w:hyperlink r:id="rId38" w:history="1">
        <w:r w:rsidR="00294B70" w:rsidRPr="00294B70">
          <w:rPr>
            <w:rStyle w:val="Hyperlink"/>
          </w:rPr>
          <w:t>Monte Carlo casino</w:t>
        </w:r>
      </w:hyperlink>
      <w:r w:rsidR="00294B70" w:rsidRPr="00294B70">
        <w:t xml:space="preserve"> in the Principality of Monaco.</w:t>
      </w:r>
      <w:r w:rsidR="00294B70">
        <w:t xml:space="preserve"> </w:t>
      </w:r>
      <w:r w:rsidR="00053C3B">
        <w:t xml:space="preserve">For example, in order to find the integral between 3 and 6 in a normal distribution of mean 1 and standard deviation 10, one </w:t>
      </w:r>
      <w:r w:rsidR="00294B70">
        <w:t xml:space="preserve">could </w:t>
      </w:r>
      <w:r w:rsidR="00053C3B">
        <w:t xml:space="preserve">use the probability tables. </w:t>
      </w:r>
      <w:r w:rsidR="00294B70">
        <w:t xml:space="preserve">But it </w:t>
      </w:r>
      <w:r w:rsidR="00053C3B">
        <w:t>can be simulated by sam</w:t>
      </w:r>
      <w:r w:rsidR="00294B70">
        <w:t>p</w:t>
      </w:r>
      <w:r w:rsidR="00053C3B">
        <w:t>ling from that distribution 100,000 times and see how many values are between 3 and 6.</w:t>
      </w:r>
      <w:r w:rsidR="003B14EE">
        <w:t xml:space="preserve"> </w:t>
      </w:r>
    </w:p>
    <w:p w:rsidR="003B14EE" w:rsidRDefault="003B14EE" w:rsidP="00293BC8">
      <w:pPr>
        <w:pStyle w:val="p"/>
      </w:pPr>
      <w:r>
        <w:t xml:space="preserve">Related to our problem, we will </w:t>
      </w:r>
      <w:r w:rsidR="00637D3B">
        <w:t xml:space="preserve">run </w:t>
      </w:r>
      <w:r w:rsidR="00293BC8">
        <w:t xml:space="preserve">Monte Carlo simulation to </w:t>
      </w:r>
      <w:r>
        <w:t xml:space="preserve">estimate the </w:t>
      </w:r>
      <w:r w:rsidR="00293BC8">
        <w:t>power</w:t>
      </w:r>
      <w:r>
        <w:t xml:space="preserve"> of the </w:t>
      </w:r>
      <w:r w:rsidR="00293BC8">
        <w:t xml:space="preserve">normality </w:t>
      </w:r>
      <w:r>
        <w:t>test</w:t>
      </w:r>
      <w:r w:rsidR="00293BC8">
        <w:t>s</w:t>
      </w:r>
      <w:r>
        <w:t>. The power of the test is the probability that the test rejects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:Sample is normal</m:t>
        </m:r>
      </m:oMath>
      <w:r>
        <w:t>) when</w:t>
      </w:r>
      <w:r w:rsidR="00456A34">
        <w:t xml:space="preserve"> it should be rejected (sample is actually </w:t>
      </w:r>
      <w:r>
        <w:t>“not-normal”</w:t>
      </w:r>
      <w:r w:rsidR="00456A34">
        <w:t xml:space="preserve">). We will estimate the power of the tests participating in this comparison by </w:t>
      </w:r>
      <w:r w:rsidR="00293BC8">
        <w:t>letting</w:t>
      </w:r>
      <w:r w:rsidR="00456A34">
        <w:t xml:space="preserve"> each test to detect the departure from normality on a set of samples from “alternative” distribution</w:t>
      </w:r>
      <w:r w:rsidR="00293BC8">
        <w:t>s</w:t>
      </w:r>
      <w:r w:rsidR="00456A34">
        <w:t xml:space="preserve">. We repeat this process many times and the ratio of detected samples out of all </w:t>
      </w:r>
      <w:r w:rsidR="00293BC8">
        <w:t xml:space="preserve">examined </w:t>
      </w:r>
      <w:r w:rsidR="00456A34">
        <w:t>samples represents the power of the test.</w:t>
      </w:r>
    </w:p>
    <w:p w:rsidR="009556CF" w:rsidRDefault="00AD53EE" w:rsidP="00AD53EE">
      <w:pPr>
        <w:pStyle w:val="p"/>
      </w:pPr>
      <w:r>
        <w:t xml:space="preserve">Statistical normality tests were chosen to be in this comparison based on their popularity. Seven tests included in this research are listed in </w:t>
      </w:r>
      <w:r w:rsidRPr="00F64AA2">
        <w:rPr>
          <w:b/>
          <w:bCs/>
        </w:rPr>
        <w:fldChar w:fldCharType="begin"/>
      </w:r>
      <w:r w:rsidRPr="00F64AA2">
        <w:rPr>
          <w:b/>
          <w:bCs/>
        </w:rPr>
        <w:instrText xml:space="preserve"> REF _Ref43570044 \h </w:instrText>
      </w:r>
      <w:r w:rsidR="00F64AA2">
        <w:rPr>
          <w:b/>
          <w:bCs/>
        </w:rPr>
        <w:instrText xml:space="preserve"> \* MERGEFORMAT </w:instrText>
      </w:r>
      <w:r w:rsidRPr="00F64AA2">
        <w:rPr>
          <w:b/>
          <w:bCs/>
        </w:rPr>
      </w:r>
      <w:r w:rsidRPr="00F64AA2">
        <w:rPr>
          <w:b/>
          <w:bCs/>
        </w:rPr>
        <w:fldChar w:fldCharType="separate"/>
      </w:r>
      <w:r w:rsidR="00F64AA2" w:rsidRPr="00F64AA2">
        <w:rPr>
          <w:b/>
          <w:bCs/>
        </w:rPr>
        <w:t xml:space="preserve">Table </w:t>
      </w:r>
      <w:r w:rsidR="00F64AA2" w:rsidRPr="00F64AA2">
        <w:rPr>
          <w:b/>
          <w:bCs/>
          <w:noProof/>
        </w:rPr>
        <w:t>9</w:t>
      </w:r>
      <w:r w:rsidRPr="00F64AA2">
        <w:rPr>
          <w:b/>
          <w:bCs/>
        </w:rPr>
        <w:fldChar w:fldCharType="end"/>
      </w:r>
      <w:r>
        <w:t xml:space="preserve">. </w:t>
      </w:r>
      <w:r w:rsidR="00EC6F88">
        <w:t xml:space="preserve">We used a wide range of alternative distributions in this comparison. Total of 25 different distributions chosen from the main five families shown in </w:t>
      </w:r>
      <w:r w:rsidR="00345F34" w:rsidRPr="00F64AA2">
        <w:rPr>
          <w:b/>
          <w:bCs/>
        </w:rPr>
        <w:fldChar w:fldCharType="begin"/>
      </w:r>
      <w:r w:rsidR="00345F34" w:rsidRPr="00F64AA2">
        <w:rPr>
          <w:b/>
          <w:bCs/>
        </w:rPr>
        <w:instrText xml:space="preserve"> REF _Ref39874715 \h </w:instrText>
      </w:r>
      <w:r w:rsidR="00F64AA2">
        <w:rPr>
          <w:b/>
          <w:bCs/>
        </w:rPr>
        <w:instrText xml:space="preserve"> \* MERGEFORMAT </w:instrText>
      </w:r>
      <w:r w:rsidR="00345F34" w:rsidRPr="00F64AA2">
        <w:rPr>
          <w:b/>
          <w:bCs/>
        </w:rPr>
      </w:r>
      <w:r w:rsidR="00345F34" w:rsidRPr="00F64AA2">
        <w:rPr>
          <w:b/>
          <w:bCs/>
        </w:rPr>
        <w:fldChar w:fldCharType="separate"/>
      </w:r>
      <w:r w:rsidR="00F64AA2" w:rsidRPr="00F64AA2">
        <w:rPr>
          <w:b/>
          <w:bCs/>
        </w:rPr>
        <w:t xml:space="preserve">Table </w:t>
      </w:r>
      <w:r w:rsidR="00F64AA2" w:rsidRPr="00F64AA2">
        <w:rPr>
          <w:b/>
          <w:bCs/>
          <w:noProof/>
        </w:rPr>
        <w:t>1</w:t>
      </w:r>
      <w:r w:rsidR="00345F34" w:rsidRPr="00F64AA2">
        <w:rPr>
          <w:b/>
          <w:bCs/>
        </w:rPr>
        <w:fldChar w:fldCharType="end"/>
      </w:r>
      <w:r w:rsidR="00EC6F88">
        <w:t xml:space="preserve">. </w:t>
      </w:r>
      <w:r w:rsidR="005678D2">
        <w:t xml:space="preserve">The power was estimated on three levels of significance: α = 0.01, α = </w:t>
      </w:r>
      <w:r w:rsidR="005678D2">
        <w:lastRenderedPageBreak/>
        <w:t>0.05, and α=0.10. Samples of size 10, 2</w:t>
      </w:r>
      <w:r w:rsidR="005779A8">
        <w:t xml:space="preserve">0, 30, 50, 100, 200, 500, and 1000 </w:t>
      </w:r>
      <w:r w:rsidR="005678D2">
        <w:t xml:space="preserve">used in the simulation from each alternative with 1,000 repetitions. </w:t>
      </w:r>
    </w:p>
    <w:p w:rsidR="00FF2E67" w:rsidRDefault="00FF2E67" w:rsidP="00FF2E67">
      <w:pPr>
        <w:pStyle w:val="Caption"/>
        <w:framePr w:wrap="around"/>
      </w:pPr>
      <w:bookmarkStart w:id="171" w:name="_Ref43570044"/>
      <w:bookmarkStart w:id="172" w:name="_Toc43570576"/>
      <w:r>
        <w:t xml:space="preserve">Table </w:t>
      </w:r>
      <w:r w:rsidR="004C0A73">
        <w:fldChar w:fldCharType="begin"/>
      </w:r>
      <w:r w:rsidR="004C0A73">
        <w:instrText xml:space="preserve"> SEQ Table \* ARABIC </w:instrText>
      </w:r>
      <w:r w:rsidR="004C0A73">
        <w:fldChar w:fldCharType="separate"/>
      </w:r>
      <w:r w:rsidR="00650A65">
        <w:rPr>
          <w:noProof/>
        </w:rPr>
        <w:t>9</w:t>
      </w:r>
      <w:r w:rsidR="004C0A73">
        <w:rPr>
          <w:noProof/>
        </w:rPr>
        <w:fldChar w:fldCharType="end"/>
      </w:r>
      <w:bookmarkEnd w:id="171"/>
      <w:r>
        <w:t>: List of normality tests used in the power comparison</w:t>
      </w:r>
      <w:bookmarkEnd w:id="172"/>
    </w:p>
    <w:tbl>
      <w:tblPr>
        <w:tblStyle w:val="TableGrid"/>
        <w:tblW w:w="0" w:type="auto"/>
        <w:tblInd w:w="1327" w:type="dxa"/>
        <w:tblLook w:val="04A0" w:firstRow="1" w:lastRow="0" w:firstColumn="1" w:lastColumn="0" w:noHBand="0" w:noVBand="1"/>
      </w:tblPr>
      <w:tblGrid>
        <w:gridCol w:w="3159"/>
        <w:gridCol w:w="3159"/>
      </w:tblGrid>
      <w:tr w:rsidR="00954848" w:rsidTr="00A96BAA">
        <w:trPr>
          <w:trHeight w:val="509"/>
        </w:trPr>
        <w:tc>
          <w:tcPr>
            <w:tcW w:w="3159" w:type="dxa"/>
          </w:tcPr>
          <w:p w:rsidR="00954848" w:rsidRDefault="00C90C98" w:rsidP="00954848">
            <w:pPr>
              <w:pStyle w:val="p"/>
              <w:ind w:firstLine="0"/>
              <w:rPr>
                <w:noProof/>
              </w:rPr>
            </w:pPr>
            <w:r>
              <w:rPr>
                <w:noProof/>
              </w:rPr>
              <w:t>Shapiro-Wilk (SW)</w:t>
            </w:r>
          </w:p>
        </w:tc>
        <w:tc>
          <w:tcPr>
            <w:tcW w:w="3159" w:type="dxa"/>
          </w:tcPr>
          <w:p w:rsidR="00954848" w:rsidRDefault="00954848" w:rsidP="005779A8">
            <w:pPr>
              <w:pStyle w:val="p"/>
              <w:ind w:firstLine="0"/>
              <w:rPr>
                <w:noProof/>
              </w:rPr>
            </w:pPr>
            <w:r w:rsidRPr="00F17DD1">
              <w:rPr>
                <w:noProof/>
              </w:rPr>
              <w:t>Anderson-Darling</w:t>
            </w:r>
            <w:r>
              <w:rPr>
                <w:noProof/>
              </w:rPr>
              <w:t xml:space="preserve"> (AD)</w:t>
            </w:r>
          </w:p>
        </w:tc>
      </w:tr>
      <w:tr w:rsidR="00954848" w:rsidTr="00A96BAA">
        <w:trPr>
          <w:trHeight w:val="509"/>
        </w:trPr>
        <w:tc>
          <w:tcPr>
            <w:tcW w:w="3159" w:type="dxa"/>
          </w:tcPr>
          <w:p w:rsidR="00954848" w:rsidRDefault="00E93737" w:rsidP="005779A8">
            <w:pPr>
              <w:pStyle w:val="p"/>
              <w:ind w:firstLine="0"/>
              <w:rPr>
                <w:noProof/>
              </w:rPr>
            </w:pPr>
            <w:r w:rsidRPr="00F17DD1">
              <w:rPr>
                <w:noProof/>
              </w:rPr>
              <w:t>Jarque-Bera (JB)</w:t>
            </w:r>
          </w:p>
        </w:tc>
        <w:tc>
          <w:tcPr>
            <w:tcW w:w="3159" w:type="dxa"/>
          </w:tcPr>
          <w:p w:rsidR="00954848" w:rsidRDefault="00C90C98" w:rsidP="005779A8">
            <w:pPr>
              <w:pStyle w:val="p"/>
              <w:ind w:firstLine="0"/>
              <w:rPr>
                <w:noProof/>
              </w:rPr>
            </w:pPr>
            <w:r w:rsidRPr="00F17DD1">
              <w:rPr>
                <w:noProof/>
              </w:rPr>
              <w:t>Shapiro-Francia</w:t>
            </w:r>
            <w:r>
              <w:rPr>
                <w:noProof/>
              </w:rPr>
              <w:t xml:space="preserve"> </w:t>
            </w:r>
            <w:r w:rsidRPr="00F17DD1">
              <w:rPr>
                <w:noProof/>
              </w:rPr>
              <w:t>(S</w:t>
            </w:r>
            <w:r>
              <w:rPr>
                <w:noProof/>
              </w:rPr>
              <w:t>F</w:t>
            </w:r>
            <w:r w:rsidRPr="00F17DD1">
              <w:rPr>
                <w:noProof/>
              </w:rPr>
              <w:t>)</w:t>
            </w:r>
          </w:p>
        </w:tc>
      </w:tr>
      <w:tr w:rsidR="00954848" w:rsidTr="00A96BAA">
        <w:trPr>
          <w:trHeight w:val="509"/>
        </w:trPr>
        <w:tc>
          <w:tcPr>
            <w:tcW w:w="3159" w:type="dxa"/>
          </w:tcPr>
          <w:p w:rsidR="00954848" w:rsidRDefault="00C90C98" w:rsidP="005779A8">
            <w:pPr>
              <w:pStyle w:val="p"/>
              <w:ind w:firstLine="0"/>
              <w:rPr>
                <w:noProof/>
              </w:rPr>
            </w:pPr>
            <w:r w:rsidRPr="00F17DD1">
              <w:rPr>
                <w:noProof/>
              </w:rPr>
              <w:t>Kolmogorov-Smirnov</w:t>
            </w:r>
            <w:r>
              <w:rPr>
                <w:noProof/>
              </w:rPr>
              <w:t xml:space="preserve"> (KS)</w:t>
            </w:r>
          </w:p>
        </w:tc>
        <w:tc>
          <w:tcPr>
            <w:tcW w:w="3159" w:type="dxa"/>
          </w:tcPr>
          <w:p w:rsidR="00954848" w:rsidRDefault="00C90C98" w:rsidP="005779A8">
            <w:pPr>
              <w:pStyle w:val="p"/>
              <w:ind w:firstLine="0"/>
              <w:rPr>
                <w:noProof/>
              </w:rPr>
            </w:pPr>
            <w:r w:rsidRPr="00F17DD1">
              <w:rPr>
                <w:noProof/>
              </w:rPr>
              <w:t>Cramer-von Mises</w:t>
            </w:r>
            <w:r>
              <w:rPr>
                <w:noProof/>
              </w:rPr>
              <w:t xml:space="preserve"> (CVM)</w:t>
            </w:r>
          </w:p>
        </w:tc>
      </w:tr>
      <w:tr w:rsidR="00954848" w:rsidTr="00A96BAA">
        <w:trPr>
          <w:trHeight w:val="497"/>
        </w:trPr>
        <w:tc>
          <w:tcPr>
            <w:tcW w:w="3159" w:type="dxa"/>
          </w:tcPr>
          <w:p w:rsidR="00954848" w:rsidRDefault="00494F10" w:rsidP="005779A8">
            <w:pPr>
              <w:pStyle w:val="p"/>
              <w:ind w:firstLine="0"/>
              <w:rPr>
                <w:noProof/>
              </w:rPr>
            </w:pPr>
            <w:r w:rsidRPr="00494F10">
              <w:rPr>
                <w:noProof/>
              </w:rPr>
              <w:t>Lilliefors</w:t>
            </w:r>
            <w:r>
              <w:rPr>
                <w:noProof/>
              </w:rPr>
              <w:t xml:space="preserve"> (Lillie)</w:t>
            </w:r>
          </w:p>
        </w:tc>
        <w:tc>
          <w:tcPr>
            <w:tcW w:w="3159" w:type="dxa"/>
          </w:tcPr>
          <w:p w:rsidR="00954848" w:rsidRDefault="00954848" w:rsidP="005779A8">
            <w:pPr>
              <w:pStyle w:val="p"/>
              <w:ind w:firstLine="0"/>
              <w:rPr>
                <w:noProof/>
              </w:rPr>
            </w:pPr>
          </w:p>
        </w:tc>
      </w:tr>
    </w:tbl>
    <w:p w:rsidR="00954848" w:rsidRDefault="00954848" w:rsidP="005779A8">
      <w:pPr>
        <w:pStyle w:val="p"/>
      </w:pPr>
    </w:p>
    <w:p w:rsidR="00766E79" w:rsidRDefault="009556CF" w:rsidP="00766E79">
      <w:pPr>
        <w:pStyle w:val="p"/>
      </w:pPr>
      <w:r>
        <w:t>The “new_test” is a binary classification model that was tuned in “validation” stage with a fixed threshold</w:t>
      </w:r>
      <w:r w:rsidR="007748D4">
        <w:t xml:space="preserve"> of 0.629</w:t>
      </w:r>
      <w:r>
        <w:t xml:space="preserve"> in which </w:t>
      </w:r>
      <w:r w:rsidR="007748D4">
        <w:t xml:space="preserve">a prediction above this threshold considered as “alternative” a prediction below this threshold as “normal”. The question is how we will run this model on three different level of significance. </w:t>
      </w:r>
      <w:r w:rsidR="00766E79">
        <w:t xml:space="preserve">We can answer this question </w:t>
      </w:r>
      <w:r w:rsidR="007E7323">
        <w:t xml:space="preserve">simply </w:t>
      </w:r>
      <w:r w:rsidR="00766E79">
        <w:t xml:space="preserve">if we know </w:t>
      </w:r>
      <w:r w:rsidR="007E7323">
        <w:t>that:</w:t>
      </w:r>
    </w:p>
    <w:p w:rsidR="00766E79" w:rsidRPr="007E7323" w:rsidRDefault="00766E79" w:rsidP="007E7323">
      <w:pPr>
        <w:pStyle w:val="p"/>
      </w:pPr>
      <m:oMathPara>
        <m:oMath>
          <m:r>
            <w:rPr>
              <w:rFonts w:ascii="Cambria Math" w:hAnsi="Cambria Math"/>
            </w:rPr>
            <m:t>α=FPR=1-Specificity</m:t>
          </m:r>
        </m:oMath>
      </m:oMathPara>
    </w:p>
    <w:p w:rsidR="007E7323" w:rsidRDefault="007E7323" w:rsidP="00066DD7">
      <w:pPr>
        <w:pStyle w:val="p"/>
        <w:ind w:firstLine="0"/>
      </w:pPr>
      <w:r>
        <w:t xml:space="preserve">So, to run the model on </w:t>
      </w:r>
      <m:oMath>
        <m:r>
          <w:rPr>
            <w:rFonts w:ascii="Cambria Math" w:hAnsi="Cambria Math"/>
          </w:rPr>
          <m:t>α=0.05</m:t>
        </m:r>
      </m:oMath>
      <w:r>
        <w:t xml:space="preserve"> level of significance, we need to apply the threshold that gives</w:t>
      </w:r>
      <m:oMath>
        <m:r>
          <w:rPr>
            <w:rFonts w:ascii="Cambria Math" w:hAnsi="Cambria Math"/>
          </w:rPr>
          <m:t xml:space="preserve"> specificity=1-0.05=0.95</m:t>
        </m:r>
      </m:oMath>
      <w:r>
        <w:t>.</w:t>
      </w:r>
      <w:r w:rsidR="00E24700">
        <w:t xml:space="preserve"> </w:t>
      </w:r>
      <w:r w:rsidR="00066DD7" w:rsidRPr="00F64AA2">
        <w:rPr>
          <w:b/>
          <w:bCs/>
        </w:rPr>
        <w:fldChar w:fldCharType="begin"/>
      </w:r>
      <w:r w:rsidR="00066DD7" w:rsidRPr="00F64AA2">
        <w:rPr>
          <w:b/>
          <w:bCs/>
        </w:rPr>
        <w:instrText xml:space="preserve"> REF _Ref43569513 \h </w:instrText>
      </w:r>
      <w:r w:rsidR="00F64AA2">
        <w:rPr>
          <w:b/>
          <w:bCs/>
        </w:rPr>
        <w:instrText xml:space="preserve"> \* MERGEFORMAT </w:instrText>
      </w:r>
      <w:r w:rsidR="00066DD7" w:rsidRPr="00F64AA2">
        <w:rPr>
          <w:b/>
          <w:bCs/>
        </w:rPr>
      </w:r>
      <w:r w:rsidR="00066DD7" w:rsidRPr="00F64AA2">
        <w:rPr>
          <w:b/>
          <w:bCs/>
        </w:rPr>
        <w:fldChar w:fldCharType="separate"/>
      </w:r>
      <w:r w:rsidR="00F64AA2" w:rsidRPr="00F64AA2">
        <w:rPr>
          <w:b/>
          <w:bCs/>
        </w:rPr>
        <w:t xml:space="preserve">Table </w:t>
      </w:r>
      <w:r w:rsidR="00F64AA2" w:rsidRPr="00F64AA2">
        <w:rPr>
          <w:b/>
          <w:bCs/>
          <w:noProof/>
        </w:rPr>
        <w:t>10</w:t>
      </w:r>
      <w:r w:rsidR="00066DD7" w:rsidRPr="00F64AA2">
        <w:rPr>
          <w:b/>
          <w:bCs/>
        </w:rPr>
        <w:fldChar w:fldCharType="end"/>
      </w:r>
      <w:r w:rsidR="00066DD7">
        <w:t xml:space="preserve"> </w:t>
      </w:r>
      <w:r w:rsidR="00E24700">
        <w:t>show</w:t>
      </w:r>
      <w:r w:rsidR="00066DD7">
        <w:t>s</w:t>
      </w:r>
      <w:r w:rsidR="00E24700">
        <w:t xml:space="preserve"> the </w:t>
      </w:r>
      <w:r w:rsidR="00F839B6">
        <w:t>thresholds used in the “new_tes</w:t>
      </w:r>
      <w:r w:rsidR="000D6C29">
        <w:t>t</w:t>
      </w:r>
      <w:r w:rsidR="00F839B6">
        <w:t xml:space="preserve">” </w:t>
      </w:r>
      <w:r w:rsidR="000D6C29">
        <w:t xml:space="preserve">– “rf” model - </w:t>
      </w:r>
      <w:r w:rsidR="00F839B6">
        <w:t>on each significance level</w:t>
      </w:r>
      <w:r w:rsidR="000D6C29">
        <w:t xml:space="preserve"> using the “validation” set.</w:t>
      </w:r>
    </w:p>
    <w:p w:rsidR="00B10E04" w:rsidRDefault="00B10E04" w:rsidP="000D6C29">
      <w:pPr>
        <w:pStyle w:val="p"/>
        <w:ind w:firstLine="0"/>
      </w:pPr>
    </w:p>
    <w:p w:rsidR="00066DD7" w:rsidRDefault="00066DD7" w:rsidP="00066DD7">
      <w:pPr>
        <w:pStyle w:val="Caption"/>
        <w:framePr w:wrap="around"/>
      </w:pPr>
      <w:bookmarkStart w:id="173" w:name="_Ref43569513"/>
      <w:bookmarkStart w:id="174" w:name="_Toc43570577"/>
      <w:r>
        <w:t xml:space="preserve">Table </w:t>
      </w:r>
      <w:r w:rsidR="004C0A73">
        <w:fldChar w:fldCharType="begin"/>
      </w:r>
      <w:r w:rsidR="004C0A73">
        <w:instrText xml:space="preserve"> SEQ Table \* ARABIC </w:instrText>
      </w:r>
      <w:r w:rsidR="004C0A73">
        <w:fldChar w:fldCharType="separate"/>
      </w:r>
      <w:r w:rsidR="00650A65">
        <w:rPr>
          <w:noProof/>
        </w:rPr>
        <w:t>10</w:t>
      </w:r>
      <w:r w:rsidR="004C0A73">
        <w:rPr>
          <w:noProof/>
        </w:rPr>
        <w:fldChar w:fldCharType="end"/>
      </w:r>
      <w:bookmarkEnd w:id="173"/>
      <w:r>
        <w:t>: "new_test" Threshold</w:t>
      </w:r>
      <w:r>
        <w:rPr>
          <w:noProof/>
        </w:rPr>
        <w:t xml:space="preserve"> used on each significance level</w:t>
      </w:r>
      <w:bookmarkEnd w:id="174"/>
    </w:p>
    <w:tbl>
      <w:tblPr>
        <w:tblStyle w:val="TableGrid"/>
        <w:tblW w:w="0" w:type="auto"/>
        <w:jc w:val="center"/>
        <w:tblLook w:val="04A0" w:firstRow="1" w:lastRow="0" w:firstColumn="1" w:lastColumn="0" w:noHBand="0" w:noVBand="1"/>
      </w:tblPr>
      <w:tblGrid>
        <w:gridCol w:w="2065"/>
        <w:gridCol w:w="1710"/>
        <w:gridCol w:w="2250"/>
      </w:tblGrid>
      <w:tr w:rsidR="00066DD7" w:rsidTr="00066DD7">
        <w:trPr>
          <w:jc w:val="center"/>
        </w:trPr>
        <w:tc>
          <w:tcPr>
            <w:tcW w:w="2065" w:type="dxa"/>
            <w:shd w:val="clear" w:color="auto" w:fill="AEAAAA" w:themeFill="background2" w:themeFillShade="BF"/>
          </w:tcPr>
          <w:p w:rsidR="00066DD7" w:rsidRPr="00B10E04" w:rsidRDefault="00066DD7" w:rsidP="004D2AD6">
            <w:pPr>
              <w:pStyle w:val="p"/>
              <w:ind w:firstLine="0"/>
              <w:rPr>
                <w:b/>
                <w:bCs/>
                <w:color w:val="FFFFFF" w:themeColor="background1"/>
              </w:rPr>
            </w:pPr>
            <m:oMath>
              <m:r>
                <m:rPr>
                  <m:sty m:val="bi"/>
                </m:rPr>
                <w:rPr>
                  <w:rFonts w:ascii="Cambria Math" w:hAnsi="Cambria Math"/>
                  <w:color w:val="FFFFFF" w:themeColor="background1"/>
                </w:rPr>
                <m:t>α</m:t>
              </m:r>
            </m:oMath>
            <w:r>
              <w:rPr>
                <w:b/>
                <w:bCs/>
                <w:color w:val="FFFFFF" w:themeColor="background1"/>
              </w:rPr>
              <w:t xml:space="preserve"> </w:t>
            </w:r>
          </w:p>
        </w:tc>
        <w:tc>
          <w:tcPr>
            <w:tcW w:w="1710" w:type="dxa"/>
            <w:shd w:val="clear" w:color="auto" w:fill="AEAAAA" w:themeFill="background2" w:themeFillShade="BF"/>
          </w:tcPr>
          <w:p w:rsidR="00066DD7" w:rsidRPr="00B10E04" w:rsidRDefault="00066DD7" w:rsidP="00F839B6">
            <w:pPr>
              <w:pStyle w:val="p"/>
              <w:ind w:firstLine="0"/>
              <w:rPr>
                <w:b/>
                <w:bCs/>
                <w:color w:val="FFFFFF" w:themeColor="background1"/>
              </w:rPr>
            </w:pPr>
            <w:r>
              <w:rPr>
                <w:b/>
                <w:bCs/>
                <w:color w:val="FFFFFF" w:themeColor="background1"/>
              </w:rPr>
              <w:t>Specificity</w:t>
            </w:r>
          </w:p>
        </w:tc>
        <w:tc>
          <w:tcPr>
            <w:tcW w:w="2250" w:type="dxa"/>
            <w:shd w:val="clear" w:color="auto" w:fill="AEAAAA" w:themeFill="background2" w:themeFillShade="BF"/>
          </w:tcPr>
          <w:p w:rsidR="00066DD7" w:rsidRPr="00B10E04" w:rsidRDefault="00066DD7" w:rsidP="00F839B6">
            <w:pPr>
              <w:pStyle w:val="p"/>
              <w:ind w:firstLine="0"/>
              <w:rPr>
                <w:b/>
                <w:bCs/>
                <w:color w:val="FFFFFF" w:themeColor="background1"/>
              </w:rPr>
            </w:pPr>
            <w:r w:rsidRPr="00B10E04">
              <w:rPr>
                <w:b/>
                <w:bCs/>
                <w:color w:val="FFFFFF" w:themeColor="background1"/>
              </w:rPr>
              <w:t>Threshold</w:t>
            </w:r>
          </w:p>
        </w:tc>
      </w:tr>
      <w:tr w:rsidR="00066DD7" w:rsidTr="00066DD7">
        <w:trPr>
          <w:jc w:val="center"/>
        </w:trPr>
        <w:tc>
          <w:tcPr>
            <w:tcW w:w="2065" w:type="dxa"/>
          </w:tcPr>
          <w:p w:rsidR="00066DD7" w:rsidRDefault="00066DD7" w:rsidP="00F839B6">
            <w:pPr>
              <w:pStyle w:val="p"/>
              <w:ind w:firstLine="0"/>
            </w:pPr>
            <w:r>
              <w:t>0.01</w:t>
            </w:r>
          </w:p>
        </w:tc>
        <w:tc>
          <w:tcPr>
            <w:tcW w:w="1710" w:type="dxa"/>
          </w:tcPr>
          <w:p w:rsidR="00066DD7" w:rsidRDefault="00066DD7" w:rsidP="00F839B6">
            <w:pPr>
              <w:pStyle w:val="p"/>
              <w:ind w:firstLine="0"/>
            </w:pPr>
            <w:r>
              <w:t>0.99</w:t>
            </w:r>
          </w:p>
        </w:tc>
        <w:tc>
          <w:tcPr>
            <w:tcW w:w="2250" w:type="dxa"/>
          </w:tcPr>
          <w:p w:rsidR="00066DD7" w:rsidRDefault="00066DD7" w:rsidP="00F839B6">
            <w:pPr>
              <w:pStyle w:val="p"/>
              <w:ind w:firstLine="0"/>
            </w:pPr>
            <w:r>
              <w:t>0.65</w:t>
            </w:r>
          </w:p>
        </w:tc>
      </w:tr>
      <w:tr w:rsidR="00066DD7" w:rsidTr="00066DD7">
        <w:trPr>
          <w:jc w:val="center"/>
        </w:trPr>
        <w:tc>
          <w:tcPr>
            <w:tcW w:w="2065" w:type="dxa"/>
          </w:tcPr>
          <w:p w:rsidR="00066DD7" w:rsidRDefault="00066DD7" w:rsidP="00F839B6">
            <w:pPr>
              <w:pStyle w:val="p"/>
              <w:ind w:firstLine="0"/>
            </w:pPr>
            <w:r>
              <w:t>0.05</w:t>
            </w:r>
          </w:p>
        </w:tc>
        <w:tc>
          <w:tcPr>
            <w:tcW w:w="1710" w:type="dxa"/>
          </w:tcPr>
          <w:p w:rsidR="00066DD7" w:rsidRDefault="00066DD7" w:rsidP="00F839B6">
            <w:pPr>
              <w:pStyle w:val="p"/>
              <w:ind w:firstLine="0"/>
            </w:pPr>
            <w:r>
              <w:t>0.95</w:t>
            </w:r>
          </w:p>
        </w:tc>
        <w:tc>
          <w:tcPr>
            <w:tcW w:w="2250" w:type="dxa"/>
          </w:tcPr>
          <w:p w:rsidR="00066DD7" w:rsidRDefault="00066DD7" w:rsidP="00F839B6">
            <w:pPr>
              <w:pStyle w:val="p"/>
              <w:ind w:firstLine="0"/>
            </w:pPr>
            <w:r>
              <w:t>0.45</w:t>
            </w:r>
          </w:p>
        </w:tc>
      </w:tr>
      <w:tr w:rsidR="00066DD7" w:rsidTr="00066DD7">
        <w:trPr>
          <w:jc w:val="center"/>
        </w:trPr>
        <w:tc>
          <w:tcPr>
            <w:tcW w:w="2065" w:type="dxa"/>
          </w:tcPr>
          <w:p w:rsidR="00066DD7" w:rsidRDefault="00066DD7" w:rsidP="00F839B6">
            <w:pPr>
              <w:pStyle w:val="p"/>
              <w:ind w:firstLine="0"/>
            </w:pPr>
            <w:r>
              <w:t>0.1</w:t>
            </w:r>
          </w:p>
        </w:tc>
        <w:tc>
          <w:tcPr>
            <w:tcW w:w="1710" w:type="dxa"/>
          </w:tcPr>
          <w:p w:rsidR="00066DD7" w:rsidRDefault="00066DD7" w:rsidP="00F839B6">
            <w:pPr>
              <w:pStyle w:val="p"/>
              <w:ind w:firstLine="0"/>
            </w:pPr>
            <w:r>
              <w:t>0.9</w:t>
            </w:r>
          </w:p>
        </w:tc>
        <w:tc>
          <w:tcPr>
            <w:tcW w:w="2250" w:type="dxa"/>
          </w:tcPr>
          <w:p w:rsidR="00066DD7" w:rsidRDefault="00066DD7" w:rsidP="00F839B6">
            <w:pPr>
              <w:pStyle w:val="p"/>
              <w:ind w:firstLine="0"/>
            </w:pPr>
            <w:r>
              <w:t>0.35</w:t>
            </w:r>
          </w:p>
        </w:tc>
      </w:tr>
    </w:tbl>
    <w:p w:rsidR="003B14EE" w:rsidRDefault="003B14EE" w:rsidP="003B14EE">
      <w:pPr>
        <w:pStyle w:val="p"/>
      </w:pPr>
    </w:p>
    <w:p w:rsidR="0086769B" w:rsidRDefault="004C0A73" w:rsidP="006C0CB2">
      <w:pPr>
        <w:pStyle w:val="p"/>
      </w:pPr>
      <w:hyperlink r:id="rId39" w:history="1">
        <w:r w:rsidR="0086769B" w:rsidRPr="006C0CB2">
          <w:rPr>
            <w:rStyle w:val="Hyperlink"/>
          </w:rPr>
          <w:t>MonteCarlo</w:t>
        </w:r>
      </w:hyperlink>
      <w:r w:rsidR="0086769B">
        <w:t xml:space="preserve"> R package </w:t>
      </w:r>
      <w:r w:rsidR="006C0CB2">
        <w:t xml:space="preserve">used </w:t>
      </w:r>
      <w:r w:rsidR="0086769B">
        <w:t xml:space="preserve">to run the simulation, complete code can be found in </w:t>
      </w:r>
      <w:r w:rsidR="0086769B" w:rsidRPr="00AE779D">
        <w:rPr>
          <w:b/>
          <w:bCs/>
        </w:rPr>
        <w:fldChar w:fldCharType="begin"/>
      </w:r>
      <w:r w:rsidR="0086769B" w:rsidRPr="00AE779D">
        <w:rPr>
          <w:b/>
          <w:bCs/>
        </w:rPr>
        <w:instrText xml:space="preserve"> REF _Ref43570040 \h </w:instrText>
      </w:r>
      <w:r w:rsidR="00AE779D">
        <w:rPr>
          <w:b/>
          <w:bCs/>
        </w:rPr>
        <w:instrText xml:space="preserve"> \* MERGEFORMAT </w:instrText>
      </w:r>
      <w:r w:rsidR="0086769B" w:rsidRPr="00AE779D">
        <w:rPr>
          <w:b/>
          <w:bCs/>
        </w:rPr>
      </w:r>
      <w:r w:rsidR="0086769B" w:rsidRPr="00AE779D">
        <w:rPr>
          <w:b/>
          <w:bCs/>
        </w:rPr>
        <w:fldChar w:fldCharType="separate"/>
      </w:r>
      <w:r w:rsidR="00AE779D" w:rsidRPr="00AE779D">
        <w:rPr>
          <w:b/>
          <w:bCs/>
        </w:rPr>
        <w:t xml:space="preserve">Code Snippet </w:t>
      </w:r>
      <w:r w:rsidR="00AE779D" w:rsidRPr="00AE779D">
        <w:rPr>
          <w:b/>
          <w:bCs/>
          <w:noProof/>
        </w:rPr>
        <w:t>4</w:t>
      </w:r>
      <w:r w:rsidR="0086769B" w:rsidRPr="00AE779D">
        <w:rPr>
          <w:b/>
          <w:bCs/>
        </w:rPr>
        <w:fldChar w:fldCharType="end"/>
      </w:r>
      <w:r w:rsidR="0086769B">
        <w:t xml:space="preserve"> in Appendix.</w:t>
      </w:r>
    </w:p>
    <w:p w:rsidR="00462FDA" w:rsidRDefault="00462FDA" w:rsidP="006C0CB2">
      <w:pPr>
        <w:pStyle w:val="p"/>
      </w:pPr>
    </w:p>
    <w:p w:rsidR="001C573E" w:rsidRDefault="004F2BC9" w:rsidP="001C573E">
      <w:pPr>
        <w:pStyle w:val="H3"/>
      </w:pPr>
      <w:bookmarkStart w:id="175" w:name="_Toc43569044"/>
      <w:r>
        <w:t>Results</w:t>
      </w:r>
      <w:bookmarkEnd w:id="175"/>
    </w:p>
    <w:p w:rsidR="00462FDA" w:rsidRPr="00462FDA" w:rsidRDefault="00462FDA" w:rsidP="00462FDA"/>
    <w:p w:rsidR="001C573E" w:rsidRDefault="009369C5" w:rsidP="00243FBE">
      <w:pPr>
        <w:pStyle w:val="p"/>
      </w:pPr>
      <w:r>
        <w:t xml:space="preserve">In this section we discuss the results of the power of normality tests including the “new_test” we propose in this research. We will show the power of </w:t>
      </w:r>
      <w:r w:rsidR="00243FBE">
        <w:t>the tests from different perspectives</w:t>
      </w:r>
      <w:r>
        <w:t xml:space="preserve">. First, we calculate </w:t>
      </w:r>
      <w:r w:rsidR="00243FBE">
        <w:t xml:space="preserve">the </w:t>
      </w:r>
      <w:r>
        <w:t xml:space="preserve">overall power of each test on all alternative distribution per each sample size. Then, we calculate the power of each test per each alternative family. And </w:t>
      </w:r>
      <w:r w:rsidR="00243FBE">
        <w:t>finally</w:t>
      </w:r>
      <w:r>
        <w:t>, we show the power of each test on each of the 25 alternative distribution</w:t>
      </w:r>
      <w:r w:rsidR="00243FBE">
        <w:t>s</w:t>
      </w:r>
      <w:r>
        <w:t>.</w:t>
      </w:r>
    </w:p>
    <w:p w:rsidR="00A116CC" w:rsidRDefault="00A116CC" w:rsidP="001961B9">
      <w:pPr>
        <w:pStyle w:val="p"/>
      </w:pPr>
      <w:r>
        <w:t xml:space="preserve">By looking on </w:t>
      </w:r>
      <w:r w:rsidRPr="00053945">
        <w:rPr>
          <w:b/>
          <w:bCs/>
        </w:rPr>
        <w:fldChar w:fldCharType="begin"/>
      </w:r>
      <w:r w:rsidRPr="00053945">
        <w:rPr>
          <w:b/>
          <w:bCs/>
        </w:rPr>
        <w:instrText xml:space="preserve"> REF _Ref43570041 \h </w:instrText>
      </w:r>
      <w:r w:rsidR="00053945">
        <w:rPr>
          <w:b/>
          <w:bCs/>
        </w:rPr>
        <w:instrText xml:space="preserve"> \* MERGEFORMAT </w:instrText>
      </w:r>
      <w:r w:rsidRPr="00053945">
        <w:rPr>
          <w:b/>
          <w:bCs/>
        </w:rPr>
      </w:r>
      <w:r w:rsidRPr="00053945">
        <w:rPr>
          <w:b/>
          <w:bCs/>
        </w:rPr>
        <w:fldChar w:fldCharType="separate"/>
      </w:r>
      <w:r w:rsidR="00053945" w:rsidRPr="00053945">
        <w:rPr>
          <w:b/>
          <w:bCs/>
        </w:rPr>
        <w:t xml:space="preserve">Figure </w:t>
      </w:r>
      <w:r w:rsidR="00053945" w:rsidRPr="00053945">
        <w:rPr>
          <w:b/>
          <w:bCs/>
          <w:noProof/>
        </w:rPr>
        <w:t>26</w:t>
      </w:r>
      <w:r w:rsidRPr="00053945">
        <w:rPr>
          <w:b/>
          <w:bCs/>
        </w:rPr>
        <w:fldChar w:fldCharType="end"/>
      </w:r>
      <w:r w:rsidR="001B3237">
        <w:t xml:space="preserve">, </w:t>
      </w:r>
      <w:r w:rsidR="001B3237" w:rsidRPr="00053945">
        <w:rPr>
          <w:b/>
          <w:bCs/>
        </w:rPr>
        <w:fldChar w:fldCharType="begin"/>
      </w:r>
      <w:r w:rsidR="001B3237" w:rsidRPr="00053945">
        <w:rPr>
          <w:b/>
          <w:bCs/>
        </w:rPr>
        <w:instrText xml:space="preserve"> REF _Ref43570042 \h </w:instrText>
      </w:r>
      <w:r w:rsidR="00053945">
        <w:rPr>
          <w:b/>
          <w:bCs/>
        </w:rPr>
        <w:instrText xml:space="preserve"> \* MERGEFORMAT </w:instrText>
      </w:r>
      <w:r w:rsidR="001B3237" w:rsidRPr="00053945">
        <w:rPr>
          <w:b/>
          <w:bCs/>
        </w:rPr>
      </w:r>
      <w:r w:rsidR="001B3237" w:rsidRPr="00053945">
        <w:rPr>
          <w:b/>
          <w:bCs/>
        </w:rPr>
        <w:fldChar w:fldCharType="separate"/>
      </w:r>
      <w:r w:rsidR="00053945" w:rsidRPr="00053945">
        <w:rPr>
          <w:b/>
          <w:bCs/>
        </w:rPr>
        <w:t xml:space="preserve">Figure </w:t>
      </w:r>
      <w:r w:rsidR="00053945" w:rsidRPr="00053945">
        <w:rPr>
          <w:b/>
          <w:bCs/>
          <w:noProof/>
        </w:rPr>
        <w:t>27</w:t>
      </w:r>
      <w:r w:rsidR="001B3237" w:rsidRPr="00053945">
        <w:rPr>
          <w:b/>
          <w:bCs/>
        </w:rPr>
        <w:fldChar w:fldCharType="end"/>
      </w:r>
      <w:r w:rsidR="001B3237">
        <w:t xml:space="preserve">, and </w:t>
      </w:r>
      <w:r w:rsidR="001B3237" w:rsidRPr="00053945">
        <w:rPr>
          <w:b/>
          <w:bCs/>
        </w:rPr>
        <w:fldChar w:fldCharType="begin"/>
      </w:r>
      <w:r w:rsidR="001B3237" w:rsidRPr="00053945">
        <w:rPr>
          <w:b/>
          <w:bCs/>
        </w:rPr>
        <w:instrText xml:space="preserve"> REF _Ref43570043 \h </w:instrText>
      </w:r>
      <w:r w:rsidR="00053945">
        <w:rPr>
          <w:b/>
          <w:bCs/>
        </w:rPr>
        <w:instrText xml:space="preserve"> \* MERGEFORMAT </w:instrText>
      </w:r>
      <w:r w:rsidR="001B3237" w:rsidRPr="00053945">
        <w:rPr>
          <w:b/>
          <w:bCs/>
        </w:rPr>
      </w:r>
      <w:r w:rsidR="001B3237" w:rsidRPr="00053945">
        <w:rPr>
          <w:b/>
          <w:bCs/>
        </w:rPr>
        <w:fldChar w:fldCharType="separate"/>
      </w:r>
      <w:r w:rsidR="00053945" w:rsidRPr="00053945">
        <w:rPr>
          <w:b/>
          <w:bCs/>
        </w:rPr>
        <w:t xml:space="preserve">Figure </w:t>
      </w:r>
      <w:r w:rsidR="00053945" w:rsidRPr="00053945">
        <w:rPr>
          <w:b/>
          <w:bCs/>
          <w:noProof/>
        </w:rPr>
        <w:t>28</w:t>
      </w:r>
      <w:r w:rsidR="001B3237" w:rsidRPr="00053945">
        <w:rPr>
          <w:b/>
          <w:bCs/>
        </w:rPr>
        <w:fldChar w:fldCharType="end"/>
      </w:r>
      <w:r>
        <w:t xml:space="preserve"> th</w:t>
      </w:r>
      <w:r w:rsidR="001B3237">
        <w:t>at show</w:t>
      </w:r>
      <w:r>
        <w:t xml:space="preserve"> the overall power </w:t>
      </w:r>
      <w:r w:rsidR="00305340">
        <w:t>of the tests on 0.01</w:t>
      </w:r>
      <w:r w:rsidR="001B3237">
        <w:t xml:space="preserve">, 0.05, and 0.1 </w:t>
      </w:r>
      <w:r w:rsidR="00305340">
        <w:t>significance level</w:t>
      </w:r>
      <w:r w:rsidR="001B3237">
        <w:t>s</w:t>
      </w:r>
      <w:r w:rsidR="00305340">
        <w:t xml:space="preserve">, </w:t>
      </w:r>
      <w:r w:rsidR="0009659E">
        <w:t xml:space="preserve">we can see that </w:t>
      </w:r>
      <w:r w:rsidR="001961B9">
        <w:t xml:space="preserve">the </w:t>
      </w:r>
      <w:r w:rsidR="0009659E">
        <w:t>“new_</w:t>
      </w:r>
      <w:r>
        <w:t xml:space="preserve">test” is the most </w:t>
      </w:r>
      <w:r w:rsidR="00967CE8">
        <w:t>powerful</w:t>
      </w:r>
      <w:r>
        <w:t xml:space="preserve"> comparing to </w:t>
      </w:r>
      <w:r w:rsidR="00967CE8">
        <w:t>other</w:t>
      </w:r>
      <w:r>
        <w:t xml:space="preserve"> </w:t>
      </w:r>
      <w:r w:rsidR="00967CE8">
        <w:t>statistical</w:t>
      </w:r>
      <w:r>
        <w:t xml:space="preserve"> tests</w:t>
      </w:r>
      <w:r w:rsidR="001B3237">
        <w:t xml:space="preserve"> on all level of significance</w:t>
      </w:r>
      <w:r>
        <w:t>.</w:t>
      </w:r>
      <w:r w:rsidR="001B3237">
        <w:t xml:space="preserve"> It has high power on small sample size especially on 0.05 and 0.1</w:t>
      </w:r>
      <w:r w:rsidR="001961B9">
        <w:t xml:space="preserve"> significance levels</w:t>
      </w:r>
      <w:r w:rsidR="001B3237">
        <w:t xml:space="preserve">. </w:t>
      </w:r>
      <w:r w:rsidR="0009659E" w:rsidRPr="00521DAF">
        <w:rPr>
          <w:b/>
          <w:bCs/>
        </w:rPr>
        <w:fldChar w:fldCharType="begin"/>
      </w:r>
      <w:r w:rsidR="0009659E" w:rsidRPr="00521DAF">
        <w:rPr>
          <w:b/>
          <w:bCs/>
        </w:rPr>
        <w:instrText xml:space="preserve"> REF _Ref43570045 \h </w:instrText>
      </w:r>
      <w:r w:rsidR="00521DAF">
        <w:rPr>
          <w:b/>
          <w:bCs/>
        </w:rPr>
        <w:instrText xml:space="preserve"> \* MERGEFORMAT </w:instrText>
      </w:r>
      <w:r w:rsidR="0009659E" w:rsidRPr="00521DAF">
        <w:rPr>
          <w:b/>
          <w:bCs/>
        </w:rPr>
      </w:r>
      <w:r w:rsidR="0009659E" w:rsidRPr="00521DAF">
        <w:rPr>
          <w:b/>
          <w:bCs/>
        </w:rPr>
        <w:fldChar w:fldCharType="separate"/>
      </w:r>
      <w:r w:rsidR="00521DAF" w:rsidRPr="00521DAF">
        <w:rPr>
          <w:b/>
          <w:bCs/>
        </w:rPr>
        <w:t xml:space="preserve">Table </w:t>
      </w:r>
      <w:r w:rsidR="00521DAF" w:rsidRPr="00521DAF">
        <w:rPr>
          <w:b/>
          <w:bCs/>
          <w:noProof/>
        </w:rPr>
        <w:t>16</w:t>
      </w:r>
      <w:r w:rsidR="0009659E" w:rsidRPr="00521DAF">
        <w:rPr>
          <w:b/>
          <w:bCs/>
        </w:rPr>
        <w:fldChar w:fldCharType="end"/>
      </w:r>
      <w:r w:rsidR="0009659E">
        <w:t xml:space="preserve">, </w:t>
      </w:r>
      <w:r w:rsidR="0009659E" w:rsidRPr="00521DAF">
        <w:rPr>
          <w:b/>
          <w:bCs/>
        </w:rPr>
        <w:fldChar w:fldCharType="begin"/>
      </w:r>
      <w:r w:rsidR="0009659E" w:rsidRPr="00521DAF">
        <w:rPr>
          <w:b/>
          <w:bCs/>
        </w:rPr>
        <w:instrText xml:space="preserve"> REF _Ref43570046 \h </w:instrText>
      </w:r>
      <w:r w:rsidR="00521DAF">
        <w:rPr>
          <w:b/>
          <w:bCs/>
        </w:rPr>
        <w:instrText xml:space="preserve"> \* MERGEFORMAT </w:instrText>
      </w:r>
      <w:r w:rsidR="0009659E" w:rsidRPr="00521DAF">
        <w:rPr>
          <w:b/>
          <w:bCs/>
        </w:rPr>
      </w:r>
      <w:r w:rsidR="0009659E" w:rsidRPr="00521DAF">
        <w:rPr>
          <w:b/>
          <w:bCs/>
        </w:rPr>
        <w:fldChar w:fldCharType="separate"/>
      </w:r>
      <w:r w:rsidR="00521DAF" w:rsidRPr="00521DAF">
        <w:rPr>
          <w:b/>
          <w:bCs/>
        </w:rPr>
        <w:t xml:space="preserve">Table </w:t>
      </w:r>
      <w:r w:rsidR="00521DAF" w:rsidRPr="00521DAF">
        <w:rPr>
          <w:b/>
          <w:bCs/>
          <w:noProof/>
        </w:rPr>
        <w:t>17</w:t>
      </w:r>
      <w:r w:rsidR="0009659E" w:rsidRPr="00521DAF">
        <w:rPr>
          <w:b/>
          <w:bCs/>
        </w:rPr>
        <w:fldChar w:fldCharType="end"/>
      </w:r>
      <w:r w:rsidR="0009659E">
        <w:t xml:space="preserve">, and </w:t>
      </w:r>
      <w:r w:rsidR="0009659E" w:rsidRPr="00521DAF">
        <w:rPr>
          <w:b/>
          <w:bCs/>
        </w:rPr>
        <w:fldChar w:fldCharType="begin"/>
      </w:r>
      <w:r w:rsidR="0009659E" w:rsidRPr="00521DAF">
        <w:rPr>
          <w:b/>
          <w:bCs/>
        </w:rPr>
        <w:instrText xml:space="preserve"> REF _Ref43570047 \h </w:instrText>
      </w:r>
      <w:r w:rsidR="00521DAF">
        <w:rPr>
          <w:b/>
          <w:bCs/>
        </w:rPr>
        <w:instrText xml:space="preserve"> \* MERGEFORMAT </w:instrText>
      </w:r>
      <w:r w:rsidR="0009659E" w:rsidRPr="00521DAF">
        <w:rPr>
          <w:b/>
          <w:bCs/>
        </w:rPr>
      </w:r>
      <w:r w:rsidR="0009659E" w:rsidRPr="00521DAF">
        <w:rPr>
          <w:b/>
          <w:bCs/>
        </w:rPr>
        <w:fldChar w:fldCharType="separate"/>
      </w:r>
      <w:r w:rsidR="00521DAF" w:rsidRPr="00521DAF">
        <w:rPr>
          <w:b/>
          <w:bCs/>
        </w:rPr>
        <w:t xml:space="preserve">Table </w:t>
      </w:r>
      <w:r w:rsidR="00521DAF" w:rsidRPr="00521DAF">
        <w:rPr>
          <w:b/>
          <w:bCs/>
          <w:noProof/>
        </w:rPr>
        <w:t>18</w:t>
      </w:r>
      <w:r w:rsidR="0009659E" w:rsidRPr="00521DAF">
        <w:rPr>
          <w:b/>
          <w:bCs/>
        </w:rPr>
        <w:fldChar w:fldCharType="end"/>
      </w:r>
      <w:r w:rsidR="0009659E" w:rsidRPr="00521DAF">
        <w:rPr>
          <w:b/>
          <w:bCs/>
        </w:rPr>
        <w:t xml:space="preserve"> </w:t>
      </w:r>
      <w:r w:rsidR="0009659E">
        <w:t>in Appendix show the power in tabular format.</w:t>
      </w:r>
    </w:p>
    <w:p w:rsidR="00A8326B" w:rsidRDefault="009A7DFE" w:rsidP="00C60E07">
      <w:pPr>
        <w:pStyle w:val="p"/>
      </w:pPr>
      <w:r w:rsidRPr="007A35D2">
        <w:rPr>
          <w:b/>
          <w:bCs/>
        </w:rPr>
        <w:fldChar w:fldCharType="begin"/>
      </w:r>
      <w:r w:rsidRPr="007A35D2">
        <w:rPr>
          <w:b/>
          <w:bCs/>
        </w:rPr>
        <w:instrText xml:space="preserve"> REF _Ref43570048 \h </w:instrText>
      </w:r>
      <w:r w:rsidR="007A35D2">
        <w:rPr>
          <w:b/>
          <w:bCs/>
        </w:rPr>
        <w:instrText xml:space="preserve"> \* MERGEFORMAT </w:instrText>
      </w:r>
      <w:r w:rsidRPr="007A35D2">
        <w:rPr>
          <w:b/>
          <w:bCs/>
        </w:rPr>
      </w:r>
      <w:r w:rsidRPr="007A35D2">
        <w:rPr>
          <w:b/>
          <w:bCs/>
        </w:rPr>
        <w:fldChar w:fldCharType="separate"/>
      </w:r>
      <w:r w:rsidR="007A35D2" w:rsidRPr="007A35D2">
        <w:rPr>
          <w:b/>
          <w:bCs/>
        </w:rPr>
        <w:t xml:space="preserve">Table </w:t>
      </w:r>
      <w:r w:rsidR="007A35D2" w:rsidRPr="007A35D2">
        <w:rPr>
          <w:b/>
          <w:bCs/>
          <w:noProof/>
        </w:rPr>
        <w:t>11</w:t>
      </w:r>
      <w:r w:rsidRPr="007A35D2">
        <w:rPr>
          <w:b/>
          <w:bCs/>
        </w:rPr>
        <w:fldChar w:fldCharType="end"/>
      </w:r>
      <w:r>
        <w:t xml:space="preserve">, </w:t>
      </w:r>
      <w:r w:rsidRPr="007A35D2">
        <w:rPr>
          <w:b/>
          <w:bCs/>
        </w:rPr>
        <w:fldChar w:fldCharType="begin"/>
      </w:r>
      <w:r w:rsidRPr="007A35D2">
        <w:rPr>
          <w:b/>
          <w:bCs/>
        </w:rPr>
        <w:instrText xml:space="preserve"> REF _Ref43570049 \h </w:instrText>
      </w:r>
      <w:r w:rsidR="007A35D2">
        <w:rPr>
          <w:b/>
          <w:bCs/>
        </w:rPr>
        <w:instrText xml:space="preserve"> \* MERGEFORMAT </w:instrText>
      </w:r>
      <w:r w:rsidRPr="007A35D2">
        <w:rPr>
          <w:b/>
          <w:bCs/>
        </w:rPr>
      </w:r>
      <w:r w:rsidRPr="007A35D2">
        <w:rPr>
          <w:b/>
          <w:bCs/>
        </w:rPr>
        <w:fldChar w:fldCharType="separate"/>
      </w:r>
      <w:r w:rsidR="007A35D2" w:rsidRPr="007A35D2">
        <w:rPr>
          <w:b/>
          <w:bCs/>
        </w:rPr>
        <w:t xml:space="preserve">Table </w:t>
      </w:r>
      <w:r w:rsidR="007A35D2" w:rsidRPr="007A35D2">
        <w:rPr>
          <w:b/>
          <w:bCs/>
          <w:noProof/>
        </w:rPr>
        <w:t>12</w:t>
      </w:r>
      <w:r w:rsidRPr="007A35D2">
        <w:rPr>
          <w:b/>
          <w:bCs/>
        </w:rPr>
        <w:fldChar w:fldCharType="end"/>
      </w:r>
      <w:r>
        <w:t xml:space="preserve">, and </w:t>
      </w:r>
      <w:r w:rsidRPr="007A35D2">
        <w:rPr>
          <w:b/>
          <w:bCs/>
        </w:rPr>
        <w:fldChar w:fldCharType="begin"/>
      </w:r>
      <w:r w:rsidRPr="007A35D2">
        <w:rPr>
          <w:b/>
          <w:bCs/>
        </w:rPr>
        <w:instrText xml:space="preserve"> REF _Ref43570050 \h </w:instrText>
      </w:r>
      <w:r w:rsidR="007A35D2">
        <w:rPr>
          <w:b/>
          <w:bCs/>
        </w:rPr>
        <w:instrText xml:space="preserve"> \* MERGEFORMAT </w:instrText>
      </w:r>
      <w:r w:rsidRPr="007A35D2">
        <w:rPr>
          <w:b/>
          <w:bCs/>
        </w:rPr>
      </w:r>
      <w:r w:rsidRPr="007A35D2">
        <w:rPr>
          <w:b/>
          <w:bCs/>
        </w:rPr>
        <w:fldChar w:fldCharType="separate"/>
      </w:r>
      <w:r w:rsidR="007A35D2" w:rsidRPr="007A35D2">
        <w:rPr>
          <w:b/>
          <w:bCs/>
        </w:rPr>
        <w:t xml:space="preserve">Table </w:t>
      </w:r>
      <w:r w:rsidR="007A35D2" w:rsidRPr="007A35D2">
        <w:rPr>
          <w:b/>
          <w:bCs/>
          <w:noProof/>
        </w:rPr>
        <w:t>13</w:t>
      </w:r>
      <w:r w:rsidRPr="007A35D2">
        <w:rPr>
          <w:b/>
          <w:bCs/>
        </w:rPr>
        <w:fldChar w:fldCharType="end"/>
      </w:r>
      <w:r>
        <w:t xml:space="preserve"> show the power of the tests </w:t>
      </w:r>
      <w:r w:rsidR="00FD678C">
        <w:t>per alternative family</w:t>
      </w:r>
      <w:r w:rsidR="00476E1F">
        <w:t xml:space="preserve"> on the three level of significance</w:t>
      </w:r>
      <w:r>
        <w:t xml:space="preserve">. </w:t>
      </w:r>
      <w:r w:rsidR="00476E1F">
        <w:t>The three tables indicate that the</w:t>
      </w:r>
      <w:r>
        <w:t xml:space="preserve"> “new_test” is significantly has higher power than other tests </w:t>
      </w:r>
      <w:r w:rsidR="00FD678C">
        <w:t>in every</w:t>
      </w:r>
      <w:r>
        <w:t xml:space="preserve"> </w:t>
      </w:r>
      <w:r w:rsidR="00FD678C">
        <w:t>family</w:t>
      </w:r>
      <w:r>
        <w:t xml:space="preserve">. </w:t>
      </w:r>
      <w:r w:rsidR="00841267">
        <w:t xml:space="preserve">It is different than other tests where it gives </w:t>
      </w:r>
      <w:r w:rsidR="00476E1F">
        <w:t xml:space="preserve">high power </w:t>
      </w:r>
      <w:r w:rsidR="00841267">
        <w:t xml:space="preserve">on </w:t>
      </w:r>
      <w:r>
        <w:t>small sample sizes.</w:t>
      </w:r>
      <w:r w:rsidR="00841267">
        <w:t xml:space="preserve"> On the other hand, it is consistent with other tests that they are most powerful on detecting Asymmetric-Long-Tailed alternatives and they give the lowers power on Close-To-Normal distributions. But the “new_test” has relatively high power on all families comparing with other tests.</w:t>
      </w:r>
      <w:r w:rsidR="00C60E07">
        <w:t xml:space="preserve"> Power results on every distribution can be found at </w:t>
      </w:r>
      <w:r w:rsidR="00C60E07" w:rsidRPr="0068161F">
        <w:rPr>
          <w:b/>
          <w:bCs/>
        </w:rPr>
        <w:fldChar w:fldCharType="begin"/>
      </w:r>
      <w:r w:rsidR="00C60E07" w:rsidRPr="0068161F">
        <w:rPr>
          <w:b/>
          <w:bCs/>
        </w:rPr>
        <w:instrText xml:space="preserve"> REF _Ref43568990 \h </w:instrText>
      </w:r>
      <w:r w:rsidR="0068161F">
        <w:rPr>
          <w:b/>
          <w:bCs/>
        </w:rPr>
        <w:instrText xml:space="preserve"> \* MERGEFORMAT </w:instrText>
      </w:r>
      <w:r w:rsidR="00C60E07" w:rsidRPr="0068161F">
        <w:rPr>
          <w:b/>
          <w:bCs/>
        </w:rPr>
      </w:r>
      <w:r w:rsidR="00C60E07" w:rsidRPr="0068161F">
        <w:rPr>
          <w:b/>
          <w:bCs/>
        </w:rPr>
        <w:fldChar w:fldCharType="separate"/>
      </w:r>
      <w:r w:rsidR="0068161F" w:rsidRPr="0068161F">
        <w:rPr>
          <w:b/>
          <w:bCs/>
        </w:rPr>
        <w:t xml:space="preserve">Table </w:t>
      </w:r>
      <w:r w:rsidR="0068161F" w:rsidRPr="0068161F">
        <w:rPr>
          <w:b/>
          <w:bCs/>
          <w:noProof/>
        </w:rPr>
        <w:t>19</w:t>
      </w:r>
      <w:r w:rsidR="00C60E07" w:rsidRPr="0068161F">
        <w:rPr>
          <w:b/>
          <w:bCs/>
        </w:rPr>
        <w:fldChar w:fldCharType="end"/>
      </w:r>
      <w:r w:rsidR="00C60E07">
        <w:t xml:space="preserve">, </w:t>
      </w:r>
      <w:r w:rsidR="00C60E07" w:rsidRPr="0068161F">
        <w:rPr>
          <w:b/>
          <w:bCs/>
        </w:rPr>
        <w:fldChar w:fldCharType="begin"/>
      </w:r>
      <w:r w:rsidR="00C60E07" w:rsidRPr="0068161F">
        <w:rPr>
          <w:b/>
          <w:bCs/>
        </w:rPr>
        <w:instrText xml:space="preserve"> REF _Ref43568991 \h </w:instrText>
      </w:r>
      <w:r w:rsidR="0068161F">
        <w:rPr>
          <w:b/>
          <w:bCs/>
        </w:rPr>
        <w:instrText xml:space="preserve"> \* MERGEFORMAT </w:instrText>
      </w:r>
      <w:r w:rsidR="00C60E07" w:rsidRPr="0068161F">
        <w:rPr>
          <w:b/>
          <w:bCs/>
        </w:rPr>
      </w:r>
      <w:r w:rsidR="00C60E07" w:rsidRPr="0068161F">
        <w:rPr>
          <w:b/>
          <w:bCs/>
        </w:rPr>
        <w:fldChar w:fldCharType="separate"/>
      </w:r>
      <w:r w:rsidR="0068161F" w:rsidRPr="0068161F">
        <w:rPr>
          <w:b/>
          <w:bCs/>
        </w:rPr>
        <w:t xml:space="preserve">Table </w:t>
      </w:r>
      <w:r w:rsidR="0068161F" w:rsidRPr="0068161F">
        <w:rPr>
          <w:b/>
          <w:bCs/>
          <w:noProof/>
        </w:rPr>
        <w:t>20</w:t>
      </w:r>
      <w:r w:rsidR="00C60E07" w:rsidRPr="0068161F">
        <w:rPr>
          <w:b/>
          <w:bCs/>
        </w:rPr>
        <w:fldChar w:fldCharType="end"/>
      </w:r>
      <w:r w:rsidR="00C60E07">
        <w:t xml:space="preserve">, and </w:t>
      </w:r>
      <w:r w:rsidR="00C60E07" w:rsidRPr="0068161F">
        <w:rPr>
          <w:b/>
          <w:bCs/>
        </w:rPr>
        <w:fldChar w:fldCharType="begin"/>
      </w:r>
      <w:r w:rsidR="00C60E07" w:rsidRPr="0068161F">
        <w:rPr>
          <w:b/>
          <w:bCs/>
        </w:rPr>
        <w:instrText xml:space="preserve"> REF _Ref43568992 \h </w:instrText>
      </w:r>
      <w:r w:rsidR="0068161F">
        <w:rPr>
          <w:b/>
          <w:bCs/>
        </w:rPr>
        <w:instrText xml:space="preserve"> \* MERGEFORMAT </w:instrText>
      </w:r>
      <w:r w:rsidR="00C60E07" w:rsidRPr="0068161F">
        <w:rPr>
          <w:b/>
          <w:bCs/>
        </w:rPr>
      </w:r>
      <w:r w:rsidR="00C60E07" w:rsidRPr="0068161F">
        <w:rPr>
          <w:b/>
          <w:bCs/>
        </w:rPr>
        <w:fldChar w:fldCharType="separate"/>
      </w:r>
      <w:r w:rsidR="0068161F" w:rsidRPr="0068161F">
        <w:rPr>
          <w:b/>
          <w:bCs/>
        </w:rPr>
        <w:t xml:space="preserve">Table </w:t>
      </w:r>
      <w:r w:rsidR="0068161F" w:rsidRPr="0068161F">
        <w:rPr>
          <w:b/>
          <w:bCs/>
          <w:noProof/>
        </w:rPr>
        <w:t>21</w:t>
      </w:r>
      <w:r w:rsidR="00C60E07" w:rsidRPr="0068161F">
        <w:rPr>
          <w:b/>
          <w:bCs/>
        </w:rPr>
        <w:fldChar w:fldCharType="end"/>
      </w:r>
      <w:r w:rsidR="00C60E07">
        <w:t xml:space="preserve"> in Appendix. </w:t>
      </w:r>
    </w:p>
    <w:p w:rsidR="002A2F65" w:rsidRDefault="002A2F65" w:rsidP="001B3237">
      <w:pPr>
        <w:pStyle w:val="p"/>
      </w:pPr>
    </w:p>
    <w:p w:rsidR="006A585C" w:rsidRDefault="006A585C" w:rsidP="00DD0820">
      <w:pPr>
        <w:pStyle w:val="Caption"/>
        <w:framePr w:wrap="around"/>
        <w:jc w:val="left"/>
      </w:pPr>
      <w:bookmarkStart w:id="176" w:name="_Ref43570041"/>
      <w:bookmarkStart w:id="177" w:name="_Toc43570535"/>
      <w:r>
        <w:lastRenderedPageBreak/>
        <w:t xml:space="preserve">Figure </w:t>
      </w:r>
      <w:r w:rsidR="004C0A73">
        <w:fldChar w:fldCharType="begin"/>
      </w:r>
      <w:r w:rsidR="004C0A73">
        <w:instrText xml:space="preserve"> SEQ Figure \* ARABIC </w:instrText>
      </w:r>
      <w:r w:rsidR="004C0A73">
        <w:fldChar w:fldCharType="separate"/>
      </w:r>
      <w:r w:rsidR="00525911">
        <w:rPr>
          <w:noProof/>
        </w:rPr>
        <w:t>26</w:t>
      </w:r>
      <w:r w:rsidR="004C0A73">
        <w:rPr>
          <w:noProof/>
        </w:rPr>
        <w:fldChar w:fldCharType="end"/>
      </w:r>
      <w:bookmarkEnd w:id="176"/>
      <w:r>
        <w:t xml:space="preserve">: Overall power comparison on </w:t>
      </w:r>
      <w:r>
        <w:rPr>
          <w:noProof/>
        </w:rPr>
        <w:t xml:space="preserve">1% </w:t>
      </w:r>
      <w:r w:rsidR="00DD0820" w:rsidRPr="00DB4BF0">
        <w:t xml:space="preserve">significance </w:t>
      </w:r>
      <w:r>
        <w:rPr>
          <w:noProof/>
        </w:rPr>
        <w:t>level</w:t>
      </w:r>
      <w:bookmarkEnd w:id="177"/>
    </w:p>
    <w:p w:rsidR="009369C5" w:rsidRDefault="006A585C" w:rsidP="001C573E">
      <w:r>
        <w:rPr>
          <w:noProof/>
        </w:rPr>
        <w:drawing>
          <wp:inline distT="0" distB="0" distL="0" distR="0" wp14:anchorId="199FBC50" wp14:editId="200806A8">
            <wp:extent cx="5630779" cy="347472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ower_overall_0_01.png"/>
                    <pic:cNvPicPr/>
                  </pic:nvPicPr>
                  <pic:blipFill>
                    <a:blip r:embed="rId40">
                      <a:extLst>
                        <a:ext uri="{28A0092B-C50C-407E-A947-70E740481C1C}">
                          <a14:useLocalDpi xmlns:a14="http://schemas.microsoft.com/office/drawing/2010/main" val="0"/>
                        </a:ext>
                      </a:extLst>
                    </a:blip>
                    <a:stretch>
                      <a:fillRect/>
                    </a:stretch>
                  </pic:blipFill>
                  <pic:spPr>
                    <a:xfrm>
                      <a:off x="0" y="0"/>
                      <a:ext cx="5636966" cy="3478538"/>
                    </a:xfrm>
                    <a:prstGeom prst="rect">
                      <a:avLst/>
                    </a:prstGeom>
                  </pic:spPr>
                </pic:pic>
              </a:graphicData>
            </a:graphic>
          </wp:inline>
        </w:drawing>
      </w:r>
    </w:p>
    <w:p w:rsidR="006A585C" w:rsidRDefault="006A585C" w:rsidP="001C573E"/>
    <w:p w:rsidR="00DD0820" w:rsidRDefault="00DD0820" w:rsidP="00DD0820">
      <w:pPr>
        <w:pStyle w:val="Caption"/>
        <w:framePr w:wrap="around"/>
        <w:jc w:val="left"/>
      </w:pPr>
      <w:bookmarkStart w:id="178" w:name="_Ref43570042"/>
      <w:bookmarkStart w:id="179" w:name="_Toc43570536"/>
      <w:r>
        <w:t xml:space="preserve">Figure </w:t>
      </w:r>
      <w:r w:rsidR="004C0A73">
        <w:fldChar w:fldCharType="begin"/>
      </w:r>
      <w:r w:rsidR="004C0A73">
        <w:instrText xml:space="preserve"> SEQ Figure \* ARABIC </w:instrText>
      </w:r>
      <w:r w:rsidR="004C0A73">
        <w:fldChar w:fldCharType="separate"/>
      </w:r>
      <w:r w:rsidR="00525911">
        <w:rPr>
          <w:noProof/>
        </w:rPr>
        <w:t>27</w:t>
      </w:r>
      <w:r w:rsidR="004C0A73">
        <w:rPr>
          <w:noProof/>
        </w:rPr>
        <w:fldChar w:fldCharType="end"/>
      </w:r>
      <w:bookmarkEnd w:id="178"/>
      <w:r>
        <w:t>: Overall power comparison on 5</w:t>
      </w:r>
      <w:r w:rsidRPr="00DB4BF0">
        <w:t>% significance level</w:t>
      </w:r>
      <w:bookmarkEnd w:id="179"/>
    </w:p>
    <w:p w:rsidR="00DD0820" w:rsidRDefault="00DD0820" w:rsidP="001C573E">
      <w:r>
        <w:rPr>
          <w:noProof/>
        </w:rPr>
        <w:drawing>
          <wp:inline distT="0" distB="0" distL="0" distR="0" wp14:anchorId="6EF41A58" wp14:editId="25A38E78">
            <wp:extent cx="5772515" cy="356218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wer_overall_0_05.png"/>
                    <pic:cNvPicPr/>
                  </pic:nvPicPr>
                  <pic:blipFill>
                    <a:blip r:embed="rId41">
                      <a:extLst>
                        <a:ext uri="{28A0092B-C50C-407E-A947-70E740481C1C}">
                          <a14:useLocalDpi xmlns:a14="http://schemas.microsoft.com/office/drawing/2010/main" val="0"/>
                        </a:ext>
                      </a:extLst>
                    </a:blip>
                    <a:stretch>
                      <a:fillRect/>
                    </a:stretch>
                  </pic:blipFill>
                  <pic:spPr>
                    <a:xfrm>
                      <a:off x="0" y="0"/>
                      <a:ext cx="5797012" cy="3577302"/>
                    </a:xfrm>
                    <a:prstGeom prst="rect">
                      <a:avLst/>
                    </a:prstGeom>
                  </pic:spPr>
                </pic:pic>
              </a:graphicData>
            </a:graphic>
          </wp:inline>
        </w:drawing>
      </w:r>
    </w:p>
    <w:p w:rsidR="00525911" w:rsidRDefault="00525911" w:rsidP="001C573E"/>
    <w:p w:rsidR="00525911" w:rsidRDefault="00525911" w:rsidP="001B3237">
      <w:pPr>
        <w:pStyle w:val="Caption"/>
        <w:framePr w:wrap="around"/>
        <w:jc w:val="left"/>
      </w:pPr>
      <w:bookmarkStart w:id="180" w:name="_Ref43570043"/>
      <w:bookmarkStart w:id="181" w:name="_Toc43570537"/>
      <w:r>
        <w:t xml:space="preserve">Figure </w:t>
      </w:r>
      <w:r w:rsidR="004C0A73">
        <w:fldChar w:fldCharType="begin"/>
      </w:r>
      <w:r w:rsidR="004C0A73">
        <w:instrText xml:space="preserve"> SEQ Figure \* ARABIC </w:instrText>
      </w:r>
      <w:r w:rsidR="004C0A73">
        <w:fldChar w:fldCharType="separate"/>
      </w:r>
      <w:r>
        <w:rPr>
          <w:noProof/>
        </w:rPr>
        <w:t>28</w:t>
      </w:r>
      <w:r w:rsidR="004C0A73">
        <w:rPr>
          <w:noProof/>
        </w:rPr>
        <w:fldChar w:fldCharType="end"/>
      </w:r>
      <w:bookmarkEnd w:id="180"/>
      <w:r>
        <w:t xml:space="preserve">: </w:t>
      </w:r>
      <w:r w:rsidRPr="00C63720">
        <w:t xml:space="preserve">Overall power comparison on </w:t>
      </w:r>
      <w:r>
        <w:t>10</w:t>
      </w:r>
      <w:r w:rsidRPr="00C63720">
        <w:t>% significance level</w:t>
      </w:r>
      <w:bookmarkEnd w:id="181"/>
    </w:p>
    <w:p w:rsidR="00525911" w:rsidRDefault="00525911" w:rsidP="001C573E">
      <w:r>
        <w:rPr>
          <w:noProof/>
        </w:rPr>
        <w:drawing>
          <wp:inline distT="0" distB="0" distL="0" distR="0" wp14:anchorId="0E9D45AC" wp14:editId="4286942D">
            <wp:extent cx="5605008" cy="3458817"/>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wer_overall_0_1.png"/>
                    <pic:cNvPicPr/>
                  </pic:nvPicPr>
                  <pic:blipFill>
                    <a:blip r:embed="rId42">
                      <a:extLst>
                        <a:ext uri="{28A0092B-C50C-407E-A947-70E740481C1C}">
                          <a14:useLocalDpi xmlns:a14="http://schemas.microsoft.com/office/drawing/2010/main" val="0"/>
                        </a:ext>
                      </a:extLst>
                    </a:blip>
                    <a:stretch>
                      <a:fillRect/>
                    </a:stretch>
                  </pic:blipFill>
                  <pic:spPr>
                    <a:xfrm>
                      <a:off x="0" y="0"/>
                      <a:ext cx="5618350" cy="3467050"/>
                    </a:xfrm>
                    <a:prstGeom prst="rect">
                      <a:avLst/>
                    </a:prstGeom>
                  </pic:spPr>
                </pic:pic>
              </a:graphicData>
            </a:graphic>
          </wp:inline>
        </w:drawing>
      </w:r>
    </w:p>
    <w:p w:rsidR="00265992" w:rsidRDefault="00265992" w:rsidP="001C573E"/>
    <w:p w:rsidR="00623AC3" w:rsidRDefault="00623AC3" w:rsidP="00623AC3">
      <w:pPr>
        <w:pStyle w:val="Caption"/>
        <w:framePr w:wrap="around"/>
      </w:pPr>
      <w:bookmarkStart w:id="182" w:name="_Ref43570048"/>
      <w:bookmarkStart w:id="183" w:name="_Toc43570578"/>
      <w:r>
        <w:t xml:space="preserve">Table </w:t>
      </w:r>
      <w:r w:rsidR="004C0A73">
        <w:fldChar w:fldCharType="begin"/>
      </w:r>
      <w:r w:rsidR="004C0A73">
        <w:instrText xml:space="preserve"> SEQ Table \* ARABIC </w:instrText>
      </w:r>
      <w:r w:rsidR="004C0A73">
        <w:fldChar w:fldCharType="separate"/>
      </w:r>
      <w:r w:rsidR="00650A65">
        <w:rPr>
          <w:noProof/>
        </w:rPr>
        <w:t>11</w:t>
      </w:r>
      <w:r w:rsidR="004C0A73">
        <w:rPr>
          <w:noProof/>
        </w:rPr>
        <w:fldChar w:fldCharType="end"/>
      </w:r>
      <w:bookmarkEnd w:id="182"/>
      <w:r>
        <w:t>: Tests power per alternative family on 1% level of significance</w:t>
      </w:r>
      <w:bookmarkEnd w:id="183"/>
    </w:p>
    <w:tbl>
      <w:tblPr>
        <w:tblW w:w="10180" w:type="dxa"/>
        <w:tblLook w:val="04A0" w:firstRow="1" w:lastRow="0" w:firstColumn="1" w:lastColumn="0" w:noHBand="0" w:noVBand="1"/>
      </w:tblPr>
      <w:tblGrid>
        <w:gridCol w:w="1320"/>
        <w:gridCol w:w="960"/>
        <w:gridCol w:w="1180"/>
        <w:gridCol w:w="960"/>
        <w:gridCol w:w="960"/>
        <w:gridCol w:w="960"/>
        <w:gridCol w:w="960"/>
        <w:gridCol w:w="960"/>
        <w:gridCol w:w="960"/>
        <w:gridCol w:w="960"/>
      </w:tblGrid>
      <w:tr w:rsidR="00265992" w:rsidRPr="00265992" w:rsidTr="00265992">
        <w:trPr>
          <w:trHeight w:val="300"/>
          <w:tblHeader/>
        </w:trPr>
        <w:tc>
          <w:tcPr>
            <w:tcW w:w="13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265992" w:rsidRPr="00265992" w:rsidRDefault="00265992"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Family</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265992" w:rsidRPr="00265992" w:rsidRDefault="00265992"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Size</w:t>
            </w:r>
          </w:p>
        </w:tc>
        <w:tc>
          <w:tcPr>
            <w:tcW w:w="118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265992" w:rsidRPr="00265992" w:rsidRDefault="00265992"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new_test</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265992" w:rsidRPr="00265992" w:rsidRDefault="00265992"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SW</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265992" w:rsidRPr="00265992" w:rsidRDefault="00265992"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AD</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265992" w:rsidRPr="00265992" w:rsidRDefault="00265992"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CVM</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265992" w:rsidRPr="00265992" w:rsidRDefault="00265992"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JB</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265992" w:rsidRPr="00265992" w:rsidRDefault="00265992"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KS</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265992" w:rsidRPr="00265992" w:rsidRDefault="00265992"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Lillie</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265992" w:rsidRPr="00265992" w:rsidRDefault="00265992"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SF</w:t>
            </w:r>
          </w:p>
        </w:tc>
      </w:tr>
      <w:tr w:rsidR="003D1656" w:rsidRPr="00265992" w:rsidTr="00F11304">
        <w:trPr>
          <w:trHeight w:val="300"/>
        </w:trPr>
        <w:tc>
          <w:tcPr>
            <w:tcW w:w="132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CTN</w:t>
            </w:r>
          </w:p>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AE0BAD" w:rsidRDefault="003D1656" w:rsidP="00265992">
            <w:pPr>
              <w:spacing w:after="0" w:line="240" w:lineRule="auto"/>
              <w:rPr>
                <w:b/>
                <w:bCs/>
              </w:rPr>
            </w:pPr>
            <w:r w:rsidRPr="00AE0BAD">
              <w:rPr>
                <w:b/>
                <w:bCs/>
              </w:rPr>
              <w:t>0.29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0.03</w:t>
            </w:r>
          </w:p>
        </w:tc>
      </w:tr>
      <w:tr w:rsidR="003D1656" w:rsidRPr="00265992" w:rsidTr="00F11304">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30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0.26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0.07</w:t>
            </w:r>
          </w:p>
        </w:tc>
      </w:tr>
      <w:tr w:rsidR="003D1656" w:rsidRPr="00265992" w:rsidTr="00F11304">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50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0.27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w:t>
            </w:r>
          </w:p>
        </w:tc>
      </w:tr>
      <w:tr w:rsidR="003D1656" w:rsidRPr="00265992" w:rsidTr="00F11304">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0.33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0.19</w:t>
            </w:r>
          </w:p>
        </w:tc>
      </w:tr>
      <w:tr w:rsidR="003D1656" w:rsidRPr="00265992" w:rsidTr="00F11304">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200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0.41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0.34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0.36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0.34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0.31</w:t>
            </w:r>
          </w:p>
        </w:tc>
      </w:tr>
      <w:tr w:rsidR="003D1656" w:rsidRPr="00265992" w:rsidTr="00F11304">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500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0.54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0.35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0.52</w:t>
            </w:r>
          </w:p>
        </w:tc>
      </w:tr>
      <w:tr w:rsidR="003D1656" w:rsidRPr="00265992" w:rsidTr="00F11304">
        <w:trPr>
          <w:trHeight w:val="300"/>
        </w:trPr>
        <w:tc>
          <w:tcPr>
            <w:tcW w:w="132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0.66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0.38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0.59</w:t>
            </w:r>
          </w:p>
        </w:tc>
      </w:tr>
      <w:tr w:rsidR="00265992" w:rsidRPr="00265992" w:rsidTr="00265992">
        <w:trPr>
          <w:trHeight w:val="300"/>
        </w:trPr>
        <w:tc>
          <w:tcPr>
            <w:tcW w:w="10180" w:type="dxa"/>
            <w:gridSpan w:val="10"/>
            <w:tcBorders>
              <w:top w:val="nil"/>
              <w:left w:val="single" w:sz="4" w:space="0" w:color="auto"/>
              <w:bottom w:val="single" w:sz="4" w:space="0" w:color="auto"/>
              <w:right w:val="single" w:sz="4" w:space="0" w:color="auto"/>
            </w:tcBorders>
            <w:shd w:val="clear" w:color="auto" w:fill="auto"/>
            <w:noWrap/>
            <w:vAlign w:val="bottom"/>
          </w:tcPr>
          <w:p w:rsidR="00265992" w:rsidRPr="00265992" w:rsidRDefault="00265992" w:rsidP="00265992">
            <w:pPr>
              <w:spacing w:after="0" w:line="240" w:lineRule="auto"/>
              <w:rPr>
                <w:rFonts w:ascii="Calibri" w:eastAsia="Times New Roman" w:hAnsi="Calibri"/>
                <w:color w:val="000000"/>
                <w:sz w:val="22"/>
                <w:szCs w:val="22"/>
              </w:rPr>
            </w:pPr>
          </w:p>
        </w:tc>
      </w:tr>
      <w:tr w:rsidR="003D1656" w:rsidRPr="00265992" w:rsidTr="00F11304">
        <w:trPr>
          <w:trHeight w:val="300"/>
        </w:trPr>
        <w:tc>
          <w:tcPr>
            <w:tcW w:w="132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ALT</w:t>
            </w:r>
          </w:p>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F11304"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265992"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0.25</w:t>
            </w:r>
          </w:p>
        </w:tc>
      </w:tr>
      <w:tr w:rsidR="003D1656" w:rsidRPr="00265992" w:rsidTr="00F11304">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30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0.69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0.53</w:t>
            </w:r>
          </w:p>
        </w:tc>
      </w:tr>
      <w:tr w:rsidR="003D1656" w:rsidRPr="00265992" w:rsidTr="00F11304">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50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0.65</w:t>
            </w:r>
          </w:p>
        </w:tc>
      </w:tr>
      <w:tr w:rsidR="003D1656" w:rsidRPr="00265992" w:rsidTr="00F11304">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0.95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0.83</w:t>
            </w:r>
          </w:p>
        </w:tc>
      </w:tr>
      <w:tr w:rsidR="003D1656" w:rsidRPr="00265992" w:rsidTr="00F11304">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200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0.98</w:t>
            </w:r>
          </w:p>
        </w:tc>
      </w:tr>
      <w:tr w:rsidR="003D1656" w:rsidRPr="00265992" w:rsidTr="00F11304">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500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r>
      <w:tr w:rsidR="003D1656" w:rsidRPr="00265992" w:rsidTr="00F11304">
        <w:trPr>
          <w:trHeight w:val="300"/>
        </w:trPr>
        <w:tc>
          <w:tcPr>
            <w:tcW w:w="132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r>
      <w:tr w:rsidR="00265992" w:rsidRPr="00265992" w:rsidTr="00265992">
        <w:trPr>
          <w:trHeight w:val="300"/>
        </w:trPr>
        <w:tc>
          <w:tcPr>
            <w:tcW w:w="10180" w:type="dxa"/>
            <w:gridSpan w:val="10"/>
            <w:tcBorders>
              <w:top w:val="nil"/>
              <w:left w:val="single" w:sz="4" w:space="0" w:color="auto"/>
              <w:bottom w:val="single" w:sz="4" w:space="0" w:color="auto"/>
              <w:right w:val="single" w:sz="4" w:space="0" w:color="auto"/>
            </w:tcBorders>
            <w:shd w:val="clear" w:color="auto" w:fill="auto"/>
            <w:noWrap/>
            <w:vAlign w:val="bottom"/>
          </w:tcPr>
          <w:p w:rsidR="00265992" w:rsidRPr="00265992" w:rsidRDefault="00265992" w:rsidP="00265992">
            <w:pPr>
              <w:spacing w:after="0" w:line="240" w:lineRule="auto"/>
              <w:rPr>
                <w:rFonts w:ascii="Calibri" w:eastAsia="Times New Roman" w:hAnsi="Calibri"/>
                <w:color w:val="000000"/>
                <w:sz w:val="22"/>
                <w:szCs w:val="22"/>
              </w:rPr>
            </w:pPr>
          </w:p>
        </w:tc>
      </w:tr>
      <w:tr w:rsidR="003D1656" w:rsidRPr="00265992" w:rsidTr="000C71A9">
        <w:trPr>
          <w:trHeight w:val="300"/>
        </w:trPr>
        <w:tc>
          <w:tcPr>
            <w:tcW w:w="132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lastRenderedPageBreak/>
              <w:t>AST</w:t>
            </w:r>
          </w:p>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0.33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0.03</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30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0.36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0.11</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50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0.44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0.24</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0.31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0.49</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200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0.76</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500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0.98</w:t>
            </w:r>
          </w:p>
        </w:tc>
      </w:tr>
      <w:tr w:rsidR="003D1656" w:rsidRPr="00265992" w:rsidTr="000C71A9">
        <w:trPr>
          <w:trHeight w:val="300"/>
        </w:trPr>
        <w:tc>
          <w:tcPr>
            <w:tcW w:w="132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r>
      <w:tr w:rsidR="003D1656" w:rsidRPr="00265992" w:rsidTr="003D1656">
        <w:trPr>
          <w:trHeight w:val="300"/>
        </w:trPr>
        <w:tc>
          <w:tcPr>
            <w:tcW w:w="10180" w:type="dxa"/>
            <w:gridSpan w:val="10"/>
            <w:tcBorders>
              <w:top w:val="nil"/>
              <w:left w:val="single" w:sz="4" w:space="0" w:color="auto"/>
              <w:bottom w:val="single" w:sz="4" w:space="0" w:color="auto"/>
              <w:right w:val="single" w:sz="4" w:space="0" w:color="auto"/>
            </w:tcBorders>
            <w:shd w:val="clear" w:color="auto" w:fill="auto"/>
            <w:noWrap/>
            <w:vAlign w:val="bottom"/>
          </w:tcPr>
          <w:p w:rsidR="003D1656" w:rsidRPr="00265992" w:rsidRDefault="003D1656" w:rsidP="00265992">
            <w:pPr>
              <w:spacing w:after="0" w:line="240" w:lineRule="auto"/>
              <w:rPr>
                <w:rFonts w:ascii="Calibri" w:eastAsia="Times New Roman" w:hAnsi="Calibri"/>
                <w:color w:val="000000"/>
                <w:sz w:val="22"/>
                <w:szCs w:val="22"/>
              </w:rPr>
            </w:pPr>
          </w:p>
        </w:tc>
      </w:tr>
      <w:tr w:rsidR="003D1656" w:rsidRPr="00265992" w:rsidTr="000C71A9">
        <w:trPr>
          <w:trHeight w:val="300"/>
        </w:trPr>
        <w:tc>
          <w:tcPr>
            <w:tcW w:w="132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3D1656" w:rsidRPr="000C71A9" w:rsidRDefault="003D1656" w:rsidP="000C71A9">
            <w:pPr>
              <w:shd w:val="clear" w:color="auto" w:fill="AEAAAA" w:themeFill="background2" w:themeFillShade="BF"/>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SLT</w:t>
            </w:r>
          </w:p>
          <w:p w:rsidR="003D1656" w:rsidRPr="000C71A9" w:rsidRDefault="003D1656" w:rsidP="000C71A9">
            <w:pPr>
              <w:shd w:val="clear" w:color="auto" w:fill="AEAAAA" w:themeFill="background2" w:themeFillShade="BF"/>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0C71A9" w:rsidRDefault="003D1656" w:rsidP="000C71A9">
            <w:pPr>
              <w:shd w:val="clear" w:color="auto" w:fill="AEAAAA" w:themeFill="background2" w:themeFillShade="BF"/>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0C71A9" w:rsidRDefault="003D1656" w:rsidP="000C71A9">
            <w:pPr>
              <w:shd w:val="clear" w:color="auto" w:fill="AEAAAA" w:themeFill="background2" w:themeFillShade="BF"/>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265992" w:rsidRDefault="003D1656" w:rsidP="000C71A9">
            <w:pPr>
              <w:shd w:val="clear" w:color="auto" w:fill="AEAAAA" w:themeFill="background2" w:themeFillShade="BF"/>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 </w:t>
            </w:r>
          </w:p>
          <w:p w:rsidR="003D1656" w:rsidRPr="00265992" w:rsidRDefault="003D1656" w:rsidP="000C71A9">
            <w:pPr>
              <w:shd w:val="clear" w:color="auto" w:fill="AEAAAA" w:themeFill="background2" w:themeFillShade="BF"/>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 </w:t>
            </w:r>
          </w:p>
          <w:p w:rsidR="003D1656" w:rsidRPr="00265992" w:rsidRDefault="003D1656" w:rsidP="000C71A9">
            <w:pPr>
              <w:shd w:val="clear" w:color="auto" w:fill="AEAAAA" w:themeFill="background2" w:themeFillShade="BF"/>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0.45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0.23</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30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0.68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0.55</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50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0.79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0.31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0.67</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0.89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0.78</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200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0.95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0.59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0.87</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500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0.97</w:t>
            </w:r>
          </w:p>
        </w:tc>
      </w:tr>
      <w:tr w:rsidR="003D1656" w:rsidRPr="00265992" w:rsidTr="000C71A9">
        <w:trPr>
          <w:trHeight w:val="300"/>
        </w:trPr>
        <w:tc>
          <w:tcPr>
            <w:tcW w:w="132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0.93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1</w:t>
            </w:r>
          </w:p>
        </w:tc>
      </w:tr>
      <w:tr w:rsidR="003D1656" w:rsidRPr="00265992" w:rsidTr="003D1656">
        <w:trPr>
          <w:trHeight w:val="300"/>
        </w:trPr>
        <w:tc>
          <w:tcPr>
            <w:tcW w:w="10180" w:type="dxa"/>
            <w:gridSpan w:val="10"/>
            <w:tcBorders>
              <w:top w:val="nil"/>
              <w:left w:val="single" w:sz="4" w:space="0" w:color="auto"/>
              <w:bottom w:val="single" w:sz="4" w:space="0" w:color="auto"/>
              <w:right w:val="single" w:sz="4" w:space="0" w:color="auto"/>
            </w:tcBorders>
            <w:shd w:val="clear" w:color="auto" w:fill="auto"/>
            <w:noWrap/>
            <w:vAlign w:val="bottom"/>
          </w:tcPr>
          <w:p w:rsidR="003D1656" w:rsidRPr="00265992" w:rsidRDefault="003D1656" w:rsidP="00265992">
            <w:pPr>
              <w:spacing w:after="0" w:line="240" w:lineRule="auto"/>
              <w:rPr>
                <w:rFonts w:ascii="Calibri" w:eastAsia="Times New Roman" w:hAnsi="Calibri"/>
                <w:color w:val="000000"/>
                <w:sz w:val="22"/>
                <w:szCs w:val="22"/>
              </w:rPr>
            </w:pPr>
          </w:p>
        </w:tc>
      </w:tr>
      <w:tr w:rsidR="003D1656" w:rsidRPr="00265992" w:rsidTr="000C71A9">
        <w:trPr>
          <w:trHeight w:val="300"/>
        </w:trPr>
        <w:tc>
          <w:tcPr>
            <w:tcW w:w="132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SST</w:t>
            </w:r>
          </w:p>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0C71A9" w:rsidRDefault="003D1656" w:rsidP="00265992">
            <w:pPr>
              <w:spacing w:after="0" w:line="240" w:lineRule="auto"/>
              <w:rPr>
                <w:rFonts w:ascii="Calibri" w:eastAsia="Times New Roman" w:hAnsi="Calibri"/>
                <w:color w:val="FFFFFF" w:themeColor="background1"/>
                <w:sz w:val="22"/>
                <w:szCs w:val="22"/>
              </w:rPr>
            </w:pPr>
            <w:r w:rsidRPr="00265992">
              <w:rPr>
                <w:rFonts w:ascii="Calibri" w:eastAsia="Times New Roman" w:hAnsi="Calibri"/>
                <w:color w:val="FFFFFF" w:themeColor="background1"/>
                <w:sz w:val="22"/>
                <w:szCs w:val="22"/>
              </w:rPr>
              <w:t> </w:t>
            </w:r>
          </w:p>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 </w:t>
            </w:r>
          </w:p>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0.38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0.01</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30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0.53</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0.02</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50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0.07</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0.76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0.49</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0.35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0.16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0.43</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200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0.75</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0.46</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0.77</w:t>
            </w:r>
          </w:p>
        </w:tc>
      </w:tr>
      <w:tr w:rsidR="003D1656" w:rsidRPr="00265992" w:rsidTr="000C71A9">
        <w:trPr>
          <w:trHeight w:val="300"/>
        </w:trPr>
        <w:tc>
          <w:tcPr>
            <w:tcW w:w="1320" w:type="dxa"/>
            <w:vMerge/>
            <w:tcBorders>
              <w:left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500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0.24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0.77</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r>
      <w:tr w:rsidR="003D1656" w:rsidRPr="00265992" w:rsidTr="000C71A9">
        <w:trPr>
          <w:trHeight w:val="300"/>
        </w:trPr>
        <w:tc>
          <w:tcPr>
            <w:tcW w:w="132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1000</w:t>
            </w:r>
          </w:p>
        </w:tc>
        <w:tc>
          <w:tcPr>
            <w:tcW w:w="118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b/>
                <w:bCs/>
                <w:color w:val="000000"/>
                <w:sz w:val="22"/>
                <w:szCs w:val="22"/>
              </w:rPr>
            </w:pPr>
            <w:r w:rsidRPr="00265992">
              <w:rPr>
                <w:rFonts w:ascii="Calibri" w:eastAsia="Times New Roman" w:hAnsi="Calibri"/>
                <w:b/>
                <w:bCs/>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3D1656" w:rsidRPr="00265992" w:rsidRDefault="003D1656" w:rsidP="00265992">
            <w:pPr>
              <w:spacing w:after="0" w:line="240" w:lineRule="auto"/>
              <w:rPr>
                <w:rFonts w:ascii="Calibri" w:eastAsia="Times New Roman" w:hAnsi="Calibri"/>
                <w:color w:val="000000"/>
                <w:sz w:val="22"/>
                <w:szCs w:val="22"/>
              </w:rPr>
            </w:pPr>
            <w:r w:rsidRPr="00265992">
              <w:rPr>
                <w:rFonts w:ascii="Calibri" w:eastAsia="Times New Roman" w:hAnsi="Calibri"/>
                <w:color w:val="000000"/>
                <w:sz w:val="22"/>
                <w:szCs w:val="22"/>
              </w:rPr>
              <w:t>0.8</w:t>
            </w:r>
          </w:p>
        </w:tc>
      </w:tr>
    </w:tbl>
    <w:p w:rsidR="000B57DD" w:rsidRDefault="000B57DD" w:rsidP="000B57DD"/>
    <w:p w:rsidR="000B57DD" w:rsidRDefault="000B57DD" w:rsidP="000B57DD"/>
    <w:p w:rsidR="000B57DD" w:rsidRDefault="000B57DD" w:rsidP="000B57DD">
      <w:pPr>
        <w:pStyle w:val="Caption"/>
        <w:framePr w:wrap="around"/>
      </w:pPr>
      <w:bookmarkStart w:id="184" w:name="_Ref43570049"/>
      <w:bookmarkStart w:id="185" w:name="_Toc43570579"/>
      <w:r>
        <w:t xml:space="preserve">Table </w:t>
      </w:r>
      <w:r w:rsidR="004C0A73">
        <w:fldChar w:fldCharType="begin"/>
      </w:r>
      <w:r w:rsidR="004C0A73">
        <w:instrText xml:space="preserve"> SEQ Table \* ARABIC </w:instrText>
      </w:r>
      <w:r w:rsidR="004C0A73">
        <w:fldChar w:fldCharType="separate"/>
      </w:r>
      <w:r>
        <w:rPr>
          <w:noProof/>
        </w:rPr>
        <w:t>12</w:t>
      </w:r>
      <w:r w:rsidR="004C0A73">
        <w:rPr>
          <w:noProof/>
        </w:rPr>
        <w:fldChar w:fldCharType="end"/>
      </w:r>
      <w:bookmarkEnd w:id="184"/>
      <w:r>
        <w:t xml:space="preserve">: </w:t>
      </w:r>
      <w:r w:rsidRPr="0010501C">
        <w:t xml:space="preserve">Tests power per alternative family on </w:t>
      </w:r>
      <w:r>
        <w:t>5</w:t>
      </w:r>
      <w:r w:rsidRPr="0010501C">
        <w:t>% level of significance</w:t>
      </w:r>
      <w:bookmarkEnd w:id="185"/>
    </w:p>
    <w:tbl>
      <w:tblPr>
        <w:tblW w:w="9791" w:type="dxa"/>
        <w:tblLook w:val="04A0" w:firstRow="1" w:lastRow="0" w:firstColumn="1" w:lastColumn="0" w:noHBand="0" w:noVBand="1"/>
      </w:tblPr>
      <w:tblGrid>
        <w:gridCol w:w="1060"/>
        <w:gridCol w:w="960"/>
        <w:gridCol w:w="1051"/>
        <w:gridCol w:w="960"/>
        <w:gridCol w:w="960"/>
        <w:gridCol w:w="960"/>
        <w:gridCol w:w="960"/>
        <w:gridCol w:w="960"/>
        <w:gridCol w:w="960"/>
        <w:gridCol w:w="960"/>
      </w:tblGrid>
      <w:tr w:rsidR="000B57DD" w:rsidRPr="00CA7568" w:rsidTr="00952252">
        <w:trPr>
          <w:trHeight w:val="300"/>
          <w:tblHeader/>
        </w:trPr>
        <w:tc>
          <w:tcPr>
            <w:tcW w:w="106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Family</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Size</w:t>
            </w:r>
          </w:p>
        </w:tc>
        <w:tc>
          <w:tcPr>
            <w:tcW w:w="1051"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new_test</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SW</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AD</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CVM</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JB</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KS</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Lillie</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SF</w:t>
            </w:r>
          </w:p>
        </w:tc>
      </w:tr>
      <w:tr w:rsidR="000B57DD" w:rsidRPr="00CA7568" w:rsidTr="00952252">
        <w:trPr>
          <w:trHeight w:val="300"/>
        </w:trPr>
        <w:tc>
          <w:tcPr>
            <w:tcW w:w="106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CTN</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0.69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0.15</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0.47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0.54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0.59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0.45</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0.65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0.59</w:t>
            </w:r>
          </w:p>
        </w:tc>
      </w:tr>
      <w:tr w:rsidR="000B57DD" w:rsidRPr="00CA7568" w:rsidTr="00952252">
        <w:trPr>
          <w:trHeight w:val="300"/>
        </w:trPr>
        <w:tc>
          <w:tcPr>
            <w:tcW w:w="106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0.75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0.66</w:t>
            </w:r>
          </w:p>
        </w:tc>
      </w:tr>
      <w:tr w:rsidR="000B57DD" w:rsidRPr="00CA7568" w:rsidTr="00952252">
        <w:trPr>
          <w:trHeight w:val="300"/>
        </w:trPr>
        <w:tc>
          <w:tcPr>
            <w:tcW w:w="9791" w:type="dxa"/>
            <w:gridSpan w:val="10"/>
            <w:tcBorders>
              <w:top w:val="nil"/>
              <w:left w:val="single" w:sz="4" w:space="0" w:color="auto"/>
              <w:bottom w:val="single" w:sz="4" w:space="0" w:color="auto"/>
              <w:right w:val="single" w:sz="4" w:space="0" w:color="auto"/>
            </w:tcBorders>
            <w:shd w:val="clear" w:color="auto" w:fill="auto"/>
            <w:noWrap/>
            <w:vAlign w:val="bottom"/>
          </w:tcPr>
          <w:p w:rsidR="000B57DD" w:rsidRPr="00CA7568" w:rsidRDefault="000B57DD" w:rsidP="00952252">
            <w:pPr>
              <w:spacing w:after="0" w:line="240" w:lineRule="auto"/>
              <w:rPr>
                <w:rFonts w:ascii="Calibri" w:eastAsia="Times New Roman" w:hAnsi="Calibri"/>
                <w:color w:val="000000"/>
                <w:sz w:val="22"/>
                <w:szCs w:val="22"/>
              </w:rPr>
            </w:pPr>
          </w:p>
        </w:tc>
      </w:tr>
      <w:tr w:rsidR="000B57DD" w:rsidRPr="00CA7568" w:rsidTr="00952252">
        <w:trPr>
          <w:trHeight w:val="300"/>
        </w:trPr>
        <w:tc>
          <w:tcPr>
            <w:tcW w:w="106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ALT</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lastRenderedPageBreak/>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lastRenderedPageBreak/>
              <w:t>10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0.39</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0.64</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0.93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0.77</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0842D1" w:rsidRDefault="000B57DD" w:rsidP="00952252">
            <w:pPr>
              <w:spacing w:after="0" w:line="240" w:lineRule="auto"/>
              <w:rPr>
                <w:b/>
                <w:bCs/>
              </w:rPr>
            </w:pPr>
            <w:r w:rsidRPr="000842D1">
              <w:rPr>
                <w:b/>
                <w:bCs/>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0.91</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r>
      <w:tr w:rsidR="000B57DD" w:rsidRPr="00CA7568" w:rsidTr="00952252">
        <w:trPr>
          <w:trHeight w:val="300"/>
        </w:trPr>
        <w:tc>
          <w:tcPr>
            <w:tcW w:w="106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r>
      <w:tr w:rsidR="000B57DD" w:rsidRPr="00CA7568" w:rsidTr="00952252">
        <w:trPr>
          <w:trHeight w:val="300"/>
        </w:trPr>
        <w:tc>
          <w:tcPr>
            <w:tcW w:w="9791" w:type="dxa"/>
            <w:gridSpan w:val="10"/>
            <w:tcBorders>
              <w:top w:val="nil"/>
              <w:left w:val="single" w:sz="4" w:space="0" w:color="auto"/>
              <w:bottom w:val="single" w:sz="4" w:space="0" w:color="auto"/>
              <w:right w:val="single" w:sz="4" w:space="0" w:color="auto"/>
            </w:tcBorders>
            <w:shd w:val="clear" w:color="auto" w:fill="auto"/>
            <w:noWrap/>
            <w:vAlign w:val="bottom"/>
          </w:tcPr>
          <w:p w:rsidR="000B57DD" w:rsidRPr="00CA7568" w:rsidRDefault="000B57DD" w:rsidP="00952252">
            <w:pPr>
              <w:spacing w:after="0" w:line="240" w:lineRule="auto"/>
              <w:rPr>
                <w:rFonts w:ascii="Calibri" w:eastAsia="Times New Roman" w:hAnsi="Calibri"/>
                <w:color w:val="000000"/>
                <w:sz w:val="22"/>
                <w:szCs w:val="22"/>
              </w:rPr>
            </w:pPr>
          </w:p>
        </w:tc>
      </w:tr>
      <w:tr w:rsidR="000B57DD" w:rsidRPr="00CA7568" w:rsidTr="00952252">
        <w:trPr>
          <w:trHeight w:val="300"/>
        </w:trPr>
        <w:tc>
          <w:tcPr>
            <w:tcW w:w="106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AST</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0.76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0.68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0.26</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0.72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0.42</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0.66</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0.93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0.88</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6B1B24" w:rsidRDefault="000B57DD" w:rsidP="00952252">
            <w:pPr>
              <w:spacing w:after="0" w:line="240" w:lineRule="auto"/>
              <w:rPr>
                <w:b/>
                <w:bCs/>
              </w:rPr>
            </w:pPr>
            <w:r w:rsidRPr="006B1B24">
              <w:rPr>
                <w:b/>
                <w:bCs/>
              </w:rPr>
              <w:t>0.99</w:t>
            </w:r>
          </w:p>
        </w:tc>
      </w:tr>
      <w:tr w:rsidR="000B57DD" w:rsidRPr="00CA7568" w:rsidTr="00952252">
        <w:trPr>
          <w:trHeight w:val="300"/>
        </w:trPr>
        <w:tc>
          <w:tcPr>
            <w:tcW w:w="106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r>
      <w:tr w:rsidR="000B57DD" w:rsidRPr="00CA7568" w:rsidTr="00952252">
        <w:trPr>
          <w:trHeight w:val="300"/>
        </w:trPr>
        <w:tc>
          <w:tcPr>
            <w:tcW w:w="9791" w:type="dxa"/>
            <w:gridSpan w:val="10"/>
            <w:tcBorders>
              <w:top w:val="nil"/>
              <w:left w:val="single" w:sz="4" w:space="0" w:color="auto"/>
              <w:bottom w:val="single" w:sz="4" w:space="0" w:color="auto"/>
              <w:right w:val="single" w:sz="4" w:space="0" w:color="auto"/>
            </w:tcBorders>
            <w:shd w:val="clear" w:color="auto" w:fill="auto"/>
            <w:noWrap/>
            <w:vAlign w:val="bottom"/>
          </w:tcPr>
          <w:p w:rsidR="000B57DD" w:rsidRPr="00CA7568" w:rsidRDefault="000B57DD" w:rsidP="00952252">
            <w:pPr>
              <w:spacing w:after="0" w:line="240" w:lineRule="auto"/>
              <w:rPr>
                <w:rFonts w:ascii="Calibri" w:eastAsia="Times New Roman" w:hAnsi="Calibri"/>
                <w:color w:val="000000"/>
                <w:sz w:val="22"/>
                <w:szCs w:val="22"/>
              </w:rPr>
            </w:pPr>
          </w:p>
        </w:tc>
      </w:tr>
      <w:tr w:rsidR="000B57DD" w:rsidRPr="00CA7568" w:rsidTr="00952252">
        <w:trPr>
          <w:trHeight w:val="300"/>
        </w:trPr>
        <w:tc>
          <w:tcPr>
            <w:tcW w:w="106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SLT</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0.75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0.36</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0.64</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0.73</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0.93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0.84</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0.92</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0.98</w:t>
            </w:r>
          </w:p>
        </w:tc>
      </w:tr>
      <w:tr w:rsidR="000B57DD" w:rsidRPr="00CA7568" w:rsidTr="00952252">
        <w:trPr>
          <w:trHeight w:val="300"/>
        </w:trPr>
        <w:tc>
          <w:tcPr>
            <w:tcW w:w="106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0.97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1</w:t>
            </w:r>
          </w:p>
        </w:tc>
      </w:tr>
      <w:tr w:rsidR="000B57DD" w:rsidRPr="00CA7568" w:rsidTr="00952252">
        <w:trPr>
          <w:trHeight w:val="300"/>
        </w:trPr>
        <w:tc>
          <w:tcPr>
            <w:tcW w:w="9791" w:type="dxa"/>
            <w:gridSpan w:val="10"/>
            <w:tcBorders>
              <w:top w:val="nil"/>
              <w:left w:val="single" w:sz="4" w:space="0" w:color="auto"/>
              <w:bottom w:val="single" w:sz="4" w:space="0" w:color="auto"/>
              <w:right w:val="single" w:sz="4" w:space="0" w:color="auto"/>
            </w:tcBorders>
            <w:shd w:val="clear" w:color="auto" w:fill="auto"/>
            <w:noWrap/>
            <w:vAlign w:val="bottom"/>
          </w:tcPr>
          <w:p w:rsidR="000B57DD" w:rsidRPr="00CA7568" w:rsidRDefault="000B57DD" w:rsidP="00952252">
            <w:pPr>
              <w:spacing w:after="0" w:line="240" w:lineRule="auto"/>
              <w:rPr>
                <w:rFonts w:ascii="Calibri" w:eastAsia="Times New Roman" w:hAnsi="Calibri"/>
                <w:color w:val="000000"/>
                <w:sz w:val="22"/>
                <w:szCs w:val="22"/>
              </w:rPr>
            </w:pPr>
          </w:p>
        </w:tc>
      </w:tr>
      <w:tr w:rsidR="000B57DD" w:rsidRPr="00CA7568" w:rsidTr="00952252">
        <w:trPr>
          <w:trHeight w:val="300"/>
        </w:trPr>
        <w:tc>
          <w:tcPr>
            <w:tcW w:w="106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SST</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p w:rsidR="000B57DD" w:rsidRPr="00CA7568" w:rsidRDefault="000B57DD" w:rsidP="00952252">
            <w:pPr>
              <w:spacing w:after="0" w:line="240" w:lineRule="auto"/>
              <w:rPr>
                <w:rFonts w:ascii="Calibri" w:eastAsia="Times New Roman" w:hAnsi="Calibri"/>
                <w:color w:val="FFFFFF" w:themeColor="background1"/>
                <w:sz w:val="22"/>
                <w:szCs w:val="22"/>
              </w:rPr>
            </w:pPr>
            <w:r w:rsidRPr="00CA7568">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0.05</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0.77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0.21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0.11</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0.79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0.49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0.18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0.39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0.66</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0.07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0.81</w:t>
            </w:r>
          </w:p>
        </w:tc>
      </w:tr>
      <w:tr w:rsidR="000B57DD" w:rsidRPr="00CA7568" w:rsidTr="00952252">
        <w:trPr>
          <w:trHeight w:val="300"/>
        </w:trPr>
        <w:tc>
          <w:tcPr>
            <w:tcW w:w="1060" w:type="dxa"/>
            <w:vMerge/>
            <w:tcBorders>
              <w:left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0.53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0.81</w:t>
            </w:r>
          </w:p>
        </w:tc>
      </w:tr>
      <w:tr w:rsidR="000B57DD" w:rsidRPr="00CA7568" w:rsidTr="00952252">
        <w:trPr>
          <w:trHeight w:val="300"/>
        </w:trPr>
        <w:tc>
          <w:tcPr>
            <w:tcW w:w="106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color w:val="000000"/>
                <w:sz w:val="22"/>
                <w:szCs w:val="22"/>
              </w:rPr>
            </w:pPr>
            <w:r w:rsidRPr="00CA7568">
              <w:rPr>
                <w:rFonts w:ascii="Calibri" w:eastAsia="Times New Roman" w:hAnsi="Calibri"/>
                <w:color w:val="000000"/>
                <w:sz w:val="22"/>
                <w:szCs w:val="22"/>
              </w:rPr>
              <w:t>0.78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CA7568" w:rsidRDefault="000B57DD" w:rsidP="00952252">
            <w:pPr>
              <w:spacing w:after="0" w:line="240" w:lineRule="auto"/>
              <w:rPr>
                <w:rFonts w:ascii="Calibri" w:eastAsia="Times New Roman" w:hAnsi="Calibri"/>
                <w:b/>
                <w:bCs/>
                <w:color w:val="000000"/>
                <w:sz w:val="22"/>
                <w:szCs w:val="22"/>
              </w:rPr>
            </w:pPr>
            <w:r w:rsidRPr="00CA7568">
              <w:rPr>
                <w:rFonts w:ascii="Calibri" w:eastAsia="Times New Roman" w:hAnsi="Calibri"/>
                <w:b/>
                <w:bCs/>
                <w:color w:val="000000"/>
                <w:sz w:val="22"/>
                <w:szCs w:val="22"/>
              </w:rPr>
              <w:t>0.81</w:t>
            </w:r>
          </w:p>
        </w:tc>
      </w:tr>
    </w:tbl>
    <w:p w:rsidR="000B57DD" w:rsidRDefault="000B57DD" w:rsidP="000B57DD"/>
    <w:p w:rsidR="000B57DD" w:rsidRDefault="000B57DD" w:rsidP="000B57DD"/>
    <w:p w:rsidR="000B57DD" w:rsidRDefault="000B57DD" w:rsidP="000B57DD">
      <w:pPr>
        <w:pStyle w:val="Caption"/>
        <w:framePr w:wrap="around"/>
      </w:pPr>
      <w:bookmarkStart w:id="186" w:name="_Ref43570050"/>
      <w:bookmarkStart w:id="187" w:name="_Toc43570580"/>
      <w:r>
        <w:t xml:space="preserve">Table </w:t>
      </w:r>
      <w:r w:rsidR="004C0A73">
        <w:fldChar w:fldCharType="begin"/>
      </w:r>
      <w:r w:rsidR="004C0A73">
        <w:instrText xml:space="preserve"> SEQ Table \* ARABIC </w:instrText>
      </w:r>
      <w:r w:rsidR="004C0A73">
        <w:fldChar w:fldCharType="separate"/>
      </w:r>
      <w:r w:rsidR="00D9332A">
        <w:rPr>
          <w:noProof/>
        </w:rPr>
        <w:t>13</w:t>
      </w:r>
      <w:r w:rsidR="004C0A73">
        <w:rPr>
          <w:noProof/>
        </w:rPr>
        <w:fldChar w:fldCharType="end"/>
      </w:r>
      <w:bookmarkEnd w:id="186"/>
      <w:r>
        <w:t xml:space="preserve">: </w:t>
      </w:r>
      <w:r w:rsidRPr="00F71985">
        <w:t xml:space="preserve">Tests power per alternative family on </w:t>
      </w:r>
      <w:r>
        <w:t>10</w:t>
      </w:r>
      <w:r w:rsidRPr="00F71985">
        <w:t>% level of significance</w:t>
      </w:r>
      <w:bookmarkEnd w:id="187"/>
    </w:p>
    <w:tbl>
      <w:tblPr>
        <w:tblW w:w="9691" w:type="dxa"/>
        <w:tblLook w:val="04A0" w:firstRow="1" w:lastRow="0" w:firstColumn="1" w:lastColumn="0" w:noHBand="0" w:noVBand="1"/>
      </w:tblPr>
      <w:tblGrid>
        <w:gridCol w:w="960"/>
        <w:gridCol w:w="960"/>
        <w:gridCol w:w="1051"/>
        <w:gridCol w:w="960"/>
        <w:gridCol w:w="960"/>
        <w:gridCol w:w="960"/>
        <w:gridCol w:w="960"/>
        <w:gridCol w:w="960"/>
        <w:gridCol w:w="960"/>
        <w:gridCol w:w="960"/>
      </w:tblGrid>
      <w:tr w:rsidR="000B57DD" w:rsidRPr="00E0215A" w:rsidTr="00952252">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r>
              <w:rPr>
                <w:rFonts w:ascii="Calibri" w:eastAsia="Times New Roman" w:hAnsi="Calibri"/>
                <w:color w:val="FFFFFF" w:themeColor="background1"/>
                <w:sz w:val="22"/>
                <w:szCs w:val="22"/>
              </w:rPr>
              <w:t>Family</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Size</w:t>
            </w:r>
          </w:p>
        </w:tc>
        <w:tc>
          <w:tcPr>
            <w:tcW w:w="1051"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new_test</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SW</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AD</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CVM</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JB</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KS</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Lillie</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SF</w:t>
            </w:r>
          </w:p>
        </w:tc>
      </w:tr>
      <w:tr w:rsidR="000B57DD" w:rsidRPr="00E0215A" w:rsidTr="00952252">
        <w:trPr>
          <w:trHeight w:val="300"/>
        </w:trPr>
        <w:tc>
          <w:tcPr>
            <w:tcW w:w="96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CTN</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0.16</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0.71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0.22</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0.69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0.28</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0.68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0.38</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0.53</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0.72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0.64</w:t>
            </w:r>
          </w:p>
        </w:tc>
      </w:tr>
      <w:tr w:rsidR="000B57DD" w:rsidRPr="00E0215A" w:rsidTr="00952252">
        <w:trPr>
          <w:trHeight w:val="300"/>
        </w:trPr>
        <w:tc>
          <w:tcPr>
            <w:tcW w:w="96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0.78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0.71</w:t>
            </w:r>
          </w:p>
        </w:tc>
      </w:tr>
      <w:tr w:rsidR="000B57DD" w:rsidRPr="00E0215A" w:rsidTr="00952252">
        <w:trPr>
          <w:trHeight w:val="300"/>
        </w:trPr>
        <w:tc>
          <w:tcPr>
            <w:tcW w:w="9691" w:type="dxa"/>
            <w:gridSpan w:val="10"/>
            <w:tcBorders>
              <w:top w:val="nil"/>
              <w:left w:val="single" w:sz="4" w:space="0" w:color="auto"/>
              <w:bottom w:val="single" w:sz="4" w:space="0" w:color="auto"/>
              <w:right w:val="single" w:sz="4" w:space="0" w:color="auto"/>
            </w:tcBorders>
            <w:shd w:val="clear" w:color="auto" w:fill="auto"/>
            <w:noWrap/>
            <w:vAlign w:val="bottom"/>
          </w:tcPr>
          <w:p w:rsidR="000B57DD" w:rsidRPr="00E0215A" w:rsidRDefault="000B57DD" w:rsidP="00952252">
            <w:pPr>
              <w:spacing w:after="0" w:line="240" w:lineRule="auto"/>
              <w:rPr>
                <w:rFonts w:ascii="Calibri" w:eastAsia="Times New Roman" w:hAnsi="Calibri"/>
                <w:color w:val="000000"/>
                <w:sz w:val="22"/>
                <w:szCs w:val="22"/>
              </w:rPr>
            </w:pPr>
          </w:p>
        </w:tc>
      </w:tr>
      <w:tr w:rsidR="000B57DD" w:rsidRPr="00E0215A" w:rsidTr="00952252">
        <w:trPr>
          <w:trHeight w:val="300"/>
        </w:trPr>
        <w:tc>
          <w:tcPr>
            <w:tcW w:w="96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lastRenderedPageBreak/>
              <w:t>ALT</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0.47</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0.72</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0.84</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0.95</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r>
      <w:tr w:rsidR="000B57DD" w:rsidRPr="00E0215A" w:rsidTr="00952252">
        <w:trPr>
          <w:trHeight w:val="300"/>
        </w:trPr>
        <w:tc>
          <w:tcPr>
            <w:tcW w:w="96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r>
      <w:tr w:rsidR="000B57DD" w:rsidRPr="00E0215A" w:rsidTr="00952252">
        <w:trPr>
          <w:trHeight w:val="300"/>
        </w:trPr>
        <w:tc>
          <w:tcPr>
            <w:tcW w:w="9691" w:type="dxa"/>
            <w:gridSpan w:val="10"/>
            <w:tcBorders>
              <w:top w:val="nil"/>
              <w:left w:val="single" w:sz="4" w:space="0" w:color="auto"/>
              <w:bottom w:val="single" w:sz="4" w:space="0" w:color="auto"/>
              <w:right w:val="single" w:sz="4" w:space="0" w:color="auto"/>
            </w:tcBorders>
            <w:shd w:val="clear" w:color="auto" w:fill="auto"/>
            <w:noWrap/>
            <w:vAlign w:val="bottom"/>
          </w:tcPr>
          <w:p w:rsidR="000B57DD" w:rsidRPr="00E0215A" w:rsidRDefault="000B57DD" w:rsidP="00952252">
            <w:pPr>
              <w:spacing w:after="0" w:line="240" w:lineRule="auto"/>
              <w:rPr>
                <w:rFonts w:ascii="Calibri" w:eastAsia="Times New Roman" w:hAnsi="Calibri"/>
                <w:color w:val="000000"/>
                <w:sz w:val="22"/>
                <w:szCs w:val="22"/>
              </w:rPr>
            </w:pPr>
          </w:p>
        </w:tc>
      </w:tr>
      <w:tr w:rsidR="000B57DD" w:rsidRPr="00E0215A" w:rsidTr="00952252">
        <w:trPr>
          <w:trHeight w:val="300"/>
        </w:trPr>
        <w:tc>
          <w:tcPr>
            <w:tcW w:w="96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AST</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0.17</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0.37</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0.51</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0.75</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0.93</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0.99</w:t>
            </w:r>
          </w:p>
        </w:tc>
      </w:tr>
      <w:tr w:rsidR="000B57DD" w:rsidRPr="00E0215A" w:rsidTr="00952252">
        <w:trPr>
          <w:trHeight w:val="300"/>
        </w:trPr>
        <w:tc>
          <w:tcPr>
            <w:tcW w:w="96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r>
      <w:tr w:rsidR="000B57DD" w:rsidRPr="00E0215A" w:rsidTr="00952252">
        <w:trPr>
          <w:trHeight w:val="300"/>
        </w:trPr>
        <w:tc>
          <w:tcPr>
            <w:tcW w:w="9691" w:type="dxa"/>
            <w:gridSpan w:val="10"/>
            <w:tcBorders>
              <w:top w:val="nil"/>
              <w:left w:val="single" w:sz="4" w:space="0" w:color="auto"/>
              <w:bottom w:val="single" w:sz="4" w:space="0" w:color="auto"/>
              <w:right w:val="single" w:sz="4" w:space="0" w:color="auto"/>
            </w:tcBorders>
            <w:shd w:val="clear" w:color="auto" w:fill="auto"/>
            <w:noWrap/>
            <w:vAlign w:val="bottom"/>
          </w:tcPr>
          <w:p w:rsidR="000B57DD" w:rsidRPr="00E0215A" w:rsidRDefault="000B57DD" w:rsidP="00952252">
            <w:pPr>
              <w:spacing w:after="0" w:line="240" w:lineRule="auto"/>
              <w:rPr>
                <w:rFonts w:ascii="Calibri" w:eastAsia="Times New Roman" w:hAnsi="Calibri"/>
                <w:color w:val="000000"/>
                <w:sz w:val="22"/>
                <w:szCs w:val="22"/>
              </w:rPr>
            </w:pPr>
          </w:p>
        </w:tc>
      </w:tr>
      <w:tr w:rsidR="000B57DD" w:rsidRPr="00E0215A" w:rsidTr="00952252">
        <w:trPr>
          <w:trHeight w:val="300"/>
        </w:trPr>
        <w:tc>
          <w:tcPr>
            <w:tcW w:w="96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SLT</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0.44</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0.79</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0.87</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0.94</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0.99</w:t>
            </w:r>
          </w:p>
        </w:tc>
      </w:tr>
      <w:tr w:rsidR="000B57DD" w:rsidRPr="00E0215A" w:rsidTr="00952252">
        <w:trPr>
          <w:trHeight w:val="300"/>
        </w:trPr>
        <w:tc>
          <w:tcPr>
            <w:tcW w:w="96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0.99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1</w:t>
            </w:r>
          </w:p>
        </w:tc>
      </w:tr>
      <w:tr w:rsidR="000B57DD" w:rsidRPr="00E0215A" w:rsidTr="00952252">
        <w:trPr>
          <w:trHeight w:val="300"/>
        </w:trPr>
        <w:tc>
          <w:tcPr>
            <w:tcW w:w="9691" w:type="dxa"/>
            <w:gridSpan w:val="10"/>
            <w:tcBorders>
              <w:top w:val="nil"/>
              <w:left w:val="single" w:sz="4" w:space="0" w:color="auto"/>
              <w:bottom w:val="single" w:sz="4" w:space="0" w:color="auto"/>
              <w:right w:val="single" w:sz="4" w:space="0" w:color="auto"/>
            </w:tcBorders>
            <w:shd w:val="clear" w:color="auto" w:fill="auto"/>
            <w:noWrap/>
            <w:vAlign w:val="bottom"/>
          </w:tcPr>
          <w:p w:rsidR="000B57DD" w:rsidRPr="00E0215A" w:rsidRDefault="000B57DD" w:rsidP="00952252">
            <w:pPr>
              <w:spacing w:after="0" w:line="240" w:lineRule="auto"/>
              <w:rPr>
                <w:rFonts w:ascii="Calibri" w:eastAsia="Times New Roman" w:hAnsi="Calibri"/>
                <w:color w:val="000000"/>
                <w:sz w:val="22"/>
                <w:szCs w:val="22"/>
              </w:rPr>
            </w:pPr>
          </w:p>
        </w:tc>
      </w:tr>
      <w:tr w:rsidR="000B57DD" w:rsidRPr="00E0215A" w:rsidTr="00952252">
        <w:trPr>
          <w:trHeight w:val="300"/>
        </w:trPr>
        <w:tc>
          <w:tcPr>
            <w:tcW w:w="960" w:type="dxa"/>
            <w:vMerge w:val="restart"/>
            <w:tcBorders>
              <w:top w:val="nil"/>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SST</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p w:rsidR="000B57DD" w:rsidRPr="00E0215A" w:rsidRDefault="000B57DD" w:rsidP="00952252">
            <w:pPr>
              <w:spacing w:after="0" w:line="240" w:lineRule="auto"/>
              <w:rPr>
                <w:rFonts w:ascii="Calibri" w:eastAsia="Times New Roman" w:hAnsi="Calibri"/>
                <w:color w:val="FFFFFF" w:themeColor="background1"/>
                <w:sz w:val="22"/>
                <w:szCs w:val="22"/>
              </w:rPr>
            </w:pPr>
            <w:r w:rsidRPr="00E0215A">
              <w:rPr>
                <w:rFonts w:ascii="Calibri" w:eastAsia="Times New Roman" w:hAnsi="Calibri"/>
                <w:color w:val="FFFFFF" w:themeColor="background1"/>
                <w:sz w:val="22"/>
                <w:szCs w:val="22"/>
              </w:rPr>
              <w:t> </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0.24</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0.44</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0.03</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0.52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0.74</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0.19</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0.74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0.82</w:t>
            </w:r>
          </w:p>
        </w:tc>
      </w:tr>
      <w:tr w:rsidR="000B57DD" w:rsidRPr="00E0215A" w:rsidTr="00952252">
        <w:trPr>
          <w:trHeight w:val="300"/>
        </w:trPr>
        <w:tc>
          <w:tcPr>
            <w:tcW w:w="960" w:type="dxa"/>
            <w:vMerge/>
            <w:tcBorders>
              <w:left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0.84</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0.81</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0.67</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0.82</w:t>
            </w:r>
          </w:p>
        </w:tc>
      </w:tr>
      <w:tr w:rsidR="000B57DD" w:rsidRPr="00E0215A" w:rsidTr="00952252">
        <w:trPr>
          <w:trHeight w:val="300"/>
        </w:trPr>
        <w:tc>
          <w:tcPr>
            <w:tcW w:w="960" w:type="dxa"/>
            <w:vMerge/>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0B57DD" w:rsidRPr="00E0215A" w:rsidRDefault="000B57DD" w:rsidP="00952252">
            <w:pPr>
              <w:spacing w:after="0" w:line="240" w:lineRule="auto"/>
              <w:rPr>
                <w:rFonts w:ascii="Calibri" w:eastAsia="Times New Roman" w:hAnsi="Calibri"/>
                <w:color w:val="FFFFFF" w:themeColor="background1"/>
                <w:sz w:val="22"/>
                <w:szCs w:val="22"/>
              </w:rPr>
            </w:pP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color w:val="000000"/>
                <w:sz w:val="22"/>
                <w:szCs w:val="22"/>
              </w:rPr>
            </w:pPr>
            <w:r w:rsidRPr="00E0215A">
              <w:rPr>
                <w:rFonts w:ascii="Calibri" w:eastAsia="Times New Roman" w:hAnsi="Calibri"/>
                <w:color w:val="000000"/>
                <w:sz w:val="22"/>
                <w:szCs w:val="22"/>
              </w:rPr>
              <w:t>0.8</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0.82</w:t>
            </w:r>
          </w:p>
        </w:tc>
        <w:tc>
          <w:tcPr>
            <w:tcW w:w="960" w:type="dxa"/>
            <w:tcBorders>
              <w:top w:val="nil"/>
              <w:left w:val="nil"/>
              <w:bottom w:val="single" w:sz="4" w:space="0" w:color="auto"/>
              <w:right w:val="single" w:sz="4" w:space="0" w:color="auto"/>
            </w:tcBorders>
            <w:shd w:val="clear" w:color="auto" w:fill="auto"/>
            <w:noWrap/>
            <w:vAlign w:val="bottom"/>
            <w:hideMark/>
          </w:tcPr>
          <w:p w:rsidR="000B57DD" w:rsidRPr="00E0215A" w:rsidRDefault="000B57DD" w:rsidP="00952252">
            <w:pPr>
              <w:spacing w:after="0" w:line="240" w:lineRule="auto"/>
              <w:rPr>
                <w:rFonts w:ascii="Calibri" w:eastAsia="Times New Roman" w:hAnsi="Calibri"/>
                <w:b/>
                <w:bCs/>
                <w:color w:val="000000"/>
                <w:sz w:val="22"/>
                <w:szCs w:val="22"/>
              </w:rPr>
            </w:pPr>
            <w:r w:rsidRPr="00E0215A">
              <w:rPr>
                <w:rFonts w:ascii="Calibri" w:eastAsia="Times New Roman" w:hAnsi="Calibri"/>
                <w:b/>
                <w:bCs/>
                <w:color w:val="000000"/>
                <w:sz w:val="22"/>
                <w:szCs w:val="22"/>
              </w:rPr>
              <w:t>0.82</w:t>
            </w:r>
          </w:p>
        </w:tc>
      </w:tr>
    </w:tbl>
    <w:p w:rsidR="00CF3BC1" w:rsidRDefault="00CF3BC1" w:rsidP="001C573E"/>
    <w:p w:rsidR="00CF3BC1" w:rsidRDefault="00CF3BC1" w:rsidP="001C573E"/>
    <w:p w:rsidR="00CF3BC1" w:rsidRDefault="00CF3BC1" w:rsidP="001C573E"/>
    <w:p w:rsidR="00CF3BC1" w:rsidRDefault="00CF3BC1" w:rsidP="001C573E"/>
    <w:p w:rsidR="00CF3BC1" w:rsidRDefault="00CF3BC1" w:rsidP="001C573E"/>
    <w:p w:rsidR="00CF3BC1" w:rsidRDefault="00CF3BC1" w:rsidP="001C573E"/>
    <w:p w:rsidR="00CF3BC1" w:rsidRDefault="00CF3BC1" w:rsidP="001C573E"/>
    <w:p w:rsidR="00C753BF" w:rsidRDefault="00C753BF" w:rsidP="006A7807">
      <w:pPr>
        <w:pStyle w:val="H1"/>
      </w:pPr>
      <w:bookmarkStart w:id="188" w:name="_Toc43569045"/>
      <w:r>
        <w:lastRenderedPageBreak/>
        <w:t>Chapter Five</w:t>
      </w:r>
      <w:bookmarkEnd w:id="188"/>
    </w:p>
    <w:p w:rsidR="001D7742" w:rsidRDefault="001D7742" w:rsidP="006A7807">
      <w:pPr>
        <w:pStyle w:val="H1"/>
      </w:pPr>
      <w:bookmarkStart w:id="189" w:name="_Toc43569046"/>
      <w:r>
        <w:t>Discussion and conclusion</w:t>
      </w:r>
      <w:bookmarkEnd w:id="189"/>
    </w:p>
    <w:p w:rsidR="00C753BF" w:rsidRPr="00C753BF" w:rsidRDefault="00C753BF" w:rsidP="00C753BF"/>
    <w:p w:rsidR="001C573E" w:rsidRPr="001C573E" w:rsidRDefault="001C573E" w:rsidP="001C573E">
      <w:pPr>
        <w:pStyle w:val="ListParagraph"/>
        <w:keepNext/>
        <w:keepLines/>
        <w:numPr>
          <w:ilvl w:val="0"/>
          <w:numId w:val="14"/>
        </w:numPr>
        <w:spacing w:before="40" w:after="0"/>
        <w:contextualSpacing w:val="0"/>
        <w:outlineLvl w:val="1"/>
        <w:rPr>
          <w:rFonts w:ascii="Times New Roman" w:eastAsia="Times New Roman" w:hAnsi="Times New Roman" w:cs="Times New Roman"/>
          <w:vanish/>
          <w:sz w:val="32"/>
          <w:szCs w:val="48"/>
        </w:rPr>
      </w:pPr>
      <w:bookmarkStart w:id="190" w:name="_Toc43570385"/>
      <w:bookmarkStart w:id="191" w:name="_Toc43570447"/>
      <w:bookmarkStart w:id="192" w:name="_Toc43570644"/>
      <w:bookmarkStart w:id="193" w:name="_Toc43569047"/>
      <w:bookmarkEnd w:id="190"/>
      <w:bookmarkEnd w:id="191"/>
      <w:bookmarkEnd w:id="192"/>
      <w:bookmarkEnd w:id="193"/>
    </w:p>
    <w:p w:rsidR="001D7742" w:rsidRDefault="001D7742" w:rsidP="001C573E">
      <w:pPr>
        <w:pStyle w:val="H2"/>
        <w:bidi w:val="0"/>
        <w:jc w:val="left"/>
      </w:pPr>
      <w:bookmarkStart w:id="194" w:name="_Toc43569048"/>
      <w:r>
        <w:t>Results summary</w:t>
      </w:r>
      <w:bookmarkEnd w:id="194"/>
    </w:p>
    <w:p w:rsidR="00312E96" w:rsidRPr="00312E96" w:rsidRDefault="00312E96" w:rsidP="00312E96"/>
    <w:p w:rsidR="004721AF" w:rsidRDefault="00EC19C9" w:rsidP="00CE0D27">
      <w:pPr>
        <w:pStyle w:val="p"/>
      </w:pPr>
      <w:r>
        <w:t xml:space="preserve">The results showed that </w:t>
      </w:r>
      <w:r w:rsidR="000627DE">
        <w:t xml:space="preserve">using </w:t>
      </w:r>
      <w:r>
        <w:t xml:space="preserve">Machine </w:t>
      </w:r>
      <w:r w:rsidR="000627DE">
        <w:t>Learning</w:t>
      </w:r>
      <w:r>
        <w:t xml:space="preserve"> </w:t>
      </w:r>
      <w:r w:rsidR="000627DE">
        <w:t xml:space="preserve">techniques </w:t>
      </w:r>
      <w:r w:rsidR="00C01AC7">
        <w:t xml:space="preserve">is a valid solution for the problem of </w:t>
      </w:r>
      <w:r w:rsidR="001E1672">
        <w:t xml:space="preserve">detecting departure from normality for a </w:t>
      </w:r>
      <w:r w:rsidR="0050425C">
        <w:t xml:space="preserve">data </w:t>
      </w:r>
      <w:r w:rsidR="001E1672">
        <w:t xml:space="preserve">sample. </w:t>
      </w:r>
      <w:r w:rsidR="00C01AC7">
        <w:t xml:space="preserve">We managed to build a classification model using </w:t>
      </w:r>
      <w:r w:rsidR="001E1672">
        <w:t>minimal</w:t>
      </w:r>
      <w:r w:rsidR="00C01AC7">
        <w:t xml:space="preserve"> number of features that had </w:t>
      </w:r>
      <w:r w:rsidR="00CE0D27">
        <w:t>high</w:t>
      </w:r>
      <w:r w:rsidR="00C01AC7">
        <w:t xml:space="preserve"> ability to predict departure from normality on all families of alternative </w:t>
      </w:r>
      <w:r w:rsidR="001E1672">
        <w:t xml:space="preserve">probability </w:t>
      </w:r>
      <w:r w:rsidR="00C01AC7">
        <w:t xml:space="preserve">distributions with high resilience to the sample size. </w:t>
      </w:r>
      <w:r w:rsidR="000627DE">
        <w:t xml:space="preserve"> </w:t>
      </w:r>
      <w:r w:rsidR="00993429">
        <w:t xml:space="preserve">The “Accuracy” of the </w:t>
      </w:r>
      <w:r>
        <w:t xml:space="preserve">three </w:t>
      </w:r>
      <w:r w:rsidR="00993429">
        <w:t>classification</w:t>
      </w:r>
      <w:r>
        <w:t xml:space="preserve"> models built in this research </w:t>
      </w:r>
      <w:r w:rsidR="00993429">
        <w:t xml:space="preserve">was </w:t>
      </w:r>
      <w:r>
        <w:t>high</w:t>
      </w:r>
      <w:r w:rsidR="00993429">
        <w:t xml:space="preserve"> </w:t>
      </w:r>
      <w:r w:rsidR="00874AAC">
        <w:t>on all data sets</w:t>
      </w:r>
      <w:r w:rsidR="001E1672">
        <w:t>,</w:t>
      </w:r>
      <w:r w:rsidR="00874AAC">
        <w:t xml:space="preserve"> including the </w:t>
      </w:r>
      <w:r>
        <w:t xml:space="preserve">“unseen” data </w:t>
      </w:r>
      <w:r w:rsidR="00874AAC">
        <w:t xml:space="preserve">which </w:t>
      </w:r>
      <w:r w:rsidR="001E1672">
        <w:t>is</w:t>
      </w:r>
      <w:r w:rsidR="00874AAC">
        <w:t xml:space="preserve"> a set of probability distributions held out from the process in order to assess the </w:t>
      </w:r>
      <w:r w:rsidR="001E1672">
        <w:t xml:space="preserve">ability of the model to generalize </w:t>
      </w:r>
      <w:r w:rsidR="00874AAC">
        <w:t>to new data sets</w:t>
      </w:r>
      <w:r w:rsidR="001E1672">
        <w:t xml:space="preserve"> not seen before</w:t>
      </w:r>
      <w:r w:rsidR="00874AAC">
        <w:t>. T</w:t>
      </w:r>
      <w:r w:rsidR="007A06D3">
        <w:t xml:space="preserve">he </w:t>
      </w:r>
      <w:r w:rsidR="00874AAC">
        <w:t>performance</w:t>
      </w:r>
      <w:r w:rsidR="007A06D3">
        <w:t xml:space="preserve"> of the classification model as a normality test (“new_test”) </w:t>
      </w:r>
      <w:r w:rsidR="00874AAC">
        <w:t>was validated by comparing its power against the state of the art statistical no</w:t>
      </w:r>
      <w:r w:rsidR="00CE0D27">
        <w:t>rmality tests. The results showed</w:t>
      </w:r>
      <w:r w:rsidR="00874AAC">
        <w:t xml:space="preserve"> that the “new_test” has significantly better power than the other tests</w:t>
      </w:r>
      <w:r w:rsidR="001E1672">
        <w:t xml:space="preserve"> on different level</w:t>
      </w:r>
      <w:r w:rsidR="0090722A">
        <w:t>s</w:t>
      </w:r>
      <w:r w:rsidR="001E1672">
        <w:t xml:space="preserve"> of significance and sample size</w:t>
      </w:r>
      <w:r w:rsidR="0090722A">
        <w:t>s</w:t>
      </w:r>
      <w:r w:rsidR="00874AAC">
        <w:t xml:space="preserve">. </w:t>
      </w:r>
    </w:p>
    <w:p w:rsidR="0003183C" w:rsidRPr="004721AF" w:rsidRDefault="0003183C" w:rsidP="0003183C">
      <w:pPr>
        <w:pStyle w:val="p"/>
      </w:pPr>
    </w:p>
    <w:p w:rsidR="001D7742" w:rsidRDefault="001D7742" w:rsidP="001C573E">
      <w:pPr>
        <w:pStyle w:val="H2"/>
        <w:bidi w:val="0"/>
        <w:jc w:val="left"/>
      </w:pPr>
      <w:bookmarkStart w:id="195" w:name="_Toc43569049"/>
      <w:r>
        <w:t>Future research</w:t>
      </w:r>
      <w:bookmarkEnd w:id="195"/>
    </w:p>
    <w:p w:rsidR="006F6570" w:rsidRPr="006F6570" w:rsidRDefault="006F6570" w:rsidP="006F6570"/>
    <w:p w:rsidR="00461A87" w:rsidRDefault="00C139D7" w:rsidP="00152750">
      <w:pPr>
        <w:pStyle w:val="p"/>
      </w:pPr>
      <w:r>
        <w:t xml:space="preserve">The work done in this research </w:t>
      </w:r>
      <w:r w:rsidR="000071C0">
        <w:t>could</w:t>
      </w:r>
      <w:r>
        <w:t xml:space="preserve"> be a starting point for further </w:t>
      </w:r>
      <w:r w:rsidR="00AE2D10">
        <w:t>development</w:t>
      </w:r>
      <w:r>
        <w:t xml:space="preserve"> in </w:t>
      </w:r>
      <w:r w:rsidR="000071C0">
        <w:t xml:space="preserve">the </w:t>
      </w:r>
      <w:r w:rsidR="00AE2D10">
        <w:t xml:space="preserve">direction </w:t>
      </w:r>
      <w:r w:rsidR="000071C0">
        <w:t xml:space="preserve">of </w:t>
      </w:r>
      <w:r>
        <w:t xml:space="preserve">using machine learning models to solve statistical </w:t>
      </w:r>
      <w:r w:rsidR="000071C0">
        <w:t>problems</w:t>
      </w:r>
      <w:r w:rsidR="00AE2D10">
        <w:t xml:space="preserve"> we used to solve by classical statistical tests</w:t>
      </w:r>
      <w:r w:rsidR="000071C0">
        <w:t xml:space="preserve">. </w:t>
      </w:r>
      <w:r w:rsidR="00AE2D10">
        <w:t>Learning</w:t>
      </w:r>
      <w:r w:rsidR="000071C0">
        <w:t xml:space="preserve"> from data seems very promising </w:t>
      </w:r>
      <w:r w:rsidR="00461A87">
        <w:t>approach</w:t>
      </w:r>
      <w:r w:rsidR="000071C0">
        <w:t xml:space="preserve"> </w:t>
      </w:r>
      <w:r w:rsidR="00461A87">
        <w:t xml:space="preserve">that could help in </w:t>
      </w:r>
      <w:r w:rsidR="000071C0">
        <w:t xml:space="preserve">solving problems related to the </w:t>
      </w:r>
      <w:r w:rsidR="00461A87">
        <w:t>characteristics</w:t>
      </w:r>
      <w:r w:rsidR="000071C0">
        <w:t xml:space="preserve"> of the data. </w:t>
      </w:r>
      <w:r w:rsidR="00461A87">
        <w:t>Future research in this topic could be:</w:t>
      </w:r>
    </w:p>
    <w:p w:rsidR="000071C0" w:rsidRDefault="00DA1906" w:rsidP="00152750">
      <w:pPr>
        <w:pStyle w:val="p"/>
        <w:numPr>
          <w:ilvl w:val="0"/>
          <w:numId w:val="23"/>
        </w:numPr>
      </w:pPr>
      <w:r>
        <w:lastRenderedPageBreak/>
        <w:t xml:space="preserve"> </w:t>
      </w:r>
      <w:r w:rsidR="000071C0">
        <w:t xml:space="preserve">Improve the quality </w:t>
      </w:r>
      <w:r w:rsidR="00F43572">
        <w:t>-</w:t>
      </w:r>
      <w:r w:rsidR="00152750">
        <w:t xml:space="preserve">mainly sensitivity- </w:t>
      </w:r>
      <w:r w:rsidR="00461A87">
        <w:t>of the models by doing thorough error analysis. We can examine the areas that had low accuracy</w:t>
      </w:r>
      <w:r w:rsidR="00152750">
        <w:t xml:space="preserve"> and</w:t>
      </w:r>
      <w:r w:rsidR="00461A87">
        <w:t xml:space="preserve"> try</w:t>
      </w:r>
      <w:r w:rsidR="00152750">
        <w:t xml:space="preserve"> </w:t>
      </w:r>
      <w:r w:rsidR="00461A87">
        <w:t>to under</w:t>
      </w:r>
      <w:r w:rsidR="00152750">
        <w:t>stand the characteristics of the</w:t>
      </w:r>
      <w:r w:rsidR="00461A87">
        <w:t>s</w:t>
      </w:r>
      <w:r w:rsidR="00152750">
        <w:t>e</w:t>
      </w:r>
      <w:r w:rsidR="00461A87">
        <w:t xml:space="preserve"> area</w:t>
      </w:r>
      <w:r w:rsidR="00152750">
        <w:t>s</w:t>
      </w:r>
      <w:r w:rsidR="00461A87">
        <w:t xml:space="preserve"> aiming to find more features that could decrease the number of errors and improve the quality.</w:t>
      </w:r>
    </w:p>
    <w:p w:rsidR="004B0C51" w:rsidRDefault="004B0C51" w:rsidP="00F43572">
      <w:pPr>
        <w:pStyle w:val="p"/>
        <w:numPr>
          <w:ilvl w:val="0"/>
          <w:numId w:val="23"/>
        </w:numPr>
      </w:pPr>
      <w:r>
        <w:t>It is</w:t>
      </w:r>
      <w:r w:rsidR="00DA1906">
        <w:t xml:space="preserve"> important </w:t>
      </w:r>
      <w:r>
        <w:t xml:space="preserve">to </w:t>
      </w:r>
      <w:r w:rsidR="00DA1906">
        <w:t xml:space="preserve">assess the applicability of </w:t>
      </w:r>
      <w:r>
        <w:t>converg</w:t>
      </w:r>
      <w:r w:rsidR="00DA1906">
        <w:t>ing</w:t>
      </w:r>
      <w:r>
        <w:t xml:space="preserve"> a theory into </w:t>
      </w:r>
      <w:r w:rsidR="00DA1906">
        <w:t>real life application</w:t>
      </w:r>
      <w:r w:rsidR="00F43572">
        <w:t>s</w:t>
      </w:r>
      <w:r w:rsidR="00DA1906">
        <w:t xml:space="preserve">. The next step is to encapsulate the model </w:t>
      </w:r>
      <w:r w:rsidR="00F43572">
        <w:t>in</w:t>
      </w:r>
      <w:r w:rsidR="00DA1906">
        <w:t xml:space="preserve"> a new R library </w:t>
      </w:r>
      <w:r w:rsidR="00F43572">
        <w:t xml:space="preserve">published to the public </w:t>
      </w:r>
      <w:r w:rsidR="00DA1906">
        <w:t xml:space="preserve">to let this functionality available </w:t>
      </w:r>
      <w:r w:rsidR="00AE7E4F">
        <w:t xml:space="preserve">for </w:t>
      </w:r>
      <w:r w:rsidR="00DA1906">
        <w:t>use by statisticians and data scientists as</w:t>
      </w:r>
      <w:r>
        <w:t xml:space="preserve"> </w:t>
      </w:r>
      <w:r w:rsidR="00DA1906">
        <w:t>a</w:t>
      </w:r>
      <w:r w:rsidR="00AE7E4F">
        <w:t xml:space="preserve"> new </w:t>
      </w:r>
      <w:r w:rsidR="00F43572">
        <w:t>method</w:t>
      </w:r>
      <w:r w:rsidR="00AE7E4F">
        <w:t xml:space="preserve"> for</w:t>
      </w:r>
      <w:r w:rsidR="00DA1906">
        <w:t xml:space="preserve"> </w:t>
      </w:r>
      <w:r w:rsidR="00AE7E4F">
        <w:t xml:space="preserve">testing the </w:t>
      </w:r>
      <w:r w:rsidR="00DA1906">
        <w:t>normality.</w:t>
      </w:r>
    </w:p>
    <w:p w:rsidR="00DA1906" w:rsidRDefault="00DA1906" w:rsidP="00DA1906">
      <w:pPr>
        <w:pStyle w:val="p"/>
        <w:numPr>
          <w:ilvl w:val="0"/>
          <w:numId w:val="23"/>
        </w:numPr>
      </w:pPr>
      <w:r>
        <w:t xml:space="preserve">The model created in this research can be extended from binary (normal, alternative) to multiclass classification model to classify the sample into its underlying probability distributions. </w:t>
      </w:r>
    </w:p>
    <w:p w:rsidR="004F2BC9" w:rsidRDefault="004F2BC9" w:rsidP="00DA1906">
      <w:pPr>
        <w:pStyle w:val="p"/>
      </w:pPr>
    </w:p>
    <w:p w:rsidR="00F80C1C" w:rsidRDefault="00F80C1C" w:rsidP="004F2BC9"/>
    <w:p w:rsidR="00F80C1C" w:rsidRDefault="00F80C1C" w:rsidP="004F2BC9"/>
    <w:p w:rsidR="00F80C1C" w:rsidRDefault="00F80C1C" w:rsidP="004F2BC9"/>
    <w:p w:rsidR="00F80C1C" w:rsidRDefault="00F80C1C" w:rsidP="004F2BC9"/>
    <w:p w:rsidR="00F80C1C" w:rsidRDefault="00F80C1C" w:rsidP="004F2BC9"/>
    <w:p w:rsidR="00F80C1C" w:rsidRDefault="00F80C1C" w:rsidP="004F2BC9"/>
    <w:p w:rsidR="00F80C1C" w:rsidRDefault="00F80C1C" w:rsidP="004F2BC9"/>
    <w:p w:rsidR="00F80C1C" w:rsidRDefault="00F80C1C" w:rsidP="004F2BC9"/>
    <w:p w:rsidR="00F80C1C" w:rsidRDefault="00F80C1C" w:rsidP="004F2BC9"/>
    <w:p w:rsidR="00F80C1C" w:rsidRDefault="00F80C1C" w:rsidP="004F2BC9"/>
    <w:p w:rsidR="00F80C1C" w:rsidRDefault="00F80C1C" w:rsidP="004F2BC9"/>
    <w:p w:rsidR="00F80C1C" w:rsidRDefault="00F80C1C" w:rsidP="004F2BC9"/>
    <w:p w:rsidR="00F80C1C" w:rsidRDefault="00F80C1C" w:rsidP="004F2BC9"/>
    <w:p w:rsidR="00F80C1C" w:rsidRDefault="00F80C1C" w:rsidP="004F2BC9"/>
    <w:bookmarkStart w:id="196" w:name="_Toc43569050" w:displacedByCustomXml="next"/>
    <w:sdt>
      <w:sdtPr>
        <w:rPr>
          <w:rFonts w:ascii="Times New Roman" w:eastAsiaTheme="minorHAnsi" w:hAnsi="Times New Roman" w:cs="Times New Roman"/>
          <w:color w:val="auto"/>
          <w:sz w:val="24"/>
          <w:szCs w:val="24"/>
        </w:rPr>
        <w:id w:val="139773534"/>
        <w:docPartObj>
          <w:docPartGallery w:val="Bibliographies"/>
          <w:docPartUnique/>
        </w:docPartObj>
      </w:sdtPr>
      <w:sdtEndPr/>
      <w:sdtContent>
        <w:p w:rsidR="00223633" w:rsidRDefault="00464569" w:rsidP="006A7807">
          <w:pPr>
            <w:pStyle w:val="H1"/>
          </w:pPr>
          <w:r>
            <w:t>References</w:t>
          </w:r>
          <w:bookmarkEnd w:id="196"/>
        </w:p>
        <w:sdt>
          <w:sdtPr>
            <w:id w:val="-573587230"/>
            <w:bibliography/>
          </w:sdtPr>
          <w:sdtEndPr/>
          <w:sdtContent>
            <w:p w:rsidR="00464569" w:rsidRDefault="00464569" w:rsidP="00664D38">
              <w:pPr>
                <w:pStyle w:val="Bibliography"/>
                <w:ind w:left="720" w:hanging="720"/>
              </w:pPr>
            </w:p>
            <w:p w:rsidR="002A7C0C" w:rsidRDefault="00223633" w:rsidP="002A7C0C">
              <w:pPr>
                <w:pStyle w:val="Bibliography"/>
                <w:ind w:left="720" w:hanging="720"/>
                <w:rPr>
                  <w:noProof/>
                </w:rPr>
              </w:pPr>
              <w:r>
                <w:fldChar w:fldCharType="begin"/>
              </w:r>
              <w:r>
                <w:instrText xml:space="preserve"> BIBLIOGRAPHY </w:instrText>
              </w:r>
              <w:r>
                <w:fldChar w:fldCharType="separate"/>
              </w:r>
              <w:r w:rsidR="002A7C0C">
                <w:rPr>
                  <w:noProof/>
                </w:rPr>
                <w:t xml:space="preserve">Afeez, B. (2018). Selection and Validation of Comparative Study of Normality Test. </w:t>
              </w:r>
              <w:r w:rsidR="002A7C0C">
                <w:rPr>
                  <w:i/>
                  <w:iCs/>
                  <w:noProof/>
                </w:rPr>
                <w:t>American Journal of Mathematics and Statistics, 8</w:t>
              </w:r>
              <w:r w:rsidR="002A7C0C">
                <w:rPr>
                  <w:noProof/>
                </w:rPr>
                <w:t>(6), 190-201.</w:t>
              </w:r>
            </w:p>
            <w:p w:rsidR="002A7C0C" w:rsidRDefault="002A7C0C" w:rsidP="002A7C0C">
              <w:pPr>
                <w:pStyle w:val="Bibliography"/>
                <w:ind w:left="720" w:hanging="720"/>
                <w:rPr>
                  <w:noProof/>
                </w:rPr>
              </w:pPr>
              <w:r>
                <w:rPr>
                  <w:noProof/>
                </w:rPr>
                <w:t xml:space="preserve">Alizadeh, H., &amp; Arghami, N. (2011). Monte Carlo comparison of seven normality tests. </w:t>
              </w:r>
              <w:r>
                <w:rPr>
                  <w:i/>
                  <w:iCs/>
                  <w:noProof/>
                </w:rPr>
                <w:t>Journal of Statistical Computation and Simulation, 81</w:t>
              </w:r>
              <w:r>
                <w:rPr>
                  <w:noProof/>
                </w:rPr>
                <w:t>(8), 965-972.</w:t>
              </w:r>
            </w:p>
            <w:p w:rsidR="002A7C0C" w:rsidRDefault="002A7C0C" w:rsidP="002A7C0C">
              <w:pPr>
                <w:pStyle w:val="Bibliography"/>
                <w:ind w:left="720" w:hanging="720"/>
                <w:rPr>
                  <w:noProof/>
                </w:rPr>
              </w:pPr>
              <w:r>
                <w:rPr>
                  <w:noProof/>
                </w:rPr>
                <w:t xml:space="preserve">Ayyadevara, V. K. (2018). </w:t>
              </w:r>
              <w:r>
                <w:rPr>
                  <w:i/>
                  <w:iCs/>
                  <w:noProof/>
                </w:rPr>
                <w:t>Pro Machine Learning Algorithms.</w:t>
              </w:r>
              <w:r>
                <w:rPr>
                  <w:noProof/>
                </w:rPr>
                <w:t xml:space="preserve"> Apress. doi:10.1007/978-1-4842-3564-5</w:t>
              </w:r>
            </w:p>
            <w:p w:rsidR="002A7C0C" w:rsidRDefault="002A7C0C" w:rsidP="002A7C0C">
              <w:pPr>
                <w:pStyle w:val="Bibliography"/>
                <w:ind w:left="720" w:hanging="720"/>
                <w:rPr>
                  <w:noProof/>
                </w:rPr>
              </w:pPr>
              <w:r>
                <w:rPr>
                  <w:noProof/>
                </w:rPr>
                <w:t>Burkardt, J. (2014, October 17). The Truncated Normal Distribution. Retrieved May 9, 2020, from http://people.sc.fsu.edu/</w:t>
              </w:r>
              <w:r>
                <w:rPr>
                  <w:rFonts w:ascii="Cambria Math" w:hAnsi="Cambria Math" w:cs="Cambria Math"/>
                  <w:noProof/>
                </w:rPr>
                <w:t>∼</w:t>
              </w:r>
              <w:r>
                <w:rPr>
                  <w:noProof/>
                </w:rPr>
                <w:t>jburkardt/presentations/truncated normal.pdf</w:t>
              </w:r>
            </w:p>
            <w:p w:rsidR="002A7C0C" w:rsidRDefault="002A7C0C" w:rsidP="002A7C0C">
              <w:pPr>
                <w:pStyle w:val="Bibliography"/>
                <w:ind w:left="720" w:hanging="720"/>
                <w:rPr>
                  <w:noProof/>
                </w:rPr>
              </w:pPr>
              <w:r>
                <w:rPr>
                  <w:noProof/>
                </w:rPr>
                <w:t>Cai, X.</w:t>
              </w:r>
              <w:r>
                <w:rPr>
                  <w:rFonts w:ascii="Cambria Math" w:hAnsi="Cambria Math" w:cs="Cambria Math"/>
                  <w:noProof/>
                </w:rPr>
                <w:t>‐</w:t>
              </w:r>
              <w:r>
                <w:rPr>
                  <w:noProof/>
                </w:rPr>
                <w:t>L., Xie, D.</w:t>
              </w:r>
              <w:r>
                <w:rPr>
                  <w:rFonts w:ascii="Cambria Math" w:hAnsi="Cambria Math" w:cs="Cambria Math"/>
                  <w:noProof/>
                </w:rPr>
                <w:t>‐</w:t>
              </w:r>
              <w:r>
                <w:rPr>
                  <w:noProof/>
                </w:rPr>
                <w:t>J., Madsen, K., Wang, Y., Bogemann, S., Cheung, E., . . . Chan, R. (2020). Generalizability of machine learning for classification of schizophrenia based on resting</w:t>
              </w:r>
              <w:r>
                <w:rPr>
                  <w:rFonts w:ascii="Cambria Math" w:hAnsi="Cambria Math" w:cs="Cambria Math"/>
                  <w:noProof/>
                </w:rPr>
                <w:t>‐</w:t>
              </w:r>
              <w:r>
                <w:rPr>
                  <w:noProof/>
                </w:rPr>
                <w:t xml:space="preserve">state functional MRI data. </w:t>
              </w:r>
              <w:r>
                <w:rPr>
                  <w:i/>
                  <w:iCs/>
                  <w:noProof/>
                </w:rPr>
                <w:t>Human Brain Mapping, 41</w:t>
              </w:r>
              <w:r>
                <w:rPr>
                  <w:noProof/>
                </w:rPr>
                <w:t>(1), 172-184. doi:https://doi.org/10.1002/hbm.24797</w:t>
              </w:r>
            </w:p>
            <w:p w:rsidR="002A7C0C" w:rsidRDefault="002A7C0C" w:rsidP="002A7C0C">
              <w:pPr>
                <w:pStyle w:val="Bibliography"/>
                <w:ind w:left="720" w:hanging="720"/>
                <w:rPr>
                  <w:noProof/>
                </w:rPr>
              </w:pPr>
              <w:r>
                <w:rPr>
                  <w:noProof/>
                </w:rPr>
                <w:t xml:space="preserve">Casella, L., &amp; Berger, R. (2001). </w:t>
              </w:r>
              <w:r>
                <w:rPr>
                  <w:i/>
                  <w:iCs/>
                  <w:noProof/>
                </w:rPr>
                <w:t>Statistical inference</w:t>
              </w:r>
              <w:r>
                <w:rPr>
                  <w:noProof/>
                </w:rPr>
                <w:t xml:space="preserve"> (2nd ed.). Cengage Learning.</w:t>
              </w:r>
            </w:p>
            <w:p w:rsidR="002A7C0C" w:rsidRDefault="002A7C0C" w:rsidP="002A7C0C">
              <w:pPr>
                <w:pStyle w:val="Bibliography"/>
                <w:ind w:left="720" w:hanging="720"/>
                <w:rPr>
                  <w:noProof/>
                </w:rPr>
              </w:pPr>
              <w:r>
                <w:rPr>
                  <w:noProof/>
                </w:rPr>
                <w:t xml:space="preserve">D’Agostino, B., &amp; Stephens, A. (1986). </w:t>
              </w:r>
              <w:r>
                <w:rPr>
                  <w:i/>
                  <w:iCs/>
                  <w:noProof/>
                </w:rPr>
                <w:t>Goodness-of-fit Techniques.</w:t>
              </w:r>
              <w:r>
                <w:rPr>
                  <w:noProof/>
                </w:rPr>
                <w:t xml:space="preserve"> Marcel Dekker.</w:t>
              </w:r>
            </w:p>
            <w:p w:rsidR="002A7C0C" w:rsidRDefault="002A7C0C" w:rsidP="002A7C0C">
              <w:pPr>
                <w:pStyle w:val="Bibliography"/>
                <w:ind w:left="720" w:hanging="720"/>
                <w:rPr>
                  <w:noProof/>
                </w:rPr>
              </w:pPr>
              <w:r>
                <w:rPr>
                  <w:noProof/>
                </w:rPr>
                <w:t xml:space="preserve">Das, R., &amp; Imon, M. (2016). A Brief Review of Tests for Normality. </w:t>
              </w:r>
              <w:r>
                <w:rPr>
                  <w:i/>
                  <w:iCs/>
                  <w:noProof/>
                </w:rPr>
                <w:t>American Journal of Theoretical and Applied Statistics, 5</w:t>
              </w:r>
              <w:r>
                <w:rPr>
                  <w:noProof/>
                </w:rPr>
                <w:t>(1), 5-12. doi:10.0.45.128/j.ajtas.20160501.12</w:t>
              </w:r>
            </w:p>
            <w:p w:rsidR="002A7C0C" w:rsidRDefault="002A7C0C" w:rsidP="002A7C0C">
              <w:pPr>
                <w:pStyle w:val="Bibliography"/>
                <w:ind w:left="720" w:hanging="720"/>
                <w:rPr>
                  <w:noProof/>
                </w:rPr>
              </w:pPr>
              <w:r>
                <w:rPr>
                  <w:noProof/>
                </w:rPr>
                <w:t xml:space="preserve">Fernandez-Delgado, M., Cernadas, E., Barro, S., &amp; Amorim, D. (2014). Do we Need Hundreds of Classifiers to Solve Real WorldClassification Problems? </w:t>
              </w:r>
              <w:r>
                <w:rPr>
                  <w:i/>
                  <w:iCs/>
                  <w:noProof/>
                </w:rPr>
                <w:t>Journal of Machine Learning Research</w:t>
              </w:r>
              <w:r>
                <w:rPr>
                  <w:noProof/>
                </w:rPr>
                <w:t>(15), 3133-3181.</w:t>
              </w:r>
            </w:p>
            <w:p w:rsidR="002A7C0C" w:rsidRDefault="002A7C0C" w:rsidP="002A7C0C">
              <w:pPr>
                <w:pStyle w:val="Bibliography"/>
                <w:ind w:left="720" w:hanging="720"/>
                <w:rPr>
                  <w:noProof/>
                </w:rPr>
              </w:pPr>
              <w:r>
                <w:rPr>
                  <w:noProof/>
                </w:rPr>
                <w:t xml:space="preserve">Forbes, C., Evans, M., Hasting, N., &amp; Peacock, B. (2011). </w:t>
              </w:r>
              <w:r>
                <w:rPr>
                  <w:i/>
                  <w:iCs/>
                  <w:noProof/>
                </w:rPr>
                <w:t>Statistical Distributions</w:t>
              </w:r>
              <w:r>
                <w:rPr>
                  <w:noProof/>
                </w:rPr>
                <w:t xml:space="preserve"> (4th ed.). Hoboken, New Jersey: John Wiley &amp; Sons, Inc.</w:t>
              </w:r>
            </w:p>
            <w:p w:rsidR="002A7C0C" w:rsidRDefault="002A7C0C" w:rsidP="002A7C0C">
              <w:pPr>
                <w:pStyle w:val="Bibliography"/>
                <w:ind w:left="720" w:hanging="720"/>
                <w:rPr>
                  <w:noProof/>
                </w:rPr>
              </w:pPr>
              <w:r>
                <w:rPr>
                  <w:noProof/>
                </w:rPr>
                <w:t xml:space="preserve">Ghasemi , A., &amp; Zahediasl, S. (2012). Normality Tests for Statistical Analysis: A Guide for Non-Statisticians. </w:t>
              </w:r>
              <w:r>
                <w:rPr>
                  <w:i/>
                  <w:iCs/>
                  <w:noProof/>
                </w:rPr>
                <w:t>International Journal of Endocrinology and Metabolism, 10</w:t>
              </w:r>
              <w:r>
                <w:rPr>
                  <w:noProof/>
                </w:rPr>
                <w:t>(2), 486-489. doi:10.5812/ijem.3505</w:t>
              </w:r>
            </w:p>
            <w:p w:rsidR="002A7C0C" w:rsidRDefault="002A7C0C" w:rsidP="002A7C0C">
              <w:pPr>
                <w:pStyle w:val="Bibliography"/>
                <w:ind w:left="720" w:hanging="720"/>
                <w:rPr>
                  <w:noProof/>
                </w:rPr>
              </w:pPr>
              <w:r>
                <w:rPr>
                  <w:noProof/>
                </w:rPr>
                <w:t xml:space="preserve">H, M., &amp; C, J. (1968). </w:t>
              </w:r>
              <w:r>
                <w:rPr>
                  <w:i/>
                  <w:iCs/>
                  <w:noProof/>
                </w:rPr>
                <w:t>Fundamentals of statistics.</w:t>
              </w:r>
              <w:r>
                <w:rPr>
                  <w:noProof/>
                </w:rPr>
                <w:t xml:space="preserve"> Boston: Springer. doi:10.1007/978-1-4899-6507-3</w:t>
              </w:r>
            </w:p>
            <w:p w:rsidR="002A7C0C" w:rsidRDefault="002A7C0C" w:rsidP="002A7C0C">
              <w:pPr>
                <w:pStyle w:val="Bibliography"/>
                <w:ind w:left="720" w:hanging="720"/>
                <w:rPr>
                  <w:noProof/>
                </w:rPr>
              </w:pPr>
              <w:r>
                <w:rPr>
                  <w:noProof/>
                </w:rPr>
                <w:t xml:space="preserve">Hazewinkel, M. (1994). </w:t>
              </w:r>
              <w:r>
                <w:rPr>
                  <w:i/>
                  <w:iCs/>
                  <w:noProof/>
                </w:rPr>
                <w:t>Encyclopedia of Mathematics.</w:t>
              </w:r>
              <w:r>
                <w:rPr>
                  <w:noProof/>
                </w:rPr>
                <w:t xml:space="preserve"> Springer.</w:t>
              </w:r>
            </w:p>
            <w:p w:rsidR="002A7C0C" w:rsidRDefault="002A7C0C" w:rsidP="002A7C0C">
              <w:pPr>
                <w:pStyle w:val="Bibliography"/>
                <w:ind w:left="720" w:hanging="720"/>
                <w:rPr>
                  <w:noProof/>
                </w:rPr>
              </w:pPr>
              <w:r>
                <w:rPr>
                  <w:noProof/>
                </w:rPr>
                <w:t xml:space="preserve">Islam, T. (2011). Normality Testing- A New Direction. </w:t>
              </w:r>
              <w:r>
                <w:rPr>
                  <w:i/>
                  <w:iCs/>
                  <w:noProof/>
                </w:rPr>
                <w:t>International Journal of Business and Social Sciences, 2</w:t>
              </w:r>
              <w:r>
                <w:rPr>
                  <w:noProof/>
                </w:rPr>
                <w:t>, 115-118.</w:t>
              </w:r>
            </w:p>
            <w:p w:rsidR="002A7C0C" w:rsidRDefault="002A7C0C" w:rsidP="002A7C0C">
              <w:pPr>
                <w:pStyle w:val="Bibliography"/>
                <w:ind w:left="720" w:hanging="720"/>
                <w:rPr>
                  <w:noProof/>
                </w:rPr>
              </w:pPr>
              <w:r>
                <w:rPr>
                  <w:noProof/>
                </w:rPr>
                <w:t xml:space="preserve">Islam, T. (2019). Ranking of Normality Tests: An Appraisal through Skewed Alternative Space. </w:t>
              </w:r>
              <w:r>
                <w:rPr>
                  <w:i/>
                  <w:iCs/>
                  <w:noProof/>
                </w:rPr>
                <w:t>Symmetry, 11</w:t>
              </w:r>
              <w:r>
                <w:rPr>
                  <w:noProof/>
                </w:rPr>
                <w:t>(827). doi:10.20944/preprints201905.0190.v1</w:t>
              </w:r>
            </w:p>
            <w:p w:rsidR="002A7C0C" w:rsidRDefault="002A7C0C" w:rsidP="002A7C0C">
              <w:pPr>
                <w:pStyle w:val="Bibliography"/>
                <w:ind w:left="720" w:hanging="720"/>
                <w:rPr>
                  <w:noProof/>
                </w:rPr>
              </w:pPr>
              <w:r>
                <w:rPr>
                  <w:noProof/>
                </w:rPr>
                <w:lastRenderedPageBreak/>
                <w:t xml:space="preserve">Joiner, B., &amp; Rosenblatt, J. (1971). Some Properties of the Range in Samples from Tukey's Symmetric Lambda Distributions. </w:t>
              </w:r>
              <w:r>
                <w:rPr>
                  <w:i/>
                  <w:iCs/>
                  <w:noProof/>
                </w:rPr>
                <w:t>Journal of the American Statistical Association, 66</w:t>
              </w:r>
              <w:r>
                <w:rPr>
                  <w:noProof/>
                </w:rPr>
                <w:t>(334), 394–399.</w:t>
              </w:r>
            </w:p>
            <w:p w:rsidR="002A7C0C" w:rsidRDefault="002A7C0C" w:rsidP="002A7C0C">
              <w:pPr>
                <w:pStyle w:val="Bibliography"/>
                <w:ind w:left="720" w:hanging="720"/>
                <w:rPr>
                  <w:noProof/>
                </w:rPr>
              </w:pPr>
              <w:r>
                <w:rPr>
                  <w:noProof/>
                </w:rPr>
                <w:t xml:space="preserve">Kuhn, M. (2008). Building predictive models in R using the caret package. </w:t>
              </w:r>
              <w:r>
                <w:rPr>
                  <w:i/>
                  <w:iCs/>
                  <w:noProof/>
                </w:rPr>
                <w:t>Journal of Statistical Software, 28</w:t>
              </w:r>
              <w:r>
                <w:rPr>
                  <w:noProof/>
                </w:rPr>
                <w:t>(5), 1-26.</w:t>
              </w:r>
            </w:p>
            <w:p w:rsidR="002A7C0C" w:rsidRDefault="002A7C0C" w:rsidP="002A7C0C">
              <w:pPr>
                <w:pStyle w:val="Bibliography"/>
                <w:ind w:left="720" w:hanging="720"/>
                <w:rPr>
                  <w:noProof/>
                </w:rPr>
              </w:pPr>
              <w:r>
                <w:rPr>
                  <w:noProof/>
                </w:rPr>
                <w:t xml:space="preserve">Lukas, E. (1942). A characterization of the normal distribution. </w:t>
              </w:r>
              <w:r>
                <w:rPr>
                  <w:i/>
                  <w:iCs/>
                  <w:noProof/>
                </w:rPr>
                <w:t>Annals of Mathematical statistics, 13</w:t>
              </w:r>
              <w:r>
                <w:rPr>
                  <w:noProof/>
                </w:rPr>
                <w:t>, 91-83.</w:t>
              </w:r>
            </w:p>
            <w:p w:rsidR="002A7C0C" w:rsidRDefault="002A7C0C" w:rsidP="002A7C0C">
              <w:pPr>
                <w:pStyle w:val="Bibliography"/>
                <w:ind w:left="720" w:hanging="720"/>
                <w:rPr>
                  <w:noProof/>
                </w:rPr>
              </w:pPr>
              <w:r>
                <w:rPr>
                  <w:noProof/>
                </w:rPr>
                <w:t xml:space="preserve">Lyon, A. (2014). Why are Normal Distributions Normal. </w:t>
              </w:r>
              <w:r>
                <w:rPr>
                  <w:i/>
                  <w:iCs/>
                  <w:noProof/>
                </w:rPr>
                <w:t>The British Journal for The Philosophy of Science, 65</w:t>
              </w:r>
              <w:r>
                <w:rPr>
                  <w:noProof/>
                </w:rPr>
                <w:t>, 621-649.</w:t>
              </w:r>
            </w:p>
            <w:p w:rsidR="002A7C0C" w:rsidRDefault="002A7C0C" w:rsidP="002A7C0C">
              <w:pPr>
                <w:pStyle w:val="Bibliography"/>
                <w:ind w:left="720" w:hanging="720"/>
                <w:rPr>
                  <w:noProof/>
                </w:rPr>
              </w:pPr>
              <w:r>
                <w:rPr>
                  <w:noProof/>
                </w:rPr>
                <w:t xml:space="preserve">Mueller, C., &amp; Guido, S, S. (2016). </w:t>
              </w:r>
              <w:r>
                <w:rPr>
                  <w:i/>
                  <w:iCs/>
                  <w:noProof/>
                </w:rPr>
                <w:t>Introduction to Machine Learning with Python.</w:t>
              </w:r>
              <w:r>
                <w:rPr>
                  <w:noProof/>
                </w:rPr>
                <w:t xml:space="preserve"> O’Reilly Media.</w:t>
              </w:r>
            </w:p>
            <w:p w:rsidR="002A7C0C" w:rsidRDefault="002A7C0C" w:rsidP="002A7C0C">
              <w:pPr>
                <w:pStyle w:val="Bibliography"/>
                <w:ind w:left="720" w:hanging="720"/>
                <w:rPr>
                  <w:noProof/>
                </w:rPr>
              </w:pPr>
              <w:r>
                <w:rPr>
                  <w:noProof/>
                </w:rPr>
                <w:t xml:space="preserve">Muyombya, M. (2017). On empirical power of univariate normality tests under symmetric, asymmetric and scaled distributions. </w:t>
              </w:r>
              <w:r>
                <w:rPr>
                  <w:i/>
                  <w:iCs/>
                  <w:noProof/>
                </w:rPr>
                <w:t>International Journal of Scientific and Engineering Research, 8</w:t>
              </w:r>
              <w:r>
                <w:rPr>
                  <w:noProof/>
                </w:rPr>
                <w:t>(3).</w:t>
              </w:r>
            </w:p>
            <w:p w:rsidR="002A7C0C" w:rsidRDefault="002A7C0C" w:rsidP="002A7C0C">
              <w:pPr>
                <w:pStyle w:val="Bibliography"/>
                <w:ind w:left="720" w:hanging="720"/>
                <w:rPr>
                  <w:noProof/>
                </w:rPr>
              </w:pPr>
              <w:r>
                <w:rPr>
                  <w:i/>
                  <w:iCs/>
                  <w:noProof/>
                </w:rPr>
                <w:t>Normal distribution</w:t>
              </w:r>
              <w:r>
                <w:rPr>
                  <w:noProof/>
                </w:rPr>
                <w:t>. (2020, April 29). Retrieved May 9, 2020, from Wikipedia: https://en.wikipedia.org/w/index.php?title=Normal_distribution&amp;oldid=953810074</w:t>
              </w:r>
            </w:p>
            <w:p w:rsidR="002A7C0C" w:rsidRDefault="002A7C0C" w:rsidP="002A7C0C">
              <w:pPr>
                <w:pStyle w:val="Bibliography"/>
                <w:ind w:left="720" w:hanging="720"/>
                <w:rPr>
                  <w:noProof/>
                </w:rPr>
              </w:pPr>
              <w:r>
                <w:rPr>
                  <w:noProof/>
                </w:rPr>
                <w:t xml:space="preserve">Oztuna, D., Elhan, A., &amp; Tuccar, E. (2006). Investigation of four different normality tests in terms of type 1 error rate and power under different distributions. </w:t>
              </w:r>
              <w:r>
                <w:rPr>
                  <w:i/>
                  <w:iCs/>
                  <w:noProof/>
                </w:rPr>
                <w:t>Turkish Journal of Medical Sciences, 36</w:t>
              </w:r>
              <w:r>
                <w:rPr>
                  <w:noProof/>
                </w:rPr>
                <w:t>(3), 171-176.</w:t>
              </w:r>
            </w:p>
            <w:p w:rsidR="002A7C0C" w:rsidRDefault="002A7C0C" w:rsidP="002A7C0C">
              <w:pPr>
                <w:pStyle w:val="Bibliography"/>
                <w:ind w:left="720" w:hanging="720"/>
                <w:rPr>
                  <w:noProof/>
                </w:rPr>
              </w:pPr>
              <w:r>
                <w:rPr>
                  <w:noProof/>
                </w:rPr>
                <w:t xml:space="preserve">Patel, K., &amp; Read, B. (1996). </w:t>
              </w:r>
              <w:r>
                <w:rPr>
                  <w:i/>
                  <w:iCs/>
                  <w:noProof/>
                </w:rPr>
                <w:t>Handbook of the Normal Distribution</w:t>
              </w:r>
              <w:r>
                <w:rPr>
                  <w:noProof/>
                </w:rPr>
                <w:t xml:space="preserve"> (2nd ed.). CRC Press.</w:t>
              </w:r>
            </w:p>
            <w:p w:rsidR="002A7C0C" w:rsidRDefault="002A7C0C" w:rsidP="002A7C0C">
              <w:pPr>
                <w:pStyle w:val="Bibliography"/>
                <w:ind w:left="720" w:hanging="720"/>
                <w:rPr>
                  <w:noProof/>
                </w:rPr>
              </w:pPr>
              <w:r>
                <w:rPr>
                  <w:noProof/>
                </w:rPr>
                <w:t xml:space="preserve">Pearson, K. (1895). Contributions to the Mathematical Theory of Evolution. II. Skew Variation in Homogeneous. </w:t>
              </w:r>
              <w:r>
                <w:rPr>
                  <w:i/>
                  <w:iCs/>
                  <w:noProof/>
                </w:rPr>
                <w:t>Philosophical Transactions of the Royal Society of London. A, 186</w:t>
              </w:r>
              <w:r>
                <w:rPr>
                  <w:noProof/>
                </w:rPr>
                <w:t>, 343-414. Retrieved from https://www.jstor.org/stable/90649</w:t>
              </w:r>
            </w:p>
            <w:p w:rsidR="002A7C0C" w:rsidRDefault="002A7C0C" w:rsidP="002A7C0C">
              <w:pPr>
                <w:pStyle w:val="Bibliography"/>
                <w:ind w:left="720" w:hanging="720"/>
                <w:rPr>
                  <w:noProof/>
                </w:rPr>
              </w:pPr>
              <w:r>
                <w:rPr>
                  <w:noProof/>
                </w:rPr>
                <w:t xml:space="preserve">Razali, N., &amp; Wah, Y. (2011). Power Comparisons of Shapiro-Wilk, Kolmogorov-Smirnov, Lilliefors and Anderson-Darling Tests. </w:t>
              </w:r>
              <w:r>
                <w:rPr>
                  <w:i/>
                  <w:iCs/>
                  <w:noProof/>
                </w:rPr>
                <w:t>Journal of Statistical Modeling and Analytics, 2</w:t>
              </w:r>
              <w:r>
                <w:rPr>
                  <w:noProof/>
                </w:rPr>
                <w:t>(1), 21-33.</w:t>
              </w:r>
            </w:p>
            <w:p w:rsidR="002A7C0C" w:rsidRDefault="002A7C0C" w:rsidP="002A7C0C">
              <w:pPr>
                <w:pStyle w:val="Bibliography"/>
                <w:ind w:left="720" w:hanging="720"/>
                <w:rPr>
                  <w:noProof/>
                </w:rPr>
              </w:pPr>
              <w:r>
                <w:rPr>
                  <w:noProof/>
                </w:rPr>
                <w:t xml:space="preserve">Rebala, G., Ravi, A., &amp; Churiwala, S. (2019). </w:t>
              </w:r>
              <w:r>
                <w:rPr>
                  <w:i/>
                  <w:iCs/>
                  <w:noProof/>
                </w:rPr>
                <w:t>An introduction to machine learning.</w:t>
              </w:r>
              <w:r>
                <w:rPr>
                  <w:noProof/>
                </w:rPr>
                <w:t xml:space="preserve"> Springer. doi:10.1007/978-3-030-15729-6</w:t>
              </w:r>
            </w:p>
            <w:p w:rsidR="002A7C0C" w:rsidRDefault="002A7C0C" w:rsidP="002A7C0C">
              <w:pPr>
                <w:pStyle w:val="Bibliography"/>
                <w:ind w:left="720" w:hanging="720"/>
                <w:rPr>
                  <w:noProof/>
                </w:rPr>
              </w:pPr>
              <w:r>
                <w:rPr>
                  <w:noProof/>
                </w:rPr>
                <w:t xml:space="preserve">Seier, E. (2002). Comparison of tests of univariate normality. </w:t>
              </w:r>
              <w:r>
                <w:rPr>
                  <w:i/>
                  <w:iCs/>
                  <w:noProof/>
                </w:rPr>
                <w:t>InterStat Statistical Journal, 1</w:t>
              </w:r>
              <w:r>
                <w:rPr>
                  <w:noProof/>
                </w:rPr>
                <w:t>, 1-17.</w:t>
              </w:r>
            </w:p>
            <w:p w:rsidR="002A7C0C" w:rsidRDefault="002A7C0C" w:rsidP="002A7C0C">
              <w:pPr>
                <w:pStyle w:val="Bibliography"/>
                <w:ind w:left="720" w:hanging="720"/>
                <w:rPr>
                  <w:noProof/>
                </w:rPr>
              </w:pPr>
              <w:r>
                <w:rPr>
                  <w:noProof/>
                </w:rPr>
                <w:t xml:space="preserve">Shapiro, S., Wilk, B., &amp; Chen, J. (1968). Acomparison study. </w:t>
              </w:r>
              <w:r>
                <w:rPr>
                  <w:i/>
                  <w:iCs/>
                  <w:noProof/>
                </w:rPr>
                <w:t>Journal of American, 63</w:t>
              </w:r>
              <w:r>
                <w:rPr>
                  <w:noProof/>
                </w:rPr>
                <w:t>(324), 1343-1372.</w:t>
              </w:r>
            </w:p>
            <w:p w:rsidR="002A7C0C" w:rsidRDefault="002A7C0C" w:rsidP="002A7C0C">
              <w:pPr>
                <w:pStyle w:val="Bibliography"/>
                <w:ind w:left="720" w:hanging="720"/>
                <w:rPr>
                  <w:noProof/>
                </w:rPr>
              </w:pPr>
              <w:r>
                <w:rPr>
                  <w:noProof/>
                </w:rPr>
                <w:t xml:space="preserve">Stephanie. (2015, August 6). </w:t>
              </w:r>
              <w:r>
                <w:rPr>
                  <w:i/>
                  <w:iCs/>
                  <w:noProof/>
                </w:rPr>
                <w:t>Tukey Lambda Distribution: Definition</w:t>
              </w:r>
              <w:r>
                <w:rPr>
                  <w:noProof/>
                </w:rPr>
                <w:t>. Retrieved May 9, 2020, from Statistics How To: https://www.statisticshowto.com/tukey-lambda-distribution/</w:t>
              </w:r>
            </w:p>
            <w:p w:rsidR="002A7C0C" w:rsidRDefault="002A7C0C" w:rsidP="002A7C0C">
              <w:pPr>
                <w:pStyle w:val="Bibliography"/>
                <w:ind w:left="720" w:hanging="720"/>
                <w:rPr>
                  <w:noProof/>
                </w:rPr>
              </w:pPr>
              <w:r>
                <w:rPr>
                  <w:noProof/>
                </w:rPr>
                <w:t xml:space="preserve">Throde, C. (2002). </w:t>
              </w:r>
              <w:r>
                <w:rPr>
                  <w:i/>
                  <w:iCs/>
                  <w:noProof/>
                </w:rPr>
                <w:t>Testing For Normality.</w:t>
              </w:r>
              <w:r>
                <w:rPr>
                  <w:noProof/>
                </w:rPr>
                <w:t xml:space="preserve"> Marcel Dekker.</w:t>
              </w:r>
            </w:p>
            <w:p w:rsidR="002A7C0C" w:rsidRDefault="002A7C0C" w:rsidP="002A7C0C">
              <w:pPr>
                <w:pStyle w:val="Bibliography"/>
                <w:ind w:left="720" w:hanging="720"/>
                <w:rPr>
                  <w:noProof/>
                </w:rPr>
              </w:pPr>
              <w:r>
                <w:rPr>
                  <w:i/>
                  <w:iCs/>
                  <w:noProof/>
                </w:rPr>
                <w:lastRenderedPageBreak/>
                <w:t>Tukey lambda distribution</w:t>
              </w:r>
              <w:r>
                <w:rPr>
                  <w:noProof/>
                </w:rPr>
                <w:t>. (2019, June 6). Retrieved May 9, 2020, from Wikipedia: https://en.wikipedia.org/w/index.php?title=Tukey_lambda_distribution&amp;oldid=900491544</w:t>
              </w:r>
            </w:p>
            <w:p w:rsidR="002A7C0C" w:rsidRDefault="002A7C0C" w:rsidP="002A7C0C">
              <w:pPr>
                <w:pStyle w:val="Bibliography"/>
                <w:ind w:left="720" w:hanging="720"/>
                <w:rPr>
                  <w:noProof/>
                </w:rPr>
              </w:pPr>
              <w:r>
                <w:rPr>
                  <w:noProof/>
                </w:rPr>
                <w:t>Wainer, J. (2016). Comparison of 14 different families of classification.</w:t>
              </w:r>
            </w:p>
            <w:p w:rsidR="002A7C0C" w:rsidRDefault="002A7C0C" w:rsidP="002A7C0C">
              <w:pPr>
                <w:pStyle w:val="Bibliography"/>
                <w:ind w:left="720" w:hanging="720"/>
                <w:rPr>
                  <w:noProof/>
                </w:rPr>
              </w:pPr>
              <w:r>
                <w:rPr>
                  <w:noProof/>
                </w:rPr>
                <w:t>Walck, C. (2007, September 10). Hand-book on statistical distributions for expirements. University of Stockholms. Retrieved May 9, 2020, from http://www.stat.rice.edu/~dobelman/textfiles/DistributionsHandbook.pdf</w:t>
              </w:r>
            </w:p>
            <w:p w:rsidR="002A7C0C" w:rsidRDefault="002A7C0C" w:rsidP="002A7C0C">
              <w:pPr>
                <w:pStyle w:val="Bibliography"/>
                <w:ind w:left="720" w:hanging="720"/>
                <w:rPr>
                  <w:noProof/>
                </w:rPr>
              </w:pPr>
              <w:r>
                <w:rPr>
                  <w:noProof/>
                </w:rPr>
                <w:t xml:space="preserve">Yap, W., &amp; Sim, H. (2011). Comparison of various types of normality tests. </w:t>
              </w:r>
              <w:r>
                <w:rPr>
                  <w:i/>
                  <w:iCs/>
                  <w:noProof/>
                </w:rPr>
                <w:t>Journal of Statistical Computation and Simulation, 81</w:t>
              </w:r>
              <w:r>
                <w:rPr>
                  <w:noProof/>
                </w:rPr>
                <w:t>(12), 2141-2155. doi:10.1080/00949655.2010.520163</w:t>
              </w:r>
            </w:p>
            <w:p w:rsidR="00464569" w:rsidRDefault="00223633" w:rsidP="002A7C0C">
              <w:pPr>
                <w:spacing w:line="480" w:lineRule="auto"/>
              </w:pPr>
              <w:r>
                <w:rPr>
                  <w:b/>
                  <w:bCs/>
                  <w:noProof/>
                </w:rPr>
                <w:fldChar w:fldCharType="end"/>
              </w:r>
            </w:p>
          </w:sdtContent>
        </w:sdt>
      </w:sdtContent>
    </w:sdt>
    <w:p w:rsidR="00464569" w:rsidRDefault="00464569" w:rsidP="00464569">
      <w:pPr>
        <w:spacing w:line="480" w:lineRule="auto"/>
      </w:pPr>
    </w:p>
    <w:p w:rsidR="00464569" w:rsidRDefault="00464569" w:rsidP="00464569">
      <w:pPr>
        <w:spacing w:line="480" w:lineRule="auto"/>
      </w:pPr>
    </w:p>
    <w:p w:rsidR="00464569" w:rsidRDefault="00464569" w:rsidP="00464569">
      <w:pPr>
        <w:spacing w:line="480" w:lineRule="auto"/>
      </w:pPr>
    </w:p>
    <w:p w:rsidR="00464569" w:rsidRDefault="00464569" w:rsidP="00464569">
      <w:pPr>
        <w:spacing w:line="480" w:lineRule="auto"/>
      </w:pPr>
    </w:p>
    <w:p w:rsidR="00464569" w:rsidRDefault="00464569" w:rsidP="00464569">
      <w:pPr>
        <w:spacing w:line="480" w:lineRule="auto"/>
      </w:pPr>
    </w:p>
    <w:p w:rsidR="00464569" w:rsidRDefault="00464569" w:rsidP="00464569">
      <w:pPr>
        <w:spacing w:line="480" w:lineRule="auto"/>
      </w:pPr>
    </w:p>
    <w:p w:rsidR="00464569" w:rsidRDefault="00464569" w:rsidP="00464569">
      <w:pPr>
        <w:spacing w:line="480" w:lineRule="auto"/>
      </w:pPr>
    </w:p>
    <w:p w:rsidR="00464569" w:rsidRDefault="00464569" w:rsidP="00464569">
      <w:pPr>
        <w:spacing w:line="480" w:lineRule="auto"/>
      </w:pPr>
    </w:p>
    <w:p w:rsidR="00464569" w:rsidRDefault="00464569" w:rsidP="00464569">
      <w:pPr>
        <w:spacing w:line="480" w:lineRule="auto"/>
      </w:pPr>
    </w:p>
    <w:p w:rsidR="00464569" w:rsidRDefault="00464569" w:rsidP="00464569">
      <w:pPr>
        <w:spacing w:line="480" w:lineRule="auto"/>
      </w:pPr>
    </w:p>
    <w:p w:rsidR="00464569" w:rsidRDefault="00464569" w:rsidP="00464569">
      <w:pPr>
        <w:spacing w:line="480" w:lineRule="auto"/>
      </w:pPr>
    </w:p>
    <w:p w:rsidR="00464569" w:rsidRDefault="00464569" w:rsidP="00464569">
      <w:pPr>
        <w:spacing w:line="480" w:lineRule="auto"/>
      </w:pPr>
    </w:p>
    <w:p w:rsidR="00CD6753" w:rsidRDefault="00464569" w:rsidP="006A7807">
      <w:pPr>
        <w:pStyle w:val="H1"/>
      </w:pPr>
      <w:bookmarkStart w:id="197" w:name="_Toc43569051"/>
      <w:r>
        <w:lastRenderedPageBreak/>
        <w:t>Appendix 1: Code</w:t>
      </w:r>
      <w:bookmarkEnd w:id="197"/>
    </w:p>
    <w:p w:rsidR="00D51187" w:rsidRDefault="00D51187" w:rsidP="00D51187"/>
    <w:p w:rsidR="002753DA" w:rsidRDefault="002753DA" w:rsidP="00C91396">
      <w:pPr>
        <w:pStyle w:val="Caption"/>
        <w:framePr w:wrap="around"/>
        <w:rPr>
          <w:noProof/>
        </w:rPr>
      </w:pPr>
      <w:bookmarkStart w:id="198" w:name="_Ref42961596"/>
      <w:r>
        <w:rPr>
          <w:noProof/>
        </w:rPr>
        <w:t xml:space="preserve">Code snippet </w:t>
      </w:r>
      <w:r w:rsidR="00B074AA">
        <w:rPr>
          <w:noProof/>
        </w:rPr>
        <w:fldChar w:fldCharType="begin"/>
      </w:r>
      <w:r w:rsidR="00B074AA">
        <w:rPr>
          <w:noProof/>
        </w:rPr>
        <w:instrText xml:space="preserve"> SEQ Code_Snippet \* ARABIC </w:instrText>
      </w:r>
      <w:r w:rsidR="00B074AA">
        <w:rPr>
          <w:noProof/>
        </w:rPr>
        <w:fldChar w:fldCharType="separate"/>
      </w:r>
      <w:r w:rsidR="007A285C">
        <w:rPr>
          <w:noProof/>
        </w:rPr>
        <w:t>1</w:t>
      </w:r>
      <w:r w:rsidR="00B074AA">
        <w:rPr>
          <w:noProof/>
        </w:rPr>
        <w:fldChar w:fldCharType="end"/>
      </w:r>
      <w:bookmarkEnd w:id="198"/>
      <w:r w:rsidR="00504CBF">
        <w:rPr>
          <w:noProof/>
        </w:rPr>
        <w:t>: Data generation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2753DA" w:rsidRPr="00504CBF" w:rsidTr="00504CBF">
        <w:tc>
          <w:tcPr>
            <w:tcW w:w="9350" w:type="dxa"/>
          </w:tcPr>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8000FF"/>
                <w:sz w:val="20"/>
                <w:szCs w:val="20"/>
              </w:rPr>
              <w:t>library</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"extraDistr"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xml:space="preserve">#rtlambda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8000FF"/>
                <w:sz w:val="20"/>
                <w:szCs w:val="20"/>
              </w:rPr>
              <w:t>library</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"truncnorm"</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#rtruncnorm</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8000FF"/>
                <w:sz w:val="20"/>
                <w:szCs w:val="20"/>
              </w:rPr>
              <w:t>library</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"moments"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8000"/>
                <w:sz w:val="20"/>
                <w:szCs w:val="20"/>
              </w:rPr>
              <w:t>#skewness and kurtosis</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8000"/>
                <w:sz w:val="20"/>
                <w:szCs w:val="20"/>
              </w:rPr>
              <w:t>#"Generate samples"</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set.seed</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666</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population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unique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as.integer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runif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1000000</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min</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5</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max</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2000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sizes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sort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x</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population, size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200</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replace</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FALSE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generate_samples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sizes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generate_samples</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b/>
                <w:bCs/>
                <w:noProof/>
                <w:color w:val="0000FF"/>
                <w:sz w:val="20"/>
                <w:szCs w:val="20"/>
              </w:rPr>
              <w:t>function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sizes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process_sample</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b/>
                <w:bCs/>
                <w:noProof/>
                <w:color w:val="0000FF"/>
                <w:sz w:val="20"/>
                <w:szCs w:val="20"/>
              </w:rPr>
              <w:t>function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alternative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#Calc features</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scaled_s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scale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length</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scaled_s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stats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calc_stats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 scaled_s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#sample_id</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sample_id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paste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size, sep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data_set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nrow</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data_set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sample_id,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stats, alternative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write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x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scaled_s, </w:t>
            </w:r>
            <w:r w:rsidRPr="00504CBF">
              <w:rPr>
                <w:rFonts w:ascii="Courier New" w:eastAsia="Times New Roman" w:hAnsi="Courier New" w:cs="Courier New"/>
                <w:noProof/>
                <w:color w:val="8000FF"/>
                <w:sz w:val="20"/>
                <w:szCs w:val="20"/>
              </w:rPr>
              <w:t>file</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paste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data_files_dir, </w:t>
            </w:r>
            <w:r w:rsidRPr="00504CBF">
              <w:rPr>
                <w:rFonts w:ascii="Courier New" w:eastAsia="Times New Roman" w:hAnsi="Courier New" w:cs="Courier New"/>
                <w:noProof/>
                <w:color w:val="808080"/>
                <w:sz w:val="20"/>
                <w:szCs w:val="20"/>
              </w:rPr>
              <w:t>"/"</w:t>
            </w:r>
            <w:r w:rsidRPr="00504CBF">
              <w:rPr>
                <w:rFonts w:ascii="Courier New" w:eastAsia="Times New Roman" w:hAnsi="Courier New" w:cs="Courier New"/>
                <w:noProof/>
                <w:color w:val="000000"/>
                <w:sz w:val="20"/>
                <w:szCs w:val="20"/>
              </w:rPr>
              <w:t xml:space="preserve">, sample_id, </w:t>
            </w:r>
            <w:r w:rsidRPr="00504CBF">
              <w:rPr>
                <w:rFonts w:ascii="Courier New" w:eastAsia="Times New Roman" w:hAnsi="Courier New" w:cs="Courier New"/>
                <w:noProof/>
                <w:color w:val="808080"/>
                <w:sz w:val="20"/>
                <w:szCs w:val="20"/>
              </w:rPr>
              <w:t>"_scaled"</w:t>
            </w:r>
            <w:r w:rsidRPr="00504CBF">
              <w:rPr>
                <w:rFonts w:ascii="Courier New" w:eastAsia="Times New Roman" w:hAnsi="Courier New" w:cs="Courier New"/>
                <w:noProof/>
                <w:color w:val="000000"/>
                <w:sz w:val="20"/>
                <w:szCs w:val="20"/>
              </w:rPr>
              <w:t xml:space="preserve">, sep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ncolumns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write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x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 </w:t>
            </w:r>
            <w:r w:rsidRPr="00504CBF">
              <w:rPr>
                <w:rFonts w:ascii="Courier New" w:eastAsia="Times New Roman" w:hAnsi="Courier New" w:cs="Courier New"/>
                <w:noProof/>
                <w:color w:val="8000FF"/>
                <w:sz w:val="20"/>
                <w:szCs w:val="20"/>
              </w:rPr>
              <w:t>file</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paste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data_files_dir, </w:t>
            </w:r>
            <w:r w:rsidRPr="00504CBF">
              <w:rPr>
                <w:rFonts w:ascii="Courier New" w:eastAsia="Times New Roman" w:hAnsi="Courier New" w:cs="Courier New"/>
                <w:noProof/>
                <w:color w:val="808080"/>
                <w:sz w:val="20"/>
                <w:szCs w:val="20"/>
              </w:rPr>
              <w:t>"/"</w:t>
            </w:r>
            <w:r w:rsidRPr="00504CBF">
              <w:rPr>
                <w:rFonts w:ascii="Courier New" w:eastAsia="Times New Roman" w:hAnsi="Courier New" w:cs="Courier New"/>
                <w:noProof/>
                <w:color w:val="000000"/>
                <w:sz w:val="20"/>
                <w:szCs w:val="20"/>
              </w:rPr>
              <w:t xml:space="preserve">, sample_id, sep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ncolumns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data_set</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data_set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data.frame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sample_id</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character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dist_family</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character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character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size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integer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mean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numeric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median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numeric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mean_median_diff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numeric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sd</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numeric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skewness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numeric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kurtosis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numeric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outliers_minor_ratio</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integer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outliers_extream_ratio</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integer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sigma_1_ratio</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numeric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sigma_2_ratio</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numeric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sigma_3_ratio</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numeric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alternative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integer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stringsAsFactors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FALSE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for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size </w:t>
            </w:r>
            <w:r w:rsidRPr="00504CBF">
              <w:rPr>
                <w:rFonts w:ascii="Courier New" w:eastAsia="Times New Roman" w:hAnsi="Courier New" w:cs="Courier New"/>
                <w:b/>
                <w:bCs/>
                <w:noProof/>
                <w:color w:val="0000FF"/>
                <w:sz w:val="20"/>
                <w:szCs w:val="20"/>
              </w:rPr>
              <w:t>in</w:t>
            </w:r>
            <w:r w:rsidRPr="00504CBF">
              <w:rPr>
                <w:rFonts w:ascii="Courier New" w:eastAsia="Times New Roman" w:hAnsi="Courier New" w:cs="Courier New"/>
                <w:noProof/>
                <w:color w:val="000000"/>
                <w:sz w:val="20"/>
                <w:szCs w:val="20"/>
              </w:rPr>
              <w:t xml:space="preserve"> sizes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print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paste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"Processing samples of size "</w:t>
            </w:r>
            <w:r w:rsidRPr="00504CBF">
              <w:rPr>
                <w:rFonts w:ascii="Courier New" w:eastAsia="Times New Roman" w:hAnsi="Courier New" w:cs="Courier New"/>
                <w:noProof/>
                <w:color w:val="000000"/>
                <w:sz w:val="20"/>
                <w:szCs w:val="20"/>
              </w:rPr>
              <w:t xml:space="preserve">, size, sep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Close to normal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"close_normal"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lastRenderedPageBreak/>
              <w:t xml:space="preserve">    </w:t>
            </w:r>
            <w:r w:rsidRPr="00504CBF">
              <w:rPr>
                <w:rFonts w:ascii="Courier New" w:eastAsia="Times New Roman" w:hAnsi="Courier New" w:cs="Courier New"/>
                <w:b/>
                <w:bCs/>
                <w:noProof/>
                <w:color w:val="0000FF"/>
                <w:sz w:val="20"/>
                <w:szCs w:val="20"/>
              </w:rPr>
              <w:t>for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in</w:t>
            </w:r>
            <w:r w:rsidRPr="00504CBF">
              <w:rPr>
                <w:rFonts w:ascii="Courier New" w:eastAsia="Times New Roman" w:hAnsi="Courier New" w:cs="Courier New"/>
                <w:noProof/>
                <w:color w:val="000000"/>
                <w:sz w:val="20"/>
                <w:szCs w:val="20"/>
              </w:rPr>
              <w:t xml:space="preserve"> dist_ctn</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create_alternative_sample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size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data_set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process_sample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Symmetric long-tailed</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"sym_long_tail"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for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in</w:t>
            </w:r>
            <w:r w:rsidRPr="00504CBF">
              <w:rPr>
                <w:rFonts w:ascii="Courier New" w:eastAsia="Times New Roman" w:hAnsi="Courier New" w:cs="Courier New"/>
                <w:noProof/>
                <w:color w:val="000000"/>
                <w:sz w:val="20"/>
                <w:szCs w:val="20"/>
              </w:rPr>
              <w:t xml:space="preserve"> dist_slt</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create_alternative_sample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size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data_set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process_sample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Symmetric short-tailed</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"sym_short_tail"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for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in</w:t>
            </w:r>
            <w:r w:rsidRPr="00504CBF">
              <w:rPr>
                <w:rFonts w:ascii="Courier New" w:eastAsia="Times New Roman" w:hAnsi="Courier New" w:cs="Courier New"/>
                <w:noProof/>
                <w:color w:val="000000"/>
                <w:sz w:val="20"/>
                <w:szCs w:val="20"/>
              </w:rPr>
              <w:t xml:space="preserve"> dist_sst</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create_alternative_sample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size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data_set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process_sample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Asymmetric long-tailed</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"asym_long_tail"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for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in</w:t>
            </w:r>
            <w:r w:rsidRPr="00504CBF">
              <w:rPr>
                <w:rFonts w:ascii="Courier New" w:eastAsia="Times New Roman" w:hAnsi="Courier New" w:cs="Courier New"/>
                <w:noProof/>
                <w:color w:val="000000"/>
                <w:sz w:val="20"/>
                <w:szCs w:val="20"/>
              </w:rPr>
              <w:t xml:space="preserve"> dist_alt</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create_alternative_sample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size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data_set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process_sample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Asymmetric short-tailed</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"asym_short_tail"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for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in</w:t>
            </w:r>
            <w:r w:rsidRPr="00504CBF">
              <w:rPr>
                <w:rFonts w:ascii="Courier New" w:eastAsia="Times New Roman" w:hAnsi="Courier New" w:cs="Courier New"/>
                <w:noProof/>
                <w:color w:val="000000"/>
                <w:sz w:val="20"/>
                <w:szCs w:val="20"/>
              </w:rPr>
              <w:t xml:space="preserve"> dist_ast</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create_alternative_sample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size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data_set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process_sample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Normal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xml:space="preserve">#To make sure we get in all runs the same means and sd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xml:space="preserve">#I don't why the set.seed out the loop does not work here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set.seed</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666</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norm_mean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as.integer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runif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5</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1000</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1000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norm_cov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0.01</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0.1</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0.3</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0.6</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#coeffienent of variation</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for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mu </w:t>
            </w:r>
            <w:r w:rsidRPr="00504CBF">
              <w:rPr>
                <w:rFonts w:ascii="Courier New" w:eastAsia="Times New Roman" w:hAnsi="Courier New" w:cs="Courier New"/>
                <w:b/>
                <w:bCs/>
                <w:noProof/>
                <w:color w:val="0000FF"/>
                <w:sz w:val="20"/>
                <w:szCs w:val="20"/>
              </w:rPr>
              <w:t>in</w:t>
            </w:r>
            <w:r w:rsidRPr="00504CBF">
              <w:rPr>
                <w:rFonts w:ascii="Courier New" w:eastAsia="Times New Roman" w:hAnsi="Courier New" w:cs="Courier New"/>
                <w:noProof/>
                <w:color w:val="000000"/>
                <w:sz w:val="20"/>
                <w:szCs w:val="20"/>
              </w:rPr>
              <w:t xml:space="preserve"> norm_mean</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for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cov</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in</w:t>
            </w:r>
            <w:r w:rsidRPr="00504CBF">
              <w:rPr>
                <w:rFonts w:ascii="Courier New" w:eastAsia="Times New Roman" w:hAnsi="Courier New" w:cs="Courier New"/>
                <w:noProof/>
                <w:color w:val="000000"/>
                <w:sz w:val="20"/>
                <w:szCs w:val="20"/>
              </w:rPr>
              <w:t xml:space="preserve"> norm_cov</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paste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"normal("</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cov</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w:t>
            </w:r>
            <w:r w:rsidRPr="00504CBF">
              <w:rPr>
                <w:rFonts w:ascii="Courier New" w:eastAsia="Times New Roman" w:hAnsi="Courier New" w:cs="Courier New"/>
                <w:noProof/>
                <w:color w:val="000000"/>
                <w:sz w:val="20"/>
                <w:szCs w:val="20"/>
              </w:rPr>
              <w:t xml:space="preserve">, sep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sd</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round</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abs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cov</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mu</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3</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rnorm</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noProof/>
                <w:color w:val="8000FF"/>
                <w:sz w:val="20"/>
                <w:szCs w:val="20"/>
              </w:rPr>
              <w:t>mean</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mu, </w:t>
            </w:r>
            <w:r w:rsidRPr="00504CBF">
              <w:rPr>
                <w:rFonts w:ascii="Courier New" w:eastAsia="Times New Roman" w:hAnsi="Courier New" w:cs="Courier New"/>
                <w:noProof/>
                <w:color w:val="8000FF"/>
                <w:sz w:val="20"/>
                <w:szCs w:val="20"/>
              </w:rPr>
              <w:t>sd</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sd</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lastRenderedPageBreak/>
              <w:t xml:space="preserve">        data_set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process_sample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 </w:t>
            </w:r>
            <w:r w:rsidRPr="00504CBF">
              <w:rPr>
                <w:rFonts w:ascii="Courier New" w:eastAsia="Times New Roman" w:hAnsi="Courier New" w:cs="Courier New"/>
                <w:noProof/>
                <w:color w:val="8000FF"/>
                <w:sz w:val="20"/>
                <w:szCs w:val="20"/>
              </w:rPr>
              <w:t>family</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paste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"Normal"</w:t>
            </w:r>
            <w:r w:rsidRPr="00504CBF">
              <w:rPr>
                <w:rFonts w:ascii="Courier New" w:eastAsia="Times New Roman" w:hAnsi="Courier New" w:cs="Courier New"/>
                <w:noProof/>
                <w:color w:val="000000"/>
                <w:sz w:val="20"/>
                <w:szCs w:val="20"/>
              </w:rPr>
              <w:t xml:space="preserve">, mu, </w:t>
            </w:r>
            <w:r w:rsidRPr="00504CBF">
              <w:rPr>
                <w:rFonts w:ascii="Courier New" w:eastAsia="Times New Roman" w:hAnsi="Courier New" w:cs="Courier New"/>
                <w:noProof/>
                <w:color w:val="8000FF"/>
                <w:sz w:val="20"/>
                <w:szCs w:val="20"/>
              </w:rPr>
              <w:t>sd</w:t>
            </w:r>
            <w:r w:rsidRPr="00504CBF">
              <w:rPr>
                <w:rFonts w:ascii="Courier New" w:eastAsia="Times New Roman" w:hAnsi="Courier New" w:cs="Courier New"/>
                <w:noProof/>
                <w:color w:val="000000"/>
                <w:sz w:val="20"/>
                <w:szCs w:val="20"/>
              </w:rPr>
              <w:t xml:space="preserve">, sep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"_"</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write.csv</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data_set, </w:t>
            </w:r>
            <w:r w:rsidRPr="00504CBF">
              <w:rPr>
                <w:rFonts w:ascii="Courier New" w:eastAsia="Times New Roman" w:hAnsi="Courier New" w:cs="Courier New"/>
                <w:noProof/>
                <w:color w:val="8000FF"/>
                <w:sz w:val="20"/>
                <w:szCs w:val="20"/>
              </w:rPr>
              <w:t>file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data_file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do_scaling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TRUE</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calc_stats</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b/>
                <w:bCs/>
                <w:noProof/>
                <w:color w:val="0000FF"/>
                <w:sz w:val="20"/>
                <w:szCs w:val="20"/>
              </w:rPr>
              <w:t>function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sample</w:t>
            </w:r>
            <w:r w:rsidRPr="00504CBF">
              <w:rPr>
                <w:rFonts w:ascii="Courier New" w:eastAsia="Times New Roman" w:hAnsi="Courier New" w:cs="Courier New"/>
                <w:noProof/>
                <w:color w:val="000000"/>
                <w:sz w:val="20"/>
                <w:szCs w:val="20"/>
              </w:rPr>
              <w:t xml:space="preserve">, scaled_sample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NULL</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do_scaling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TRUE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is.null</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scaled_sample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scale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sample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b/>
                <w:bCs/>
                <w:noProof/>
                <w:color w:val="0000FF"/>
                <w:sz w:val="20"/>
                <w:szCs w:val="20"/>
              </w:rPr>
              <w:t>else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scaled_sample</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b/>
                <w:bCs/>
                <w:noProof/>
                <w:color w:val="0000FF"/>
                <w:sz w:val="20"/>
                <w:szCs w:val="20"/>
              </w:rPr>
              <w:t>else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sample</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#Calc features</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length</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mean_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round</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mean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median_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round</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median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w:t>
            </w:r>
            <w:r w:rsidRPr="00504CBF">
              <w:rPr>
                <w:rFonts w:ascii="Courier New" w:eastAsia="Times New Roman" w:hAnsi="Courier New" w:cs="Courier New"/>
                <w:noProof/>
                <w:color w:val="FF8000"/>
                <w:sz w:val="20"/>
                <w:szCs w:val="20"/>
              </w:rPr>
              <w:t>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sd_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sd</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skewness_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round</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skewness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kurtosis_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round</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kurtosis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outliers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find_outliers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sigma_1_ratio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length</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which</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abs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mean_</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sd_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size</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sigma_2_ratio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length</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which</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abs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mean_</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2</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sd_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size</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sigma_3_ratio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length</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which</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abs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mean_</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3</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sd_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size</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outliers_minor_ratio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length</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outliers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minor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outliers_extream_ratio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length</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outliers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extreme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stats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list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"size"</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"mean"</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mean_,</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"median"</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median_,</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"mean_median_diff"</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abs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mean_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median_</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sd_,</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"sd"</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sd_,</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"skewness"</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skewness_,</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"kurtosis"</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kurtosis_,</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"outliers_minor_ratio"</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outliers_minor_ratio,</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"outliers_extream_ratio"</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outliers_extream_ratio,</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"sigma_1_ratio"</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sigma_1_ratio,</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"sigma_2_ratio"</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sigma_2_ratio,</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"sigma_3_ratio"</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sigma_3_ratio</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stats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find_outliers</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b/>
                <w:bCs/>
                <w:noProof/>
                <w:color w:val="0000FF"/>
                <w:sz w:val="20"/>
                <w:szCs w:val="20"/>
              </w:rPr>
              <w:t>function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data</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lowerq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quantile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data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2</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upperq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quantile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data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4</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iqr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upperq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lowerq </w:t>
            </w:r>
            <w:r w:rsidRPr="00504CBF">
              <w:rPr>
                <w:rFonts w:ascii="Courier New" w:eastAsia="Times New Roman" w:hAnsi="Courier New" w:cs="Courier New"/>
                <w:noProof/>
                <w:color w:val="008000"/>
                <w:sz w:val="20"/>
                <w:szCs w:val="20"/>
              </w:rPr>
              <w:t>#Or use IQR(data)</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lastRenderedPageBreak/>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minor_threshold_upper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iqr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1.5</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upperq</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minor_threshold_lower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lowerq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iqr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extreme_threshold_upper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iqr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3</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upperq</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extreme_threshold_lower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lowerq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iqr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3</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outliers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list</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outliers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"minor"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data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data</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minor_threshold_lower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data</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&gt;</w:t>
            </w:r>
            <w:r w:rsidRPr="00504CBF">
              <w:rPr>
                <w:rFonts w:ascii="Courier New" w:eastAsia="Times New Roman" w:hAnsi="Courier New" w:cs="Courier New"/>
                <w:noProof/>
                <w:color w:val="000000"/>
                <w:sz w:val="20"/>
                <w:szCs w:val="20"/>
              </w:rPr>
              <w:t xml:space="preserve"> minor_threshold_upper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outliers</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"extreme"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data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data</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extreme_threshold_lower</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data</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&gt;</w:t>
            </w:r>
            <w:r w:rsidRPr="00504CBF">
              <w:rPr>
                <w:rFonts w:ascii="Courier New" w:eastAsia="Times New Roman" w:hAnsi="Courier New" w:cs="Courier New"/>
                <w:noProof/>
                <w:color w:val="000000"/>
                <w:sz w:val="20"/>
                <w:szCs w:val="20"/>
              </w:rPr>
              <w:t xml:space="preserve"> extreme_threshold_upper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outliers</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create_alternative_sample</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b/>
                <w:bCs/>
                <w:noProof/>
                <w:color w:val="0000FF"/>
                <w:sz w:val="20"/>
                <w:szCs w:val="20"/>
              </w:rPr>
              <w:t>function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size</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#Close to normal dist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"tukey(0.1)"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rtlambda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lambda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"tukey(0.2)"</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rtlambda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lambda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0.2</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"tukey(5)"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rtlambda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lambda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"t(10)"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noProof/>
                <w:color w:val="8000FF"/>
                <w:sz w:val="20"/>
                <w:szCs w:val="20"/>
              </w:rPr>
              <w:t>df</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"laplace(0,10)"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rlaplace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mu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noProof/>
                <w:color w:val="000000"/>
                <w:sz w:val="20"/>
                <w:szCs w:val="20"/>
              </w:rPr>
              <w:t xml:space="preserve">, sigma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#Sym Long Tail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"t(1)"</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#Cachy</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noProof/>
                <w:color w:val="8000FF"/>
                <w:sz w:val="20"/>
                <w:szCs w:val="20"/>
              </w:rPr>
              <w:t>df</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"t(2)"</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noProof/>
                <w:color w:val="8000FF"/>
                <w:sz w:val="20"/>
                <w:szCs w:val="20"/>
              </w:rPr>
              <w:t>df</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2</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"t(4)"</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noProof/>
                <w:color w:val="8000FF"/>
                <w:sz w:val="20"/>
                <w:szCs w:val="20"/>
              </w:rPr>
              <w:t>df</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4</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"t(7)"</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noProof/>
                <w:color w:val="8000FF"/>
                <w:sz w:val="20"/>
                <w:szCs w:val="20"/>
              </w:rPr>
              <w:t>df</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7</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"tukey(10)"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rtlambda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lambda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#Sym Short Tail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"uniform(0,1)"</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runif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noProof/>
                <w:color w:val="8000FF"/>
                <w:sz w:val="20"/>
                <w:szCs w:val="20"/>
              </w:rPr>
              <w:t>min</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max</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10</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"beta(1.3,1.3)"</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#alpa=1.3, beta=1.3</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lastRenderedPageBreak/>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rbeta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shape1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1.3</w:t>
            </w:r>
            <w:r w:rsidRPr="00504CBF">
              <w:rPr>
                <w:rFonts w:ascii="Courier New" w:eastAsia="Times New Roman" w:hAnsi="Courier New" w:cs="Courier New"/>
                <w:noProof/>
                <w:color w:val="000000"/>
                <w:sz w:val="20"/>
                <w:szCs w:val="20"/>
              </w:rPr>
              <w:t xml:space="preserve">, shape2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1.3</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"beta(1.5,1.5)"</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#alpa=1.5, beta=1.5</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rbeta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shape1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1.5</w:t>
            </w:r>
            <w:r w:rsidRPr="00504CBF">
              <w:rPr>
                <w:rFonts w:ascii="Courier New" w:eastAsia="Times New Roman" w:hAnsi="Courier New" w:cs="Courier New"/>
                <w:noProof/>
                <w:color w:val="000000"/>
                <w:sz w:val="20"/>
                <w:szCs w:val="20"/>
              </w:rPr>
              <w:t xml:space="preserve">, shape2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"tukey(1.5)"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rtlambda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lambda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"truncatednormal(2,2)"</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rtruncnorm</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noProof/>
                <w:color w:val="8000FF"/>
                <w:sz w:val="20"/>
                <w:szCs w:val="20"/>
              </w:rPr>
              <w:t>mean</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FF8000"/>
                <w:sz w:val="20"/>
                <w:szCs w:val="20"/>
              </w:rPr>
              <w:t>2</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sd</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2</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#Asym Long Tail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"Weibull(0.5,1)"</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shape = k</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rweibull</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shape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0.5</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scale</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"Weibull(2,1)"</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 shape = k</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rweibull</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shape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2</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scale</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"lognormal(0,1)"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rlnorm</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meanlog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noProof/>
                <w:color w:val="000000"/>
                <w:sz w:val="20"/>
                <w:szCs w:val="20"/>
              </w:rPr>
              <w:t xml:space="preserve">, sdlog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"chisquared(4)"</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rchisq</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noProof/>
                <w:color w:val="8000FF"/>
                <w:sz w:val="20"/>
                <w:szCs w:val="20"/>
              </w:rPr>
              <w:t>df</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4</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"chisquared(10)"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rchisq</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w:t>
            </w:r>
            <w:r w:rsidRPr="00504CBF">
              <w:rPr>
                <w:rFonts w:ascii="Courier New" w:eastAsia="Times New Roman" w:hAnsi="Courier New" w:cs="Courier New"/>
                <w:noProof/>
                <w:color w:val="8000FF"/>
                <w:sz w:val="20"/>
                <w:szCs w:val="20"/>
              </w:rPr>
              <w:t>df</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#Asym Short Tail</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"beta(2,1)"</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008000"/>
                <w:sz w:val="20"/>
                <w:szCs w:val="20"/>
              </w:rPr>
              <w:t>#alpa=2, beta=1</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rbeta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shape1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2</w:t>
            </w:r>
            <w:r w:rsidRPr="00504CBF">
              <w:rPr>
                <w:rFonts w:ascii="Courier New" w:eastAsia="Times New Roman" w:hAnsi="Courier New" w:cs="Courier New"/>
                <w:noProof/>
                <w:color w:val="000000"/>
                <w:sz w:val="20"/>
                <w:szCs w:val="20"/>
              </w:rPr>
              <w:t xml:space="preserve">, shape2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1</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"beta(3,2)"</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rbeta</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shape1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3</w:t>
            </w:r>
            <w:r w:rsidRPr="00504CBF">
              <w:rPr>
                <w:rFonts w:ascii="Courier New" w:eastAsia="Times New Roman" w:hAnsi="Courier New" w:cs="Courier New"/>
                <w:noProof/>
                <w:color w:val="000000"/>
                <w:sz w:val="20"/>
                <w:szCs w:val="20"/>
              </w:rPr>
              <w:t xml:space="preserve">, shape2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2</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"lognormal(0,0.15)"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rlnorm</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meanlog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noProof/>
                <w:color w:val="000000"/>
                <w:sz w:val="20"/>
                <w:szCs w:val="20"/>
              </w:rPr>
              <w:t xml:space="preserve">, sdlog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0.15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"lognormal(0,0.25)"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rlnorm</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meanlog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noProof/>
                <w:color w:val="000000"/>
                <w:sz w:val="20"/>
                <w:szCs w:val="20"/>
              </w:rPr>
              <w:t xml:space="preserve">, sdlog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0.25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FF"/>
                <w:sz w:val="20"/>
                <w:szCs w:val="20"/>
              </w:rPr>
              <w:t>if</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"lognormal(0,0.35)"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return</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rlnorm</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n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size, meanlog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w:t>
            </w:r>
            <w:r w:rsidRPr="00504CBF">
              <w:rPr>
                <w:rFonts w:ascii="Courier New" w:eastAsia="Times New Roman" w:hAnsi="Courier New" w:cs="Courier New"/>
                <w:noProof/>
                <w:color w:val="000000"/>
                <w:sz w:val="20"/>
                <w:szCs w:val="20"/>
              </w:rPr>
              <w:t xml:space="preserve">, sdlog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FF8000"/>
                <w:sz w:val="20"/>
                <w:szCs w:val="20"/>
              </w:rPr>
              <w:t>0.35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stop</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00FF"/>
                <w:sz w:val="20"/>
                <w:szCs w:val="20"/>
              </w:rPr>
              <w:t>paste</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"Not handled dist:"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dist</w:t>
            </w:r>
            <w:r w:rsidRPr="00504CBF">
              <w:rPr>
                <w:rFonts w:ascii="Courier New" w:eastAsia="Times New Roman" w:hAnsi="Courier New" w:cs="Courier New"/>
                <w:noProof/>
                <w:color w:val="000000"/>
                <w:sz w:val="20"/>
                <w:szCs w:val="20"/>
              </w:rPr>
              <w:t xml:space="preserve">, sep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 "</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dist_ctn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list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"tukey(0.1)"</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"tukey(0.2)"</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"tukey(5)"</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"t(10)"</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"laplace(0,10)"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dist_slt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list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"t(1)"</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"t(2)"</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"t(4)"</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"t(7)"</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"tukey(10)"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dist_sst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list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"uniform(0,1)"</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"beta(1.3,1.3)"</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"beta(1.5,1.5)"</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"tukey(1.5)"</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"truncatednormal(2,2)"</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lastRenderedPageBreak/>
              <w:t xml:space="preserve">dist_alt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list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"Weibull(0.5,1)"</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"Weibull(2,1)"</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"lognormal(0,1)"</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"chisquared(4)"</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"chisquared(10)"</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dist_ast </w:t>
            </w:r>
            <w:r w:rsidRPr="00504CBF">
              <w:rPr>
                <w:rFonts w:ascii="Courier New" w:eastAsia="Times New Roman" w:hAnsi="Courier New" w:cs="Courier New"/>
                <w:b/>
                <w:bCs/>
                <w:noProof/>
                <w:color w:val="000080"/>
                <w:sz w:val="20"/>
                <w:szCs w:val="20"/>
              </w:rPr>
              <w:t>&lt;-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list</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808080"/>
                <w:sz w:val="20"/>
                <w:szCs w:val="20"/>
              </w:rPr>
              <w:t>"beta(2,1)"</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"beta(3,2)"</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"lognormal(0,0.15)"</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"lognormal(0,0.25)"</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8080"/>
                <w:sz w:val="20"/>
                <w:szCs w:val="20"/>
              </w:rPr>
              <w:t>"lognormal(0,0.35)"</w:t>
            </w:r>
            <w:r w:rsidRPr="00504CBF">
              <w:rPr>
                <w:rFonts w:ascii="Courier New" w:eastAsia="Times New Roman" w:hAnsi="Courier New" w:cs="Courier New"/>
                <w:b/>
                <w:bCs/>
                <w:noProof/>
                <w:color w:val="000080"/>
                <w:sz w:val="20"/>
                <w:szCs w:val="20"/>
              </w:rPr>
              <w:t>)</w:t>
            </w:r>
          </w:p>
          <w:p w:rsidR="00504CBF" w:rsidRPr="00504CBF" w:rsidRDefault="00504CBF" w:rsidP="00504CBF">
            <w:pPr>
              <w:shd w:val="clear" w:color="auto" w:fill="FFFFFF"/>
              <w:spacing w:after="0" w:line="240" w:lineRule="auto"/>
              <w:rPr>
                <w:rFonts w:ascii="Courier New" w:eastAsia="Times New Roman" w:hAnsi="Courier New" w:cs="Courier New"/>
                <w:noProof/>
                <w:color w:val="000000"/>
                <w:sz w:val="20"/>
                <w:szCs w:val="20"/>
              </w:rPr>
            </w:pPr>
            <w:r w:rsidRPr="00504CBF">
              <w:rPr>
                <w:rFonts w:ascii="Courier New" w:eastAsia="Times New Roman" w:hAnsi="Courier New" w:cs="Courier New"/>
                <w:noProof/>
                <w:color w:val="000000"/>
                <w:sz w:val="20"/>
                <w:szCs w:val="20"/>
              </w:rPr>
              <w:t xml:space="preserve">dist_alternatives </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 xml:space="preserve"> </w:t>
            </w:r>
            <w:r w:rsidRPr="00504CBF">
              <w:rPr>
                <w:rFonts w:ascii="Courier New" w:eastAsia="Times New Roman" w:hAnsi="Courier New" w:cs="Courier New"/>
                <w:noProof/>
                <w:color w:val="8000FF"/>
                <w:sz w:val="20"/>
                <w:szCs w:val="20"/>
              </w:rPr>
              <w:t>c</w:t>
            </w:r>
            <w:r w:rsidRPr="00504CBF">
              <w:rPr>
                <w:rFonts w:ascii="Courier New" w:eastAsia="Times New Roman" w:hAnsi="Courier New" w:cs="Courier New"/>
                <w:b/>
                <w:bCs/>
                <w:noProof/>
                <w:color w:val="000080"/>
                <w:sz w:val="20"/>
                <w:szCs w:val="20"/>
              </w:rPr>
              <w:t>(</w:t>
            </w:r>
            <w:r w:rsidRPr="00504CBF">
              <w:rPr>
                <w:rFonts w:ascii="Courier New" w:eastAsia="Times New Roman" w:hAnsi="Courier New" w:cs="Courier New"/>
                <w:noProof/>
                <w:color w:val="000000"/>
                <w:sz w:val="20"/>
                <w:szCs w:val="20"/>
              </w:rPr>
              <w:t>dist_ctn, dist_slt, dist_sst, dist_alt, dist_ast</w:t>
            </w:r>
            <w:r w:rsidRPr="00504CBF">
              <w:rPr>
                <w:rFonts w:ascii="Courier New" w:eastAsia="Times New Roman" w:hAnsi="Courier New" w:cs="Courier New"/>
                <w:b/>
                <w:bCs/>
                <w:noProof/>
                <w:color w:val="000080"/>
                <w:sz w:val="20"/>
                <w:szCs w:val="20"/>
              </w:rPr>
              <w:t>)</w:t>
            </w:r>
          </w:p>
          <w:p w:rsidR="002753DA" w:rsidRPr="00504CBF" w:rsidRDefault="002753DA" w:rsidP="00D51187">
            <w:pPr>
              <w:rPr>
                <w:noProof/>
              </w:rPr>
            </w:pPr>
          </w:p>
        </w:tc>
      </w:tr>
    </w:tbl>
    <w:p w:rsidR="002753DA" w:rsidRPr="00D51187" w:rsidRDefault="002753DA" w:rsidP="00D51187"/>
    <w:p w:rsidR="00D51187" w:rsidRDefault="00D51187" w:rsidP="00D51187"/>
    <w:p w:rsidR="00B049FB" w:rsidRDefault="00B049FB" w:rsidP="00D51187"/>
    <w:p w:rsidR="0061404F" w:rsidRDefault="0061404F" w:rsidP="00D51187"/>
    <w:p w:rsidR="00B074AA" w:rsidRDefault="00B074AA" w:rsidP="00C91396">
      <w:pPr>
        <w:pStyle w:val="Caption"/>
        <w:framePr w:wrap="around"/>
      </w:pPr>
      <w:bookmarkStart w:id="199" w:name="_Ref42962305"/>
      <w:r>
        <w:t xml:space="preserve">Code Snippet </w:t>
      </w:r>
      <w:r w:rsidR="004C0A73">
        <w:fldChar w:fldCharType="begin"/>
      </w:r>
      <w:r w:rsidR="004C0A73">
        <w:instrText xml:space="preserve"> SEQ Code_Snippet \* ARABIC </w:instrText>
      </w:r>
      <w:r w:rsidR="004C0A73">
        <w:fldChar w:fldCharType="separate"/>
      </w:r>
      <w:r w:rsidR="007A285C">
        <w:rPr>
          <w:noProof/>
        </w:rPr>
        <w:t>2</w:t>
      </w:r>
      <w:r w:rsidR="004C0A73">
        <w:rPr>
          <w:noProof/>
        </w:rPr>
        <w:fldChar w:fldCharType="end"/>
      </w:r>
      <w:bookmarkEnd w:id="199"/>
      <w:r w:rsidR="0031632E">
        <w:t>:</w:t>
      </w:r>
      <w:r>
        <w:t xml:space="preserve"> Training Code</w:t>
      </w:r>
    </w:p>
    <w:tbl>
      <w:tblPr>
        <w:tblStyle w:val="TableGrid"/>
        <w:tblW w:w="0" w:type="auto"/>
        <w:tblLook w:val="04A0" w:firstRow="1" w:lastRow="0" w:firstColumn="1" w:lastColumn="0" w:noHBand="0" w:noVBand="1"/>
      </w:tblPr>
      <w:tblGrid>
        <w:gridCol w:w="9255"/>
      </w:tblGrid>
      <w:tr w:rsidR="00D03697" w:rsidTr="00D03697">
        <w:trPr>
          <w:trHeight w:val="5869"/>
        </w:trPr>
        <w:tc>
          <w:tcPr>
            <w:tcW w:w="9255" w:type="dxa"/>
          </w:tcPr>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8000"/>
                <w:sz w:val="20"/>
                <w:szCs w:val="20"/>
              </w:rPr>
              <w:t># Define the control</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trControl </w:t>
            </w:r>
            <w:r w:rsidRPr="00D03697">
              <w:rPr>
                <w:rFonts w:ascii="Courier New" w:eastAsia="Times New Roman" w:hAnsi="Courier New" w:cs="Courier New"/>
                <w:b/>
                <w:bCs/>
                <w:noProof/>
                <w:color w:val="000080"/>
                <w:sz w:val="20"/>
                <w:szCs w:val="20"/>
              </w:rPr>
              <w:t>&lt;-</w:t>
            </w:r>
            <w:r w:rsidRPr="00D03697">
              <w:rPr>
                <w:rFonts w:ascii="Courier New" w:eastAsia="Times New Roman" w:hAnsi="Courier New" w:cs="Courier New"/>
                <w:noProof/>
                <w:color w:val="000000"/>
                <w:sz w:val="20"/>
                <w:szCs w:val="20"/>
              </w:rPr>
              <w:t xml:space="preserve"> trainControl</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method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808080"/>
                <w:sz w:val="20"/>
                <w:szCs w:val="20"/>
              </w:rPr>
              <w:t>"cv"</w:t>
            </w:r>
            <w:r w:rsidRPr="00D03697">
              <w:rPr>
                <w:rFonts w:ascii="Courier New" w:eastAsia="Times New Roman" w:hAnsi="Courier New" w:cs="Courier New"/>
                <w:noProof/>
                <w:color w:val="000000"/>
                <w:sz w:val="20"/>
                <w:szCs w:val="20"/>
              </w:rPr>
              <w:t>,</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number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FF8000"/>
                <w:sz w:val="20"/>
                <w:szCs w:val="20"/>
              </w:rPr>
              <w:t>10</w:t>
            </w:r>
            <w:r w:rsidRPr="00D03697">
              <w:rPr>
                <w:rFonts w:ascii="Courier New" w:eastAsia="Times New Roman" w:hAnsi="Courier New" w:cs="Courier New"/>
                <w:noProof/>
                <w:color w:val="000000"/>
                <w:sz w:val="20"/>
                <w:szCs w:val="20"/>
              </w:rPr>
              <w:t>,</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classProbs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FF"/>
                <w:sz w:val="20"/>
                <w:szCs w:val="20"/>
              </w:rPr>
              <w:t>TRUE</w:t>
            </w:r>
            <w:r w:rsidRPr="00D03697">
              <w:rPr>
                <w:rFonts w:ascii="Courier New" w:eastAsia="Times New Roman" w:hAnsi="Courier New" w:cs="Courier New"/>
                <w:noProof/>
                <w:color w:val="000000"/>
                <w:sz w:val="20"/>
                <w:szCs w:val="20"/>
              </w:rPr>
              <w:t>,</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savePredictions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808080"/>
                <w:sz w:val="20"/>
                <w:szCs w:val="20"/>
              </w:rPr>
              <w:t>"all"</w:t>
            </w:r>
            <w:r w:rsidRPr="00D03697">
              <w:rPr>
                <w:rFonts w:ascii="Courier New" w:eastAsia="Times New Roman" w:hAnsi="Courier New" w:cs="Courier New"/>
                <w:noProof/>
                <w:color w:val="000000"/>
                <w:sz w:val="20"/>
                <w:szCs w:val="20"/>
              </w:rPr>
              <w:t>,</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8000FF"/>
                <w:sz w:val="20"/>
                <w:szCs w:val="20"/>
              </w:rPr>
              <w:t>search</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808080"/>
                <w:sz w:val="20"/>
                <w:szCs w:val="20"/>
              </w:rPr>
              <w:t>"grid"</w:t>
            </w:r>
            <w:r w:rsidRPr="00D03697">
              <w:rPr>
                <w:rFonts w:ascii="Courier New" w:eastAsia="Times New Roman" w:hAnsi="Courier New" w:cs="Courier New"/>
                <w:noProof/>
                <w:color w:val="000000"/>
                <w:sz w:val="20"/>
                <w:szCs w:val="20"/>
              </w:rPr>
              <w:t>,</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allowParallel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FF"/>
                <w:sz w:val="20"/>
                <w:szCs w:val="20"/>
              </w:rPr>
              <w:t>TRUE</w:t>
            </w:r>
            <w:r w:rsidRPr="00D03697">
              <w:rPr>
                <w:rFonts w:ascii="Courier New" w:eastAsia="Times New Roman" w:hAnsi="Courier New" w:cs="Courier New"/>
                <w:b/>
                <w:bCs/>
                <w:noProof/>
                <w:color w:val="000080"/>
                <w:sz w:val="20"/>
                <w:szCs w:val="20"/>
              </w:rPr>
              <w:t>)</w:t>
            </w:r>
          </w:p>
          <w:p w:rsidR="00D03697" w:rsidRPr="00D03697" w:rsidRDefault="00D03697" w:rsidP="00D03697">
            <w:pPr>
              <w:shd w:val="clear" w:color="auto" w:fill="FFFFFF"/>
              <w:rPr>
                <w:rFonts w:ascii="Courier New" w:eastAsia="Times New Roman" w:hAnsi="Courier New" w:cs="Courier New"/>
                <w:noProof/>
                <w:color w:val="000000"/>
                <w:sz w:val="20"/>
                <w:szCs w:val="20"/>
              </w:rPr>
            </w:pP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8000"/>
                <w:sz w:val="20"/>
                <w:szCs w:val="20"/>
              </w:rPr>
              <w:t># Run training</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models </w:t>
            </w:r>
            <w:r w:rsidRPr="00D03697">
              <w:rPr>
                <w:rFonts w:ascii="Courier New" w:eastAsia="Times New Roman" w:hAnsi="Courier New" w:cs="Courier New"/>
                <w:b/>
                <w:bCs/>
                <w:noProof/>
                <w:color w:val="000080"/>
                <w:sz w:val="20"/>
                <w:szCs w:val="20"/>
              </w:rPr>
              <w:t>&lt;-</w:t>
            </w:r>
            <w:r w:rsidRPr="00D03697">
              <w:rPr>
                <w:rFonts w:ascii="Courier New" w:eastAsia="Times New Roman" w:hAnsi="Courier New" w:cs="Courier New"/>
                <w:noProof/>
                <w:color w:val="000000"/>
                <w:sz w:val="20"/>
                <w:szCs w:val="20"/>
              </w:rPr>
              <w:t xml:space="preserve"> caretList</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dist_type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size</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8000FF"/>
                <w:sz w:val="20"/>
                <w:szCs w:val="20"/>
              </w:rPr>
              <w:t>median</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skewness </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kurtosis </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sigma_1_ratio </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sigma_2_ratio </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sigma_3_ratio,</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8000FF"/>
                <w:sz w:val="20"/>
                <w:szCs w:val="20"/>
              </w:rPr>
              <w:t>data</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train_data,</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methodList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8000FF"/>
                <w:sz w:val="20"/>
                <w:szCs w:val="20"/>
              </w:rPr>
              <w:t>c</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808080"/>
                <w:sz w:val="20"/>
                <w:szCs w:val="20"/>
              </w:rPr>
              <w:t>"rf"</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808080"/>
                <w:sz w:val="20"/>
                <w:szCs w:val="20"/>
              </w:rPr>
              <w:t>"gbm"</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808080"/>
                <w:sz w:val="20"/>
                <w:szCs w:val="20"/>
              </w:rPr>
              <w:t>"svmRadial"</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metric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808080"/>
                <w:sz w:val="20"/>
                <w:szCs w:val="20"/>
              </w:rPr>
              <w:t>"Accuracy"</w:t>
            </w:r>
            <w:r w:rsidRPr="00D03697">
              <w:rPr>
                <w:rFonts w:ascii="Courier New" w:eastAsia="Times New Roman" w:hAnsi="Courier New" w:cs="Courier New"/>
                <w:noProof/>
                <w:color w:val="000000"/>
                <w:sz w:val="20"/>
                <w:szCs w:val="20"/>
              </w:rPr>
              <w:t>,</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tuneLength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noProof/>
                <w:color w:val="FF8000"/>
                <w:sz w:val="20"/>
                <w:szCs w:val="20"/>
              </w:rPr>
              <w:t>10</w:t>
            </w:r>
            <w:r w:rsidRPr="00D03697">
              <w:rPr>
                <w:rFonts w:ascii="Courier New" w:eastAsia="Times New Roman" w:hAnsi="Courier New" w:cs="Courier New"/>
                <w:noProof/>
                <w:color w:val="000000"/>
                <w:sz w:val="20"/>
                <w:szCs w:val="20"/>
              </w:rPr>
              <w:t>,</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continue_on_fail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b/>
                <w:bCs/>
                <w:noProof/>
                <w:color w:val="0000FF"/>
                <w:sz w:val="20"/>
                <w:szCs w:val="20"/>
              </w:rPr>
              <w:t>FALSE</w:t>
            </w:r>
            <w:r w:rsidRPr="00D03697">
              <w:rPr>
                <w:rFonts w:ascii="Courier New" w:eastAsia="Times New Roman" w:hAnsi="Courier New" w:cs="Courier New"/>
                <w:noProof/>
                <w:color w:val="000000"/>
                <w:sz w:val="20"/>
                <w:szCs w:val="20"/>
              </w:rPr>
              <w:t xml:space="preserve">, </w:t>
            </w:r>
          </w:p>
          <w:p w:rsidR="00D03697" w:rsidRPr="00D03697" w:rsidRDefault="00D03697" w:rsidP="00D03697">
            <w:pPr>
              <w:shd w:val="clear" w:color="auto" w:fill="FFFFFF"/>
              <w:rPr>
                <w:rFonts w:ascii="Courier New" w:eastAsia="Times New Roman" w:hAnsi="Courier New" w:cs="Courier New"/>
                <w:noProof/>
                <w:color w:val="000000"/>
                <w:sz w:val="20"/>
                <w:szCs w:val="20"/>
              </w:rPr>
            </w:pPr>
            <w:r w:rsidRPr="00D03697">
              <w:rPr>
                <w:rFonts w:ascii="Courier New" w:eastAsia="Times New Roman" w:hAnsi="Courier New" w:cs="Courier New"/>
                <w:noProof/>
                <w:color w:val="000000"/>
                <w:sz w:val="20"/>
                <w:szCs w:val="20"/>
              </w:rPr>
              <w:t xml:space="preserve">  trControl </w:t>
            </w:r>
            <w:r w:rsidRPr="00D03697">
              <w:rPr>
                <w:rFonts w:ascii="Courier New" w:eastAsia="Times New Roman" w:hAnsi="Courier New" w:cs="Courier New"/>
                <w:b/>
                <w:bCs/>
                <w:noProof/>
                <w:color w:val="000080"/>
                <w:sz w:val="20"/>
                <w:szCs w:val="20"/>
              </w:rPr>
              <w:t>=</w:t>
            </w:r>
            <w:r w:rsidRPr="00D03697">
              <w:rPr>
                <w:rFonts w:ascii="Courier New" w:eastAsia="Times New Roman" w:hAnsi="Courier New" w:cs="Courier New"/>
                <w:noProof/>
                <w:color w:val="000000"/>
                <w:sz w:val="20"/>
                <w:szCs w:val="20"/>
              </w:rPr>
              <w:t xml:space="preserve"> trControl</w:t>
            </w:r>
            <w:r w:rsidRPr="00D03697">
              <w:rPr>
                <w:rFonts w:ascii="Courier New" w:eastAsia="Times New Roman" w:hAnsi="Courier New" w:cs="Courier New"/>
                <w:b/>
                <w:bCs/>
                <w:noProof/>
                <w:color w:val="000080"/>
                <w:sz w:val="20"/>
                <w:szCs w:val="20"/>
              </w:rPr>
              <w:t>)</w:t>
            </w:r>
          </w:p>
          <w:p w:rsidR="00D03697" w:rsidRPr="00D03697" w:rsidRDefault="00D03697" w:rsidP="00D03697">
            <w:pPr>
              <w:shd w:val="clear" w:color="auto" w:fill="FFFFFF"/>
              <w:rPr>
                <w:rFonts w:ascii="Courier New" w:eastAsia="Times New Roman" w:hAnsi="Courier New" w:cs="Courier New"/>
                <w:color w:val="000000"/>
                <w:sz w:val="20"/>
                <w:szCs w:val="20"/>
              </w:rPr>
            </w:pPr>
            <w:r w:rsidRPr="00D03697">
              <w:rPr>
                <w:rFonts w:ascii="Courier New" w:eastAsia="Times New Roman" w:hAnsi="Courier New" w:cs="Courier New"/>
                <w:noProof/>
                <w:color w:val="000000"/>
                <w:sz w:val="20"/>
                <w:szCs w:val="20"/>
              </w:rPr>
              <w:t xml:space="preserve">  </w:t>
            </w:r>
            <w:r w:rsidRPr="00D03697">
              <w:rPr>
                <w:rFonts w:ascii="Courier New" w:eastAsia="Times New Roman" w:hAnsi="Courier New" w:cs="Courier New"/>
                <w:color w:val="000000"/>
                <w:sz w:val="20"/>
                <w:szCs w:val="20"/>
              </w:rPr>
              <w:t xml:space="preserve">   </w:t>
            </w:r>
          </w:p>
          <w:p w:rsidR="00D03697" w:rsidRPr="00D03697" w:rsidRDefault="00D03697" w:rsidP="00D03697">
            <w:pPr>
              <w:shd w:val="clear" w:color="auto" w:fill="FFFFFF"/>
              <w:rPr>
                <w:rFonts w:eastAsia="Times New Roman"/>
              </w:rPr>
            </w:pPr>
            <w:r w:rsidRPr="00D03697">
              <w:rPr>
                <w:rFonts w:ascii="Courier New" w:eastAsia="Times New Roman" w:hAnsi="Courier New" w:cs="Courier New"/>
                <w:color w:val="000000"/>
                <w:sz w:val="20"/>
                <w:szCs w:val="20"/>
              </w:rPr>
              <w:t xml:space="preserve">  </w:t>
            </w:r>
          </w:p>
          <w:p w:rsidR="00D03697" w:rsidRDefault="00D03697" w:rsidP="00D51187"/>
        </w:tc>
      </w:tr>
    </w:tbl>
    <w:p w:rsidR="00B049FB" w:rsidRDefault="00B049FB" w:rsidP="00D51187"/>
    <w:p w:rsidR="00B049FB" w:rsidRDefault="00B049FB" w:rsidP="00D51187"/>
    <w:p w:rsidR="00341E99" w:rsidRDefault="00341E99" w:rsidP="00341E99">
      <w:pPr>
        <w:pStyle w:val="Caption"/>
        <w:framePr w:wrap="around"/>
      </w:pPr>
      <w:bookmarkStart w:id="200" w:name="_Ref43568664"/>
      <w:r>
        <w:t xml:space="preserve">Code Snippet </w:t>
      </w:r>
      <w:r w:rsidR="004C0A73">
        <w:fldChar w:fldCharType="begin"/>
      </w:r>
      <w:r w:rsidR="004C0A73">
        <w:instrText xml:space="preserve"> SEQ Code_Snippet \* ARABIC </w:instrText>
      </w:r>
      <w:r w:rsidR="004C0A73">
        <w:fldChar w:fldCharType="separate"/>
      </w:r>
      <w:r w:rsidR="007A285C">
        <w:rPr>
          <w:noProof/>
        </w:rPr>
        <w:t>3</w:t>
      </w:r>
      <w:r w:rsidR="004C0A73">
        <w:rPr>
          <w:noProof/>
        </w:rPr>
        <w:fldChar w:fldCharType="end"/>
      </w:r>
      <w:bookmarkEnd w:id="200"/>
      <w:r>
        <w:t>: Models evaluation code</w:t>
      </w:r>
    </w:p>
    <w:tbl>
      <w:tblPr>
        <w:tblStyle w:val="TableGrid"/>
        <w:tblW w:w="0" w:type="auto"/>
        <w:tblLook w:val="04A0" w:firstRow="1" w:lastRow="0" w:firstColumn="1" w:lastColumn="0" w:noHBand="0" w:noVBand="1"/>
      </w:tblPr>
      <w:tblGrid>
        <w:gridCol w:w="9350"/>
      </w:tblGrid>
      <w:tr w:rsidR="002B7811" w:rsidTr="002B7811">
        <w:tc>
          <w:tcPr>
            <w:tcW w:w="9350" w:type="dxa"/>
          </w:tcPr>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8000FF"/>
                <w:sz w:val="20"/>
                <w:szCs w:val="20"/>
              </w:rPr>
              <w:t>library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"ggplot2"</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8000FF"/>
                <w:sz w:val="20"/>
                <w:szCs w:val="20"/>
              </w:rPr>
              <w:t>library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"pROC"</w:t>
            </w:r>
            <w:r w:rsidRPr="002B7811">
              <w:rPr>
                <w:rFonts w:ascii="Courier New" w:eastAsia="Times New Roman" w:hAnsi="Courier New" w:cs="Courier New"/>
                <w:b/>
                <w:bCs/>
                <w:noProof/>
                <w:color w:val="000080"/>
                <w:sz w:val="20"/>
                <w:szCs w:val="20"/>
              </w:rPr>
              <w:t>)</w:t>
            </w:r>
          </w:p>
          <w:p w:rsidR="002B7811" w:rsidRDefault="002B7811" w:rsidP="002B7811">
            <w:pPr>
              <w:shd w:val="clear" w:color="auto" w:fill="FFFFFF"/>
              <w:rPr>
                <w:rFonts w:ascii="Courier New" w:eastAsia="Times New Roman" w:hAnsi="Courier New" w:cs="Courier New"/>
                <w:b/>
                <w:bCs/>
                <w:noProof/>
                <w:color w:val="000080"/>
                <w:sz w:val="20"/>
                <w:szCs w:val="20"/>
              </w:rPr>
            </w:pPr>
            <w:r w:rsidRPr="002B7811">
              <w:rPr>
                <w:rFonts w:ascii="Courier New" w:eastAsia="Times New Roman" w:hAnsi="Courier New" w:cs="Courier New"/>
                <w:noProof/>
                <w:color w:val="8000FF"/>
                <w:sz w:val="20"/>
                <w:szCs w:val="20"/>
              </w:rPr>
              <w:t>library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dplyr</w:t>
            </w:r>
            <w:r w:rsidRPr="002B7811">
              <w:rPr>
                <w:rFonts w:ascii="Courier New" w:eastAsia="Times New Roman" w:hAnsi="Courier New" w:cs="Courier New"/>
                <w:b/>
                <w:bCs/>
                <w:noProof/>
                <w:color w:val="000080"/>
                <w:sz w:val="20"/>
                <w:szCs w:val="20"/>
              </w:rPr>
              <w:t>)</w:t>
            </w:r>
          </w:p>
          <w:p w:rsidR="001C1D7F" w:rsidRDefault="001C1D7F" w:rsidP="002B7811">
            <w:pPr>
              <w:shd w:val="clear" w:color="auto" w:fill="FFFFFF"/>
              <w:rPr>
                <w:rFonts w:ascii="Courier New" w:eastAsia="Times New Roman" w:hAnsi="Courier New" w:cs="Courier New"/>
                <w:b/>
                <w:bCs/>
                <w:noProof/>
                <w:color w:val="000080"/>
                <w:sz w:val="20"/>
                <w:szCs w:val="20"/>
              </w:rPr>
            </w:pP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noProof/>
                <w:color w:val="000000"/>
                <w:sz w:val="20"/>
                <w:szCs w:val="20"/>
              </w:rPr>
              <w:t>predict_score</w:t>
            </w:r>
            <w:r w:rsidRPr="001C1D7F">
              <w:rPr>
                <w:rFonts w:ascii="Courier New" w:eastAsia="Times New Roman" w:hAnsi="Courier New" w:cs="Courier New"/>
                <w:b/>
                <w:bCs/>
                <w:noProof/>
                <w:color w:val="000080"/>
                <w:sz w:val="20"/>
                <w:szCs w:val="20"/>
              </w:rPr>
              <w:t>&lt;-</w:t>
            </w:r>
            <w:r w:rsidRPr="001C1D7F">
              <w:rPr>
                <w:rFonts w:ascii="Courier New" w:eastAsia="Times New Roman" w:hAnsi="Courier New" w:cs="Courier New"/>
                <w:b/>
                <w:bCs/>
                <w:noProof/>
                <w:color w:val="0000FF"/>
                <w:sz w:val="20"/>
                <w:szCs w:val="20"/>
              </w:rPr>
              <w:t>function</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 xml:space="preserve">model, </w:t>
            </w:r>
            <w:r w:rsidRPr="001C1D7F">
              <w:rPr>
                <w:rFonts w:ascii="Courier New" w:eastAsia="Times New Roman" w:hAnsi="Courier New" w:cs="Courier New"/>
                <w:noProof/>
                <w:color w:val="8000FF"/>
                <w:sz w:val="20"/>
                <w:szCs w:val="20"/>
              </w:rPr>
              <w:t>sample</w:t>
            </w: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noProof/>
                <w:color w:val="000000"/>
                <w:sz w:val="20"/>
                <w:szCs w:val="20"/>
              </w:rPr>
              <w:t xml:space="preserve">  x </w:t>
            </w:r>
            <w:r w:rsidRPr="001C1D7F">
              <w:rPr>
                <w:rFonts w:ascii="Courier New" w:eastAsia="Times New Roman" w:hAnsi="Courier New" w:cs="Courier New"/>
                <w:b/>
                <w:bCs/>
                <w:noProof/>
                <w:color w:val="000080"/>
                <w:sz w:val="20"/>
                <w:szCs w:val="20"/>
              </w:rPr>
              <w:t>&lt;-</w:t>
            </w:r>
            <w:r w:rsidRPr="001C1D7F">
              <w:rPr>
                <w:rFonts w:ascii="Courier New" w:eastAsia="Times New Roman" w:hAnsi="Courier New" w:cs="Courier New"/>
                <w:noProof/>
                <w:color w:val="000000"/>
                <w:sz w:val="20"/>
                <w:szCs w:val="20"/>
              </w:rPr>
              <w:t xml:space="preserve"> calc_stats</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8000FF"/>
                <w:sz w:val="20"/>
                <w:szCs w:val="20"/>
              </w:rPr>
              <w:t>sample</w:t>
            </w: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noProof/>
                <w:color w:val="000000"/>
                <w:sz w:val="20"/>
                <w:szCs w:val="20"/>
              </w:rPr>
              <w:t xml:space="preserve">  pred </w:t>
            </w:r>
            <w:r w:rsidRPr="001C1D7F">
              <w:rPr>
                <w:rFonts w:ascii="Courier New" w:eastAsia="Times New Roman" w:hAnsi="Courier New" w:cs="Courier New"/>
                <w:b/>
                <w:bCs/>
                <w:noProof/>
                <w:color w:val="000080"/>
                <w:sz w:val="20"/>
                <w:szCs w:val="20"/>
              </w:rPr>
              <w:t>&lt;-</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8000FF"/>
                <w:sz w:val="20"/>
                <w:szCs w:val="20"/>
              </w:rPr>
              <w:t>predict</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 xml:space="preserve"> model, type </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808080"/>
                <w:sz w:val="20"/>
                <w:szCs w:val="20"/>
              </w:rPr>
              <w:t>"prob"</w:t>
            </w:r>
            <w:r w:rsidRPr="001C1D7F">
              <w:rPr>
                <w:rFonts w:ascii="Courier New" w:eastAsia="Times New Roman" w:hAnsi="Courier New" w:cs="Courier New"/>
                <w:noProof/>
                <w:color w:val="000000"/>
                <w:sz w:val="20"/>
                <w:szCs w:val="20"/>
              </w:rPr>
              <w:t xml:space="preserve">, newdata </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 xml:space="preserve"> x</w:t>
            </w: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noProof/>
                <w:color w:val="000000"/>
                <w:sz w:val="20"/>
                <w:szCs w:val="20"/>
              </w:rPr>
              <w:lastRenderedPageBreak/>
              <w:t xml:space="preserve">  </w:t>
            </w:r>
            <w:r w:rsidRPr="001C1D7F">
              <w:rPr>
                <w:rFonts w:ascii="Courier New" w:eastAsia="Times New Roman" w:hAnsi="Courier New" w:cs="Courier New"/>
                <w:noProof/>
                <w:color w:val="8000FF"/>
                <w:sz w:val="20"/>
                <w:szCs w:val="20"/>
              </w:rPr>
              <w:t>return</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pred</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class_1</w:t>
            </w: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ascii="Courier New" w:eastAsia="Times New Roman" w:hAnsi="Courier New" w:cs="Courier New"/>
                <w:noProof/>
                <w:color w:val="000000"/>
                <w:sz w:val="20"/>
                <w:szCs w:val="20"/>
              </w:rPr>
            </w:pP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noProof/>
                <w:color w:val="000000"/>
                <w:sz w:val="20"/>
                <w:szCs w:val="20"/>
              </w:rPr>
              <w:t>get_power_threshold</w:t>
            </w:r>
            <w:r w:rsidRPr="001C1D7F">
              <w:rPr>
                <w:rFonts w:ascii="Courier New" w:eastAsia="Times New Roman" w:hAnsi="Courier New" w:cs="Courier New"/>
                <w:b/>
                <w:bCs/>
                <w:noProof/>
                <w:color w:val="000080"/>
                <w:sz w:val="20"/>
                <w:szCs w:val="20"/>
              </w:rPr>
              <w:t>&lt;-</w:t>
            </w:r>
            <w:r w:rsidRPr="001C1D7F">
              <w:rPr>
                <w:rFonts w:ascii="Courier New" w:eastAsia="Times New Roman" w:hAnsi="Courier New" w:cs="Courier New"/>
                <w:b/>
                <w:bCs/>
                <w:noProof/>
                <w:color w:val="0000FF"/>
                <w:sz w:val="20"/>
                <w:szCs w:val="20"/>
              </w:rPr>
              <w:t>function</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model, alpha</w:t>
            </w: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noProof/>
                <w:color w:val="000000"/>
                <w:sz w:val="20"/>
                <w:szCs w:val="20"/>
              </w:rPr>
              <w:t xml:space="preserve">   thr </w:t>
            </w:r>
            <w:r w:rsidRPr="001C1D7F">
              <w:rPr>
                <w:rFonts w:ascii="Courier New" w:eastAsia="Times New Roman" w:hAnsi="Courier New" w:cs="Courier New"/>
                <w:b/>
                <w:bCs/>
                <w:noProof/>
                <w:color w:val="000080"/>
                <w:sz w:val="20"/>
                <w:szCs w:val="20"/>
              </w:rPr>
              <w:t>&lt;-</w:t>
            </w:r>
            <w:r w:rsidRPr="001C1D7F">
              <w:rPr>
                <w:rFonts w:ascii="Courier New" w:eastAsia="Times New Roman" w:hAnsi="Courier New" w:cs="Courier New"/>
                <w:noProof/>
                <w:color w:val="000000"/>
                <w:sz w:val="20"/>
                <w:szCs w:val="20"/>
              </w:rPr>
              <w:t xml:space="preserve"> power_thresholds_df</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power_thresholds_df</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model</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model</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 xml:space="preserve">method </w:t>
            </w:r>
            <w:r w:rsidRPr="001C1D7F">
              <w:rPr>
                <w:rFonts w:ascii="Courier New" w:eastAsia="Times New Roman" w:hAnsi="Courier New" w:cs="Courier New"/>
                <w:b/>
                <w:bCs/>
                <w:noProof/>
                <w:color w:val="000080"/>
                <w:sz w:val="20"/>
                <w:szCs w:val="20"/>
              </w:rPr>
              <w:t>&amp;</w:t>
            </w:r>
            <w:r w:rsidRPr="001C1D7F">
              <w:rPr>
                <w:rFonts w:ascii="Courier New" w:eastAsia="Times New Roman" w:hAnsi="Courier New" w:cs="Courier New"/>
                <w:noProof/>
                <w:color w:val="000000"/>
                <w:sz w:val="20"/>
                <w:szCs w:val="20"/>
              </w:rPr>
              <w:t xml:space="preserve"> power_thresholds_df</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test_set</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808080"/>
                <w:sz w:val="20"/>
                <w:szCs w:val="20"/>
              </w:rPr>
              <w:t>"dev"</w:t>
            </w:r>
            <w:r w:rsidRPr="001C1D7F">
              <w:rPr>
                <w:rFonts w:ascii="Courier New" w:eastAsia="Times New Roman" w:hAnsi="Courier New" w:cs="Courier New"/>
                <w:noProof/>
                <w:color w:val="000000"/>
                <w:sz w:val="20"/>
                <w:szCs w:val="20"/>
              </w:rPr>
              <w:t xml:space="preserve"> , </w:t>
            </w:r>
            <w:r w:rsidRPr="001C1D7F">
              <w:rPr>
                <w:rFonts w:ascii="Courier New" w:eastAsia="Times New Roman" w:hAnsi="Courier New" w:cs="Courier New"/>
                <w:noProof/>
                <w:color w:val="8000FF"/>
                <w:sz w:val="20"/>
                <w:szCs w:val="20"/>
              </w:rPr>
              <w:t>c</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8000FF"/>
                <w:sz w:val="20"/>
                <w:szCs w:val="20"/>
              </w:rPr>
              <w:t>paste</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808080"/>
                <w:sz w:val="20"/>
                <w:szCs w:val="20"/>
              </w:rPr>
              <w:t>"th_"</w:t>
            </w:r>
            <w:r w:rsidRPr="001C1D7F">
              <w:rPr>
                <w:rFonts w:ascii="Courier New" w:eastAsia="Times New Roman" w:hAnsi="Courier New" w:cs="Courier New"/>
                <w:noProof/>
                <w:color w:val="000000"/>
                <w:sz w:val="20"/>
                <w:szCs w:val="20"/>
              </w:rPr>
              <w:t xml:space="preserve">, alpha, sep </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808080"/>
                <w:sz w:val="20"/>
                <w:szCs w:val="20"/>
              </w:rPr>
              <w:t>""</w:t>
            </w: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8000FF"/>
                <w:sz w:val="20"/>
                <w:szCs w:val="20"/>
              </w:rPr>
              <w:t>return</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thr</w:t>
            </w: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ascii="Courier New" w:eastAsia="Times New Roman" w:hAnsi="Courier New" w:cs="Courier New"/>
                <w:noProof/>
                <w:color w:val="000000"/>
                <w:sz w:val="20"/>
                <w:szCs w:val="20"/>
              </w:rPr>
            </w:pP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noProof/>
                <w:color w:val="000000"/>
                <w:sz w:val="20"/>
                <w:szCs w:val="20"/>
              </w:rPr>
              <w:t>n_grid</w:t>
            </w:r>
            <w:r w:rsidRPr="001C1D7F">
              <w:rPr>
                <w:rFonts w:ascii="Courier New" w:eastAsia="Times New Roman" w:hAnsi="Courier New" w:cs="Courier New"/>
                <w:b/>
                <w:bCs/>
                <w:noProof/>
                <w:color w:val="000080"/>
                <w:sz w:val="20"/>
                <w:szCs w:val="20"/>
              </w:rPr>
              <w:t>&lt;-</w:t>
            </w:r>
            <w:r w:rsidRPr="001C1D7F">
              <w:rPr>
                <w:rFonts w:ascii="Courier New" w:eastAsia="Times New Roman" w:hAnsi="Courier New" w:cs="Courier New"/>
                <w:noProof/>
                <w:color w:val="8000FF"/>
                <w:sz w:val="20"/>
                <w:szCs w:val="20"/>
              </w:rPr>
              <w:t>c</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FF8000"/>
                <w:sz w:val="20"/>
                <w:szCs w:val="20"/>
              </w:rPr>
              <w:t>10</w:t>
            </w:r>
            <w:r w:rsidRPr="001C1D7F">
              <w:rPr>
                <w:rFonts w:ascii="Courier New" w:eastAsia="Times New Roman" w:hAnsi="Courier New" w:cs="Courier New"/>
                <w:noProof/>
                <w:color w:val="000000"/>
                <w:sz w:val="20"/>
                <w:szCs w:val="20"/>
              </w:rPr>
              <w:t>,</w:t>
            </w:r>
            <w:r>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FF8000"/>
                <w:sz w:val="20"/>
                <w:szCs w:val="20"/>
              </w:rPr>
              <w:t>30</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FF8000"/>
                <w:sz w:val="20"/>
                <w:szCs w:val="20"/>
              </w:rPr>
              <w:t>50</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FF8000"/>
                <w:sz w:val="20"/>
                <w:szCs w:val="20"/>
              </w:rPr>
              <w:t>100</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FF8000"/>
                <w:sz w:val="20"/>
                <w:szCs w:val="20"/>
              </w:rPr>
              <w:t>200</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FF8000"/>
                <w:sz w:val="20"/>
                <w:szCs w:val="20"/>
              </w:rPr>
              <w:t>500</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FF8000"/>
                <w:sz w:val="20"/>
                <w:szCs w:val="20"/>
              </w:rPr>
              <w:t>1000</w:t>
            </w: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ascii="Courier New" w:eastAsia="Times New Roman" w:hAnsi="Courier New" w:cs="Courier New"/>
                <w:noProof/>
                <w:color w:val="000000"/>
                <w:sz w:val="20"/>
                <w:szCs w:val="20"/>
              </w:rPr>
            </w:pPr>
            <w:r w:rsidRPr="001C1D7F">
              <w:rPr>
                <w:rFonts w:ascii="Courier New" w:eastAsia="Times New Roman" w:hAnsi="Courier New" w:cs="Courier New"/>
                <w:noProof/>
                <w:color w:val="000000"/>
                <w:sz w:val="20"/>
                <w:szCs w:val="20"/>
              </w:rPr>
              <w:t>alph_grid</w:t>
            </w:r>
            <w:r w:rsidRPr="001C1D7F">
              <w:rPr>
                <w:rFonts w:ascii="Courier New" w:eastAsia="Times New Roman" w:hAnsi="Courier New" w:cs="Courier New"/>
                <w:b/>
                <w:bCs/>
                <w:noProof/>
                <w:color w:val="000080"/>
                <w:sz w:val="20"/>
                <w:szCs w:val="20"/>
              </w:rPr>
              <w:t>&lt;-</w:t>
            </w:r>
            <w:r w:rsidRPr="001C1D7F">
              <w:rPr>
                <w:rFonts w:ascii="Courier New" w:eastAsia="Times New Roman" w:hAnsi="Courier New" w:cs="Courier New"/>
                <w:noProof/>
                <w:color w:val="8000FF"/>
                <w:sz w:val="20"/>
                <w:szCs w:val="20"/>
              </w:rPr>
              <w:t>c</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FF8000"/>
                <w:sz w:val="20"/>
                <w:szCs w:val="20"/>
              </w:rPr>
              <w:t>0.01</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FF8000"/>
                <w:sz w:val="20"/>
                <w:szCs w:val="20"/>
              </w:rPr>
              <w:t>0.05</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FF8000"/>
                <w:sz w:val="20"/>
                <w:szCs w:val="20"/>
              </w:rPr>
              <w:t>0.1</w:t>
            </w:r>
            <w:r w:rsidRPr="001C1D7F">
              <w:rPr>
                <w:rFonts w:ascii="Courier New" w:eastAsia="Times New Roman" w:hAnsi="Courier New" w:cs="Courier New"/>
                <w:b/>
                <w:bCs/>
                <w:noProof/>
                <w:color w:val="000080"/>
                <w:sz w:val="20"/>
                <w:szCs w:val="20"/>
              </w:rPr>
              <w:t>)</w:t>
            </w:r>
          </w:p>
          <w:p w:rsidR="001C1D7F" w:rsidRPr="001C1D7F" w:rsidRDefault="001C1D7F" w:rsidP="001C1D7F">
            <w:pPr>
              <w:shd w:val="clear" w:color="auto" w:fill="FFFFFF"/>
              <w:rPr>
                <w:rFonts w:eastAsia="Times New Roman"/>
                <w:noProof/>
              </w:rPr>
            </w:pPr>
            <w:r w:rsidRPr="001C1D7F">
              <w:rPr>
                <w:rFonts w:ascii="Courier New" w:eastAsia="Times New Roman" w:hAnsi="Courier New" w:cs="Courier New"/>
                <w:noProof/>
                <w:color w:val="000000"/>
                <w:sz w:val="20"/>
                <w:szCs w:val="20"/>
              </w:rPr>
              <w:t>test_grid</w:t>
            </w:r>
            <w:r w:rsidRPr="001C1D7F">
              <w:rPr>
                <w:rFonts w:ascii="Courier New" w:eastAsia="Times New Roman" w:hAnsi="Courier New" w:cs="Courier New"/>
                <w:b/>
                <w:bCs/>
                <w:noProof/>
                <w:color w:val="000080"/>
                <w:sz w:val="20"/>
                <w:szCs w:val="20"/>
              </w:rPr>
              <w:t>&lt;-</w:t>
            </w:r>
            <w:r w:rsidRPr="001C1D7F">
              <w:rPr>
                <w:rFonts w:ascii="Courier New" w:eastAsia="Times New Roman" w:hAnsi="Courier New" w:cs="Courier New"/>
                <w:noProof/>
                <w:color w:val="8000FF"/>
                <w:sz w:val="20"/>
                <w:szCs w:val="20"/>
              </w:rPr>
              <w:t>c</w:t>
            </w:r>
            <w:r w:rsidRPr="001C1D7F">
              <w:rPr>
                <w:rFonts w:ascii="Courier New" w:eastAsia="Times New Roman" w:hAnsi="Courier New" w:cs="Courier New"/>
                <w:b/>
                <w:bCs/>
                <w:noProof/>
                <w:color w:val="000080"/>
                <w:sz w:val="20"/>
                <w:szCs w:val="20"/>
              </w:rPr>
              <w:t>(</w:t>
            </w:r>
            <w:r w:rsidRPr="001C1D7F">
              <w:rPr>
                <w:rFonts w:ascii="Courier New" w:eastAsia="Times New Roman" w:hAnsi="Courier New" w:cs="Courier New"/>
                <w:noProof/>
                <w:color w:val="000000"/>
                <w:sz w:val="20"/>
                <w:szCs w:val="20"/>
              </w:rPr>
              <w:t xml:space="preserve">model_names, </w:t>
            </w:r>
            <w:r w:rsidRPr="001C1D7F">
              <w:rPr>
                <w:rFonts w:ascii="Courier New" w:eastAsia="Times New Roman" w:hAnsi="Courier New" w:cs="Courier New"/>
                <w:noProof/>
                <w:color w:val="808080"/>
                <w:sz w:val="20"/>
                <w:szCs w:val="20"/>
              </w:rPr>
              <w:t>"SW"</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808080"/>
                <w:sz w:val="20"/>
                <w:szCs w:val="20"/>
              </w:rPr>
              <w:t>"KS"</w:t>
            </w:r>
            <w:r w:rsidRPr="001C1D7F">
              <w:rPr>
                <w:rFonts w:ascii="Courier New" w:eastAsia="Times New Roman" w:hAnsi="Courier New" w:cs="Courier New"/>
                <w:noProof/>
                <w:color w:val="000000"/>
                <w:sz w:val="20"/>
                <w:szCs w:val="20"/>
              </w:rPr>
              <w:t>,</w:t>
            </w:r>
            <w:r w:rsidRPr="001C1D7F">
              <w:rPr>
                <w:rFonts w:ascii="Courier New" w:eastAsia="Times New Roman" w:hAnsi="Courier New" w:cs="Courier New"/>
                <w:noProof/>
                <w:color w:val="808080"/>
                <w:sz w:val="20"/>
                <w:szCs w:val="20"/>
              </w:rPr>
              <w:t>"AD"</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808080"/>
                <w:sz w:val="20"/>
                <w:szCs w:val="20"/>
              </w:rPr>
              <w:t>"CVM"</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808080"/>
                <w:sz w:val="20"/>
                <w:szCs w:val="20"/>
              </w:rPr>
              <w:t>"Lillie"</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808080"/>
                <w:sz w:val="20"/>
                <w:szCs w:val="20"/>
              </w:rPr>
              <w:t>"SF"</w:t>
            </w:r>
            <w:r w:rsidRPr="001C1D7F">
              <w:rPr>
                <w:rFonts w:ascii="Courier New" w:eastAsia="Times New Roman" w:hAnsi="Courier New" w:cs="Courier New"/>
                <w:noProof/>
                <w:color w:val="000000"/>
                <w:sz w:val="20"/>
                <w:szCs w:val="20"/>
              </w:rPr>
              <w:t xml:space="preserve">, </w:t>
            </w:r>
            <w:r w:rsidRPr="001C1D7F">
              <w:rPr>
                <w:rFonts w:ascii="Courier New" w:eastAsia="Times New Roman" w:hAnsi="Courier New" w:cs="Courier New"/>
                <w:noProof/>
                <w:color w:val="808080"/>
                <w:sz w:val="20"/>
                <w:szCs w:val="20"/>
              </w:rPr>
              <w:t>"JB"</w:t>
            </w:r>
            <w:r w:rsidRPr="001C1D7F">
              <w:rPr>
                <w:rFonts w:ascii="Courier New" w:eastAsia="Times New Roman" w:hAnsi="Courier New" w:cs="Courier New"/>
                <w:b/>
                <w:bCs/>
                <w:noProof/>
                <w:color w:val="000080"/>
                <w:sz w:val="20"/>
                <w:szCs w:val="20"/>
              </w:rPr>
              <w:t>)</w:t>
            </w:r>
          </w:p>
          <w:p w:rsidR="001C1D7F" w:rsidRPr="002B7811" w:rsidRDefault="001C1D7F"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8000"/>
                <w:sz w:val="20"/>
                <w:szCs w:val="20"/>
              </w:rPr>
              <w:t>#Function to caclulate the sensitivity, specificity, accuracy</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calc_statistics</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b/>
                <w:bCs/>
                <w:noProof/>
                <w:color w:val="0000FF"/>
                <w:sz w:val="20"/>
                <w:szCs w:val="20"/>
              </w:rPr>
              <w:t>function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actual_classes, predictions</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df</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data.frame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threshold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fp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fn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tn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sensitivity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specificity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accuracy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stringsAsFactors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FALSE</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008000"/>
                <w:sz w:val="20"/>
                <w:szCs w:val="20"/>
              </w:rPr>
              <w:t>#Create sequence of thresholds</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thresholds</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8000FF"/>
                <w:sz w:val="20"/>
                <w:szCs w:val="20"/>
              </w:rPr>
              <w:t>seq</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8000FF"/>
                <w:sz w:val="20"/>
                <w:szCs w:val="20"/>
              </w:rPr>
              <w:t>by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0.05</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for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threshold </w:t>
            </w:r>
            <w:r w:rsidRPr="002B7811">
              <w:rPr>
                <w:rFonts w:ascii="Courier New" w:eastAsia="Times New Roman" w:hAnsi="Courier New" w:cs="Courier New"/>
                <w:b/>
                <w:bCs/>
                <w:noProof/>
                <w:color w:val="0000FF"/>
                <w:sz w:val="20"/>
                <w:szCs w:val="20"/>
              </w:rPr>
              <w:t>in</w:t>
            </w:r>
            <w:r w:rsidRPr="002B7811">
              <w:rPr>
                <w:rFonts w:ascii="Courier New" w:eastAsia="Times New Roman" w:hAnsi="Courier New" w:cs="Courier New"/>
                <w:noProof/>
                <w:color w:val="000000"/>
                <w:sz w:val="20"/>
                <w:szCs w:val="20"/>
              </w:rPr>
              <w:t xml:space="preserve"> thresholds</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tp</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FF8000"/>
                <w:sz w:val="20"/>
                <w:szCs w:val="20"/>
              </w:rPr>
              <w:t>0</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fp</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FF8000"/>
                <w:sz w:val="20"/>
                <w:szCs w:val="20"/>
              </w:rPr>
              <w:t>0</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tn</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FF8000"/>
                <w:sz w:val="20"/>
                <w:szCs w:val="20"/>
              </w:rPr>
              <w:t>0</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color w:val="000000"/>
                <w:sz w:val="20"/>
                <w:szCs w:val="20"/>
              </w:rPr>
              <w:t xml:space="preserve">   </w:t>
            </w:r>
            <w:r w:rsidRPr="002B7811">
              <w:rPr>
                <w:rFonts w:ascii="Courier New" w:eastAsia="Times New Roman" w:hAnsi="Courier New" w:cs="Courier New"/>
                <w:noProof/>
                <w:color w:val="000000"/>
                <w:sz w:val="20"/>
                <w:szCs w:val="20"/>
              </w:rPr>
              <w:t xml:space="preserve"> fn</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FF8000"/>
                <w:sz w:val="20"/>
                <w:szCs w:val="20"/>
              </w:rPr>
              <w:t>0</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for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i </w:t>
            </w:r>
            <w:r w:rsidRPr="002B7811">
              <w:rPr>
                <w:rFonts w:ascii="Courier New" w:eastAsia="Times New Roman" w:hAnsi="Courier New" w:cs="Courier New"/>
                <w:b/>
                <w:bCs/>
                <w:noProof/>
                <w:color w:val="0000FF"/>
                <w:sz w:val="20"/>
                <w:szCs w:val="20"/>
              </w:rPr>
              <w:t>in</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length</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predictions</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pred</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predictions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i</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actual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actual_classes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i</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if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actual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"class_1"</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if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pred </w:t>
            </w:r>
            <w:r w:rsidRPr="002B7811">
              <w:rPr>
                <w:rFonts w:ascii="Courier New" w:eastAsia="Times New Roman" w:hAnsi="Courier New" w:cs="Courier New"/>
                <w:b/>
                <w:bCs/>
                <w:noProof/>
                <w:color w:val="000080"/>
                <w:sz w:val="20"/>
                <w:szCs w:val="20"/>
              </w:rPr>
              <w:t>&gt;=</w:t>
            </w:r>
            <w:r w:rsidRPr="002B7811">
              <w:rPr>
                <w:rFonts w:ascii="Courier New" w:eastAsia="Times New Roman" w:hAnsi="Courier New" w:cs="Courier New"/>
                <w:noProof/>
                <w:color w:val="000000"/>
                <w:sz w:val="20"/>
                <w:szCs w:val="20"/>
              </w:rPr>
              <w:t xml:space="preserve"> threshold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b/>
                <w:bCs/>
                <w:noProof/>
                <w:color w:val="0000FF"/>
                <w:sz w:val="20"/>
                <w:szCs w:val="20"/>
              </w:rPr>
              <w:t>else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fn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fn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b/>
                <w:bCs/>
                <w:noProof/>
                <w:color w:val="0000FF"/>
                <w:sz w:val="20"/>
                <w:szCs w:val="20"/>
              </w:rPr>
              <w:t>else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if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pred </w:t>
            </w:r>
            <w:r w:rsidRPr="002B7811">
              <w:rPr>
                <w:rFonts w:ascii="Courier New" w:eastAsia="Times New Roman" w:hAnsi="Courier New" w:cs="Courier New"/>
                <w:b/>
                <w:bCs/>
                <w:noProof/>
                <w:color w:val="000080"/>
                <w:sz w:val="20"/>
                <w:szCs w:val="20"/>
              </w:rPr>
              <w:t>&gt;=</w:t>
            </w:r>
            <w:r w:rsidRPr="002B7811">
              <w:rPr>
                <w:rFonts w:ascii="Courier New" w:eastAsia="Times New Roman" w:hAnsi="Courier New" w:cs="Courier New"/>
                <w:noProof/>
                <w:color w:val="000000"/>
                <w:sz w:val="20"/>
                <w:szCs w:val="20"/>
              </w:rPr>
              <w:t xml:space="preserve"> threshold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fp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fp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b/>
                <w:bCs/>
                <w:noProof/>
                <w:color w:val="0000FF"/>
                <w:sz w:val="20"/>
                <w:szCs w:val="20"/>
              </w:rPr>
              <w:t>else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tn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tn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sensitivity</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8000FF"/>
                <w:sz w:val="20"/>
                <w:szCs w:val="20"/>
              </w:rPr>
              <w:t>ifelse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tp</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fn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,tp</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tp</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fn</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specificity</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8000FF"/>
                <w:sz w:val="20"/>
                <w:szCs w:val="20"/>
              </w:rPr>
              <w:t>ifelse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fp</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,tn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fp</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accuracy</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tp</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tp</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fp</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fn</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nrow</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threshold, tp, fp, fn, tn, sensitivity, specificity, accuracy</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return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df</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calc_power_thresholds</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b/>
                <w:bCs/>
                <w:noProof/>
                <w:color w:val="0000FF"/>
                <w:sz w:val="20"/>
                <w:szCs w:val="20"/>
              </w:rPr>
              <w:t>function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statistics</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008000"/>
                <w:sz w:val="20"/>
                <w:szCs w:val="20"/>
              </w:rPr>
              <w:t>#Calculate thresholds for 0.1, 0.05, 0.01 alpha</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008000"/>
                <w:sz w:val="20"/>
                <w:szCs w:val="20"/>
              </w:rPr>
              <w:t># alpha  = fpr = 1 - Specificity =&gt; we search for Specificity 0.99, 0.95, 0.90</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008000"/>
                <w:sz w:val="20"/>
                <w:szCs w:val="20"/>
              </w:rPr>
              <w:t># power = recall = sensitivity = tpr</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thr_0.10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statistics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which.min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abs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0.90</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statistics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specificity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"threshold"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thr_0.05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statistics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which.min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abs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0.95</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statistics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specificity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"threshold"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thr_0.01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statistics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which.min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abs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0.99</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statistics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specificity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"threshold"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thresholds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list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"th_0.1"</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thr_0.10, </w:t>
            </w:r>
            <w:r w:rsidRPr="002B7811">
              <w:rPr>
                <w:rFonts w:ascii="Courier New" w:eastAsia="Times New Roman" w:hAnsi="Courier New" w:cs="Courier New"/>
                <w:noProof/>
                <w:color w:val="808080"/>
                <w:sz w:val="20"/>
                <w:szCs w:val="20"/>
              </w:rPr>
              <w:t>"th_0.05"</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thr_0.05, </w:t>
            </w:r>
            <w:r w:rsidRPr="002B7811">
              <w:rPr>
                <w:rFonts w:ascii="Courier New" w:eastAsia="Times New Roman" w:hAnsi="Courier New" w:cs="Courier New"/>
                <w:noProof/>
                <w:color w:val="808080"/>
                <w:sz w:val="20"/>
                <w:szCs w:val="20"/>
              </w:rPr>
              <w:t>"th_0.01"</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thr_0.01</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return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thresholds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run_test</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b/>
                <w:bCs/>
                <w:noProof/>
                <w:color w:val="0000FF"/>
                <w:sz w:val="20"/>
                <w:szCs w:val="20"/>
              </w:rPr>
              <w:t>function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test_set, test_set_name, model, applied_threshold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pred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predict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model,  newdata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test_set, type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"prob"</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pred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class</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apply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pred, MARGIN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FUN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function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x</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ifelse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x</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"class_1"</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&gt;=</w:t>
            </w:r>
            <w:r w:rsidRPr="002B7811">
              <w:rPr>
                <w:rFonts w:ascii="Courier New" w:eastAsia="Times New Roman" w:hAnsi="Courier New" w:cs="Courier New"/>
                <w:noProof/>
                <w:color w:val="000000"/>
                <w:sz w:val="20"/>
                <w:szCs w:val="20"/>
              </w:rPr>
              <w:t xml:space="preserve"> applied_threshold, </w:t>
            </w:r>
            <w:r w:rsidRPr="002B7811">
              <w:rPr>
                <w:rFonts w:ascii="Courier New" w:eastAsia="Times New Roman" w:hAnsi="Courier New" w:cs="Courier New"/>
                <w:noProof/>
                <w:color w:val="808080"/>
                <w:sz w:val="20"/>
                <w:szCs w:val="20"/>
              </w:rPr>
              <w:t>"class_1"</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"class_0"</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pred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class</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as.factor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pred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class</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matrix</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confusionMatrix</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pred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class</w:t>
            </w:r>
            <w:r w:rsidRPr="002B7811">
              <w:rPr>
                <w:rFonts w:ascii="Courier New" w:eastAsia="Times New Roman" w:hAnsi="Courier New" w:cs="Courier New"/>
                <w:noProof/>
                <w:color w:val="000000"/>
                <w:sz w:val="20"/>
                <w:szCs w:val="20"/>
              </w:rPr>
              <w:t>, test_set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dist_type, positive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"class_1"</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print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matrix</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008000"/>
                <w:sz w:val="20"/>
                <w:szCs w:val="20"/>
              </w:rPr>
              <w:t># Compute roc</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test.roc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roc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test_set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dist_type, pred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class_1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stats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calc_statistics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test_set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dist_type, pred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class_1</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stats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model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model</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method</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stats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test_set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test_set_name</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instance_report_df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test_set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instance_report_df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model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model</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method</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instance_report_df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test_set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test_set_name</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instance_report_df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actual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instance_report_df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dist_type</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instance_report_df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instance_report_df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names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instance_report_df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4000"/>
                <w:sz w:val="20"/>
                <w:szCs w:val="20"/>
              </w:rPr>
              <w:t>%in%</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"dist_type"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instance_report_df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predicted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pred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class</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instance_report_df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score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pred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class_1</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instance_report_df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threshold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applied_threshold</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determine_error_type</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b/>
                <w:bCs/>
                <w:noProof/>
                <w:color w:val="0000FF"/>
                <w:sz w:val="20"/>
                <w:szCs w:val="20"/>
              </w:rPr>
              <w:t>function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row</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actual_class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row</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"actual"</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predicted_class</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8000FF"/>
                <w:sz w:val="20"/>
                <w:szCs w:val="20"/>
              </w:rPr>
              <w:t>row</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"predicted"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if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actual_class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"class_1"</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if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predicted_class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"class_1"</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return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"TP"</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b/>
                <w:bCs/>
                <w:noProof/>
                <w:color w:val="0000FF"/>
                <w:sz w:val="20"/>
                <w:szCs w:val="20"/>
              </w:rPr>
              <w:t>else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return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"FN"</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b/>
                <w:bCs/>
                <w:noProof/>
                <w:color w:val="0000FF"/>
                <w:sz w:val="20"/>
                <w:szCs w:val="20"/>
              </w:rPr>
              <w:t>else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if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predicted_class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"class_1"</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return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"FP"</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lastRenderedPageBreak/>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b/>
                <w:bCs/>
                <w:noProof/>
                <w:color w:val="0000FF"/>
                <w:sz w:val="20"/>
                <w:szCs w:val="20"/>
              </w:rPr>
              <w:t>else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return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"TN"</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instance_report_df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type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apply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instance_report_df,  MARGIN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FUN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function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x</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determine_error_type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x</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return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list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stats, roc_auc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test.roc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auc, instance_report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instance_report_df</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all_summary_df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data.frame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model</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character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test_set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character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threshold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roc_auc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sensitivity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specificity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accuracy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stringsAsFactors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FALSE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all_statistics_df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data.frame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model</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character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test_set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character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threshold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fp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fn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tn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sensitivity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specificity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accuracy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stringsAsFactors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FALSE</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8000"/>
                <w:sz w:val="20"/>
                <w:szCs w:val="20"/>
              </w:rPr>
              <w:t>##### Test models</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power_thresholds_df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data.frame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model</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character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test_set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character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"th_0.1"</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"th_0.05"</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"th_0.01"</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numeric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stringsAsFactors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FALSE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power_thresholds_matrix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matrix</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ncol</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5</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b/>
                <w:bCs/>
                <w:noProof/>
                <w:color w:val="0000FF"/>
                <w:sz w:val="20"/>
                <w:szCs w:val="20"/>
              </w:rPr>
              <w:t>for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model </w:t>
            </w:r>
            <w:r w:rsidRPr="002B7811">
              <w:rPr>
                <w:rFonts w:ascii="Courier New" w:eastAsia="Times New Roman" w:hAnsi="Courier New" w:cs="Courier New"/>
                <w:b/>
                <w:bCs/>
                <w:noProof/>
                <w:color w:val="0000FF"/>
                <w:sz w:val="20"/>
                <w:szCs w:val="20"/>
              </w:rPr>
              <w:t>in</w:t>
            </w:r>
            <w:r w:rsidRPr="002B7811">
              <w:rPr>
                <w:rFonts w:ascii="Courier New" w:eastAsia="Times New Roman" w:hAnsi="Courier New" w:cs="Courier New"/>
                <w:noProof/>
                <w:color w:val="000000"/>
                <w:sz w:val="20"/>
                <w:szCs w:val="20"/>
              </w:rPr>
              <w:t xml:space="preserve"> model_list</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model_name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model</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method</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print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paste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"Calculating quality on model"</w:t>
            </w:r>
            <w:r w:rsidRPr="002B7811">
              <w:rPr>
                <w:rFonts w:ascii="Courier New" w:eastAsia="Times New Roman" w:hAnsi="Courier New" w:cs="Courier New"/>
                <w:noProof/>
                <w:color w:val="000000"/>
                <w:sz w:val="20"/>
                <w:szCs w:val="20"/>
              </w:rPr>
              <w:t xml:space="preserve">, model_name, sep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008000"/>
                <w:sz w:val="20"/>
                <w:szCs w:val="20"/>
              </w:rPr>
              <w:t>#Retrieve best threshold based on dev set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predDev_prob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predict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model,  newdata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dev_set, type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"prob"</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dev.roc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roc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dev_set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dist_type, predDev_prob</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class_1</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applied_threshold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coords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dev.roc, </w:t>
            </w:r>
            <w:r w:rsidRPr="002B7811">
              <w:rPr>
                <w:rFonts w:ascii="Courier New" w:eastAsia="Times New Roman" w:hAnsi="Courier New" w:cs="Courier New"/>
                <w:noProof/>
                <w:color w:val="808080"/>
                <w:sz w:val="20"/>
                <w:szCs w:val="20"/>
              </w:rPr>
              <w:t>"best"</w:t>
            </w:r>
            <w:r w:rsidRPr="002B7811">
              <w:rPr>
                <w:rFonts w:ascii="Courier New" w:eastAsia="Times New Roman" w:hAnsi="Courier New" w:cs="Courier New"/>
                <w:noProof/>
                <w:color w:val="000000"/>
                <w:sz w:val="20"/>
                <w:szCs w:val="20"/>
              </w:rPr>
              <w:t xml:space="preserve">, ret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"threshold"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threshold</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print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paste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"Best threshold "</w:t>
            </w:r>
            <w:r w:rsidRPr="002B7811">
              <w:rPr>
                <w:rFonts w:ascii="Courier New" w:eastAsia="Times New Roman" w:hAnsi="Courier New" w:cs="Courier New"/>
                <w:noProof/>
                <w:color w:val="000000"/>
                <w:sz w:val="20"/>
                <w:szCs w:val="20"/>
              </w:rPr>
              <w:t>, applied_threshold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008000"/>
                <w:sz w:val="20"/>
                <w:szCs w:val="20"/>
              </w:rPr>
              <w:t>#Calculate quality on dev, test, unseen data</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sets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list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"dev"</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dev_set, </w:t>
            </w:r>
            <w:r w:rsidRPr="002B7811">
              <w:rPr>
                <w:rFonts w:ascii="Courier New" w:eastAsia="Times New Roman" w:hAnsi="Courier New" w:cs="Courier New"/>
                <w:noProof/>
                <w:color w:val="808080"/>
                <w:sz w:val="20"/>
                <w:szCs w:val="20"/>
              </w:rPr>
              <w:t>"test"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test_set, </w:t>
            </w:r>
            <w:r w:rsidRPr="002B7811">
              <w:rPr>
                <w:rFonts w:ascii="Courier New" w:eastAsia="Times New Roman" w:hAnsi="Courier New" w:cs="Courier New"/>
                <w:noProof/>
                <w:color w:val="808080"/>
                <w:sz w:val="20"/>
                <w:szCs w:val="20"/>
              </w:rPr>
              <w:t>"unseen"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unseen_set</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FF"/>
                <w:sz w:val="20"/>
                <w:szCs w:val="20"/>
              </w:rPr>
              <w:t>for</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set_name </w:t>
            </w:r>
            <w:r w:rsidRPr="002B7811">
              <w:rPr>
                <w:rFonts w:ascii="Courier New" w:eastAsia="Times New Roman" w:hAnsi="Courier New" w:cs="Courier New"/>
                <w:b/>
                <w:bCs/>
                <w:noProof/>
                <w:color w:val="0000FF"/>
                <w:sz w:val="20"/>
                <w:szCs w:val="20"/>
              </w:rPr>
              <w:t>in</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names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sets</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print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paste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"Calculating quality on"</w:t>
            </w:r>
            <w:r w:rsidRPr="002B7811">
              <w:rPr>
                <w:rFonts w:ascii="Courier New" w:eastAsia="Times New Roman" w:hAnsi="Courier New" w:cs="Courier New"/>
                <w:noProof/>
                <w:color w:val="000000"/>
                <w:sz w:val="20"/>
                <w:szCs w:val="20"/>
              </w:rPr>
              <w:t xml:space="preserve">, set_name, </w:t>
            </w:r>
            <w:r w:rsidRPr="002B7811">
              <w:rPr>
                <w:rFonts w:ascii="Courier New" w:eastAsia="Times New Roman" w:hAnsi="Courier New" w:cs="Courier New"/>
                <w:noProof/>
                <w:color w:val="808080"/>
                <w:sz w:val="20"/>
                <w:szCs w:val="20"/>
              </w:rPr>
              <w:t>"set"</w:t>
            </w:r>
            <w:r w:rsidRPr="002B7811">
              <w:rPr>
                <w:rFonts w:ascii="Courier New" w:eastAsia="Times New Roman" w:hAnsi="Courier New" w:cs="Courier New"/>
                <w:noProof/>
                <w:color w:val="000000"/>
                <w:sz w:val="20"/>
                <w:szCs w:val="20"/>
              </w:rPr>
              <w:t xml:space="preserve">, sep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set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sets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set_name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008000"/>
                <w:sz w:val="20"/>
                <w:szCs w:val="20"/>
              </w:rPr>
              <w:t>#Run test and get back statistics</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stats_and_roc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run_test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set, set_name, model, applied_threshold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all_statistics_df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rbind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all_statistics_df, stats_and_roc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stats</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instance_report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stats_and_roc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instance_report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write.csv</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x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instance_report, </w:t>
            </w:r>
            <w:r w:rsidRPr="002B7811">
              <w:rPr>
                <w:rFonts w:ascii="Courier New" w:eastAsia="Times New Roman" w:hAnsi="Courier New" w:cs="Courier New"/>
                <w:noProof/>
                <w:color w:val="8000FF"/>
                <w:sz w:val="20"/>
                <w:szCs w:val="20"/>
              </w:rPr>
              <w:t>file</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paste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stats_dir, </w:t>
            </w:r>
            <w:r w:rsidRPr="002B7811">
              <w:rPr>
                <w:rFonts w:ascii="Courier New" w:eastAsia="Times New Roman" w:hAnsi="Courier New" w:cs="Courier New"/>
                <w:noProof/>
                <w:color w:val="808080"/>
                <w:sz w:val="20"/>
                <w:szCs w:val="20"/>
              </w:rPr>
              <w:t>"/instance_report-"</w:t>
            </w:r>
            <w:r w:rsidRPr="002B7811">
              <w:rPr>
                <w:rFonts w:ascii="Courier New" w:eastAsia="Times New Roman" w:hAnsi="Courier New" w:cs="Courier New"/>
                <w:noProof/>
                <w:color w:val="000000"/>
                <w:sz w:val="20"/>
                <w:szCs w:val="20"/>
              </w:rPr>
              <w:t xml:space="preserve">, model_name, </w:t>
            </w:r>
            <w:r w:rsidRPr="002B7811">
              <w:rPr>
                <w:rFonts w:ascii="Courier New" w:eastAsia="Times New Roman" w:hAnsi="Courier New" w:cs="Courier New"/>
                <w:noProof/>
                <w:color w:val="808080"/>
                <w:sz w:val="20"/>
                <w:szCs w:val="20"/>
              </w:rPr>
              <w:t>"-"</w:t>
            </w:r>
            <w:r w:rsidRPr="002B7811">
              <w:rPr>
                <w:rFonts w:ascii="Courier New" w:eastAsia="Times New Roman" w:hAnsi="Courier New" w:cs="Courier New"/>
                <w:noProof/>
                <w:color w:val="000000"/>
                <w:sz w:val="20"/>
                <w:szCs w:val="20"/>
              </w:rPr>
              <w:t xml:space="preserve">, set_name, </w:t>
            </w:r>
            <w:r w:rsidRPr="002B7811">
              <w:rPr>
                <w:rFonts w:ascii="Courier New" w:eastAsia="Times New Roman" w:hAnsi="Courier New" w:cs="Courier New"/>
                <w:noProof/>
                <w:color w:val="808080"/>
                <w:sz w:val="20"/>
                <w:szCs w:val="20"/>
              </w:rPr>
              <w:t>".csv"</w:t>
            </w:r>
            <w:r w:rsidRPr="002B7811">
              <w:rPr>
                <w:rFonts w:ascii="Courier New" w:eastAsia="Times New Roman" w:hAnsi="Courier New" w:cs="Courier New"/>
                <w:noProof/>
                <w:color w:val="000000"/>
                <w:sz w:val="20"/>
                <w:szCs w:val="20"/>
              </w:rPr>
              <w:t xml:space="preserve">, sep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008000"/>
                <w:sz w:val="20"/>
                <w:szCs w:val="20"/>
              </w:rPr>
              <w:t>#Calculate thresholds on severals alpha</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power_thresholds</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calc_power_thresholds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stats_and_roc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stats</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power_thresholds_df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rbind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power_thresholds_df, data.frame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model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model_name, test_set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set_name, </w:t>
            </w:r>
            <w:r w:rsidRPr="002B7811">
              <w:rPr>
                <w:rFonts w:ascii="Courier New" w:eastAsia="Times New Roman" w:hAnsi="Courier New" w:cs="Courier New"/>
                <w:noProof/>
                <w:color w:val="808080"/>
                <w:sz w:val="20"/>
                <w:szCs w:val="20"/>
              </w:rPr>
              <w:t>"th_0.1"</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power_thresholds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th_0.1, </w:t>
            </w:r>
            <w:r w:rsidRPr="002B7811">
              <w:rPr>
                <w:rFonts w:ascii="Courier New" w:eastAsia="Times New Roman" w:hAnsi="Courier New" w:cs="Courier New"/>
                <w:noProof/>
                <w:color w:val="808080"/>
                <w:sz w:val="20"/>
                <w:szCs w:val="20"/>
              </w:rPr>
              <w:t>"th_0.05"</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power_thresholds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th_0.05, </w:t>
            </w:r>
            <w:r w:rsidRPr="002B7811">
              <w:rPr>
                <w:rFonts w:ascii="Courier New" w:eastAsia="Times New Roman" w:hAnsi="Courier New" w:cs="Courier New"/>
                <w:noProof/>
                <w:color w:val="808080"/>
                <w:sz w:val="20"/>
                <w:szCs w:val="20"/>
              </w:rPr>
              <w:t>"th_0.01"</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power_thresholds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th_0.01</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lastRenderedPageBreak/>
              <w:t xml:space="preserve">    </w:t>
            </w:r>
            <w:r w:rsidRPr="002B7811">
              <w:rPr>
                <w:rFonts w:ascii="Courier New" w:eastAsia="Times New Roman" w:hAnsi="Courier New" w:cs="Courier New"/>
                <w:noProof/>
                <w:color w:val="008000"/>
                <w:sz w:val="20"/>
                <w:szCs w:val="20"/>
              </w:rPr>
              <w:t xml:space="preserve">#Calculate quality on applied threshold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stat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stats_and_roc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which.min</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abs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applied_threshold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stats_and_roc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threshold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all_summary_df </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rbind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all_summary_df, data.frame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model</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model_name, test_set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set_name, threshold</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applied_threshold, roc_auc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stats_and_roc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roc_auc, sensitivity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sensitivity, specificity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specificity, accuracy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stat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accuracy</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dev_stats</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all_statistics_df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all_statistics_df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test_set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"dev"</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ggplot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dev_stats, aes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specificity, sensitivity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geom_path</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color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model</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scale_x_reverse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expand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scale_y_continuous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expand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geom_abline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intercept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slope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linetype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"dashed"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ggtitle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paste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"ROC of dev 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theme_bw</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test_stats</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all_statistics_df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all_statistics_df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test_set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"test"</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ggplot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test_stats, aes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specificity, sensitivity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geom_path</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color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model</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scale_x_reverse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expand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scale_y_continuous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expand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geom_abline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intercept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slope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linetype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"dashed"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ggtitle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paste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"ROC of test 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theme_bw</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unseen_stats</w:t>
            </w:r>
            <w:r w:rsidRPr="002B7811">
              <w:rPr>
                <w:rFonts w:ascii="Courier New" w:eastAsia="Times New Roman" w:hAnsi="Courier New" w:cs="Courier New"/>
                <w:b/>
                <w:bCs/>
                <w:noProof/>
                <w:color w:val="000080"/>
                <w:sz w:val="20"/>
                <w:szCs w:val="20"/>
              </w:rPr>
              <w:t>&lt;-</w:t>
            </w:r>
            <w:r w:rsidRPr="002B7811">
              <w:rPr>
                <w:rFonts w:ascii="Courier New" w:eastAsia="Times New Roman" w:hAnsi="Courier New" w:cs="Courier New"/>
                <w:noProof/>
                <w:color w:val="000000"/>
                <w:sz w:val="20"/>
                <w:szCs w:val="20"/>
              </w:rPr>
              <w:t xml:space="preserve"> all_statistics_df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all_statistics_df</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test_set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"unseen"</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ggplot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unseen_stats, aes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specificity, sensitivity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geom_path</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color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model</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scale_x_reverse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expand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scale_y_continuous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expand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geom_abline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intercept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slope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linetype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"dashed"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ggtitle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00FF"/>
                <w:sz w:val="20"/>
                <w:szCs w:val="20"/>
              </w:rPr>
              <w:t>paste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808080"/>
                <w:sz w:val="20"/>
                <w:szCs w:val="20"/>
              </w:rPr>
              <w:t>"ROC of unseen data"</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theme_bw</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8000FF"/>
                <w:sz w:val="20"/>
                <w:szCs w:val="20"/>
              </w:rPr>
              <w:t>print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power_thresholds_df</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8000FF"/>
                <w:sz w:val="20"/>
                <w:szCs w:val="20"/>
              </w:rPr>
              <w:t>print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all_summary_df</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8000FF"/>
                <w:sz w:val="20"/>
                <w:szCs w:val="20"/>
              </w:rPr>
              <w:t>print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all_statistics_df</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ggplot</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dev_stats, aes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threshold, accuracy</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geom_path</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aes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color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model</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scale_x_reverse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expand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scale_y_continuous</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expand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00FF"/>
                <w:sz w:val="20"/>
                <w:szCs w:val="20"/>
              </w:rPr>
              <w:t>c</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noProof/>
                <w:color w:val="000000"/>
                <w:sz w:val="20"/>
                <w:szCs w:val="20"/>
              </w:rPr>
              <w:t>,</w:t>
            </w:r>
            <w:r w:rsidRPr="002B7811">
              <w:rPr>
                <w:rFonts w:ascii="Courier New" w:eastAsia="Times New Roman" w:hAnsi="Courier New" w:cs="Courier New"/>
                <w:noProof/>
                <w:color w:val="FF8000"/>
                <w:sz w:val="20"/>
                <w:szCs w:val="20"/>
              </w:rPr>
              <w:t>0</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geom_abline</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intercept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slope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FF8000"/>
                <w:sz w:val="20"/>
                <w:szCs w:val="20"/>
              </w:rPr>
              <w:t>1</w:t>
            </w:r>
            <w:r w:rsidRPr="002B7811">
              <w:rPr>
                <w:rFonts w:ascii="Courier New" w:eastAsia="Times New Roman" w:hAnsi="Courier New" w:cs="Courier New"/>
                <w:noProof/>
                <w:color w:val="000000"/>
                <w:sz w:val="20"/>
                <w:szCs w:val="20"/>
              </w:rPr>
              <w:t xml:space="preserve">, linetype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noProof/>
                <w:color w:val="808080"/>
                <w:sz w:val="20"/>
                <w:szCs w:val="20"/>
              </w:rPr>
              <w:t>"dashed"</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 xml:space="preserve">    theme_bw</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write.csv</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x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power_thresholds_df, </w:t>
            </w:r>
            <w:r w:rsidRPr="002B7811">
              <w:rPr>
                <w:rFonts w:ascii="Courier New" w:eastAsia="Times New Roman" w:hAnsi="Courier New" w:cs="Courier New"/>
                <w:noProof/>
                <w:color w:val="8000FF"/>
                <w:sz w:val="20"/>
                <w:szCs w:val="20"/>
              </w:rPr>
              <w:t>file</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power_thresholds_file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write.csv</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x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all_summary_df, </w:t>
            </w:r>
            <w:r w:rsidRPr="002B7811">
              <w:rPr>
                <w:rFonts w:ascii="Courier New" w:eastAsia="Times New Roman" w:hAnsi="Courier New" w:cs="Courier New"/>
                <w:noProof/>
                <w:color w:val="8000FF"/>
                <w:sz w:val="20"/>
                <w:szCs w:val="20"/>
              </w:rPr>
              <w:t>file</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summary_stats_file</w:t>
            </w:r>
            <w:r w:rsidRPr="002B7811">
              <w:rPr>
                <w:rFonts w:ascii="Courier New" w:eastAsia="Times New Roman" w:hAnsi="Courier New" w:cs="Courier New"/>
                <w:b/>
                <w:bCs/>
                <w:noProof/>
                <w:color w:val="000080"/>
                <w:sz w:val="20"/>
                <w:szCs w:val="20"/>
              </w:rPr>
              <w:t>)</w:t>
            </w:r>
          </w:p>
          <w:p w:rsidR="002B7811" w:rsidRPr="002B7811" w:rsidRDefault="002B7811" w:rsidP="002B7811">
            <w:pPr>
              <w:shd w:val="clear" w:color="auto" w:fill="FFFFFF"/>
              <w:rPr>
                <w:rFonts w:ascii="Courier New" w:eastAsia="Times New Roman" w:hAnsi="Courier New" w:cs="Courier New"/>
                <w:noProof/>
                <w:color w:val="000000"/>
                <w:sz w:val="20"/>
                <w:szCs w:val="20"/>
              </w:rPr>
            </w:pPr>
            <w:r w:rsidRPr="002B7811">
              <w:rPr>
                <w:rFonts w:ascii="Courier New" w:eastAsia="Times New Roman" w:hAnsi="Courier New" w:cs="Courier New"/>
                <w:noProof/>
                <w:color w:val="000000"/>
                <w:sz w:val="20"/>
                <w:szCs w:val="20"/>
              </w:rPr>
              <w:t>write.csv</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x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all_statistics_df, </w:t>
            </w:r>
            <w:r w:rsidRPr="002B7811">
              <w:rPr>
                <w:rFonts w:ascii="Courier New" w:eastAsia="Times New Roman" w:hAnsi="Courier New" w:cs="Courier New"/>
                <w:noProof/>
                <w:color w:val="8000FF"/>
                <w:sz w:val="20"/>
                <w:szCs w:val="20"/>
              </w:rPr>
              <w:t>file</w:t>
            </w:r>
            <w:r w:rsidRPr="002B7811">
              <w:rPr>
                <w:rFonts w:ascii="Courier New" w:eastAsia="Times New Roman" w:hAnsi="Courier New" w:cs="Courier New"/>
                <w:noProof/>
                <w:color w:val="000000"/>
                <w:sz w:val="20"/>
                <w:szCs w:val="20"/>
              </w:rPr>
              <w:t xml:space="preserve"> </w:t>
            </w:r>
            <w:r w:rsidRPr="002B7811">
              <w:rPr>
                <w:rFonts w:ascii="Courier New" w:eastAsia="Times New Roman" w:hAnsi="Courier New" w:cs="Courier New"/>
                <w:b/>
                <w:bCs/>
                <w:noProof/>
                <w:color w:val="000080"/>
                <w:sz w:val="20"/>
                <w:szCs w:val="20"/>
              </w:rPr>
              <w:t>=</w:t>
            </w:r>
            <w:r w:rsidRPr="002B7811">
              <w:rPr>
                <w:rFonts w:ascii="Courier New" w:eastAsia="Times New Roman" w:hAnsi="Courier New" w:cs="Courier New"/>
                <w:noProof/>
                <w:color w:val="000000"/>
                <w:sz w:val="20"/>
                <w:szCs w:val="20"/>
              </w:rPr>
              <w:t xml:space="preserve"> stats_file</w:t>
            </w:r>
            <w:r w:rsidRPr="002B7811">
              <w:rPr>
                <w:rFonts w:ascii="Courier New" w:eastAsia="Times New Roman" w:hAnsi="Courier New" w:cs="Courier New"/>
                <w:b/>
                <w:bCs/>
                <w:noProof/>
                <w:color w:val="000080"/>
                <w:sz w:val="20"/>
                <w:szCs w:val="20"/>
              </w:rPr>
              <w:t>)</w:t>
            </w:r>
          </w:p>
          <w:p w:rsidR="002B7811" w:rsidRDefault="002B7811" w:rsidP="00D51187"/>
        </w:tc>
      </w:tr>
    </w:tbl>
    <w:p w:rsidR="00B049FB" w:rsidRDefault="00B049FB" w:rsidP="00D51187"/>
    <w:p w:rsidR="007A285C" w:rsidRDefault="007A285C" w:rsidP="00D51187"/>
    <w:p w:rsidR="007A285C" w:rsidRDefault="007A285C" w:rsidP="007A285C">
      <w:pPr>
        <w:pStyle w:val="Caption"/>
        <w:framePr w:wrap="around"/>
      </w:pPr>
      <w:bookmarkStart w:id="201" w:name="_Ref43570040"/>
      <w:r>
        <w:lastRenderedPageBreak/>
        <w:t xml:space="preserve">Code Snippet </w:t>
      </w:r>
      <w:r w:rsidR="004C0A73">
        <w:fldChar w:fldCharType="begin"/>
      </w:r>
      <w:r w:rsidR="004C0A73">
        <w:instrText xml:space="preserve"> SEQ Code_Snippet \* ARABIC </w:instrText>
      </w:r>
      <w:r w:rsidR="004C0A73">
        <w:fldChar w:fldCharType="separate"/>
      </w:r>
      <w:r>
        <w:rPr>
          <w:noProof/>
        </w:rPr>
        <w:t>4</w:t>
      </w:r>
      <w:r w:rsidR="004C0A73">
        <w:rPr>
          <w:noProof/>
        </w:rPr>
        <w:fldChar w:fldCharType="end"/>
      </w:r>
      <w:bookmarkEnd w:id="201"/>
      <w:r>
        <w:t>: MonteCarlo simulation code</w:t>
      </w:r>
    </w:p>
    <w:tbl>
      <w:tblPr>
        <w:tblStyle w:val="TableGrid"/>
        <w:tblW w:w="0" w:type="auto"/>
        <w:tblLook w:val="04A0" w:firstRow="1" w:lastRow="0" w:firstColumn="1" w:lastColumn="0" w:noHBand="0" w:noVBand="1"/>
      </w:tblPr>
      <w:tblGrid>
        <w:gridCol w:w="9350"/>
      </w:tblGrid>
      <w:tr w:rsidR="007A285C" w:rsidTr="007A285C">
        <w:tc>
          <w:tcPr>
            <w:tcW w:w="9350" w:type="dxa"/>
          </w:tcPr>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8000FF"/>
                <w:sz w:val="20"/>
                <w:szCs w:val="20"/>
              </w:rPr>
              <w:t>library</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MonteCarlo</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8000FF"/>
                <w:sz w:val="20"/>
                <w:szCs w:val="20"/>
              </w:rPr>
              <w:t>library</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"nortest"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008000"/>
                <w:sz w:val="20"/>
                <w:szCs w:val="20"/>
              </w:rPr>
              <w:t>#AD, cvm, lillie #https://cran.r-project.org/web/packages/nortest/nortest.pdf</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8000FF"/>
                <w:sz w:val="20"/>
                <w:szCs w:val="20"/>
              </w:rPr>
              <w:t>library</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"extraDistr"</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008000"/>
                <w:sz w:val="20"/>
                <w:szCs w:val="20"/>
              </w:rPr>
              <w:t xml:space="preserve">#rtlambda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8000FF"/>
                <w:sz w:val="20"/>
                <w:szCs w:val="20"/>
              </w:rPr>
              <w:t>library</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"truncnorm"</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008000"/>
                <w:sz w:val="20"/>
                <w:szCs w:val="20"/>
              </w:rPr>
              <w:t>#rtruncnorm</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8000FF"/>
                <w:sz w:val="20"/>
                <w:szCs w:val="20"/>
              </w:rPr>
              <w:t>library</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"tseries"</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008000"/>
                <w:sz w:val="20"/>
                <w:szCs w:val="20"/>
              </w:rPr>
              <w:t xml:space="preserve">#jarque.bera.test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8000FF"/>
                <w:sz w:val="20"/>
                <w:szCs w:val="20"/>
              </w:rPr>
              <w:t>library</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80FF"/>
                <w:sz w:val="20"/>
                <w:szCs w:val="20"/>
              </w:rPr>
              <w:t>parallel</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8000FF"/>
                <w:sz w:val="20"/>
                <w:szCs w:val="20"/>
              </w:rPr>
              <w:t>library</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MASS</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test_is_alternative</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b/>
                <w:bCs/>
                <w:noProof/>
                <w:color w:val="0000FF"/>
                <w:sz w:val="20"/>
                <w:szCs w:val="20"/>
              </w:rPr>
              <w:t>function</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model, </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noProof/>
                <w:color w:val="000000"/>
                <w:sz w:val="20"/>
                <w:szCs w:val="20"/>
              </w:rPr>
              <w:t>, alpha</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pred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predict_score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model, </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thr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get_power_threshold</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model, alpha</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return</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pred </w:t>
            </w:r>
            <w:r w:rsidRPr="007A285C">
              <w:rPr>
                <w:rFonts w:ascii="Courier New" w:eastAsia="Times New Roman" w:hAnsi="Courier New" w:cs="Courier New"/>
                <w:b/>
                <w:bCs/>
                <w:noProof/>
                <w:color w:val="000080"/>
                <w:sz w:val="20"/>
                <w:szCs w:val="20"/>
              </w:rPr>
              <w:t>&gt;</w:t>
            </w:r>
            <w:r w:rsidRPr="007A285C">
              <w:rPr>
                <w:rFonts w:ascii="Courier New" w:eastAsia="Times New Roman" w:hAnsi="Courier New" w:cs="Courier New"/>
                <w:noProof/>
                <w:color w:val="000000"/>
                <w:sz w:val="20"/>
                <w:szCs w:val="20"/>
              </w:rPr>
              <w:t xml:space="preserve"> thr</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normality_test</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b/>
                <w:bCs/>
                <w:noProof/>
                <w:color w:val="0000FF"/>
                <w:sz w:val="20"/>
                <w:szCs w:val="20"/>
              </w:rPr>
              <w:t>function</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n, </w:t>
            </w:r>
            <w:r w:rsidRPr="007A285C">
              <w:rPr>
                <w:rFonts w:ascii="Courier New" w:eastAsia="Times New Roman" w:hAnsi="Courier New" w:cs="Courier New"/>
                <w:noProof/>
                <w:color w:val="8000FF"/>
                <w:sz w:val="20"/>
                <w:szCs w:val="20"/>
              </w:rPr>
              <w:t>dist</w:t>
            </w:r>
            <w:r w:rsidRPr="007A285C">
              <w:rPr>
                <w:rFonts w:ascii="Courier New" w:eastAsia="Times New Roman" w:hAnsi="Courier New" w:cs="Courier New"/>
                <w:noProof/>
                <w:color w:val="000000"/>
                <w:sz w:val="20"/>
                <w:szCs w:val="20"/>
              </w:rPr>
              <w:t xml:space="preserve">, test, alpha, </w:t>
            </w:r>
            <w:r w:rsidRPr="007A285C">
              <w:rPr>
                <w:rFonts w:ascii="Courier New" w:eastAsia="Times New Roman" w:hAnsi="Courier New" w:cs="Courier New"/>
                <w:noProof/>
                <w:color w:val="8000FF"/>
                <w:sz w:val="20"/>
                <w:szCs w:val="20"/>
              </w:rPr>
              <w:t>family</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create_alternative_sample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dist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dist</w:t>
            </w:r>
            <w:r w:rsidRPr="007A285C">
              <w:rPr>
                <w:rFonts w:ascii="Courier New" w:eastAsia="Times New Roman" w:hAnsi="Courier New" w:cs="Courier New"/>
                <w:noProof/>
                <w:color w:val="000000"/>
                <w:sz w:val="20"/>
                <w:szCs w:val="20"/>
              </w:rPr>
              <w:t xml:space="preserve">, size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n</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FF"/>
                <w:sz w:val="20"/>
                <w:szCs w:val="20"/>
              </w:rPr>
              <w:t>if</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test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"SW"</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008000"/>
                <w:sz w:val="20"/>
                <w:szCs w:val="20"/>
              </w:rPr>
              <w:t>#Shapiro</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test_result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shapiro.test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decision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test_result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p.value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alpha</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b/>
                <w:bCs/>
                <w:noProof/>
                <w:color w:val="0000FF"/>
                <w:sz w:val="20"/>
                <w:szCs w:val="20"/>
              </w:rPr>
              <w:t>else</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FF"/>
                <w:sz w:val="20"/>
                <w:szCs w:val="20"/>
              </w:rPr>
              <w:t>if</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test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"KS"</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8000"/>
                <w:sz w:val="20"/>
                <w:szCs w:val="20"/>
              </w:rPr>
              <w:t>#KS</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test_result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ks.test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"pnorm"</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mean</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mean</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sd</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sd</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decision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test_result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p.value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alpha</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b/>
                <w:bCs/>
                <w:noProof/>
                <w:color w:val="0000FF"/>
                <w:sz w:val="20"/>
                <w:szCs w:val="20"/>
              </w:rPr>
              <w:t>else</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FF"/>
                <w:sz w:val="20"/>
                <w:szCs w:val="20"/>
              </w:rPr>
              <w:t>if</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test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"AD"</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008000"/>
                <w:sz w:val="20"/>
                <w:szCs w:val="20"/>
              </w:rPr>
              <w:t>#Anderson Darling</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test_result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ad.test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decision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test_result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p.value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alpha</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b/>
                <w:bCs/>
                <w:noProof/>
                <w:color w:val="0000FF"/>
                <w:sz w:val="20"/>
                <w:szCs w:val="20"/>
              </w:rPr>
              <w:t>else</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FF"/>
                <w:sz w:val="20"/>
                <w:szCs w:val="20"/>
              </w:rPr>
              <w:t>if</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test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"CVM"</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8000"/>
                <w:sz w:val="20"/>
                <w:szCs w:val="20"/>
              </w:rPr>
              <w:t>#Cramer-von Mises Test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test_result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cvm.test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decision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test_result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p.value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alpha</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b/>
                <w:bCs/>
                <w:noProof/>
                <w:color w:val="0000FF"/>
                <w:sz w:val="20"/>
                <w:szCs w:val="20"/>
              </w:rPr>
              <w:t>else</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FF"/>
                <w:sz w:val="20"/>
                <w:szCs w:val="20"/>
              </w:rPr>
              <w:t>if</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test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"Lillie"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008000"/>
                <w:sz w:val="20"/>
                <w:szCs w:val="20"/>
              </w:rPr>
              <w:t>#Lilliefors</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test_result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lillie.test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decision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test_result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p.value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alpha</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b/>
                <w:bCs/>
                <w:noProof/>
                <w:color w:val="0000FF"/>
                <w:sz w:val="20"/>
                <w:szCs w:val="20"/>
              </w:rPr>
              <w:t>else</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FF"/>
                <w:sz w:val="20"/>
                <w:szCs w:val="20"/>
              </w:rPr>
              <w:t>if</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test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"SF"</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"Shapiro-Francia"</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test_result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sf.test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decision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test_result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p.value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alpha</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b/>
                <w:bCs/>
                <w:noProof/>
                <w:color w:val="0000FF"/>
                <w:sz w:val="20"/>
                <w:szCs w:val="20"/>
              </w:rPr>
              <w:t>else</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FF"/>
                <w:sz w:val="20"/>
                <w:szCs w:val="20"/>
              </w:rPr>
              <w:t>if</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test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"JB"</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008000"/>
                <w:sz w:val="20"/>
                <w:szCs w:val="20"/>
              </w:rPr>
              <w:t>#Jarque-Bera</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test_result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jarque.bera.test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decision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test_result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p.value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alpha</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b/>
                <w:bCs/>
                <w:noProof/>
                <w:color w:val="0000FF"/>
                <w:sz w:val="20"/>
                <w:szCs w:val="20"/>
              </w:rPr>
              <w:t>else</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FF"/>
                <w:sz w:val="20"/>
                <w:szCs w:val="20"/>
              </w:rPr>
              <w:t>if</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test </w:t>
            </w:r>
            <w:r w:rsidRPr="007A285C">
              <w:rPr>
                <w:rFonts w:ascii="Courier New" w:eastAsia="Times New Roman" w:hAnsi="Courier New" w:cs="Courier New"/>
                <w:noProof/>
                <w:color w:val="804000"/>
                <w:sz w:val="20"/>
                <w:szCs w:val="20"/>
              </w:rPr>
              <w:t>%in%</w:t>
            </w:r>
            <w:r w:rsidRPr="007A285C">
              <w:rPr>
                <w:rFonts w:ascii="Courier New" w:eastAsia="Times New Roman" w:hAnsi="Courier New" w:cs="Courier New"/>
                <w:noProof/>
                <w:color w:val="000000"/>
                <w:sz w:val="20"/>
                <w:szCs w:val="20"/>
              </w:rPr>
              <w:t xml:space="preserve"> model_names</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008000"/>
                <w:sz w:val="20"/>
                <w:szCs w:val="20"/>
              </w:rPr>
              <w:t>#Proposed tests</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decision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test_is_alternative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model_list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sample</w:t>
            </w:r>
            <w:r w:rsidRPr="007A285C">
              <w:rPr>
                <w:rFonts w:ascii="Courier New" w:eastAsia="Times New Roman" w:hAnsi="Courier New" w:cs="Courier New"/>
                <w:noProof/>
                <w:color w:val="000000"/>
                <w:sz w:val="20"/>
                <w:szCs w:val="20"/>
              </w:rPr>
              <w:t>, alpha</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FF8000"/>
                <w:sz w:val="20"/>
                <w:szCs w:val="20"/>
              </w:rPr>
              <w:t>1</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b/>
                <w:bCs/>
                <w:noProof/>
                <w:color w:val="0000FF"/>
                <w:sz w:val="20"/>
                <w:szCs w:val="20"/>
              </w:rPr>
              <w:t>else</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stop</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paste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"normality_test: Not handled test"</w:t>
            </w:r>
            <w:r w:rsidRPr="007A285C">
              <w:rPr>
                <w:rFonts w:ascii="Courier New" w:eastAsia="Times New Roman" w:hAnsi="Courier New" w:cs="Courier New"/>
                <w:noProof/>
                <w:color w:val="000000"/>
                <w:sz w:val="20"/>
                <w:szCs w:val="20"/>
              </w:rPr>
              <w:t>, test</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008000"/>
                <w:sz w:val="20"/>
                <w:szCs w:val="20"/>
              </w:rPr>
              <w:t># return result: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return</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list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"power"</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decision</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run_test</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b/>
                <w:bCs/>
                <w:noProof/>
                <w:color w:val="0000FF"/>
                <w:sz w:val="20"/>
                <w:szCs w:val="20"/>
              </w:rPr>
              <w:t>function</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family</w:t>
            </w:r>
            <w:r w:rsidRPr="007A285C">
              <w:rPr>
                <w:rFonts w:ascii="Courier New" w:eastAsia="Times New Roman" w:hAnsi="Courier New" w:cs="Courier New"/>
                <w:noProof/>
                <w:color w:val="000000"/>
                <w:sz w:val="20"/>
                <w:szCs w:val="20"/>
              </w:rPr>
              <w:t>, dists</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set.seed</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FF8000"/>
                <w:sz w:val="20"/>
                <w:szCs w:val="20"/>
              </w:rPr>
              <w:t>100</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dist_grid</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dists</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family_grid </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list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family</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lastRenderedPageBreak/>
              <w:t xml:space="preserve">  param_list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list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"n"</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n_grid, </w:t>
            </w:r>
            <w:r w:rsidRPr="007A285C">
              <w:rPr>
                <w:rFonts w:ascii="Courier New" w:eastAsia="Times New Roman" w:hAnsi="Courier New" w:cs="Courier New"/>
                <w:noProof/>
                <w:color w:val="808080"/>
                <w:sz w:val="20"/>
                <w:szCs w:val="20"/>
              </w:rPr>
              <w:t>"dist"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dist_grid, </w:t>
            </w:r>
            <w:r w:rsidRPr="007A285C">
              <w:rPr>
                <w:rFonts w:ascii="Courier New" w:eastAsia="Times New Roman" w:hAnsi="Courier New" w:cs="Courier New"/>
                <w:noProof/>
                <w:color w:val="808080"/>
                <w:sz w:val="20"/>
                <w:szCs w:val="20"/>
              </w:rPr>
              <w:t>"test"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test_grid, </w:t>
            </w:r>
            <w:r w:rsidRPr="007A285C">
              <w:rPr>
                <w:rFonts w:ascii="Courier New" w:eastAsia="Times New Roman" w:hAnsi="Courier New" w:cs="Courier New"/>
                <w:noProof/>
                <w:color w:val="808080"/>
                <w:sz w:val="20"/>
                <w:szCs w:val="20"/>
              </w:rPr>
              <w:t>"alpha"</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alph_grid, </w:t>
            </w:r>
            <w:r w:rsidRPr="007A285C">
              <w:rPr>
                <w:rFonts w:ascii="Courier New" w:eastAsia="Times New Roman" w:hAnsi="Courier New" w:cs="Courier New"/>
                <w:noProof/>
                <w:color w:val="808080"/>
                <w:sz w:val="20"/>
                <w:szCs w:val="20"/>
              </w:rPr>
              <w:t>"family"</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family_grid</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system.time</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MC_result</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MonteCarlo</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func</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normality_test, nrep</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FF8000"/>
                <w:sz w:val="20"/>
                <w:szCs w:val="20"/>
              </w:rPr>
              <w:t>1000</w:t>
            </w:r>
            <w:r w:rsidRPr="007A285C">
              <w:rPr>
                <w:rFonts w:ascii="Courier New" w:eastAsia="Times New Roman" w:hAnsi="Courier New" w:cs="Courier New"/>
                <w:noProof/>
                <w:color w:val="000000"/>
                <w:sz w:val="20"/>
                <w:szCs w:val="20"/>
              </w:rPr>
              <w:t>, param_list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param_list, ncpus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FF8000"/>
                <w:sz w:val="20"/>
                <w:szCs w:val="20"/>
              </w:rPr>
              <w:t>1</w:t>
            </w:r>
            <w:r w:rsidRPr="007A285C">
              <w:rPr>
                <w:rFonts w:ascii="Courier New" w:eastAsia="Times New Roman" w:hAnsi="Courier New" w:cs="Courier New"/>
                <w:noProof/>
                <w:color w:val="000000"/>
                <w:sz w:val="20"/>
                <w:szCs w:val="20"/>
              </w:rPr>
              <w:t xml:space="preserve">, max_grid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FF8000"/>
                <w:sz w:val="20"/>
                <w:szCs w:val="20"/>
              </w:rPr>
              <w:t>5000</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saveRDS</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MC_result, </w:t>
            </w:r>
            <w:r w:rsidRPr="007A285C">
              <w:rPr>
                <w:rFonts w:ascii="Courier New" w:eastAsia="Times New Roman" w:hAnsi="Courier New" w:cs="Courier New"/>
                <w:noProof/>
                <w:color w:val="8000FF"/>
                <w:sz w:val="20"/>
                <w:szCs w:val="20"/>
              </w:rPr>
              <w:t>paste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power_dir, </w:t>
            </w:r>
            <w:r w:rsidRPr="007A285C">
              <w:rPr>
                <w:rFonts w:ascii="Courier New" w:eastAsia="Times New Roman" w:hAnsi="Courier New" w:cs="Courier New"/>
                <w:noProof/>
                <w:color w:val="808080"/>
                <w:sz w:val="20"/>
                <w:szCs w:val="20"/>
              </w:rPr>
              <w:t>"/"</w:t>
            </w:r>
            <w:r w:rsidRPr="007A285C">
              <w:rPr>
                <w:rFonts w:ascii="Courier New" w:eastAsia="Times New Roman" w:hAnsi="Courier New" w:cs="Courier New"/>
                <w:noProof/>
                <w:color w:val="000000"/>
                <w:sz w:val="20"/>
                <w:szCs w:val="20"/>
              </w:rPr>
              <w:t>,</w:t>
            </w:r>
            <w:r w:rsidRPr="007A285C">
              <w:rPr>
                <w:rFonts w:ascii="Courier New" w:eastAsia="Times New Roman" w:hAnsi="Courier New" w:cs="Courier New"/>
                <w:noProof/>
                <w:color w:val="8000FF"/>
                <w:sz w:val="20"/>
                <w:szCs w:val="20"/>
              </w:rPr>
              <w:t>family</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".rds"</w:t>
            </w:r>
            <w:r w:rsidRPr="007A285C">
              <w:rPr>
                <w:rFonts w:ascii="Courier New" w:eastAsia="Times New Roman" w:hAnsi="Courier New" w:cs="Courier New"/>
                <w:noProof/>
                <w:color w:val="000000"/>
                <w:sz w:val="20"/>
                <w:szCs w:val="20"/>
              </w:rPr>
              <w:t xml:space="preserve">, sep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df</w:t>
            </w:r>
            <w:r w:rsidRPr="007A285C">
              <w:rPr>
                <w:rFonts w:ascii="Courier New" w:eastAsia="Times New Roman" w:hAnsi="Courier New" w:cs="Courier New"/>
                <w:b/>
                <w:bCs/>
                <w:noProof/>
                <w:color w:val="000080"/>
                <w:sz w:val="20"/>
                <w:szCs w:val="20"/>
              </w:rPr>
              <w:t>&lt;-</w:t>
            </w:r>
            <w:r w:rsidRPr="007A285C">
              <w:rPr>
                <w:rFonts w:ascii="Courier New" w:eastAsia="Times New Roman" w:hAnsi="Courier New" w:cs="Courier New"/>
                <w:noProof/>
                <w:color w:val="000000"/>
                <w:sz w:val="20"/>
                <w:szCs w:val="20"/>
              </w:rPr>
              <w:t>MakeFrame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MC_result</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write.csv</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00FF"/>
                <w:sz w:val="20"/>
                <w:szCs w:val="20"/>
              </w:rPr>
              <w:t>df</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00FF"/>
                <w:sz w:val="20"/>
                <w:szCs w:val="20"/>
              </w:rPr>
              <w:t>paste</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power_dir, </w:t>
            </w:r>
            <w:r w:rsidRPr="007A285C">
              <w:rPr>
                <w:rFonts w:ascii="Courier New" w:eastAsia="Times New Roman" w:hAnsi="Courier New" w:cs="Courier New"/>
                <w:noProof/>
                <w:color w:val="808080"/>
                <w:sz w:val="20"/>
                <w:szCs w:val="20"/>
              </w:rPr>
              <w:t>"/"</w:t>
            </w:r>
            <w:r w:rsidRPr="007A285C">
              <w:rPr>
                <w:rFonts w:ascii="Courier New" w:eastAsia="Times New Roman" w:hAnsi="Courier New" w:cs="Courier New"/>
                <w:noProof/>
                <w:color w:val="000000"/>
                <w:sz w:val="20"/>
                <w:szCs w:val="20"/>
              </w:rPr>
              <w:t>,</w:t>
            </w:r>
            <w:r w:rsidRPr="007A285C">
              <w:rPr>
                <w:rFonts w:ascii="Courier New" w:eastAsia="Times New Roman" w:hAnsi="Courier New" w:cs="Courier New"/>
                <w:noProof/>
                <w:color w:val="8000FF"/>
                <w:sz w:val="20"/>
                <w:szCs w:val="20"/>
              </w:rPr>
              <w:t>family</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".csv"</w:t>
            </w:r>
            <w:r w:rsidRPr="007A285C">
              <w:rPr>
                <w:rFonts w:ascii="Courier New" w:eastAsia="Times New Roman" w:hAnsi="Courier New" w:cs="Courier New"/>
                <w:noProof/>
                <w:color w:val="000000"/>
                <w:sz w:val="20"/>
                <w:szCs w:val="20"/>
              </w:rPr>
              <w:t xml:space="preserve">, sep </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noProof/>
                <w:color w:val="808080"/>
                <w:sz w:val="20"/>
                <w:szCs w:val="20"/>
              </w:rPr>
              <w:t>""</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 xml:space="preserve">  </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run_test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"ctn"</w:t>
            </w:r>
            <w:r w:rsidRPr="007A285C">
              <w:rPr>
                <w:rFonts w:ascii="Courier New" w:eastAsia="Times New Roman" w:hAnsi="Courier New" w:cs="Courier New"/>
                <w:noProof/>
                <w:color w:val="000000"/>
                <w:sz w:val="20"/>
                <w:szCs w:val="20"/>
              </w:rPr>
              <w:t>, dist_ctn</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run_test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"alt"</w:t>
            </w:r>
            <w:r w:rsidRPr="007A285C">
              <w:rPr>
                <w:rFonts w:ascii="Courier New" w:eastAsia="Times New Roman" w:hAnsi="Courier New" w:cs="Courier New"/>
                <w:noProof/>
                <w:color w:val="000000"/>
                <w:sz w:val="20"/>
                <w:szCs w:val="20"/>
              </w:rPr>
              <w:t>, dist_alt</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run_test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"slt"</w:t>
            </w:r>
            <w:r w:rsidRPr="007A285C">
              <w:rPr>
                <w:rFonts w:ascii="Courier New" w:eastAsia="Times New Roman" w:hAnsi="Courier New" w:cs="Courier New"/>
                <w:noProof/>
                <w:color w:val="000000"/>
                <w:sz w:val="20"/>
                <w:szCs w:val="20"/>
              </w:rPr>
              <w:t>, dist_slt</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ascii="Courier New" w:eastAsia="Times New Roman" w:hAnsi="Courier New" w:cs="Courier New"/>
                <w:noProof/>
                <w:color w:val="000000"/>
                <w:sz w:val="20"/>
                <w:szCs w:val="20"/>
              </w:rPr>
            </w:pPr>
            <w:r w:rsidRPr="007A285C">
              <w:rPr>
                <w:rFonts w:ascii="Courier New" w:eastAsia="Times New Roman" w:hAnsi="Courier New" w:cs="Courier New"/>
                <w:noProof/>
                <w:color w:val="000000"/>
                <w:sz w:val="20"/>
                <w:szCs w:val="20"/>
              </w:rPr>
              <w:t>run_test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"ast"</w:t>
            </w:r>
            <w:r w:rsidRPr="007A285C">
              <w:rPr>
                <w:rFonts w:ascii="Courier New" w:eastAsia="Times New Roman" w:hAnsi="Courier New" w:cs="Courier New"/>
                <w:noProof/>
                <w:color w:val="000000"/>
                <w:sz w:val="20"/>
                <w:szCs w:val="20"/>
              </w:rPr>
              <w:t>, dist_ast</w:t>
            </w:r>
            <w:r w:rsidRPr="007A285C">
              <w:rPr>
                <w:rFonts w:ascii="Courier New" w:eastAsia="Times New Roman" w:hAnsi="Courier New" w:cs="Courier New"/>
                <w:b/>
                <w:bCs/>
                <w:noProof/>
                <w:color w:val="000080"/>
                <w:sz w:val="20"/>
                <w:szCs w:val="20"/>
              </w:rPr>
              <w:t>)</w:t>
            </w:r>
          </w:p>
          <w:p w:rsidR="007A285C" w:rsidRPr="007A285C" w:rsidRDefault="007A285C" w:rsidP="007A285C">
            <w:pPr>
              <w:shd w:val="clear" w:color="auto" w:fill="FFFFFF"/>
              <w:rPr>
                <w:rFonts w:eastAsia="Times New Roman"/>
                <w:noProof/>
              </w:rPr>
            </w:pPr>
            <w:r w:rsidRPr="007A285C">
              <w:rPr>
                <w:rFonts w:ascii="Courier New" w:eastAsia="Times New Roman" w:hAnsi="Courier New" w:cs="Courier New"/>
                <w:noProof/>
                <w:color w:val="000000"/>
                <w:sz w:val="20"/>
                <w:szCs w:val="20"/>
              </w:rPr>
              <w:t>run_test</w:t>
            </w:r>
            <w:r w:rsidRPr="007A285C">
              <w:rPr>
                <w:rFonts w:ascii="Courier New" w:eastAsia="Times New Roman" w:hAnsi="Courier New" w:cs="Courier New"/>
                <w:b/>
                <w:bCs/>
                <w:noProof/>
                <w:color w:val="000080"/>
                <w:sz w:val="20"/>
                <w:szCs w:val="20"/>
              </w:rPr>
              <w:t>(</w:t>
            </w:r>
            <w:r w:rsidRPr="007A285C">
              <w:rPr>
                <w:rFonts w:ascii="Courier New" w:eastAsia="Times New Roman" w:hAnsi="Courier New" w:cs="Courier New"/>
                <w:noProof/>
                <w:color w:val="808080"/>
                <w:sz w:val="20"/>
                <w:szCs w:val="20"/>
              </w:rPr>
              <w:t>"sst"</w:t>
            </w:r>
            <w:r w:rsidRPr="007A285C">
              <w:rPr>
                <w:rFonts w:ascii="Courier New" w:eastAsia="Times New Roman" w:hAnsi="Courier New" w:cs="Courier New"/>
                <w:noProof/>
                <w:color w:val="000000"/>
                <w:sz w:val="20"/>
                <w:szCs w:val="20"/>
              </w:rPr>
              <w:t>, dist_sst</w:t>
            </w:r>
            <w:r w:rsidRPr="007A285C">
              <w:rPr>
                <w:rFonts w:ascii="Courier New" w:eastAsia="Times New Roman" w:hAnsi="Courier New" w:cs="Courier New"/>
                <w:b/>
                <w:bCs/>
                <w:noProof/>
                <w:color w:val="000080"/>
                <w:sz w:val="20"/>
                <w:szCs w:val="20"/>
              </w:rPr>
              <w:t>)</w:t>
            </w:r>
          </w:p>
          <w:p w:rsidR="007A285C" w:rsidRDefault="007A285C" w:rsidP="00D51187"/>
        </w:tc>
      </w:tr>
    </w:tbl>
    <w:p w:rsidR="00B049FB" w:rsidRDefault="00B049FB" w:rsidP="00D51187"/>
    <w:p w:rsidR="00B049FB" w:rsidRDefault="00B049FB"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A96BE8" w:rsidRDefault="00A96BE8" w:rsidP="00D51187"/>
    <w:p w:rsidR="00292C46" w:rsidRDefault="00571770" w:rsidP="006A7807">
      <w:pPr>
        <w:pStyle w:val="H1"/>
      </w:pPr>
      <w:bookmarkStart w:id="202" w:name="_Toc43569052"/>
      <w:r>
        <w:lastRenderedPageBreak/>
        <w:t xml:space="preserve">Appendix 2: </w:t>
      </w:r>
      <w:r w:rsidR="00B049FB">
        <w:t>Figures</w:t>
      </w:r>
      <w:bookmarkEnd w:id="202"/>
    </w:p>
    <w:p w:rsidR="002F7492" w:rsidRPr="002F7492" w:rsidRDefault="002F7492" w:rsidP="002F7492"/>
    <w:p w:rsidR="002F7492" w:rsidRDefault="002F7492" w:rsidP="00C91396">
      <w:pPr>
        <w:pStyle w:val="Caption"/>
        <w:framePr w:wrap="around"/>
      </w:pPr>
      <w:bookmarkStart w:id="203" w:name="_Ref43569680"/>
      <w:bookmarkStart w:id="204" w:name="_Toc43570538"/>
      <w:r>
        <w:t xml:space="preserve">Figure </w:t>
      </w:r>
      <w:r w:rsidR="004C0A73">
        <w:fldChar w:fldCharType="begin"/>
      </w:r>
      <w:r w:rsidR="004C0A73">
        <w:instrText xml:space="preserve"> SEQ Figure \* ARABIC </w:instrText>
      </w:r>
      <w:r w:rsidR="004C0A73">
        <w:fldChar w:fldCharType="separate"/>
      </w:r>
      <w:r w:rsidR="00525911">
        <w:rPr>
          <w:noProof/>
        </w:rPr>
        <w:t>29</w:t>
      </w:r>
      <w:r w:rsidR="004C0A73">
        <w:rPr>
          <w:noProof/>
        </w:rPr>
        <w:fldChar w:fldCharType="end"/>
      </w:r>
      <w:bookmarkEnd w:id="203"/>
      <w:r>
        <w:t xml:space="preserve"> Boxplot for size per dist_type</w:t>
      </w:r>
      <w:bookmarkEnd w:id="204"/>
    </w:p>
    <w:p w:rsidR="002F7492" w:rsidRDefault="002F7492" w:rsidP="002F7492">
      <w:pPr>
        <w:jc w:val="center"/>
      </w:pPr>
      <w:r>
        <w:rPr>
          <w:noProof/>
        </w:rPr>
        <w:drawing>
          <wp:inline distT="0" distB="0" distL="0" distR="0" wp14:anchorId="472A071B" wp14:editId="325F74D8">
            <wp:extent cx="4215384" cy="258775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xplot-siz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215384" cy="2587752"/>
                    </a:xfrm>
                    <a:prstGeom prst="rect">
                      <a:avLst/>
                    </a:prstGeom>
                  </pic:spPr>
                </pic:pic>
              </a:graphicData>
            </a:graphic>
          </wp:inline>
        </w:drawing>
      </w:r>
    </w:p>
    <w:p w:rsidR="002F7492" w:rsidRDefault="002F7492" w:rsidP="002F7492"/>
    <w:p w:rsidR="00A96BE8" w:rsidRDefault="00A96BE8" w:rsidP="002F7492"/>
    <w:p w:rsidR="002F7492" w:rsidRDefault="002F7492" w:rsidP="00C91396">
      <w:pPr>
        <w:pStyle w:val="Caption"/>
        <w:framePr w:wrap="around"/>
      </w:pPr>
      <w:bookmarkStart w:id="205" w:name="_Toc43570539"/>
      <w:r>
        <w:t xml:space="preserve">Figure </w:t>
      </w:r>
      <w:r w:rsidR="004C0A73">
        <w:fldChar w:fldCharType="begin"/>
      </w:r>
      <w:r w:rsidR="004C0A73">
        <w:instrText xml:space="preserve"> SEQ Figure \* ARABIC </w:instrText>
      </w:r>
      <w:r w:rsidR="004C0A73">
        <w:fldChar w:fldCharType="separate"/>
      </w:r>
      <w:r w:rsidR="00525911">
        <w:rPr>
          <w:noProof/>
        </w:rPr>
        <w:t>30</w:t>
      </w:r>
      <w:r w:rsidR="004C0A73">
        <w:rPr>
          <w:noProof/>
        </w:rPr>
        <w:fldChar w:fldCharType="end"/>
      </w:r>
      <w:r>
        <w:t xml:space="preserve"> </w:t>
      </w:r>
      <w:r w:rsidRPr="00B43FF7">
        <w:t xml:space="preserve">Boxplot for </w:t>
      </w:r>
      <w:r>
        <w:t xml:space="preserve">median </w:t>
      </w:r>
      <w:r w:rsidRPr="00B43FF7">
        <w:t>per dist_type</w:t>
      </w:r>
      <w:bookmarkEnd w:id="205"/>
    </w:p>
    <w:p w:rsidR="002F7492" w:rsidRDefault="002F7492" w:rsidP="002F7492">
      <w:pPr>
        <w:jc w:val="center"/>
      </w:pPr>
      <w:r>
        <w:rPr>
          <w:noProof/>
        </w:rPr>
        <w:drawing>
          <wp:inline distT="0" distB="0" distL="0" distR="0" wp14:anchorId="13125ABD" wp14:editId="422FB716">
            <wp:extent cx="4197096" cy="25786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xplot-median.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197096" cy="2578608"/>
                    </a:xfrm>
                    <a:prstGeom prst="rect">
                      <a:avLst/>
                    </a:prstGeom>
                  </pic:spPr>
                </pic:pic>
              </a:graphicData>
            </a:graphic>
          </wp:inline>
        </w:drawing>
      </w:r>
    </w:p>
    <w:p w:rsidR="006A77E1" w:rsidRDefault="006A77E1" w:rsidP="002F7492">
      <w:pPr>
        <w:jc w:val="center"/>
      </w:pPr>
    </w:p>
    <w:p w:rsidR="00A96BE8" w:rsidRDefault="00A96BE8" w:rsidP="002F7492">
      <w:pPr>
        <w:jc w:val="center"/>
      </w:pPr>
    </w:p>
    <w:p w:rsidR="00A96BE8" w:rsidRDefault="00A96BE8" w:rsidP="002F7492">
      <w:pPr>
        <w:jc w:val="center"/>
      </w:pPr>
    </w:p>
    <w:p w:rsidR="00A96BE8" w:rsidRDefault="00A96BE8" w:rsidP="002F7492">
      <w:pPr>
        <w:jc w:val="center"/>
      </w:pPr>
    </w:p>
    <w:p w:rsidR="006A77E1" w:rsidRDefault="006A77E1" w:rsidP="00C91396">
      <w:pPr>
        <w:pStyle w:val="Caption"/>
        <w:framePr w:wrap="around"/>
      </w:pPr>
      <w:bookmarkStart w:id="206" w:name="_Toc43570540"/>
      <w:r>
        <w:lastRenderedPageBreak/>
        <w:t xml:space="preserve">Figure </w:t>
      </w:r>
      <w:r w:rsidR="004C0A73">
        <w:fldChar w:fldCharType="begin"/>
      </w:r>
      <w:r w:rsidR="004C0A73">
        <w:instrText xml:space="preserve"> SEQ Figure \* ARABIC </w:instrText>
      </w:r>
      <w:r w:rsidR="004C0A73">
        <w:fldChar w:fldCharType="separate"/>
      </w:r>
      <w:r w:rsidR="00525911">
        <w:rPr>
          <w:noProof/>
        </w:rPr>
        <w:t>31</w:t>
      </w:r>
      <w:r w:rsidR="004C0A73">
        <w:rPr>
          <w:noProof/>
        </w:rPr>
        <w:fldChar w:fldCharType="end"/>
      </w:r>
      <w:r>
        <w:t xml:space="preserve"> </w:t>
      </w:r>
      <w:r w:rsidRPr="006A48FA">
        <w:t xml:space="preserve">Boxplot for </w:t>
      </w:r>
      <w:r>
        <w:t>kurtosis</w:t>
      </w:r>
      <w:r w:rsidRPr="006A48FA">
        <w:t xml:space="preserve"> per dist_type</w:t>
      </w:r>
      <w:bookmarkEnd w:id="206"/>
    </w:p>
    <w:p w:rsidR="006A77E1" w:rsidRDefault="006A77E1" w:rsidP="002F7492">
      <w:pPr>
        <w:jc w:val="center"/>
      </w:pPr>
      <w:r>
        <w:rPr>
          <w:noProof/>
        </w:rPr>
        <w:drawing>
          <wp:inline distT="0" distB="0" distL="0" distR="0" wp14:anchorId="3B8FAA33" wp14:editId="11812CE3">
            <wp:extent cx="4178808" cy="25694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xplot-kurtosis.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178808" cy="2569464"/>
                    </a:xfrm>
                    <a:prstGeom prst="rect">
                      <a:avLst/>
                    </a:prstGeom>
                  </pic:spPr>
                </pic:pic>
              </a:graphicData>
            </a:graphic>
          </wp:inline>
        </w:drawing>
      </w:r>
    </w:p>
    <w:p w:rsidR="0026532D" w:rsidRDefault="0026532D" w:rsidP="00C91396">
      <w:pPr>
        <w:pStyle w:val="Caption"/>
        <w:framePr w:wrap="around"/>
      </w:pPr>
    </w:p>
    <w:p w:rsidR="00A43571" w:rsidRPr="00A43571" w:rsidRDefault="00A43571" w:rsidP="00A43571"/>
    <w:p w:rsidR="006A77E1" w:rsidRDefault="006A77E1" w:rsidP="00C91396">
      <w:pPr>
        <w:pStyle w:val="Caption"/>
        <w:framePr w:wrap="around"/>
      </w:pPr>
      <w:bookmarkStart w:id="207" w:name="_Toc43570541"/>
      <w:r>
        <w:t xml:space="preserve">Figure </w:t>
      </w:r>
      <w:r w:rsidR="004C0A73">
        <w:fldChar w:fldCharType="begin"/>
      </w:r>
      <w:r w:rsidR="004C0A73">
        <w:instrText xml:space="preserve"> SEQ Figure \* ARABIC </w:instrText>
      </w:r>
      <w:r w:rsidR="004C0A73">
        <w:fldChar w:fldCharType="separate"/>
      </w:r>
      <w:r w:rsidR="00525911">
        <w:rPr>
          <w:noProof/>
        </w:rPr>
        <w:t>32</w:t>
      </w:r>
      <w:r w:rsidR="004C0A73">
        <w:rPr>
          <w:noProof/>
        </w:rPr>
        <w:fldChar w:fldCharType="end"/>
      </w:r>
      <w:r>
        <w:t xml:space="preserve"> </w:t>
      </w:r>
      <w:r w:rsidRPr="002F4263">
        <w:t xml:space="preserve">Boxplot for </w:t>
      </w:r>
      <w:r>
        <w:t>skewness</w:t>
      </w:r>
      <w:r w:rsidRPr="002F4263">
        <w:t xml:space="preserve"> per dist_type</w:t>
      </w:r>
      <w:bookmarkEnd w:id="207"/>
    </w:p>
    <w:p w:rsidR="006A77E1" w:rsidRPr="006A77E1" w:rsidRDefault="006A77E1" w:rsidP="006A77E1">
      <w:pPr>
        <w:jc w:val="center"/>
      </w:pPr>
      <w:r>
        <w:rPr>
          <w:noProof/>
        </w:rPr>
        <w:drawing>
          <wp:inline distT="0" distB="0" distL="0" distR="0" wp14:anchorId="23A3C972" wp14:editId="5D73F11B">
            <wp:extent cx="4178808" cy="256946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xplot-skewness.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178808" cy="2569464"/>
                    </a:xfrm>
                    <a:prstGeom prst="rect">
                      <a:avLst/>
                    </a:prstGeom>
                  </pic:spPr>
                </pic:pic>
              </a:graphicData>
            </a:graphic>
          </wp:inline>
        </w:drawing>
      </w:r>
    </w:p>
    <w:p w:rsidR="006A77E1" w:rsidRDefault="006A77E1" w:rsidP="002F7492">
      <w:pPr>
        <w:jc w:val="center"/>
      </w:pPr>
    </w:p>
    <w:p w:rsidR="00A96BE8" w:rsidRDefault="00A96BE8" w:rsidP="002F7492">
      <w:pPr>
        <w:jc w:val="center"/>
      </w:pPr>
    </w:p>
    <w:p w:rsidR="00A96BE8" w:rsidRDefault="00A96BE8" w:rsidP="002F7492">
      <w:pPr>
        <w:jc w:val="center"/>
      </w:pPr>
    </w:p>
    <w:p w:rsidR="00A96BE8" w:rsidRDefault="00A96BE8" w:rsidP="002F7492">
      <w:pPr>
        <w:jc w:val="center"/>
      </w:pPr>
    </w:p>
    <w:p w:rsidR="00A96BE8" w:rsidRDefault="00A96BE8" w:rsidP="002F7492">
      <w:pPr>
        <w:jc w:val="center"/>
      </w:pPr>
    </w:p>
    <w:p w:rsidR="00A96BE8" w:rsidRDefault="00A96BE8" w:rsidP="002F7492">
      <w:pPr>
        <w:jc w:val="center"/>
      </w:pPr>
    </w:p>
    <w:p w:rsidR="00A96BE8" w:rsidRDefault="00A96BE8" w:rsidP="002F7492">
      <w:pPr>
        <w:jc w:val="center"/>
      </w:pPr>
    </w:p>
    <w:p w:rsidR="006A77E1" w:rsidRDefault="006A77E1" w:rsidP="00C91396">
      <w:pPr>
        <w:pStyle w:val="Caption"/>
        <w:framePr w:wrap="around"/>
      </w:pPr>
      <w:bookmarkStart w:id="208" w:name="_Toc43570542"/>
      <w:r>
        <w:lastRenderedPageBreak/>
        <w:t xml:space="preserve">Figure </w:t>
      </w:r>
      <w:r w:rsidR="004C0A73">
        <w:fldChar w:fldCharType="begin"/>
      </w:r>
      <w:r w:rsidR="004C0A73">
        <w:instrText xml:space="preserve"> SEQ Figure \* ARABIC </w:instrText>
      </w:r>
      <w:r w:rsidR="004C0A73">
        <w:fldChar w:fldCharType="separate"/>
      </w:r>
      <w:r w:rsidR="00525911">
        <w:rPr>
          <w:noProof/>
        </w:rPr>
        <w:t>33</w:t>
      </w:r>
      <w:r w:rsidR="004C0A73">
        <w:rPr>
          <w:noProof/>
        </w:rPr>
        <w:fldChar w:fldCharType="end"/>
      </w:r>
      <w:r>
        <w:t xml:space="preserve"> </w:t>
      </w:r>
      <w:r w:rsidRPr="00BE1BCD">
        <w:t xml:space="preserve">Boxplot for </w:t>
      </w:r>
      <w:r>
        <w:t>sigma_1_ratio</w:t>
      </w:r>
      <w:r w:rsidRPr="00BE1BCD">
        <w:t xml:space="preserve"> per dist_type</w:t>
      </w:r>
      <w:bookmarkEnd w:id="208"/>
    </w:p>
    <w:p w:rsidR="006A77E1" w:rsidRDefault="006A77E1" w:rsidP="002F7492">
      <w:pPr>
        <w:jc w:val="center"/>
      </w:pPr>
      <w:r>
        <w:rPr>
          <w:noProof/>
        </w:rPr>
        <w:drawing>
          <wp:inline distT="0" distB="0" distL="0" distR="0" wp14:anchorId="43F578B8" wp14:editId="3B24F180">
            <wp:extent cx="4178808" cy="2569464"/>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xplot-sigma_1_ratio.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178808" cy="2569464"/>
                    </a:xfrm>
                    <a:prstGeom prst="rect">
                      <a:avLst/>
                    </a:prstGeom>
                  </pic:spPr>
                </pic:pic>
              </a:graphicData>
            </a:graphic>
          </wp:inline>
        </w:drawing>
      </w:r>
    </w:p>
    <w:p w:rsidR="006A77E1" w:rsidRDefault="006A77E1" w:rsidP="002F7492">
      <w:pPr>
        <w:jc w:val="center"/>
      </w:pPr>
    </w:p>
    <w:p w:rsidR="00A43571" w:rsidRDefault="00A43571" w:rsidP="002F7492">
      <w:pPr>
        <w:jc w:val="center"/>
      </w:pPr>
    </w:p>
    <w:p w:rsidR="006A77E1" w:rsidRDefault="006A77E1" w:rsidP="00C91396">
      <w:pPr>
        <w:pStyle w:val="Caption"/>
        <w:framePr w:wrap="around"/>
      </w:pPr>
      <w:bookmarkStart w:id="209" w:name="_Toc43570543"/>
      <w:r>
        <w:t xml:space="preserve">Figure </w:t>
      </w:r>
      <w:r w:rsidR="004C0A73">
        <w:fldChar w:fldCharType="begin"/>
      </w:r>
      <w:r w:rsidR="004C0A73">
        <w:instrText xml:space="preserve"> SEQ Figure \* ARABIC </w:instrText>
      </w:r>
      <w:r w:rsidR="004C0A73">
        <w:fldChar w:fldCharType="separate"/>
      </w:r>
      <w:r w:rsidR="00525911">
        <w:rPr>
          <w:noProof/>
        </w:rPr>
        <w:t>34</w:t>
      </w:r>
      <w:r w:rsidR="004C0A73">
        <w:rPr>
          <w:noProof/>
        </w:rPr>
        <w:fldChar w:fldCharType="end"/>
      </w:r>
      <w:r>
        <w:t xml:space="preserve"> </w:t>
      </w:r>
      <w:r w:rsidRPr="008D38E6">
        <w:t>Boxplot for sigma_</w:t>
      </w:r>
      <w:r>
        <w:t>2</w:t>
      </w:r>
      <w:r w:rsidRPr="008D38E6">
        <w:t>_ratio per dist_type</w:t>
      </w:r>
      <w:bookmarkEnd w:id="209"/>
    </w:p>
    <w:p w:rsidR="006A77E1" w:rsidRDefault="006A77E1" w:rsidP="002F7492">
      <w:pPr>
        <w:jc w:val="center"/>
      </w:pPr>
      <w:r>
        <w:rPr>
          <w:noProof/>
        </w:rPr>
        <w:drawing>
          <wp:inline distT="0" distB="0" distL="0" distR="0" wp14:anchorId="1351A05B" wp14:editId="3D818944">
            <wp:extent cx="4178808" cy="256946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plot-sigma_2_ratio.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178808" cy="2569464"/>
                    </a:xfrm>
                    <a:prstGeom prst="rect">
                      <a:avLst/>
                    </a:prstGeom>
                  </pic:spPr>
                </pic:pic>
              </a:graphicData>
            </a:graphic>
          </wp:inline>
        </w:drawing>
      </w:r>
    </w:p>
    <w:p w:rsidR="006A77E1" w:rsidRDefault="006A77E1" w:rsidP="002F7492">
      <w:pPr>
        <w:jc w:val="center"/>
      </w:pPr>
    </w:p>
    <w:p w:rsidR="00A96BE8" w:rsidRDefault="00A96BE8" w:rsidP="002F7492">
      <w:pPr>
        <w:jc w:val="center"/>
      </w:pPr>
    </w:p>
    <w:p w:rsidR="00A96BE8" w:rsidRDefault="00A96BE8" w:rsidP="002F7492">
      <w:pPr>
        <w:jc w:val="center"/>
      </w:pPr>
    </w:p>
    <w:p w:rsidR="00A96BE8" w:rsidRDefault="00A96BE8" w:rsidP="002F7492">
      <w:pPr>
        <w:jc w:val="center"/>
      </w:pPr>
    </w:p>
    <w:p w:rsidR="00A96BE8" w:rsidRDefault="00A96BE8" w:rsidP="002F7492">
      <w:pPr>
        <w:jc w:val="center"/>
      </w:pPr>
    </w:p>
    <w:p w:rsidR="00A96BE8" w:rsidRDefault="00A96BE8" w:rsidP="002F7492">
      <w:pPr>
        <w:jc w:val="center"/>
      </w:pPr>
    </w:p>
    <w:p w:rsidR="006A77E1" w:rsidRDefault="006A77E1" w:rsidP="00C91396">
      <w:pPr>
        <w:pStyle w:val="Caption"/>
        <w:framePr w:wrap="around"/>
      </w:pPr>
      <w:bookmarkStart w:id="210" w:name="_Ref43569681"/>
      <w:bookmarkStart w:id="211" w:name="_Toc43570544"/>
      <w:r>
        <w:lastRenderedPageBreak/>
        <w:t xml:space="preserve">Figure </w:t>
      </w:r>
      <w:r w:rsidR="004C0A73">
        <w:fldChar w:fldCharType="begin"/>
      </w:r>
      <w:r w:rsidR="004C0A73">
        <w:instrText xml:space="preserve"> SEQ Figure \* ARABIC </w:instrText>
      </w:r>
      <w:r w:rsidR="004C0A73">
        <w:fldChar w:fldCharType="separate"/>
      </w:r>
      <w:r w:rsidR="00525911">
        <w:rPr>
          <w:noProof/>
        </w:rPr>
        <w:t>35</w:t>
      </w:r>
      <w:r w:rsidR="004C0A73">
        <w:rPr>
          <w:noProof/>
        </w:rPr>
        <w:fldChar w:fldCharType="end"/>
      </w:r>
      <w:bookmarkEnd w:id="210"/>
      <w:r>
        <w:t xml:space="preserve"> </w:t>
      </w:r>
      <w:r w:rsidRPr="00225341">
        <w:t>Boxplot for sigma_</w:t>
      </w:r>
      <w:r>
        <w:t>3</w:t>
      </w:r>
      <w:r w:rsidRPr="00225341">
        <w:t>_ratio per dist_type</w:t>
      </w:r>
      <w:bookmarkEnd w:id="211"/>
    </w:p>
    <w:p w:rsidR="006A77E1" w:rsidRPr="006A77E1" w:rsidRDefault="006A77E1" w:rsidP="006A77E1">
      <w:pPr>
        <w:jc w:val="center"/>
      </w:pPr>
      <w:r>
        <w:rPr>
          <w:noProof/>
        </w:rPr>
        <w:drawing>
          <wp:inline distT="0" distB="0" distL="0" distR="0" wp14:anchorId="0B9E8D58" wp14:editId="5CA12E33">
            <wp:extent cx="4178808" cy="256946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xplot-sigma_3_ratio.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78808" cy="2569464"/>
                    </a:xfrm>
                    <a:prstGeom prst="rect">
                      <a:avLst/>
                    </a:prstGeom>
                  </pic:spPr>
                </pic:pic>
              </a:graphicData>
            </a:graphic>
          </wp:inline>
        </w:drawing>
      </w:r>
    </w:p>
    <w:p w:rsidR="006A77E1" w:rsidRPr="002F7492" w:rsidRDefault="006A77E1" w:rsidP="002F7492">
      <w:pPr>
        <w:jc w:val="center"/>
      </w:pPr>
    </w:p>
    <w:p w:rsidR="00957CB6" w:rsidRPr="00957CB6" w:rsidRDefault="00957CB6" w:rsidP="00957CB6"/>
    <w:p w:rsidR="00957CB6" w:rsidRDefault="00957CB6" w:rsidP="00C91396">
      <w:pPr>
        <w:pStyle w:val="Caption"/>
        <w:framePr w:wrap="around"/>
        <w:rPr>
          <w:noProof/>
        </w:rPr>
      </w:pPr>
      <w:r>
        <w:rPr>
          <w:noProof/>
        </w:rPr>
        <w:t xml:space="preserve"> </w:t>
      </w:r>
    </w:p>
    <w:p w:rsidR="00A43571" w:rsidRDefault="00A43571" w:rsidP="00A43571"/>
    <w:p w:rsidR="00A43571" w:rsidRDefault="00A43571" w:rsidP="00A43571"/>
    <w:p w:rsidR="00A43571" w:rsidRDefault="00A43571" w:rsidP="00A43571"/>
    <w:p w:rsidR="00A43571" w:rsidRDefault="00A43571" w:rsidP="00A43571"/>
    <w:p w:rsidR="00A43571" w:rsidRDefault="00A43571" w:rsidP="00A43571"/>
    <w:p w:rsidR="00A43571" w:rsidRDefault="00A43571" w:rsidP="00A43571"/>
    <w:p w:rsidR="00A43571" w:rsidRDefault="00A43571" w:rsidP="00A43571"/>
    <w:p w:rsidR="00A43571" w:rsidRDefault="00A43571" w:rsidP="00A43571"/>
    <w:p w:rsidR="00A96BE8" w:rsidRDefault="00A96BE8" w:rsidP="00A43571"/>
    <w:p w:rsidR="00A43571" w:rsidRDefault="00A43571" w:rsidP="00A43571"/>
    <w:p w:rsidR="00A43571" w:rsidRDefault="00A43571" w:rsidP="00A43571"/>
    <w:p w:rsidR="00A43571" w:rsidRDefault="00A43571" w:rsidP="00A43571"/>
    <w:p w:rsidR="00A43571" w:rsidRPr="00A43571" w:rsidRDefault="00A43571" w:rsidP="00A43571"/>
    <w:p w:rsidR="00957CB6" w:rsidRPr="00957CB6" w:rsidRDefault="00957CB6" w:rsidP="00957CB6"/>
    <w:p w:rsidR="006A24E0" w:rsidRDefault="006A24E0" w:rsidP="006A24E0"/>
    <w:p w:rsidR="006A24E0" w:rsidRDefault="006A24E0" w:rsidP="006A7807">
      <w:pPr>
        <w:pStyle w:val="H1"/>
      </w:pPr>
      <w:bookmarkStart w:id="212" w:name="_Toc43569053"/>
      <w:r>
        <w:lastRenderedPageBreak/>
        <w:t>Appendix 3: Tables</w:t>
      </w:r>
      <w:bookmarkEnd w:id="212"/>
    </w:p>
    <w:p w:rsidR="006A24E0" w:rsidRDefault="006A24E0" w:rsidP="006A24E0">
      <w:pPr>
        <w:pStyle w:val="p"/>
        <w:rPr>
          <w:rStyle w:val="pChar"/>
        </w:rPr>
      </w:pPr>
    </w:p>
    <w:p w:rsidR="006A24E0" w:rsidRDefault="006A24E0" w:rsidP="00C91396">
      <w:pPr>
        <w:pStyle w:val="Caption"/>
        <w:framePr w:wrap="around"/>
      </w:pPr>
      <w:bookmarkStart w:id="213" w:name="_Ref42201453"/>
      <w:bookmarkStart w:id="214" w:name="_Toc43570581"/>
      <w:r>
        <w:t xml:space="preserve">Table </w:t>
      </w:r>
      <w:r w:rsidR="004C0A73">
        <w:fldChar w:fldCharType="begin"/>
      </w:r>
      <w:r w:rsidR="004C0A73">
        <w:instrText xml:space="preserve"> SEQ Table \* ARABIC </w:instrText>
      </w:r>
      <w:r w:rsidR="004C0A73">
        <w:fldChar w:fldCharType="separate"/>
      </w:r>
      <w:r w:rsidR="006A3DD9">
        <w:rPr>
          <w:noProof/>
        </w:rPr>
        <w:t>14</w:t>
      </w:r>
      <w:r w:rsidR="004C0A73">
        <w:rPr>
          <w:noProof/>
        </w:rPr>
        <w:fldChar w:fldCharType="end"/>
      </w:r>
      <w:bookmarkEnd w:id="213"/>
      <w:r>
        <w:t xml:space="preserve"> Sample sizes</w:t>
      </w:r>
      <w:bookmarkEnd w:id="214"/>
    </w:p>
    <w:tbl>
      <w:tblPr>
        <w:tblW w:w="864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tblGrid>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42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65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73</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86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151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173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178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185</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212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214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215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219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246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247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257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265</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266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272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282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284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292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298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306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310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317</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330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332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338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339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360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376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382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390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394</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406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409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428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436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445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464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480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503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504</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525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543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549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552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563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568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578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580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591</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593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602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631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634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654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657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659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664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679</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693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702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718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723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744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761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762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773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775</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788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790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811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825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844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859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902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906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917</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920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933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937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943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954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959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962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963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981</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1005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1009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1010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1016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1023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1024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1028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1045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1047</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1060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1064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1077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1081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1087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1099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1106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1113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1135</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1137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1138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1157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1174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1216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1230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1231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1242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1243</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1244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1254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1256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1263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1265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1269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1275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1279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1297</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1302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1317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1323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1358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1361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1369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1376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1398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1404</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1405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1420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1440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1444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1445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1460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1470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1489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1512</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1525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1536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1565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1594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1599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1613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1621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1625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1688</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1697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1698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1703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1721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1724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1730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1738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1746</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1773</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1783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1800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1811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1815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1833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1841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1845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1847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1867</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1870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1881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1892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1895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1901</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1904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1907</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1908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1910</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1914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1924</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1929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1933</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1942</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1955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1959</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1960</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1987</w:t>
            </w:r>
          </w:p>
        </w:tc>
      </w:tr>
      <w:tr w:rsidR="006A24E0" w:rsidRPr="004E42B9" w:rsidTr="004E42B9">
        <w:trPr>
          <w:trHeight w:val="300"/>
        </w:trPr>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1995</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r w:rsidRPr="004E42B9">
              <w:rPr>
                <w:rFonts w:asciiTheme="majorBidi" w:eastAsia="Times New Roman" w:hAnsiTheme="majorBidi" w:cstheme="majorBidi"/>
                <w:color w:val="000000"/>
              </w:rPr>
              <w:t>1998</w:t>
            </w:r>
          </w:p>
        </w:tc>
        <w:tc>
          <w:tcPr>
            <w:tcW w:w="960" w:type="dxa"/>
            <w:shd w:val="clear" w:color="auto" w:fill="auto"/>
            <w:noWrap/>
            <w:vAlign w:val="bottom"/>
            <w:hideMark/>
          </w:tcPr>
          <w:p w:rsidR="006A24E0" w:rsidRPr="004E42B9" w:rsidRDefault="006A24E0" w:rsidP="00574B53">
            <w:pPr>
              <w:spacing w:after="0" w:line="240" w:lineRule="auto"/>
              <w:jc w:val="right"/>
              <w:rPr>
                <w:rFonts w:asciiTheme="majorBidi" w:eastAsia="Times New Roman" w:hAnsiTheme="majorBidi" w:cstheme="majorBidi"/>
                <w:color w:val="000000"/>
              </w:rPr>
            </w:pPr>
          </w:p>
        </w:tc>
        <w:tc>
          <w:tcPr>
            <w:tcW w:w="960" w:type="dxa"/>
            <w:shd w:val="clear" w:color="auto" w:fill="auto"/>
            <w:noWrap/>
            <w:vAlign w:val="bottom"/>
            <w:hideMark/>
          </w:tcPr>
          <w:p w:rsidR="006A24E0" w:rsidRPr="004E42B9" w:rsidRDefault="006A24E0" w:rsidP="00574B53">
            <w:pPr>
              <w:spacing w:after="0" w:line="240" w:lineRule="auto"/>
              <w:rPr>
                <w:rFonts w:asciiTheme="majorBidi" w:eastAsia="Times New Roman" w:hAnsiTheme="majorBidi" w:cstheme="majorBidi"/>
              </w:rPr>
            </w:pPr>
          </w:p>
        </w:tc>
        <w:tc>
          <w:tcPr>
            <w:tcW w:w="960" w:type="dxa"/>
            <w:shd w:val="clear" w:color="auto" w:fill="auto"/>
            <w:noWrap/>
            <w:vAlign w:val="bottom"/>
            <w:hideMark/>
          </w:tcPr>
          <w:p w:rsidR="006A24E0" w:rsidRPr="004E42B9" w:rsidRDefault="006A24E0" w:rsidP="00574B53">
            <w:pPr>
              <w:spacing w:after="0" w:line="240" w:lineRule="auto"/>
              <w:rPr>
                <w:rFonts w:asciiTheme="majorBidi" w:eastAsia="Times New Roman" w:hAnsiTheme="majorBidi" w:cstheme="majorBidi"/>
              </w:rPr>
            </w:pPr>
          </w:p>
        </w:tc>
        <w:tc>
          <w:tcPr>
            <w:tcW w:w="960" w:type="dxa"/>
            <w:shd w:val="clear" w:color="auto" w:fill="auto"/>
            <w:noWrap/>
            <w:vAlign w:val="bottom"/>
            <w:hideMark/>
          </w:tcPr>
          <w:p w:rsidR="006A24E0" w:rsidRPr="004E42B9" w:rsidRDefault="006A24E0" w:rsidP="00574B53">
            <w:pPr>
              <w:spacing w:after="0" w:line="240" w:lineRule="auto"/>
              <w:rPr>
                <w:rFonts w:asciiTheme="majorBidi" w:eastAsia="Times New Roman" w:hAnsiTheme="majorBidi" w:cstheme="majorBidi"/>
              </w:rPr>
            </w:pPr>
          </w:p>
        </w:tc>
        <w:tc>
          <w:tcPr>
            <w:tcW w:w="960" w:type="dxa"/>
            <w:shd w:val="clear" w:color="auto" w:fill="auto"/>
            <w:noWrap/>
            <w:vAlign w:val="bottom"/>
            <w:hideMark/>
          </w:tcPr>
          <w:p w:rsidR="006A24E0" w:rsidRPr="004E42B9" w:rsidRDefault="006A24E0" w:rsidP="00574B53">
            <w:pPr>
              <w:spacing w:after="0" w:line="240" w:lineRule="auto"/>
              <w:rPr>
                <w:rFonts w:asciiTheme="majorBidi" w:eastAsia="Times New Roman" w:hAnsiTheme="majorBidi" w:cstheme="majorBidi"/>
              </w:rPr>
            </w:pPr>
          </w:p>
        </w:tc>
        <w:tc>
          <w:tcPr>
            <w:tcW w:w="960" w:type="dxa"/>
            <w:shd w:val="clear" w:color="auto" w:fill="auto"/>
            <w:noWrap/>
            <w:vAlign w:val="bottom"/>
            <w:hideMark/>
          </w:tcPr>
          <w:p w:rsidR="006A24E0" w:rsidRPr="004E42B9" w:rsidRDefault="006A24E0" w:rsidP="00574B53">
            <w:pPr>
              <w:spacing w:after="0" w:line="240" w:lineRule="auto"/>
              <w:rPr>
                <w:rFonts w:asciiTheme="majorBidi" w:eastAsia="Times New Roman" w:hAnsiTheme="majorBidi" w:cstheme="majorBidi"/>
              </w:rPr>
            </w:pPr>
          </w:p>
        </w:tc>
        <w:tc>
          <w:tcPr>
            <w:tcW w:w="960" w:type="dxa"/>
            <w:shd w:val="clear" w:color="auto" w:fill="auto"/>
            <w:noWrap/>
            <w:vAlign w:val="bottom"/>
            <w:hideMark/>
          </w:tcPr>
          <w:p w:rsidR="006A24E0" w:rsidRPr="004E42B9" w:rsidRDefault="006A24E0" w:rsidP="00574B53">
            <w:pPr>
              <w:spacing w:after="0" w:line="240" w:lineRule="auto"/>
              <w:rPr>
                <w:rFonts w:asciiTheme="majorBidi" w:eastAsia="Times New Roman" w:hAnsiTheme="majorBidi" w:cstheme="majorBidi"/>
              </w:rPr>
            </w:pPr>
          </w:p>
        </w:tc>
      </w:tr>
    </w:tbl>
    <w:p w:rsidR="006A24E0" w:rsidRDefault="006A24E0" w:rsidP="006A24E0">
      <w:pPr>
        <w:pStyle w:val="p"/>
        <w:rPr>
          <w:rStyle w:val="pChar"/>
        </w:rPr>
      </w:pPr>
    </w:p>
    <w:p w:rsidR="00C249BA" w:rsidRDefault="00C249BA" w:rsidP="006A24E0">
      <w:pPr>
        <w:pStyle w:val="p"/>
        <w:rPr>
          <w:rStyle w:val="pChar"/>
        </w:rPr>
      </w:pPr>
    </w:p>
    <w:p w:rsidR="00C249BA" w:rsidRDefault="00C249BA" w:rsidP="006A24E0">
      <w:pPr>
        <w:pStyle w:val="p"/>
        <w:rPr>
          <w:rStyle w:val="pChar"/>
        </w:rPr>
      </w:pPr>
    </w:p>
    <w:p w:rsidR="00C249BA" w:rsidRDefault="00C249BA" w:rsidP="006A24E0">
      <w:pPr>
        <w:pStyle w:val="p"/>
        <w:rPr>
          <w:rStyle w:val="pChar"/>
        </w:rPr>
      </w:pPr>
    </w:p>
    <w:p w:rsidR="00C249BA" w:rsidRDefault="00C249BA" w:rsidP="006A24E0">
      <w:pPr>
        <w:pStyle w:val="p"/>
        <w:rPr>
          <w:rStyle w:val="pChar"/>
        </w:rPr>
      </w:pPr>
    </w:p>
    <w:p w:rsidR="00C249BA" w:rsidRDefault="00C249BA" w:rsidP="006A24E0">
      <w:pPr>
        <w:pStyle w:val="p"/>
        <w:rPr>
          <w:rStyle w:val="pChar"/>
        </w:rPr>
      </w:pPr>
    </w:p>
    <w:p w:rsidR="00B812EA" w:rsidRDefault="00B812EA" w:rsidP="006A24E0">
      <w:pPr>
        <w:pStyle w:val="p"/>
        <w:rPr>
          <w:rStyle w:val="pChar"/>
        </w:rPr>
      </w:pPr>
    </w:p>
    <w:p w:rsidR="00127933" w:rsidRDefault="00127933" w:rsidP="006A24E0">
      <w:pPr>
        <w:pStyle w:val="p"/>
        <w:rPr>
          <w:rStyle w:val="pChar"/>
        </w:rPr>
      </w:pPr>
    </w:p>
    <w:p w:rsidR="00B812EA" w:rsidRDefault="00B812EA" w:rsidP="00C91396">
      <w:pPr>
        <w:pStyle w:val="Caption"/>
        <w:framePr w:wrap="around"/>
      </w:pPr>
      <w:bookmarkStart w:id="215" w:name="_Ref43569693"/>
      <w:bookmarkStart w:id="216" w:name="_Toc43570582"/>
      <w:r>
        <w:lastRenderedPageBreak/>
        <w:t xml:space="preserve">Table </w:t>
      </w:r>
      <w:r w:rsidR="004C0A73">
        <w:fldChar w:fldCharType="begin"/>
      </w:r>
      <w:r w:rsidR="004C0A73">
        <w:instrText xml:space="preserve"> SEQ Table \* ARABIC </w:instrText>
      </w:r>
      <w:r w:rsidR="004C0A73">
        <w:fldChar w:fldCharType="separate"/>
      </w:r>
      <w:r w:rsidR="00FE5CAA">
        <w:rPr>
          <w:noProof/>
        </w:rPr>
        <w:t>15</w:t>
      </w:r>
      <w:r w:rsidR="004C0A73">
        <w:rPr>
          <w:noProof/>
        </w:rPr>
        <w:fldChar w:fldCharType="end"/>
      </w:r>
      <w:bookmarkEnd w:id="215"/>
      <w:r>
        <w:t>: FN instances with lowest score from validation set on rf model</w:t>
      </w:r>
      <w:bookmarkEnd w:id="216"/>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1735"/>
        <w:gridCol w:w="663"/>
        <w:gridCol w:w="822"/>
        <w:gridCol w:w="810"/>
        <w:gridCol w:w="718"/>
        <w:gridCol w:w="718"/>
        <w:gridCol w:w="718"/>
        <w:gridCol w:w="727"/>
        <w:gridCol w:w="718"/>
      </w:tblGrid>
      <w:tr w:rsidR="00D311B2" w:rsidRPr="00D311B2" w:rsidTr="006C4F58">
        <w:trPr>
          <w:cantSplit/>
          <w:trHeight w:val="1430"/>
        </w:trPr>
        <w:tc>
          <w:tcPr>
            <w:tcW w:w="1545" w:type="dxa"/>
            <w:shd w:val="clear" w:color="auto" w:fill="AEAAAA" w:themeFill="background2" w:themeFillShade="BF"/>
            <w:noWrap/>
            <w:textDirection w:val="btLr"/>
            <w:vAlign w:val="bottom"/>
            <w:hideMark/>
          </w:tcPr>
          <w:p w:rsidR="00D311B2" w:rsidRPr="006C4F58" w:rsidRDefault="00D311B2" w:rsidP="00D311B2">
            <w:pPr>
              <w:spacing w:after="0" w:line="240" w:lineRule="auto"/>
              <w:ind w:left="113" w:right="113"/>
              <w:jc w:val="both"/>
              <w:rPr>
                <w:rFonts w:ascii="Calibri" w:eastAsia="Times New Roman" w:hAnsi="Calibri"/>
                <w:b/>
                <w:bCs/>
                <w:color w:val="FFFFFF" w:themeColor="background1"/>
                <w:sz w:val="22"/>
                <w:szCs w:val="22"/>
              </w:rPr>
            </w:pPr>
            <w:r w:rsidRPr="006C4F58">
              <w:rPr>
                <w:rFonts w:ascii="Calibri" w:eastAsia="Times New Roman" w:hAnsi="Calibri"/>
                <w:b/>
                <w:bCs/>
                <w:color w:val="FFFFFF" w:themeColor="background1"/>
                <w:sz w:val="22"/>
                <w:szCs w:val="22"/>
              </w:rPr>
              <w:t>Distribution family</w:t>
            </w:r>
          </w:p>
        </w:tc>
        <w:tc>
          <w:tcPr>
            <w:tcW w:w="1735" w:type="dxa"/>
            <w:shd w:val="clear" w:color="auto" w:fill="AEAAAA" w:themeFill="background2" w:themeFillShade="BF"/>
            <w:noWrap/>
            <w:textDirection w:val="btLr"/>
            <w:vAlign w:val="bottom"/>
            <w:hideMark/>
          </w:tcPr>
          <w:p w:rsidR="00D311B2" w:rsidRPr="006C4F58" w:rsidRDefault="00D311B2" w:rsidP="00D311B2">
            <w:pPr>
              <w:spacing w:after="0" w:line="240" w:lineRule="auto"/>
              <w:ind w:left="113" w:right="113"/>
              <w:jc w:val="both"/>
              <w:rPr>
                <w:rFonts w:ascii="Calibri" w:eastAsia="Times New Roman" w:hAnsi="Calibri"/>
                <w:b/>
                <w:bCs/>
                <w:color w:val="FFFFFF" w:themeColor="background1"/>
                <w:sz w:val="22"/>
                <w:szCs w:val="22"/>
              </w:rPr>
            </w:pPr>
            <w:r w:rsidRPr="006C4F58">
              <w:rPr>
                <w:rFonts w:ascii="Calibri" w:eastAsia="Times New Roman" w:hAnsi="Calibri"/>
                <w:b/>
                <w:bCs/>
                <w:color w:val="FFFFFF" w:themeColor="background1"/>
                <w:sz w:val="22"/>
                <w:szCs w:val="22"/>
              </w:rPr>
              <w:t>distribution</w:t>
            </w:r>
          </w:p>
        </w:tc>
        <w:tc>
          <w:tcPr>
            <w:tcW w:w="663" w:type="dxa"/>
            <w:shd w:val="clear" w:color="auto" w:fill="AEAAAA" w:themeFill="background2" w:themeFillShade="BF"/>
            <w:noWrap/>
            <w:textDirection w:val="btLr"/>
            <w:vAlign w:val="bottom"/>
            <w:hideMark/>
          </w:tcPr>
          <w:p w:rsidR="00D311B2" w:rsidRPr="006C4F58" w:rsidRDefault="00D311B2" w:rsidP="00D311B2">
            <w:pPr>
              <w:spacing w:after="0" w:line="240" w:lineRule="auto"/>
              <w:ind w:left="113" w:right="113"/>
              <w:jc w:val="both"/>
              <w:rPr>
                <w:rFonts w:ascii="Calibri" w:eastAsia="Times New Roman" w:hAnsi="Calibri"/>
                <w:b/>
                <w:bCs/>
                <w:color w:val="FFFFFF" w:themeColor="background1"/>
                <w:sz w:val="22"/>
                <w:szCs w:val="22"/>
              </w:rPr>
            </w:pPr>
            <w:r w:rsidRPr="006C4F58">
              <w:rPr>
                <w:rFonts w:ascii="Calibri" w:eastAsia="Times New Roman" w:hAnsi="Calibri"/>
                <w:b/>
                <w:bCs/>
                <w:color w:val="FFFFFF" w:themeColor="background1"/>
                <w:sz w:val="22"/>
                <w:szCs w:val="22"/>
              </w:rPr>
              <w:t>size</w:t>
            </w:r>
          </w:p>
        </w:tc>
        <w:tc>
          <w:tcPr>
            <w:tcW w:w="822" w:type="dxa"/>
            <w:shd w:val="clear" w:color="auto" w:fill="AEAAAA" w:themeFill="background2" w:themeFillShade="BF"/>
            <w:noWrap/>
            <w:textDirection w:val="btLr"/>
            <w:vAlign w:val="bottom"/>
            <w:hideMark/>
          </w:tcPr>
          <w:p w:rsidR="00D311B2" w:rsidRPr="006C4F58" w:rsidRDefault="00D311B2" w:rsidP="00D311B2">
            <w:pPr>
              <w:spacing w:after="0" w:line="240" w:lineRule="auto"/>
              <w:ind w:left="113" w:right="113"/>
              <w:jc w:val="both"/>
              <w:rPr>
                <w:rFonts w:ascii="Calibri" w:eastAsia="Times New Roman" w:hAnsi="Calibri"/>
                <w:b/>
                <w:bCs/>
                <w:color w:val="FFFFFF" w:themeColor="background1"/>
                <w:sz w:val="22"/>
                <w:szCs w:val="22"/>
              </w:rPr>
            </w:pPr>
            <w:r w:rsidRPr="006C4F58">
              <w:rPr>
                <w:rFonts w:ascii="Calibri" w:eastAsia="Times New Roman" w:hAnsi="Calibri"/>
                <w:b/>
                <w:bCs/>
                <w:color w:val="FFFFFF" w:themeColor="background1"/>
                <w:sz w:val="22"/>
                <w:szCs w:val="22"/>
              </w:rPr>
              <w:t>median</w:t>
            </w:r>
          </w:p>
        </w:tc>
        <w:tc>
          <w:tcPr>
            <w:tcW w:w="810" w:type="dxa"/>
            <w:shd w:val="clear" w:color="auto" w:fill="AEAAAA" w:themeFill="background2" w:themeFillShade="BF"/>
            <w:noWrap/>
            <w:textDirection w:val="btLr"/>
            <w:vAlign w:val="bottom"/>
            <w:hideMark/>
          </w:tcPr>
          <w:p w:rsidR="00D311B2" w:rsidRPr="006C4F58" w:rsidRDefault="00D311B2" w:rsidP="00D311B2">
            <w:pPr>
              <w:spacing w:after="0" w:line="240" w:lineRule="auto"/>
              <w:ind w:left="113" w:right="113"/>
              <w:jc w:val="both"/>
              <w:rPr>
                <w:rFonts w:ascii="Calibri" w:eastAsia="Times New Roman" w:hAnsi="Calibri"/>
                <w:b/>
                <w:bCs/>
                <w:color w:val="FFFFFF" w:themeColor="background1"/>
                <w:sz w:val="22"/>
                <w:szCs w:val="22"/>
              </w:rPr>
            </w:pPr>
            <w:r w:rsidRPr="006C4F58">
              <w:rPr>
                <w:rFonts w:ascii="Calibri" w:eastAsia="Times New Roman" w:hAnsi="Calibri"/>
                <w:b/>
                <w:bCs/>
                <w:color w:val="FFFFFF" w:themeColor="background1"/>
                <w:sz w:val="22"/>
                <w:szCs w:val="22"/>
              </w:rPr>
              <w:t>skewness</w:t>
            </w:r>
          </w:p>
        </w:tc>
        <w:tc>
          <w:tcPr>
            <w:tcW w:w="718" w:type="dxa"/>
            <w:shd w:val="clear" w:color="auto" w:fill="AEAAAA" w:themeFill="background2" w:themeFillShade="BF"/>
            <w:noWrap/>
            <w:textDirection w:val="btLr"/>
            <w:vAlign w:val="bottom"/>
            <w:hideMark/>
          </w:tcPr>
          <w:p w:rsidR="00D311B2" w:rsidRPr="006C4F58" w:rsidRDefault="00D311B2" w:rsidP="00D311B2">
            <w:pPr>
              <w:spacing w:after="0" w:line="240" w:lineRule="auto"/>
              <w:ind w:left="113" w:right="113"/>
              <w:jc w:val="both"/>
              <w:rPr>
                <w:rFonts w:ascii="Calibri" w:eastAsia="Times New Roman" w:hAnsi="Calibri"/>
                <w:b/>
                <w:bCs/>
                <w:color w:val="FFFFFF" w:themeColor="background1"/>
                <w:sz w:val="22"/>
                <w:szCs w:val="22"/>
              </w:rPr>
            </w:pPr>
            <w:r w:rsidRPr="006C4F58">
              <w:rPr>
                <w:rFonts w:ascii="Calibri" w:eastAsia="Times New Roman" w:hAnsi="Calibri"/>
                <w:b/>
                <w:bCs/>
                <w:color w:val="FFFFFF" w:themeColor="background1"/>
                <w:sz w:val="22"/>
                <w:szCs w:val="22"/>
              </w:rPr>
              <w:t>kurtosis</w:t>
            </w:r>
          </w:p>
        </w:tc>
        <w:tc>
          <w:tcPr>
            <w:tcW w:w="718" w:type="dxa"/>
            <w:shd w:val="clear" w:color="auto" w:fill="AEAAAA" w:themeFill="background2" w:themeFillShade="BF"/>
            <w:noWrap/>
            <w:textDirection w:val="btLr"/>
            <w:vAlign w:val="bottom"/>
            <w:hideMark/>
          </w:tcPr>
          <w:p w:rsidR="00D311B2" w:rsidRPr="006C4F58" w:rsidRDefault="00A55ED3" w:rsidP="00D311B2">
            <w:pPr>
              <w:spacing w:after="0" w:line="240" w:lineRule="auto"/>
              <w:ind w:left="113" w:right="113"/>
              <w:jc w:val="both"/>
              <w:rPr>
                <w:rFonts w:ascii="Calibri" w:eastAsia="Times New Roman" w:hAnsi="Calibri"/>
                <w:b/>
                <w:bCs/>
                <w:color w:val="FFFFFF" w:themeColor="background1"/>
                <w:sz w:val="22"/>
                <w:szCs w:val="22"/>
              </w:rPr>
            </w:pPr>
            <w:r w:rsidRPr="006C4F58">
              <w:rPr>
                <w:rFonts w:ascii="Calibri" w:eastAsia="Times New Roman" w:hAnsi="Calibri"/>
                <w:b/>
                <w:bCs/>
                <w:color w:val="FFFFFF" w:themeColor="background1"/>
                <w:sz w:val="22"/>
                <w:szCs w:val="22"/>
              </w:rPr>
              <w:t>S</w:t>
            </w:r>
            <w:r w:rsidR="00D311B2" w:rsidRPr="006C4F58">
              <w:rPr>
                <w:rFonts w:ascii="Calibri" w:eastAsia="Times New Roman" w:hAnsi="Calibri"/>
                <w:b/>
                <w:bCs/>
                <w:color w:val="FFFFFF" w:themeColor="background1"/>
                <w:sz w:val="22"/>
                <w:szCs w:val="22"/>
              </w:rPr>
              <w:t>igma 1 ratio</w:t>
            </w:r>
          </w:p>
        </w:tc>
        <w:tc>
          <w:tcPr>
            <w:tcW w:w="718" w:type="dxa"/>
            <w:shd w:val="clear" w:color="auto" w:fill="AEAAAA" w:themeFill="background2" w:themeFillShade="BF"/>
            <w:noWrap/>
            <w:textDirection w:val="btLr"/>
            <w:vAlign w:val="bottom"/>
            <w:hideMark/>
          </w:tcPr>
          <w:p w:rsidR="00D311B2" w:rsidRPr="006C4F58" w:rsidRDefault="00D311B2" w:rsidP="00D311B2">
            <w:pPr>
              <w:spacing w:after="0" w:line="240" w:lineRule="auto"/>
              <w:ind w:left="113" w:right="113"/>
              <w:jc w:val="both"/>
              <w:rPr>
                <w:rFonts w:ascii="Calibri" w:eastAsia="Times New Roman" w:hAnsi="Calibri"/>
                <w:b/>
                <w:bCs/>
                <w:color w:val="FFFFFF" w:themeColor="background1"/>
                <w:sz w:val="22"/>
                <w:szCs w:val="22"/>
              </w:rPr>
            </w:pPr>
            <w:r w:rsidRPr="006C4F58">
              <w:rPr>
                <w:rFonts w:ascii="Calibri" w:eastAsia="Times New Roman" w:hAnsi="Calibri"/>
                <w:b/>
                <w:bCs/>
                <w:color w:val="FFFFFF" w:themeColor="background1"/>
                <w:sz w:val="22"/>
                <w:szCs w:val="22"/>
              </w:rPr>
              <w:t>Sigma 2 ratio</w:t>
            </w:r>
          </w:p>
        </w:tc>
        <w:tc>
          <w:tcPr>
            <w:tcW w:w="727" w:type="dxa"/>
            <w:shd w:val="clear" w:color="auto" w:fill="AEAAAA" w:themeFill="background2" w:themeFillShade="BF"/>
            <w:noWrap/>
            <w:textDirection w:val="btLr"/>
            <w:vAlign w:val="bottom"/>
            <w:hideMark/>
          </w:tcPr>
          <w:p w:rsidR="00D311B2" w:rsidRPr="006C4F58" w:rsidRDefault="00D311B2" w:rsidP="00D311B2">
            <w:pPr>
              <w:spacing w:after="0" w:line="240" w:lineRule="auto"/>
              <w:ind w:left="113" w:right="113"/>
              <w:jc w:val="both"/>
              <w:rPr>
                <w:rFonts w:ascii="Calibri" w:eastAsia="Times New Roman" w:hAnsi="Calibri"/>
                <w:b/>
                <w:bCs/>
                <w:color w:val="FFFFFF" w:themeColor="background1"/>
                <w:sz w:val="22"/>
                <w:szCs w:val="22"/>
              </w:rPr>
            </w:pPr>
            <w:r w:rsidRPr="006C4F58">
              <w:rPr>
                <w:rFonts w:ascii="Calibri" w:eastAsia="Times New Roman" w:hAnsi="Calibri"/>
                <w:b/>
                <w:bCs/>
                <w:color w:val="FFFFFF" w:themeColor="background1"/>
                <w:sz w:val="22"/>
                <w:szCs w:val="22"/>
              </w:rPr>
              <w:t>Sigma 3 ratio</w:t>
            </w:r>
          </w:p>
        </w:tc>
        <w:tc>
          <w:tcPr>
            <w:tcW w:w="718" w:type="dxa"/>
            <w:shd w:val="clear" w:color="auto" w:fill="AEAAAA" w:themeFill="background2" w:themeFillShade="BF"/>
            <w:noWrap/>
            <w:textDirection w:val="btLr"/>
            <w:vAlign w:val="bottom"/>
            <w:hideMark/>
          </w:tcPr>
          <w:p w:rsidR="00D311B2" w:rsidRPr="006C4F58" w:rsidRDefault="00D311B2" w:rsidP="00D311B2">
            <w:pPr>
              <w:spacing w:after="0" w:line="240" w:lineRule="auto"/>
              <w:ind w:left="113" w:right="113"/>
              <w:jc w:val="both"/>
              <w:rPr>
                <w:rFonts w:ascii="Calibri" w:eastAsia="Times New Roman" w:hAnsi="Calibri"/>
                <w:b/>
                <w:bCs/>
                <w:color w:val="FFFFFF" w:themeColor="background1"/>
                <w:sz w:val="22"/>
                <w:szCs w:val="22"/>
              </w:rPr>
            </w:pPr>
            <w:r w:rsidRPr="006C4F58">
              <w:rPr>
                <w:rFonts w:ascii="Calibri" w:eastAsia="Times New Roman" w:hAnsi="Calibri"/>
                <w:b/>
                <w:bCs/>
                <w:color w:val="FFFFFF" w:themeColor="background1"/>
                <w:sz w:val="22"/>
                <w:szCs w:val="22"/>
              </w:rPr>
              <w:t>score</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1895</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0.009</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0.008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2.982</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0.678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0.955</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0.014</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1724</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-0.004</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0.025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2.958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0.684</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0.955</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0.997</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0.026</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1892</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0.018</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-0.002</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3.010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0.683</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0.954</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0.996</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0.028</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844</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-0.014</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0.068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2.914</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0.692</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0.953</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0.999</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0.032</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1243</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-0.010</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0.061</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2.990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0.683</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0.957</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0.032</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543</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0.008</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-0.117</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3.080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0.948</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0.034</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552</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0.000</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-0.042</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2.853</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0.672</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0.951</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1.000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0.038</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1525</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0.019</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-0.078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2.971</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0.679</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0.950</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0.997</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0.042</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1621</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0.011</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-0.050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2.995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0.682</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0.958</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0.042</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1077</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0.032</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-0.080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3.011</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0.948</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0.048</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1995</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0.010</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-0.024</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2.960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0.695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0.951</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0.999</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0.05</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679</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0.017</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0.075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3.199</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0.700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0.951</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0.996</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0.052</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1323</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-0.007</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-0.115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3.091</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0.683</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0.953</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0.996</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0.052</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654</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-0.009</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-0.038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2.948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0.951</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1.000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0.054</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close_normal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tukey(0.2)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409</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0.054</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-0.145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2.914</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0.675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0.963</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0.058</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close_normal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tukey(0.2)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811</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-0.012</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0.030</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3.022</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0.692</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0.956</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0.064</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1698</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-0.013</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0.078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2.975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0.674</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0.953</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0.068</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1064</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0.025</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0.001</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3.054</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0.949</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0.997</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0.074</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360</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-0.059</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0.014</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3.041</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0.681</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0.953</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0.997</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0.082</w:t>
            </w:r>
          </w:p>
        </w:tc>
      </w:tr>
      <w:tr w:rsidR="00D311B2" w:rsidRPr="00D311B2" w:rsidTr="00B812EA">
        <w:trPr>
          <w:trHeight w:val="297"/>
        </w:trPr>
        <w:tc>
          <w:tcPr>
            <w:tcW w:w="154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sym_short_tail</w:t>
            </w:r>
          </w:p>
        </w:tc>
        <w:tc>
          <w:tcPr>
            <w:tcW w:w="1735" w:type="dxa"/>
            <w:shd w:val="clear" w:color="auto" w:fill="auto"/>
            <w:noWrap/>
            <w:vAlign w:val="bottom"/>
            <w:hideMark/>
          </w:tcPr>
          <w:p w:rsidR="00D311B2" w:rsidRPr="00D311B2" w:rsidRDefault="00D311B2" w:rsidP="00D311B2">
            <w:pPr>
              <w:spacing w:after="0" w:line="240" w:lineRule="auto"/>
              <w:rPr>
                <w:rFonts w:ascii="Calibri" w:eastAsia="Times New Roman" w:hAnsi="Calibri"/>
                <w:color w:val="000000"/>
                <w:sz w:val="22"/>
                <w:szCs w:val="22"/>
              </w:rPr>
            </w:pPr>
            <w:r w:rsidRPr="00D311B2">
              <w:rPr>
                <w:rFonts w:ascii="Calibri" w:eastAsia="Times New Roman" w:hAnsi="Calibri"/>
                <w:color w:val="000000"/>
                <w:sz w:val="22"/>
                <w:szCs w:val="22"/>
              </w:rPr>
              <w:t>truncatednormal (2,2)</w:t>
            </w:r>
          </w:p>
        </w:tc>
        <w:tc>
          <w:tcPr>
            <w:tcW w:w="663"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659</w:t>
            </w:r>
          </w:p>
        </w:tc>
        <w:tc>
          <w:tcPr>
            <w:tcW w:w="822"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0.020</w:t>
            </w:r>
          </w:p>
        </w:tc>
        <w:tc>
          <w:tcPr>
            <w:tcW w:w="810"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0.035</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2.889</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0.684</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0.959</w:t>
            </w:r>
          </w:p>
        </w:tc>
        <w:tc>
          <w:tcPr>
            <w:tcW w:w="727"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0.998</w:t>
            </w:r>
          </w:p>
        </w:tc>
        <w:tc>
          <w:tcPr>
            <w:tcW w:w="718" w:type="dxa"/>
            <w:shd w:val="clear" w:color="auto" w:fill="auto"/>
            <w:noWrap/>
            <w:vAlign w:val="bottom"/>
            <w:hideMark/>
          </w:tcPr>
          <w:p w:rsidR="00D311B2" w:rsidRPr="00D311B2" w:rsidRDefault="00D311B2" w:rsidP="00D311B2">
            <w:pPr>
              <w:spacing w:after="0" w:line="240" w:lineRule="auto"/>
              <w:jc w:val="right"/>
              <w:rPr>
                <w:rFonts w:ascii="Calibri" w:eastAsia="Times New Roman" w:hAnsi="Calibri"/>
                <w:color w:val="000000"/>
                <w:sz w:val="22"/>
                <w:szCs w:val="22"/>
              </w:rPr>
            </w:pPr>
            <w:r w:rsidRPr="00D311B2">
              <w:rPr>
                <w:rFonts w:ascii="Calibri" w:eastAsia="Times New Roman" w:hAnsi="Calibri"/>
                <w:color w:val="000000"/>
                <w:sz w:val="22"/>
                <w:szCs w:val="22"/>
              </w:rPr>
              <w:t>0.084</w:t>
            </w:r>
          </w:p>
        </w:tc>
      </w:tr>
    </w:tbl>
    <w:p w:rsidR="00571770" w:rsidRDefault="000F5456" w:rsidP="00C91396">
      <w:pPr>
        <w:pStyle w:val="Caption"/>
        <w:framePr w:wrap="around"/>
        <w:rPr>
          <w:noProof/>
        </w:rPr>
      </w:pPr>
      <w:r>
        <w:rPr>
          <w:noProof/>
        </w:rPr>
        <w:t xml:space="preserve"> </w:t>
      </w:r>
    </w:p>
    <w:p w:rsidR="00E13767" w:rsidRDefault="00E13767" w:rsidP="00E13767"/>
    <w:p w:rsidR="00A85DF7" w:rsidRDefault="00A85DF7" w:rsidP="00E13767"/>
    <w:p w:rsidR="007D1D8F" w:rsidRDefault="007D1D8F" w:rsidP="00D95893">
      <w:pPr>
        <w:pStyle w:val="Caption"/>
        <w:framePr w:wrap="around"/>
      </w:pPr>
      <w:bookmarkStart w:id="217" w:name="_Ref43570045"/>
      <w:bookmarkStart w:id="218" w:name="_Toc43570583"/>
      <w:r>
        <w:t xml:space="preserve">Table </w:t>
      </w:r>
      <w:r w:rsidR="004C0A73">
        <w:fldChar w:fldCharType="begin"/>
      </w:r>
      <w:r w:rsidR="004C0A73">
        <w:instrText xml:space="preserve"> SEQ Table \* ARABIC </w:instrText>
      </w:r>
      <w:r w:rsidR="004C0A73">
        <w:fldChar w:fldCharType="separate"/>
      </w:r>
      <w:r w:rsidR="00FE5CAA">
        <w:rPr>
          <w:noProof/>
        </w:rPr>
        <w:t>16</w:t>
      </w:r>
      <w:r w:rsidR="004C0A73">
        <w:rPr>
          <w:noProof/>
        </w:rPr>
        <w:fldChar w:fldCharType="end"/>
      </w:r>
      <w:bookmarkEnd w:id="217"/>
      <w:r>
        <w:t>: Overall tests power on</w:t>
      </w:r>
      <w:r>
        <w:rPr>
          <w:noProof/>
        </w:rPr>
        <w:t xml:space="preserve"> 1% </w:t>
      </w:r>
      <w:r w:rsidR="00D95893" w:rsidRPr="001A1D1E">
        <w:t xml:space="preserve">significance </w:t>
      </w:r>
      <w:r>
        <w:rPr>
          <w:noProof/>
        </w:rPr>
        <w:t>level</w:t>
      </w:r>
      <w:bookmarkEnd w:id="218"/>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20"/>
        <w:gridCol w:w="960"/>
        <w:gridCol w:w="960"/>
        <w:gridCol w:w="960"/>
        <w:gridCol w:w="960"/>
        <w:gridCol w:w="960"/>
        <w:gridCol w:w="960"/>
        <w:gridCol w:w="960"/>
      </w:tblGrid>
      <w:tr w:rsidR="00E13767" w:rsidRPr="00E13767" w:rsidTr="00522CE0">
        <w:trPr>
          <w:trHeight w:val="300"/>
        </w:trPr>
        <w:tc>
          <w:tcPr>
            <w:tcW w:w="960" w:type="dxa"/>
            <w:shd w:val="clear" w:color="auto" w:fill="AEAAAA" w:themeFill="background2" w:themeFillShade="BF"/>
            <w:noWrap/>
            <w:vAlign w:val="bottom"/>
            <w:hideMark/>
          </w:tcPr>
          <w:p w:rsidR="00E13767" w:rsidRPr="00522CE0" w:rsidRDefault="00522CE0" w:rsidP="00E13767">
            <w:pPr>
              <w:spacing w:after="0" w:line="240" w:lineRule="auto"/>
              <w:rPr>
                <w:rFonts w:eastAsia="Times New Roman"/>
                <w:color w:val="FFFFFF" w:themeColor="background1"/>
              </w:rPr>
            </w:pPr>
            <w:r w:rsidRPr="00522CE0">
              <w:rPr>
                <w:rFonts w:eastAsia="Times New Roman"/>
                <w:color w:val="FFFFFF" w:themeColor="background1"/>
              </w:rPr>
              <w:t>Size</w:t>
            </w:r>
          </w:p>
        </w:tc>
        <w:tc>
          <w:tcPr>
            <w:tcW w:w="1120" w:type="dxa"/>
            <w:shd w:val="clear" w:color="auto" w:fill="AEAAAA" w:themeFill="background2" w:themeFillShade="BF"/>
            <w:noWrap/>
            <w:vAlign w:val="bottom"/>
            <w:hideMark/>
          </w:tcPr>
          <w:p w:rsidR="00E13767" w:rsidRPr="00522CE0" w:rsidRDefault="00E13767" w:rsidP="00E13767">
            <w:pPr>
              <w:spacing w:after="0" w:line="240" w:lineRule="auto"/>
              <w:rPr>
                <w:rFonts w:ascii="Calibri" w:eastAsia="Times New Roman" w:hAnsi="Calibri"/>
                <w:color w:val="FFFFFF" w:themeColor="background1"/>
                <w:sz w:val="22"/>
                <w:szCs w:val="22"/>
              </w:rPr>
            </w:pPr>
            <w:r w:rsidRPr="00522CE0">
              <w:rPr>
                <w:rFonts w:ascii="Calibri" w:eastAsia="Times New Roman" w:hAnsi="Calibri"/>
                <w:color w:val="FFFFFF" w:themeColor="background1"/>
                <w:sz w:val="22"/>
                <w:szCs w:val="22"/>
              </w:rPr>
              <w:t>new_test</w:t>
            </w:r>
          </w:p>
        </w:tc>
        <w:tc>
          <w:tcPr>
            <w:tcW w:w="960" w:type="dxa"/>
            <w:shd w:val="clear" w:color="auto" w:fill="AEAAAA" w:themeFill="background2" w:themeFillShade="BF"/>
            <w:noWrap/>
            <w:vAlign w:val="bottom"/>
            <w:hideMark/>
          </w:tcPr>
          <w:p w:rsidR="00E13767" w:rsidRPr="00522CE0" w:rsidRDefault="00E13767" w:rsidP="00E13767">
            <w:pPr>
              <w:spacing w:after="0" w:line="240" w:lineRule="auto"/>
              <w:rPr>
                <w:rFonts w:ascii="Calibri" w:eastAsia="Times New Roman" w:hAnsi="Calibri"/>
                <w:color w:val="FFFFFF" w:themeColor="background1"/>
                <w:sz w:val="22"/>
                <w:szCs w:val="22"/>
              </w:rPr>
            </w:pPr>
            <w:r w:rsidRPr="00522CE0">
              <w:rPr>
                <w:rFonts w:ascii="Calibri" w:eastAsia="Times New Roman" w:hAnsi="Calibri"/>
                <w:color w:val="FFFFFF" w:themeColor="background1"/>
                <w:sz w:val="22"/>
                <w:szCs w:val="22"/>
              </w:rPr>
              <w:t>SW</w:t>
            </w:r>
          </w:p>
        </w:tc>
        <w:tc>
          <w:tcPr>
            <w:tcW w:w="960" w:type="dxa"/>
            <w:shd w:val="clear" w:color="auto" w:fill="AEAAAA" w:themeFill="background2" w:themeFillShade="BF"/>
            <w:noWrap/>
            <w:vAlign w:val="bottom"/>
            <w:hideMark/>
          </w:tcPr>
          <w:p w:rsidR="00E13767" w:rsidRPr="00522CE0" w:rsidRDefault="00E13767" w:rsidP="00E13767">
            <w:pPr>
              <w:spacing w:after="0" w:line="240" w:lineRule="auto"/>
              <w:rPr>
                <w:rFonts w:ascii="Calibri" w:eastAsia="Times New Roman" w:hAnsi="Calibri"/>
                <w:color w:val="FFFFFF" w:themeColor="background1"/>
                <w:sz w:val="22"/>
                <w:szCs w:val="22"/>
              </w:rPr>
            </w:pPr>
            <w:r w:rsidRPr="00522CE0">
              <w:rPr>
                <w:rFonts w:ascii="Calibri" w:eastAsia="Times New Roman" w:hAnsi="Calibri"/>
                <w:color w:val="FFFFFF" w:themeColor="background1"/>
                <w:sz w:val="22"/>
                <w:szCs w:val="22"/>
              </w:rPr>
              <w:t>AD</w:t>
            </w:r>
          </w:p>
        </w:tc>
        <w:tc>
          <w:tcPr>
            <w:tcW w:w="960" w:type="dxa"/>
            <w:shd w:val="clear" w:color="auto" w:fill="AEAAAA" w:themeFill="background2" w:themeFillShade="BF"/>
            <w:noWrap/>
            <w:vAlign w:val="bottom"/>
            <w:hideMark/>
          </w:tcPr>
          <w:p w:rsidR="00E13767" w:rsidRPr="00522CE0" w:rsidRDefault="00E13767" w:rsidP="00E13767">
            <w:pPr>
              <w:spacing w:after="0" w:line="240" w:lineRule="auto"/>
              <w:rPr>
                <w:rFonts w:ascii="Calibri" w:eastAsia="Times New Roman" w:hAnsi="Calibri"/>
                <w:color w:val="FFFFFF" w:themeColor="background1"/>
                <w:sz w:val="22"/>
                <w:szCs w:val="22"/>
              </w:rPr>
            </w:pPr>
            <w:r w:rsidRPr="00522CE0">
              <w:rPr>
                <w:rFonts w:ascii="Calibri" w:eastAsia="Times New Roman" w:hAnsi="Calibri"/>
                <w:color w:val="FFFFFF" w:themeColor="background1"/>
                <w:sz w:val="22"/>
                <w:szCs w:val="22"/>
              </w:rPr>
              <w:t>CVM</w:t>
            </w:r>
          </w:p>
        </w:tc>
        <w:tc>
          <w:tcPr>
            <w:tcW w:w="960" w:type="dxa"/>
            <w:shd w:val="clear" w:color="auto" w:fill="AEAAAA" w:themeFill="background2" w:themeFillShade="BF"/>
            <w:noWrap/>
            <w:vAlign w:val="bottom"/>
            <w:hideMark/>
          </w:tcPr>
          <w:p w:rsidR="00E13767" w:rsidRPr="00522CE0" w:rsidRDefault="00E13767" w:rsidP="00E13767">
            <w:pPr>
              <w:spacing w:after="0" w:line="240" w:lineRule="auto"/>
              <w:rPr>
                <w:rFonts w:ascii="Calibri" w:eastAsia="Times New Roman" w:hAnsi="Calibri"/>
                <w:color w:val="FFFFFF" w:themeColor="background1"/>
                <w:sz w:val="22"/>
                <w:szCs w:val="22"/>
              </w:rPr>
            </w:pPr>
            <w:r w:rsidRPr="00522CE0">
              <w:rPr>
                <w:rFonts w:ascii="Calibri" w:eastAsia="Times New Roman" w:hAnsi="Calibri"/>
                <w:color w:val="FFFFFF" w:themeColor="background1"/>
                <w:sz w:val="22"/>
                <w:szCs w:val="22"/>
              </w:rPr>
              <w:t>JB</w:t>
            </w:r>
          </w:p>
        </w:tc>
        <w:tc>
          <w:tcPr>
            <w:tcW w:w="960" w:type="dxa"/>
            <w:shd w:val="clear" w:color="auto" w:fill="AEAAAA" w:themeFill="background2" w:themeFillShade="BF"/>
            <w:noWrap/>
            <w:vAlign w:val="bottom"/>
            <w:hideMark/>
          </w:tcPr>
          <w:p w:rsidR="00E13767" w:rsidRPr="00522CE0" w:rsidRDefault="00E13767" w:rsidP="00E13767">
            <w:pPr>
              <w:spacing w:after="0" w:line="240" w:lineRule="auto"/>
              <w:rPr>
                <w:rFonts w:ascii="Calibri" w:eastAsia="Times New Roman" w:hAnsi="Calibri"/>
                <w:color w:val="FFFFFF" w:themeColor="background1"/>
                <w:sz w:val="22"/>
                <w:szCs w:val="22"/>
              </w:rPr>
            </w:pPr>
            <w:r w:rsidRPr="00522CE0">
              <w:rPr>
                <w:rFonts w:ascii="Calibri" w:eastAsia="Times New Roman" w:hAnsi="Calibri"/>
                <w:color w:val="FFFFFF" w:themeColor="background1"/>
                <w:sz w:val="22"/>
                <w:szCs w:val="22"/>
              </w:rPr>
              <w:t>KS</w:t>
            </w:r>
          </w:p>
        </w:tc>
        <w:tc>
          <w:tcPr>
            <w:tcW w:w="960" w:type="dxa"/>
            <w:shd w:val="clear" w:color="auto" w:fill="AEAAAA" w:themeFill="background2" w:themeFillShade="BF"/>
            <w:noWrap/>
            <w:vAlign w:val="bottom"/>
            <w:hideMark/>
          </w:tcPr>
          <w:p w:rsidR="00E13767" w:rsidRPr="00522CE0" w:rsidRDefault="00E13767" w:rsidP="00E13767">
            <w:pPr>
              <w:spacing w:after="0" w:line="240" w:lineRule="auto"/>
              <w:rPr>
                <w:rFonts w:ascii="Calibri" w:eastAsia="Times New Roman" w:hAnsi="Calibri"/>
                <w:color w:val="FFFFFF" w:themeColor="background1"/>
                <w:sz w:val="22"/>
                <w:szCs w:val="22"/>
              </w:rPr>
            </w:pPr>
            <w:r w:rsidRPr="00522CE0">
              <w:rPr>
                <w:rFonts w:ascii="Calibri" w:eastAsia="Times New Roman" w:hAnsi="Calibri"/>
                <w:color w:val="FFFFFF" w:themeColor="background1"/>
                <w:sz w:val="22"/>
                <w:szCs w:val="22"/>
              </w:rPr>
              <w:t>Lillie</w:t>
            </w:r>
          </w:p>
        </w:tc>
        <w:tc>
          <w:tcPr>
            <w:tcW w:w="960" w:type="dxa"/>
            <w:shd w:val="clear" w:color="auto" w:fill="AEAAAA" w:themeFill="background2" w:themeFillShade="BF"/>
            <w:noWrap/>
            <w:vAlign w:val="bottom"/>
            <w:hideMark/>
          </w:tcPr>
          <w:p w:rsidR="00E13767" w:rsidRPr="00522CE0" w:rsidRDefault="00E13767" w:rsidP="00E13767">
            <w:pPr>
              <w:spacing w:after="0" w:line="240" w:lineRule="auto"/>
              <w:rPr>
                <w:rFonts w:ascii="Calibri" w:eastAsia="Times New Roman" w:hAnsi="Calibri"/>
                <w:color w:val="FFFFFF" w:themeColor="background1"/>
                <w:sz w:val="22"/>
                <w:szCs w:val="22"/>
              </w:rPr>
            </w:pPr>
            <w:r w:rsidRPr="00522CE0">
              <w:rPr>
                <w:rFonts w:ascii="Calibri" w:eastAsia="Times New Roman" w:hAnsi="Calibri"/>
                <w:color w:val="FFFFFF" w:themeColor="background1"/>
                <w:sz w:val="22"/>
                <w:szCs w:val="22"/>
              </w:rPr>
              <w:t>SF</w:t>
            </w:r>
          </w:p>
        </w:tc>
      </w:tr>
      <w:tr w:rsidR="00E13767" w:rsidRPr="00E13767" w:rsidTr="00522CE0">
        <w:trPr>
          <w:trHeight w:val="300"/>
        </w:trPr>
        <w:tc>
          <w:tcPr>
            <w:tcW w:w="960" w:type="dxa"/>
            <w:shd w:val="clear" w:color="auto" w:fill="E7E6E6" w:themeFill="background2"/>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10</w:t>
            </w:r>
          </w:p>
        </w:tc>
        <w:tc>
          <w:tcPr>
            <w:tcW w:w="1120" w:type="dxa"/>
            <w:shd w:val="clear" w:color="auto" w:fill="auto"/>
            <w:noWrap/>
            <w:vAlign w:val="bottom"/>
            <w:hideMark/>
          </w:tcPr>
          <w:p w:rsidR="00E13767" w:rsidRPr="00213D75" w:rsidRDefault="00E13767" w:rsidP="00E13767">
            <w:pPr>
              <w:spacing w:after="0" w:line="240" w:lineRule="auto"/>
              <w:rPr>
                <w:rFonts w:ascii="Calibri" w:eastAsia="Times New Roman" w:hAnsi="Calibri"/>
                <w:b/>
                <w:bCs/>
                <w:color w:val="000000"/>
                <w:sz w:val="22"/>
                <w:szCs w:val="22"/>
              </w:rPr>
            </w:pPr>
            <w:r w:rsidRPr="00213D75">
              <w:rPr>
                <w:rFonts w:ascii="Calibri" w:eastAsia="Times New Roman" w:hAnsi="Calibri"/>
                <w:b/>
                <w:bCs/>
                <w:color w:val="000000"/>
                <w:sz w:val="22"/>
                <w:szCs w:val="22"/>
              </w:rPr>
              <w:t>0.39</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0.11</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0.11</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0.11</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0.05</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0.09</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0.11</w:t>
            </w:r>
          </w:p>
        </w:tc>
      </w:tr>
      <w:tr w:rsidR="00E13767" w:rsidRPr="00E13767" w:rsidTr="00522CE0">
        <w:trPr>
          <w:trHeight w:val="300"/>
        </w:trPr>
        <w:tc>
          <w:tcPr>
            <w:tcW w:w="960" w:type="dxa"/>
            <w:shd w:val="clear" w:color="auto" w:fill="E7E6E6" w:themeFill="background2"/>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30</w:t>
            </w:r>
          </w:p>
        </w:tc>
        <w:tc>
          <w:tcPr>
            <w:tcW w:w="1120" w:type="dxa"/>
            <w:shd w:val="clear" w:color="auto" w:fill="auto"/>
            <w:noWrap/>
            <w:vAlign w:val="bottom"/>
            <w:hideMark/>
          </w:tcPr>
          <w:p w:rsidR="00E13767" w:rsidRPr="00213D75" w:rsidRDefault="00E13767" w:rsidP="00E13767">
            <w:pPr>
              <w:spacing w:after="0" w:line="240" w:lineRule="auto"/>
              <w:rPr>
                <w:rFonts w:ascii="Calibri" w:eastAsia="Times New Roman" w:hAnsi="Calibri"/>
                <w:b/>
                <w:bCs/>
                <w:color w:val="000000"/>
                <w:sz w:val="22"/>
                <w:szCs w:val="22"/>
              </w:rPr>
            </w:pPr>
            <w:r w:rsidRPr="00213D75">
              <w:rPr>
                <w:rFonts w:ascii="Calibri" w:eastAsia="Times New Roman" w:hAnsi="Calibri"/>
                <w:b/>
                <w:bCs/>
                <w:color w:val="000000"/>
                <w:sz w:val="22"/>
                <w:szCs w:val="22"/>
              </w:rPr>
              <w:t>0.5</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0.26</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0.25</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0.24</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0.22</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0.06</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0.21</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0.26</w:t>
            </w:r>
          </w:p>
        </w:tc>
      </w:tr>
      <w:tr w:rsidR="00E13767" w:rsidRPr="00E13767" w:rsidTr="00522CE0">
        <w:trPr>
          <w:trHeight w:val="300"/>
        </w:trPr>
        <w:tc>
          <w:tcPr>
            <w:tcW w:w="960" w:type="dxa"/>
            <w:shd w:val="clear" w:color="auto" w:fill="E7E6E6" w:themeFill="background2"/>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50</w:t>
            </w:r>
          </w:p>
        </w:tc>
        <w:tc>
          <w:tcPr>
            <w:tcW w:w="1120" w:type="dxa"/>
            <w:shd w:val="clear" w:color="auto" w:fill="auto"/>
            <w:noWrap/>
            <w:vAlign w:val="bottom"/>
            <w:hideMark/>
          </w:tcPr>
          <w:p w:rsidR="00E13767" w:rsidRPr="00213D75" w:rsidRDefault="00E13767" w:rsidP="00E13767">
            <w:pPr>
              <w:spacing w:after="0" w:line="240" w:lineRule="auto"/>
              <w:rPr>
                <w:rFonts w:ascii="Calibri" w:eastAsia="Times New Roman" w:hAnsi="Calibri"/>
                <w:b/>
                <w:bCs/>
                <w:color w:val="000000"/>
                <w:sz w:val="22"/>
                <w:szCs w:val="22"/>
              </w:rPr>
            </w:pPr>
            <w:r w:rsidRPr="00213D75">
              <w:rPr>
                <w:rFonts w:ascii="Calibri" w:eastAsia="Times New Roman" w:hAnsi="Calibri"/>
                <w:b/>
                <w:bCs/>
                <w:color w:val="000000"/>
                <w:sz w:val="22"/>
                <w:szCs w:val="22"/>
              </w:rPr>
              <w:t>0.59</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0.38</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0.34</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0.32</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0.29</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0.12</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0.27</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0.35</w:t>
            </w:r>
          </w:p>
        </w:tc>
      </w:tr>
      <w:tr w:rsidR="00E13767" w:rsidRPr="00E13767" w:rsidTr="00522CE0">
        <w:trPr>
          <w:trHeight w:val="300"/>
        </w:trPr>
        <w:tc>
          <w:tcPr>
            <w:tcW w:w="960" w:type="dxa"/>
            <w:shd w:val="clear" w:color="auto" w:fill="E7E6E6" w:themeFill="background2"/>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100</w:t>
            </w:r>
          </w:p>
        </w:tc>
        <w:tc>
          <w:tcPr>
            <w:tcW w:w="1120" w:type="dxa"/>
            <w:shd w:val="clear" w:color="auto" w:fill="auto"/>
            <w:noWrap/>
            <w:vAlign w:val="bottom"/>
            <w:hideMark/>
          </w:tcPr>
          <w:p w:rsidR="00E13767" w:rsidRPr="00213D75" w:rsidRDefault="00E13767" w:rsidP="00E13767">
            <w:pPr>
              <w:spacing w:after="0" w:line="240" w:lineRule="auto"/>
              <w:rPr>
                <w:rFonts w:ascii="Calibri" w:eastAsia="Times New Roman" w:hAnsi="Calibri"/>
                <w:b/>
                <w:bCs/>
                <w:color w:val="000000"/>
                <w:sz w:val="22"/>
                <w:szCs w:val="22"/>
              </w:rPr>
            </w:pPr>
            <w:r w:rsidRPr="00213D75">
              <w:rPr>
                <w:rFonts w:ascii="Calibri" w:eastAsia="Times New Roman" w:hAnsi="Calibri"/>
                <w:b/>
                <w:bCs/>
                <w:color w:val="000000"/>
                <w:sz w:val="22"/>
                <w:szCs w:val="22"/>
              </w:rPr>
              <w:t>0.71</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0.6</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0.53</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0.48</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0.41</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0.18</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0.38</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0.54</w:t>
            </w:r>
          </w:p>
        </w:tc>
      </w:tr>
      <w:tr w:rsidR="00E13767" w:rsidRPr="00E13767" w:rsidTr="00522CE0">
        <w:trPr>
          <w:trHeight w:val="300"/>
        </w:trPr>
        <w:tc>
          <w:tcPr>
            <w:tcW w:w="960" w:type="dxa"/>
            <w:shd w:val="clear" w:color="auto" w:fill="E7E6E6" w:themeFill="background2"/>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200</w:t>
            </w:r>
          </w:p>
        </w:tc>
        <w:tc>
          <w:tcPr>
            <w:tcW w:w="1120" w:type="dxa"/>
            <w:shd w:val="clear" w:color="auto" w:fill="auto"/>
            <w:noWrap/>
            <w:vAlign w:val="bottom"/>
            <w:hideMark/>
          </w:tcPr>
          <w:p w:rsidR="00E13767" w:rsidRPr="00213D75" w:rsidRDefault="00E13767" w:rsidP="00E13767">
            <w:pPr>
              <w:spacing w:after="0" w:line="240" w:lineRule="auto"/>
              <w:rPr>
                <w:rFonts w:ascii="Calibri" w:eastAsia="Times New Roman" w:hAnsi="Calibri"/>
                <w:b/>
                <w:bCs/>
                <w:color w:val="000000"/>
                <w:sz w:val="22"/>
                <w:szCs w:val="22"/>
              </w:rPr>
            </w:pPr>
            <w:r w:rsidRPr="00213D75">
              <w:rPr>
                <w:rFonts w:ascii="Calibri" w:eastAsia="Times New Roman" w:hAnsi="Calibri"/>
                <w:b/>
                <w:bCs/>
                <w:color w:val="000000"/>
                <w:sz w:val="22"/>
                <w:szCs w:val="22"/>
              </w:rPr>
              <w:t>0.79</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0.76</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0.71</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0.67</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0.67</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0.23</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0.57</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0.74</w:t>
            </w:r>
          </w:p>
        </w:tc>
      </w:tr>
      <w:tr w:rsidR="00E13767" w:rsidRPr="00E13767" w:rsidTr="00522CE0">
        <w:trPr>
          <w:trHeight w:val="300"/>
        </w:trPr>
        <w:tc>
          <w:tcPr>
            <w:tcW w:w="960" w:type="dxa"/>
            <w:shd w:val="clear" w:color="auto" w:fill="E7E6E6" w:themeFill="background2"/>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500</w:t>
            </w:r>
          </w:p>
        </w:tc>
        <w:tc>
          <w:tcPr>
            <w:tcW w:w="1120" w:type="dxa"/>
            <w:shd w:val="clear" w:color="auto" w:fill="auto"/>
            <w:noWrap/>
            <w:vAlign w:val="bottom"/>
            <w:hideMark/>
          </w:tcPr>
          <w:p w:rsidR="00E13767" w:rsidRPr="00213D75" w:rsidRDefault="00E13767" w:rsidP="00E13767">
            <w:pPr>
              <w:spacing w:after="0" w:line="240" w:lineRule="auto"/>
              <w:rPr>
                <w:rFonts w:ascii="Calibri" w:eastAsia="Times New Roman" w:hAnsi="Calibri"/>
                <w:b/>
                <w:bCs/>
                <w:color w:val="000000"/>
                <w:sz w:val="22"/>
                <w:szCs w:val="22"/>
              </w:rPr>
            </w:pPr>
            <w:r w:rsidRPr="00213D75">
              <w:rPr>
                <w:rFonts w:ascii="Calibri" w:eastAsia="Times New Roman" w:hAnsi="Calibri"/>
                <w:b/>
                <w:bCs/>
                <w:color w:val="000000"/>
                <w:sz w:val="22"/>
                <w:szCs w:val="22"/>
              </w:rPr>
              <w:t>0.86</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0.85</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0.83</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0.81</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0.82</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0.44</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0.77</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0.85</w:t>
            </w:r>
          </w:p>
        </w:tc>
      </w:tr>
      <w:tr w:rsidR="00E13767" w:rsidRPr="00E13767" w:rsidTr="00522CE0">
        <w:trPr>
          <w:trHeight w:val="300"/>
        </w:trPr>
        <w:tc>
          <w:tcPr>
            <w:tcW w:w="960" w:type="dxa"/>
            <w:shd w:val="clear" w:color="auto" w:fill="E7E6E6" w:themeFill="background2"/>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1000</w:t>
            </w:r>
          </w:p>
        </w:tc>
        <w:tc>
          <w:tcPr>
            <w:tcW w:w="1120" w:type="dxa"/>
            <w:shd w:val="clear" w:color="auto" w:fill="auto"/>
            <w:noWrap/>
            <w:vAlign w:val="bottom"/>
            <w:hideMark/>
          </w:tcPr>
          <w:p w:rsidR="00E13767" w:rsidRPr="00213D75" w:rsidRDefault="00E13767" w:rsidP="00E13767">
            <w:pPr>
              <w:spacing w:after="0" w:line="240" w:lineRule="auto"/>
              <w:rPr>
                <w:rFonts w:ascii="Calibri" w:eastAsia="Times New Roman" w:hAnsi="Calibri"/>
                <w:b/>
                <w:bCs/>
                <w:color w:val="000000"/>
                <w:sz w:val="22"/>
                <w:szCs w:val="22"/>
              </w:rPr>
            </w:pPr>
            <w:r w:rsidRPr="00213D75">
              <w:rPr>
                <w:rFonts w:ascii="Calibri" w:eastAsia="Times New Roman" w:hAnsi="Calibri"/>
                <w:b/>
                <w:bCs/>
                <w:color w:val="000000"/>
                <w:sz w:val="22"/>
                <w:szCs w:val="22"/>
              </w:rPr>
              <w:t>0.89</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0.88</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0.86</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0.86</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0.84</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0.67</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0.83</w:t>
            </w:r>
          </w:p>
        </w:tc>
        <w:tc>
          <w:tcPr>
            <w:tcW w:w="960" w:type="dxa"/>
            <w:shd w:val="clear" w:color="auto" w:fill="auto"/>
            <w:noWrap/>
            <w:vAlign w:val="bottom"/>
            <w:hideMark/>
          </w:tcPr>
          <w:p w:rsidR="00E13767" w:rsidRPr="00E13767" w:rsidRDefault="00E13767" w:rsidP="00E13767">
            <w:pPr>
              <w:spacing w:after="0" w:line="240" w:lineRule="auto"/>
              <w:rPr>
                <w:rFonts w:ascii="Calibri" w:eastAsia="Times New Roman" w:hAnsi="Calibri"/>
                <w:color w:val="000000"/>
                <w:sz w:val="22"/>
                <w:szCs w:val="22"/>
              </w:rPr>
            </w:pPr>
            <w:r w:rsidRPr="00E13767">
              <w:rPr>
                <w:rFonts w:ascii="Calibri" w:eastAsia="Times New Roman" w:hAnsi="Calibri"/>
                <w:color w:val="000000"/>
                <w:sz w:val="22"/>
                <w:szCs w:val="22"/>
              </w:rPr>
              <w:t>0.88</w:t>
            </w:r>
          </w:p>
        </w:tc>
      </w:tr>
    </w:tbl>
    <w:p w:rsidR="007A797A" w:rsidRDefault="007A797A" w:rsidP="00E13767"/>
    <w:p w:rsidR="00D95893" w:rsidRDefault="00D95893" w:rsidP="00D95893">
      <w:pPr>
        <w:pStyle w:val="Caption"/>
        <w:framePr w:wrap="around"/>
      </w:pPr>
      <w:bookmarkStart w:id="219" w:name="_Ref43570046"/>
      <w:bookmarkStart w:id="220" w:name="_Toc43570584"/>
      <w:r>
        <w:t xml:space="preserve">Table </w:t>
      </w:r>
      <w:r w:rsidR="004C0A73">
        <w:fldChar w:fldCharType="begin"/>
      </w:r>
      <w:r w:rsidR="004C0A73">
        <w:instrText xml:space="preserve"> SEQ Table \* ARABIC </w:instrText>
      </w:r>
      <w:r w:rsidR="004C0A73">
        <w:fldChar w:fldCharType="separate"/>
      </w:r>
      <w:r w:rsidR="00FE5CAA">
        <w:rPr>
          <w:noProof/>
        </w:rPr>
        <w:t>17</w:t>
      </w:r>
      <w:r w:rsidR="004C0A73">
        <w:rPr>
          <w:noProof/>
        </w:rPr>
        <w:fldChar w:fldCharType="end"/>
      </w:r>
      <w:bookmarkEnd w:id="219"/>
      <w:r>
        <w:t xml:space="preserve">: </w:t>
      </w:r>
      <w:r w:rsidRPr="001A1D1E">
        <w:t xml:space="preserve">Overall tests power on </w:t>
      </w:r>
      <w:r>
        <w:t>5</w:t>
      </w:r>
      <w:r w:rsidRPr="001A1D1E">
        <w:t>% significance level</w:t>
      </w:r>
      <w:bookmarkEnd w:id="220"/>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20"/>
        <w:gridCol w:w="960"/>
        <w:gridCol w:w="960"/>
        <w:gridCol w:w="960"/>
        <w:gridCol w:w="960"/>
        <w:gridCol w:w="960"/>
        <w:gridCol w:w="960"/>
        <w:gridCol w:w="960"/>
      </w:tblGrid>
      <w:tr w:rsidR="00D95893" w:rsidRPr="00D95893" w:rsidTr="00D95893">
        <w:trPr>
          <w:trHeight w:val="300"/>
        </w:trPr>
        <w:tc>
          <w:tcPr>
            <w:tcW w:w="960" w:type="dxa"/>
            <w:shd w:val="clear" w:color="auto" w:fill="AEAAAA" w:themeFill="background2" w:themeFillShade="BF"/>
            <w:noWrap/>
            <w:vAlign w:val="bottom"/>
            <w:hideMark/>
          </w:tcPr>
          <w:p w:rsidR="00D95893" w:rsidRPr="00D95893" w:rsidRDefault="00D95893" w:rsidP="00D95893">
            <w:pPr>
              <w:spacing w:after="0" w:line="240" w:lineRule="auto"/>
              <w:rPr>
                <w:rFonts w:ascii="Calibri" w:eastAsia="Times New Roman" w:hAnsi="Calibri"/>
                <w:color w:val="FFFFFF" w:themeColor="background1"/>
                <w:sz w:val="22"/>
                <w:szCs w:val="22"/>
              </w:rPr>
            </w:pPr>
            <w:r w:rsidRPr="00D95893">
              <w:rPr>
                <w:rFonts w:ascii="Calibri" w:eastAsia="Times New Roman" w:hAnsi="Calibri"/>
                <w:color w:val="FFFFFF" w:themeColor="background1"/>
                <w:sz w:val="22"/>
                <w:szCs w:val="22"/>
              </w:rPr>
              <w:t>Size</w:t>
            </w:r>
          </w:p>
        </w:tc>
        <w:tc>
          <w:tcPr>
            <w:tcW w:w="1120" w:type="dxa"/>
            <w:shd w:val="clear" w:color="auto" w:fill="AEAAAA" w:themeFill="background2" w:themeFillShade="BF"/>
            <w:noWrap/>
            <w:vAlign w:val="bottom"/>
            <w:hideMark/>
          </w:tcPr>
          <w:p w:rsidR="00D95893" w:rsidRPr="00D95893" w:rsidRDefault="00D95893" w:rsidP="00D95893">
            <w:pPr>
              <w:spacing w:after="0" w:line="240" w:lineRule="auto"/>
              <w:rPr>
                <w:rFonts w:ascii="Calibri" w:eastAsia="Times New Roman" w:hAnsi="Calibri"/>
                <w:color w:val="FFFFFF" w:themeColor="background1"/>
                <w:sz w:val="22"/>
                <w:szCs w:val="22"/>
              </w:rPr>
            </w:pPr>
            <w:r w:rsidRPr="00D95893">
              <w:rPr>
                <w:rFonts w:ascii="Calibri" w:eastAsia="Times New Roman" w:hAnsi="Calibri"/>
                <w:color w:val="FFFFFF" w:themeColor="background1"/>
                <w:sz w:val="22"/>
                <w:szCs w:val="22"/>
              </w:rPr>
              <w:t>new_test</w:t>
            </w:r>
          </w:p>
        </w:tc>
        <w:tc>
          <w:tcPr>
            <w:tcW w:w="960" w:type="dxa"/>
            <w:shd w:val="clear" w:color="auto" w:fill="AEAAAA" w:themeFill="background2" w:themeFillShade="BF"/>
            <w:noWrap/>
            <w:vAlign w:val="bottom"/>
            <w:hideMark/>
          </w:tcPr>
          <w:p w:rsidR="00D95893" w:rsidRPr="00D95893" w:rsidRDefault="00D95893" w:rsidP="00D95893">
            <w:pPr>
              <w:spacing w:after="0" w:line="240" w:lineRule="auto"/>
              <w:rPr>
                <w:rFonts w:ascii="Calibri" w:eastAsia="Times New Roman" w:hAnsi="Calibri"/>
                <w:color w:val="FFFFFF" w:themeColor="background1"/>
                <w:sz w:val="22"/>
                <w:szCs w:val="22"/>
              </w:rPr>
            </w:pPr>
            <w:r w:rsidRPr="00D95893">
              <w:rPr>
                <w:rFonts w:ascii="Calibri" w:eastAsia="Times New Roman" w:hAnsi="Calibri"/>
                <w:color w:val="FFFFFF" w:themeColor="background1"/>
                <w:sz w:val="22"/>
                <w:szCs w:val="22"/>
              </w:rPr>
              <w:t>SW</w:t>
            </w:r>
          </w:p>
        </w:tc>
        <w:tc>
          <w:tcPr>
            <w:tcW w:w="960" w:type="dxa"/>
            <w:shd w:val="clear" w:color="auto" w:fill="AEAAAA" w:themeFill="background2" w:themeFillShade="BF"/>
            <w:noWrap/>
            <w:vAlign w:val="bottom"/>
            <w:hideMark/>
          </w:tcPr>
          <w:p w:rsidR="00D95893" w:rsidRPr="00D95893" w:rsidRDefault="00D95893" w:rsidP="00D95893">
            <w:pPr>
              <w:spacing w:after="0" w:line="240" w:lineRule="auto"/>
              <w:rPr>
                <w:rFonts w:ascii="Calibri" w:eastAsia="Times New Roman" w:hAnsi="Calibri"/>
                <w:color w:val="FFFFFF" w:themeColor="background1"/>
                <w:sz w:val="22"/>
                <w:szCs w:val="22"/>
              </w:rPr>
            </w:pPr>
            <w:r w:rsidRPr="00D95893">
              <w:rPr>
                <w:rFonts w:ascii="Calibri" w:eastAsia="Times New Roman" w:hAnsi="Calibri"/>
                <w:color w:val="FFFFFF" w:themeColor="background1"/>
                <w:sz w:val="22"/>
                <w:szCs w:val="22"/>
              </w:rPr>
              <w:t>AD</w:t>
            </w:r>
          </w:p>
        </w:tc>
        <w:tc>
          <w:tcPr>
            <w:tcW w:w="960" w:type="dxa"/>
            <w:shd w:val="clear" w:color="auto" w:fill="AEAAAA" w:themeFill="background2" w:themeFillShade="BF"/>
            <w:noWrap/>
            <w:vAlign w:val="bottom"/>
            <w:hideMark/>
          </w:tcPr>
          <w:p w:rsidR="00D95893" w:rsidRPr="00D95893" w:rsidRDefault="00D95893" w:rsidP="00D95893">
            <w:pPr>
              <w:spacing w:after="0" w:line="240" w:lineRule="auto"/>
              <w:rPr>
                <w:rFonts w:ascii="Calibri" w:eastAsia="Times New Roman" w:hAnsi="Calibri"/>
                <w:color w:val="FFFFFF" w:themeColor="background1"/>
                <w:sz w:val="22"/>
                <w:szCs w:val="22"/>
              </w:rPr>
            </w:pPr>
            <w:r w:rsidRPr="00D95893">
              <w:rPr>
                <w:rFonts w:ascii="Calibri" w:eastAsia="Times New Roman" w:hAnsi="Calibri"/>
                <w:color w:val="FFFFFF" w:themeColor="background1"/>
                <w:sz w:val="22"/>
                <w:szCs w:val="22"/>
              </w:rPr>
              <w:t>CVM</w:t>
            </w:r>
          </w:p>
        </w:tc>
        <w:tc>
          <w:tcPr>
            <w:tcW w:w="960" w:type="dxa"/>
            <w:shd w:val="clear" w:color="auto" w:fill="AEAAAA" w:themeFill="background2" w:themeFillShade="BF"/>
            <w:noWrap/>
            <w:vAlign w:val="bottom"/>
            <w:hideMark/>
          </w:tcPr>
          <w:p w:rsidR="00D95893" w:rsidRPr="00D95893" w:rsidRDefault="00D95893" w:rsidP="00D95893">
            <w:pPr>
              <w:spacing w:after="0" w:line="240" w:lineRule="auto"/>
              <w:rPr>
                <w:rFonts w:ascii="Calibri" w:eastAsia="Times New Roman" w:hAnsi="Calibri"/>
                <w:color w:val="FFFFFF" w:themeColor="background1"/>
                <w:sz w:val="22"/>
                <w:szCs w:val="22"/>
              </w:rPr>
            </w:pPr>
            <w:r w:rsidRPr="00D95893">
              <w:rPr>
                <w:rFonts w:ascii="Calibri" w:eastAsia="Times New Roman" w:hAnsi="Calibri"/>
                <w:color w:val="FFFFFF" w:themeColor="background1"/>
                <w:sz w:val="22"/>
                <w:szCs w:val="22"/>
              </w:rPr>
              <w:t>JB</w:t>
            </w:r>
          </w:p>
        </w:tc>
        <w:tc>
          <w:tcPr>
            <w:tcW w:w="960" w:type="dxa"/>
            <w:shd w:val="clear" w:color="auto" w:fill="AEAAAA" w:themeFill="background2" w:themeFillShade="BF"/>
            <w:noWrap/>
            <w:vAlign w:val="bottom"/>
            <w:hideMark/>
          </w:tcPr>
          <w:p w:rsidR="00D95893" w:rsidRPr="00D95893" w:rsidRDefault="00D95893" w:rsidP="00D95893">
            <w:pPr>
              <w:spacing w:after="0" w:line="240" w:lineRule="auto"/>
              <w:rPr>
                <w:rFonts w:ascii="Calibri" w:eastAsia="Times New Roman" w:hAnsi="Calibri"/>
                <w:color w:val="FFFFFF" w:themeColor="background1"/>
                <w:sz w:val="22"/>
                <w:szCs w:val="22"/>
              </w:rPr>
            </w:pPr>
            <w:r w:rsidRPr="00D95893">
              <w:rPr>
                <w:rFonts w:ascii="Calibri" w:eastAsia="Times New Roman" w:hAnsi="Calibri"/>
                <w:color w:val="FFFFFF" w:themeColor="background1"/>
                <w:sz w:val="22"/>
                <w:szCs w:val="22"/>
              </w:rPr>
              <w:t>KS</w:t>
            </w:r>
          </w:p>
        </w:tc>
        <w:tc>
          <w:tcPr>
            <w:tcW w:w="960" w:type="dxa"/>
            <w:shd w:val="clear" w:color="auto" w:fill="AEAAAA" w:themeFill="background2" w:themeFillShade="BF"/>
            <w:noWrap/>
            <w:vAlign w:val="bottom"/>
            <w:hideMark/>
          </w:tcPr>
          <w:p w:rsidR="00D95893" w:rsidRPr="00D95893" w:rsidRDefault="00D95893" w:rsidP="00D95893">
            <w:pPr>
              <w:spacing w:after="0" w:line="240" w:lineRule="auto"/>
              <w:rPr>
                <w:rFonts w:ascii="Calibri" w:eastAsia="Times New Roman" w:hAnsi="Calibri"/>
                <w:color w:val="FFFFFF" w:themeColor="background1"/>
                <w:sz w:val="22"/>
                <w:szCs w:val="22"/>
              </w:rPr>
            </w:pPr>
            <w:r w:rsidRPr="00D95893">
              <w:rPr>
                <w:rFonts w:ascii="Calibri" w:eastAsia="Times New Roman" w:hAnsi="Calibri"/>
                <w:color w:val="FFFFFF" w:themeColor="background1"/>
                <w:sz w:val="22"/>
                <w:szCs w:val="22"/>
              </w:rPr>
              <w:t>Lillie</w:t>
            </w:r>
          </w:p>
        </w:tc>
        <w:tc>
          <w:tcPr>
            <w:tcW w:w="960" w:type="dxa"/>
            <w:shd w:val="clear" w:color="auto" w:fill="AEAAAA" w:themeFill="background2" w:themeFillShade="BF"/>
            <w:noWrap/>
            <w:vAlign w:val="bottom"/>
            <w:hideMark/>
          </w:tcPr>
          <w:p w:rsidR="00D95893" w:rsidRPr="00D95893" w:rsidRDefault="00D95893" w:rsidP="00D95893">
            <w:pPr>
              <w:spacing w:after="0" w:line="240" w:lineRule="auto"/>
              <w:rPr>
                <w:rFonts w:ascii="Calibri" w:eastAsia="Times New Roman" w:hAnsi="Calibri"/>
                <w:color w:val="FFFFFF" w:themeColor="background1"/>
                <w:sz w:val="22"/>
                <w:szCs w:val="22"/>
              </w:rPr>
            </w:pPr>
            <w:r w:rsidRPr="00D95893">
              <w:rPr>
                <w:rFonts w:ascii="Calibri" w:eastAsia="Times New Roman" w:hAnsi="Calibri"/>
                <w:color w:val="FFFFFF" w:themeColor="background1"/>
                <w:sz w:val="22"/>
                <w:szCs w:val="22"/>
              </w:rPr>
              <w:t>SF</w:t>
            </w:r>
          </w:p>
        </w:tc>
      </w:tr>
      <w:tr w:rsidR="00D95893" w:rsidRPr="00D95893" w:rsidTr="00D95893">
        <w:trPr>
          <w:trHeight w:val="300"/>
        </w:trPr>
        <w:tc>
          <w:tcPr>
            <w:tcW w:w="960" w:type="dxa"/>
            <w:shd w:val="clear" w:color="auto" w:fill="E7E6E6" w:themeFill="background2"/>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10</w:t>
            </w:r>
          </w:p>
        </w:tc>
        <w:tc>
          <w:tcPr>
            <w:tcW w:w="1120" w:type="dxa"/>
            <w:shd w:val="clear" w:color="auto" w:fill="auto"/>
            <w:noWrap/>
            <w:vAlign w:val="bottom"/>
            <w:hideMark/>
          </w:tcPr>
          <w:p w:rsidR="00D95893" w:rsidRPr="00D95893" w:rsidRDefault="00D95893" w:rsidP="00D95893">
            <w:pPr>
              <w:spacing w:after="0" w:line="240" w:lineRule="auto"/>
              <w:rPr>
                <w:rFonts w:ascii="Calibri" w:eastAsia="Times New Roman" w:hAnsi="Calibri"/>
                <w:b/>
                <w:bCs/>
                <w:color w:val="000000"/>
                <w:sz w:val="22"/>
                <w:szCs w:val="22"/>
              </w:rPr>
            </w:pPr>
            <w:r w:rsidRPr="00D95893">
              <w:rPr>
                <w:rFonts w:ascii="Calibri" w:eastAsia="Times New Roman" w:hAnsi="Calibri"/>
                <w:b/>
                <w:bCs/>
                <w:color w:val="000000"/>
                <w:sz w:val="22"/>
                <w:szCs w:val="22"/>
              </w:rPr>
              <w:t>0.78</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0.19</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0.19</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0.19</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0.08</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0.02</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0.17</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0.2</w:t>
            </w:r>
          </w:p>
        </w:tc>
      </w:tr>
      <w:tr w:rsidR="00D95893" w:rsidRPr="00D95893" w:rsidTr="00D95893">
        <w:trPr>
          <w:trHeight w:val="300"/>
        </w:trPr>
        <w:tc>
          <w:tcPr>
            <w:tcW w:w="960" w:type="dxa"/>
            <w:shd w:val="clear" w:color="auto" w:fill="E7E6E6" w:themeFill="background2"/>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30</w:t>
            </w:r>
          </w:p>
        </w:tc>
        <w:tc>
          <w:tcPr>
            <w:tcW w:w="1120" w:type="dxa"/>
            <w:shd w:val="clear" w:color="auto" w:fill="auto"/>
            <w:noWrap/>
            <w:vAlign w:val="bottom"/>
            <w:hideMark/>
          </w:tcPr>
          <w:p w:rsidR="00D95893" w:rsidRPr="00D95893" w:rsidRDefault="00D95893" w:rsidP="00D95893">
            <w:pPr>
              <w:spacing w:after="0" w:line="240" w:lineRule="auto"/>
              <w:rPr>
                <w:rFonts w:ascii="Calibri" w:eastAsia="Times New Roman" w:hAnsi="Calibri"/>
                <w:b/>
                <w:bCs/>
                <w:color w:val="000000"/>
                <w:sz w:val="22"/>
                <w:szCs w:val="22"/>
              </w:rPr>
            </w:pPr>
            <w:r w:rsidRPr="00D95893">
              <w:rPr>
                <w:rFonts w:ascii="Calibri" w:eastAsia="Times New Roman" w:hAnsi="Calibri"/>
                <w:b/>
                <w:bCs/>
                <w:color w:val="000000"/>
                <w:sz w:val="22"/>
                <w:szCs w:val="22"/>
              </w:rPr>
              <w:t>0.73</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0.39</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0.37</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0.34</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0.26</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0.11</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0.3</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0.36</w:t>
            </w:r>
          </w:p>
        </w:tc>
      </w:tr>
      <w:tr w:rsidR="00D95893" w:rsidRPr="00D95893" w:rsidTr="00D95893">
        <w:trPr>
          <w:trHeight w:val="300"/>
        </w:trPr>
        <w:tc>
          <w:tcPr>
            <w:tcW w:w="960" w:type="dxa"/>
            <w:shd w:val="clear" w:color="auto" w:fill="E7E6E6" w:themeFill="background2"/>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50</w:t>
            </w:r>
          </w:p>
        </w:tc>
        <w:tc>
          <w:tcPr>
            <w:tcW w:w="1120" w:type="dxa"/>
            <w:shd w:val="clear" w:color="auto" w:fill="auto"/>
            <w:noWrap/>
            <w:vAlign w:val="bottom"/>
            <w:hideMark/>
          </w:tcPr>
          <w:p w:rsidR="00D95893" w:rsidRPr="00D95893" w:rsidRDefault="00D95893" w:rsidP="00D95893">
            <w:pPr>
              <w:spacing w:after="0" w:line="240" w:lineRule="auto"/>
              <w:rPr>
                <w:rFonts w:ascii="Calibri" w:eastAsia="Times New Roman" w:hAnsi="Calibri"/>
                <w:b/>
                <w:bCs/>
                <w:color w:val="000000"/>
                <w:sz w:val="22"/>
                <w:szCs w:val="22"/>
              </w:rPr>
            </w:pPr>
            <w:r w:rsidRPr="00D95893">
              <w:rPr>
                <w:rFonts w:ascii="Calibri" w:eastAsia="Times New Roman" w:hAnsi="Calibri"/>
                <w:b/>
                <w:bCs/>
                <w:color w:val="000000"/>
                <w:sz w:val="22"/>
                <w:szCs w:val="22"/>
              </w:rPr>
              <w:t>0.76</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0.53</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0.48</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0.45</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0.35</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0.17</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0.38</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0.48</w:t>
            </w:r>
          </w:p>
        </w:tc>
      </w:tr>
      <w:tr w:rsidR="00D95893" w:rsidRPr="00D95893" w:rsidTr="00D95893">
        <w:trPr>
          <w:trHeight w:val="300"/>
        </w:trPr>
        <w:tc>
          <w:tcPr>
            <w:tcW w:w="960" w:type="dxa"/>
            <w:shd w:val="clear" w:color="auto" w:fill="E7E6E6" w:themeFill="background2"/>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100</w:t>
            </w:r>
          </w:p>
        </w:tc>
        <w:tc>
          <w:tcPr>
            <w:tcW w:w="1120" w:type="dxa"/>
            <w:shd w:val="clear" w:color="auto" w:fill="auto"/>
            <w:noWrap/>
            <w:vAlign w:val="bottom"/>
            <w:hideMark/>
          </w:tcPr>
          <w:p w:rsidR="00D95893" w:rsidRPr="00D95893" w:rsidRDefault="00D95893" w:rsidP="00D95893">
            <w:pPr>
              <w:spacing w:after="0" w:line="240" w:lineRule="auto"/>
              <w:rPr>
                <w:rFonts w:ascii="Calibri" w:eastAsia="Times New Roman" w:hAnsi="Calibri"/>
                <w:b/>
                <w:bCs/>
                <w:color w:val="000000"/>
                <w:sz w:val="22"/>
                <w:szCs w:val="22"/>
              </w:rPr>
            </w:pPr>
            <w:r w:rsidRPr="00D95893">
              <w:rPr>
                <w:rFonts w:ascii="Calibri" w:eastAsia="Times New Roman" w:hAnsi="Calibri"/>
                <w:b/>
                <w:bCs/>
                <w:color w:val="000000"/>
                <w:sz w:val="22"/>
                <w:szCs w:val="22"/>
              </w:rPr>
              <w:t>0.83</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0.71</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0.66</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0.62</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0.55</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0.22</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0.53</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0.67</w:t>
            </w:r>
          </w:p>
        </w:tc>
      </w:tr>
      <w:tr w:rsidR="00D95893" w:rsidRPr="00D95893" w:rsidTr="00D95893">
        <w:trPr>
          <w:trHeight w:val="300"/>
        </w:trPr>
        <w:tc>
          <w:tcPr>
            <w:tcW w:w="960" w:type="dxa"/>
            <w:shd w:val="clear" w:color="auto" w:fill="E7E6E6" w:themeFill="background2"/>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200</w:t>
            </w:r>
          </w:p>
        </w:tc>
        <w:tc>
          <w:tcPr>
            <w:tcW w:w="1120" w:type="dxa"/>
            <w:shd w:val="clear" w:color="auto" w:fill="auto"/>
            <w:noWrap/>
            <w:vAlign w:val="bottom"/>
            <w:hideMark/>
          </w:tcPr>
          <w:p w:rsidR="00D95893" w:rsidRPr="00D95893" w:rsidRDefault="00D95893" w:rsidP="00D95893">
            <w:pPr>
              <w:spacing w:after="0" w:line="240" w:lineRule="auto"/>
              <w:rPr>
                <w:rFonts w:ascii="Calibri" w:eastAsia="Times New Roman" w:hAnsi="Calibri"/>
                <w:b/>
                <w:bCs/>
                <w:color w:val="000000"/>
                <w:sz w:val="22"/>
                <w:szCs w:val="22"/>
              </w:rPr>
            </w:pPr>
            <w:r w:rsidRPr="00D95893">
              <w:rPr>
                <w:rFonts w:ascii="Calibri" w:eastAsia="Times New Roman" w:hAnsi="Calibri"/>
                <w:b/>
                <w:bCs/>
                <w:color w:val="000000"/>
                <w:sz w:val="22"/>
                <w:szCs w:val="22"/>
              </w:rPr>
              <w:t>0.87</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0.82</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0.79</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0.76</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0.77</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0.32</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0.7</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0.81</w:t>
            </w:r>
          </w:p>
        </w:tc>
      </w:tr>
      <w:tr w:rsidR="00D95893" w:rsidRPr="00D95893" w:rsidTr="00D95893">
        <w:trPr>
          <w:trHeight w:val="300"/>
        </w:trPr>
        <w:tc>
          <w:tcPr>
            <w:tcW w:w="960" w:type="dxa"/>
            <w:shd w:val="clear" w:color="auto" w:fill="E7E6E6" w:themeFill="background2"/>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500</w:t>
            </w:r>
          </w:p>
        </w:tc>
        <w:tc>
          <w:tcPr>
            <w:tcW w:w="1120" w:type="dxa"/>
            <w:shd w:val="clear" w:color="auto" w:fill="auto"/>
            <w:noWrap/>
            <w:vAlign w:val="bottom"/>
            <w:hideMark/>
          </w:tcPr>
          <w:p w:rsidR="00D95893" w:rsidRPr="00D95893" w:rsidRDefault="00D95893" w:rsidP="00D95893">
            <w:pPr>
              <w:spacing w:after="0" w:line="240" w:lineRule="auto"/>
              <w:rPr>
                <w:rFonts w:ascii="Calibri" w:eastAsia="Times New Roman" w:hAnsi="Calibri"/>
                <w:b/>
                <w:bCs/>
                <w:color w:val="000000"/>
                <w:sz w:val="22"/>
                <w:szCs w:val="22"/>
              </w:rPr>
            </w:pPr>
            <w:r w:rsidRPr="00D95893">
              <w:rPr>
                <w:rFonts w:ascii="Calibri" w:eastAsia="Times New Roman" w:hAnsi="Calibri"/>
                <w:b/>
                <w:bCs/>
                <w:color w:val="000000"/>
                <w:sz w:val="22"/>
                <w:szCs w:val="22"/>
              </w:rPr>
              <w:t>0.89</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0.87</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0.86</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0.85</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0.84</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0.6</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0.83</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0.87</w:t>
            </w:r>
          </w:p>
        </w:tc>
      </w:tr>
      <w:tr w:rsidR="00D95893" w:rsidRPr="00D95893" w:rsidTr="00D95893">
        <w:trPr>
          <w:trHeight w:val="300"/>
        </w:trPr>
        <w:tc>
          <w:tcPr>
            <w:tcW w:w="960" w:type="dxa"/>
            <w:shd w:val="clear" w:color="auto" w:fill="E7E6E6" w:themeFill="background2"/>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1000</w:t>
            </w:r>
          </w:p>
        </w:tc>
        <w:tc>
          <w:tcPr>
            <w:tcW w:w="1120" w:type="dxa"/>
            <w:shd w:val="clear" w:color="auto" w:fill="auto"/>
            <w:noWrap/>
            <w:vAlign w:val="bottom"/>
            <w:hideMark/>
          </w:tcPr>
          <w:p w:rsidR="00D95893" w:rsidRPr="00D95893" w:rsidRDefault="00D95893" w:rsidP="00D95893">
            <w:pPr>
              <w:spacing w:after="0" w:line="240" w:lineRule="auto"/>
              <w:rPr>
                <w:rFonts w:ascii="Calibri" w:eastAsia="Times New Roman" w:hAnsi="Calibri"/>
                <w:b/>
                <w:bCs/>
                <w:color w:val="000000"/>
                <w:sz w:val="22"/>
                <w:szCs w:val="22"/>
              </w:rPr>
            </w:pPr>
            <w:r w:rsidRPr="00D95893">
              <w:rPr>
                <w:rFonts w:ascii="Calibri" w:eastAsia="Times New Roman" w:hAnsi="Calibri"/>
                <w:b/>
                <w:bCs/>
                <w:color w:val="000000"/>
                <w:sz w:val="22"/>
                <w:szCs w:val="22"/>
              </w:rPr>
              <w:t>0.91</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0.9</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0.88</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0.88</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0.86</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0.77</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0.86</w:t>
            </w:r>
          </w:p>
        </w:tc>
        <w:tc>
          <w:tcPr>
            <w:tcW w:w="960" w:type="dxa"/>
            <w:shd w:val="clear" w:color="auto" w:fill="auto"/>
            <w:noWrap/>
            <w:vAlign w:val="bottom"/>
            <w:hideMark/>
          </w:tcPr>
          <w:p w:rsidR="00D95893" w:rsidRPr="00D95893" w:rsidRDefault="00D95893" w:rsidP="00D95893">
            <w:pPr>
              <w:spacing w:after="0" w:line="240" w:lineRule="auto"/>
              <w:rPr>
                <w:rFonts w:ascii="Calibri" w:eastAsia="Times New Roman" w:hAnsi="Calibri"/>
                <w:color w:val="000000"/>
                <w:sz w:val="22"/>
                <w:szCs w:val="22"/>
              </w:rPr>
            </w:pPr>
            <w:r w:rsidRPr="00D95893">
              <w:rPr>
                <w:rFonts w:ascii="Calibri" w:eastAsia="Times New Roman" w:hAnsi="Calibri"/>
                <w:color w:val="000000"/>
                <w:sz w:val="22"/>
                <w:szCs w:val="22"/>
              </w:rPr>
              <w:t>0.89</w:t>
            </w:r>
          </w:p>
        </w:tc>
      </w:tr>
    </w:tbl>
    <w:p w:rsidR="007A797A" w:rsidRDefault="007A797A" w:rsidP="00E13767"/>
    <w:p w:rsidR="00476A11" w:rsidRDefault="00476A11" w:rsidP="00476A11">
      <w:pPr>
        <w:pStyle w:val="Caption"/>
        <w:framePr w:wrap="around"/>
      </w:pPr>
      <w:bookmarkStart w:id="221" w:name="_Ref43570047"/>
      <w:bookmarkStart w:id="222" w:name="_Toc43570585"/>
      <w:r>
        <w:t xml:space="preserve">Table </w:t>
      </w:r>
      <w:r w:rsidR="004C0A73">
        <w:fldChar w:fldCharType="begin"/>
      </w:r>
      <w:r w:rsidR="004C0A73">
        <w:instrText xml:space="preserve"> SEQ Table \* ARABIC </w:instrText>
      </w:r>
      <w:r w:rsidR="004C0A73">
        <w:fldChar w:fldCharType="separate"/>
      </w:r>
      <w:r w:rsidR="00FE5CAA">
        <w:rPr>
          <w:noProof/>
        </w:rPr>
        <w:t>18</w:t>
      </w:r>
      <w:r w:rsidR="004C0A73">
        <w:rPr>
          <w:noProof/>
        </w:rPr>
        <w:fldChar w:fldCharType="end"/>
      </w:r>
      <w:bookmarkEnd w:id="221"/>
      <w:r>
        <w:t xml:space="preserve">: </w:t>
      </w:r>
      <w:r w:rsidRPr="00022490">
        <w:t xml:space="preserve">Overall tests power on </w:t>
      </w:r>
      <w:r>
        <w:t>10</w:t>
      </w:r>
      <w:r w:rsidRPr="00022490">
        <w:t>% significance level</w:t>
      </w:r>
      <w:bookmarkEnd w:id="222"/>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20"/>
        <w:gridCol w:w="960"/>
        <w:gridCol w:w="960"/>
        <w:gridCol w:w="960"/>
        <w:gridCol w:w="960"/>
        <w:gridCol w:w="960"/>
        <w:gridCol w:w="960"/>
        <w:gridCol w:w="960"/>
      </w:tblGrid>
      <w:tr w:rsidR="00476A11" w:rsidRPr="00476A11" w:rsidTr="00476A11">
        <w:trPr>
          <w:trHeight w:val="300"/>
        </w:trPr>
        <w:tc>
          <w:tcPr>
            <w:tcW w:w="960" w:type="dxa"/>
            <w:shd w:val="clear" w:color="auto" w:fill="AEAAAA" w:themeFill="background2" w:themeFillShade="BF"/>
            <w:noWrap/>
            <w:vAlign w:val="bottom"/>
            <w:hideMark/>
          </w:tcPr>
          <w:p w:rsidR="00476A11" w:rsidRPr="00476A11" w:rsidRDefault="00476A11" w:rsidP="00476A11">
            <w:pPr>
              <w:spacing w:after="0" w:line="240" w:lineRule="auto"/>
              <w:rPr>
                <w:rFonts w:ascii="Calibri" w:eastAsia="Times New Roman" w:hAnsi="Calibri"/>
                <w:color w:val="FFFFFF" w:themeColor="background1"/>
                <w:sz w:val="22"/>
                <w:szCs w:val="22"/>
              </w:rPr>
            </w:pPr>
            <w:r w:rsidRPr="00476A11">
              <w:rPr>
                <w:rFonts w:ascii="Calibri" w:eastAsia="Times New Roman" w:hAnsi="Calibri"/>
                <w:color w:val="FFFFFF" w:themeColor="background1"/>
                <w:sz w:val="22"/>
                <w:szCs w:val="22"/>
              </w:rPr>
              <w:t>Size</w:t>
            </w:r>
          </w:p>
        </w:tc>
        <w:tc>
          <w:tcPr>
            <w:tcW w:w="1120" w:type="dxa"/>
            <w:shd w:val="clear" w:color="auto" w:fill="AEAAAA" w:themeFill="background2" w:themeFillShade="BF"/>
            <w:noWrap/>
            <w:vAlign w:val="bottom"/>
            <w:hideMark/>
          </w:tcPr>
          <w:p w:rsidR="00476A11" w:rsidRPr="00476A11" w:rsidRDefault="00476A11" w:rsidP="00476A11">
            <w:pPr>
              <w:spacing w:after="0" w:line="240" w:lineRule="auto"/>
              <w:rPr>
                <w:rFonts w:ascii="Calibri" w:eastAsia="Times New Roman" w:hAnsi="Calibri"/>
                <w:color w:val="FFFFFF" w:themeColor="background1"/>
                <w:sz w:val="22"/>
                <w:szCs w:val="22"/>
              </w:rPr>
            </w:pPr>
            <w:r w:rsidRPr="00476A11">
              <w:rPr>
                <w:rFonts w:ascii="Calibri" w:eastAsia="Times New Roman" w:hAnsi="Calibri"/>
                <w:color w:val="FFFFFF" w:themeColor="background1"/>
                <w:sz w:val="22"/>
                <w:szCs w:val="22"/>
              </w:rPr>
              <w:t>new_test</w:t>
            </w:r>
          </w:p>
        </w:tc>
        <w:tc>
          <w:tcPr>
            <w:tcW w:w="960" w:type="dxa"/>
            <w:shd w:val="clear" w:color="auto" w:fill="AEAAAA" w:themeFill="background2" w:themeFillShade="BF"/>
            <w:noWrap/>
            <w:vAlign w:val="bottom"/>
            <w:hideMark/>
          </w:tcPr>
          <w:p w:rsidR="00476A11" w:rsidRPr="00476A11" w:rsidRDefault="00476A11" w:rsidP="00476A11">
            <w:pPr>
              <w:spacing w:after="0" w:line="240" w:lineRule="auto"/>
              <w:rPr>
                <w:rFonts w:ascii="Calibri" w:eastAsia="Times New Roman" w:hAnsi="Calibri"/>
                <w:color w:val="FFFFFF" w:themeColor="background1"/>
                <w:sz w:val="22"/>
                <w:szCs w:val="22"/>
              </w:rPr>
            </w:pPr>
            <w:r w:rsidRPr="00476A11">
              <w:rPr>
                <w:rFonts w:ascii="Calibri" w:eastAsia="Times New Roman" w:hAnsi="Calibri"/>
                <w:color w:val="FFFFFF" w:themeColor="background1"/>
                <w:sz w:val="22"/>
                <w:szCs w:val="22"/>
              </w:rPr>
              <w:t>SW</w:t>
            </w:r>
          </w:p>
        </w:tc>
        <w:tc>
          <w:tcPr>
            <w:tcW w:w="960" w:type="dxa"/>
            <w:shd w:val="clear" w:color="auto" w:fill="AEAAAA" w:themeFill="background2" w:themeFillShade="BF"/>
            <w:noWrap/>
            <w:vAlign w:val="bottom"/>
            <w:hideMark/>
          </w:tcPr>
          <w:p w:rsidR="00476A11" w:rsidRPr="00476A11" w:rsidRDefault="00476A11" w:rsidP="00476A11">
            <w:pPr>
              <w:spacing w:after="0" w:line="240" w:lineRule="auto"/>
              <w:rPr>
                <w:rFonts w:ascii="Calibri" w:eastAsia="Times New Roman" w:hAnsi="Calibri"/>
                <w:color w:val="FFFFFF" w:themeColor="background1"/>
                <w:sz w:val="22"/>
                <w:szCs w:val="22"/>
              </w:rPr>
            </w:pPr>
            <w:r w:rsidRPr="00476A11">
              <w:rPr>
                <w:rFonts w:ascii="Calibri" w:eastAsia="Times New Roman" w:hAnsi="Calibri"/>
                <w:color w:val="FFFFFF" w:themeColor="background1"/>
                <w:sz w:val="22"/>
                <w:szCs w:val="22"/>
              </w:rPr>
              <w:t>AD</w:t>
            </w:r>
          </w:p>
        </w:tc>
        <w:tc>
          <w:tcPr>
            <w:tcW w:w="960" w:type="dxa"/>
            <w:shd w:val="clear" w:color="auto" w:fill="AEAAAA" w:themeFill="background2" w:themeFillShade="BF"/>
            <w:noWrap/>
            <w:vAlign w:val="bottom"/>
            <w:hideMark/>
          </w:tcPr>
          <w:p w:rsidR="00476A11" w:rsidRPr="00476A11" w:rsidRDefault="00476A11" w:rsidP="00476A11">
            <w:pPr>
              <w:spacing w:after="0" w:line="240" w:lineRule="auto"/>
              <w:rPr>
                <w:rFonts w:ascii="Calibri" w:eastAsia="Times New Roman" w:hAnsi="Calibri"/>
                <w:color w:val="FFFFFF" w:themeColor="background1"/>
                <w:sz w:val="22"/>
                <w:szCs w:val="22"/>
              </w:rPr>
            </w:pPr>
            <w:r w:rsidRPr="00476A11">
              <w:rPr>
                <w:rFonts w:ascii="Calibri" w:eastAsia="Times New Roman" w:hAnsi="Calibri"/>
                <w:color w:val="FFFFFF" w:themeColor="background1"/>
                <w:sz w:val="22"/>
                <w:szCs w:val="22"/>
              </w:rPr>
              <w:t>CVM</w:t>
            </w:r>
          </w:p>
        </w:tc>
        <w:tc>
          <w:tcPr>
            <w:tcW w:w="960" w:type="dxa"/>
            <w:shd w:val="clear" w:color="auto" w:fill="AEAAAA" w:themeFill="background2" w:themeFillShade="BF"/>
            <w:noWrap/>
            <w:vAlign w:val="bottom"/>
            <w:hideMark/>
          </w:tcPr>
          <w:p w:rsidR="00476A11" w:rsidRPr="00476A11" w:rsidRDefault="00476A11" w:rsidP="00476A11">
            <w:pPr>
              <w:spacing w:after="0" w:line="240" w:lineRule="auto"/>
              <w:rPr>
                <w:rFonts w:ascii="Calibri" w:eastAsia="Times New Roman" w:hAnsi="Calibri"/>
                <w:color w:val="FFFFFF" w:themeColor="background1"/>
                <w:sz w:val="22"/>
                <w:szCs w:val="22"/>
              </w:rPr>
            </w:pPr>
            <w:r w:rsidRPr="00476A11">
              <w:rPr>
                <w:rFonts w:ascii="Calibri" w:eastAsia="Times New Roman" w:hAnsi="Calibri"/>
                <w:color w:val="FFFFFF" w:themeColor="background1"/>
                <w:sz w:val="22"/>
                <w:szCs w:val="22"/>
              </w:rPr>
              <w:t>JB</w:t>
            </w:r>
          </w:p>
        </w:tc>
        <w:tc>
          <w:tcPr>
            <w:tcW w:w="960" w:type="dxa"/>
            <w:shd w:val="clear" w:color="auto" w:fill="AEAAAA" w:themeFill="background2" w:themeFillShade="BF"/>
            <w:noWrap/>
            <w:vAlign w:val="bottom"/>
            <w:hideMark/>
          </w:tcPr>
          <w:p w:rsidR="00476A11" w:rsidRPr="00476A11" w:rsidRDefault="00476A11" w:rsidP="00476A11">
            <w:pPr>
              <w:spacing w:after="0" w:line="240" w:lineRule="auto"/>
              <w:rPr>
                <w:rFonts w:ascii="Calibri" w:eastAsia="Times New Roman" w:hAnsi="Calibri"/>
                <w:color w:val="FFFFFF" w:themeColor="background1"/>
                <w:sz w:val="22"/>
                <w:szCs w:val="22"/>
              </w:rPr>
            </w:pPr>
            <w:r w:rsidRPr="00476A11">
              <w:rPr>
                <w:rFonts w:ascii="Calibri" w:eastAsia="Times New Roman" w:hAnsi="Calibri"/>
                <w:color w:val="FFFFFF" w:themeColor="background1"/>
                <w:sz w:val="22"/>
                <w:szCs w:val="22"/>
              </w:rPr>
              <w:t>KS</w:t>
            </w:r>
          </w:p>
        </w:tc>
        <w:tc>
          <w:tcPr>
            <w:tcW w:w="960" w:type="dxa"/>
            <w:shd w:val="clear" w:color="auto" w:fill="AEAAAA" w:themeFill="background2" w:themeFillShade="BF"/>
            <w:noWrap/>
            <w:vAlign w:val="bottom"/>
            <w:hideMark/>
          </w:tcPr>
          <w:p w:rsidR="00476A11" w:rsidRPr="00476A11" w:rsidRDefault="00476A11" w:rsidP="00476A11">
            <w:pPr>
              <w:spacing w:after="0" w:line="240" w:lineRule="auto"/>
              <w:rPr>
                <w:rFonts w:ascii="Calibri" w:eastAsia="Times New Roman" w:hAnsi="Calibri"/>
                <w:color w:val="FFFFFF" w:themeColor="background1"/>
                <w:sz w:val="22"/>
                <w:szCs w:val="22"/>
              </w:rPr>
            </w:pPr>
            <w:r w:rsidRPr="00476A11">
              <w:rPr>
                <w:rFonts w:ascii="Calibri" w:eastAsia="Times New Roman" w:hAnsi="Calibri"/>
                <w:color w:val="FFFFFF" w:themeColor="background1"/>
                <w:sz w:val="22"/>
                <w:szCs w:val="22"/>
              </w:rPr>
              <w:t>Lillie</w:t>
            </w:r>
          </w:p>
        </w:tc>
        <w:tc>
          <w:tcPr>
            <w:tcW w:w="960" w:type="dxa"/>
            <w:shd w:val="clear" w:color="auto" w:fill="AEAAAA" w:themeFill="background2" w:themeFillShade="BF"/>
            <w:noWrap/>
            <w:vAlign w:val="bottom"/>
            <w:hideMark/>
          </w:tcPr>
          <w:p w:rsidR="00476A11" w:rsidRPr="00476A11" w:rsidRDefault="00476A11" w:rsidP="00476A11">
            <w:pPr>
              <w:spacing w:after="0" w:line="240" w:lineRule="auto"/>
              <w:rPr>
                <w:rFonts w:ascii="Calibri" w:eastAsia="Times New Roman" w:hAnsi="Calibri"/>
                <w:color w:val="FFFFFF" w:themeColor="background1"/>
                <w:sz w:val="22"/>
                <w:szCs w:val="22"/>
              </w:rPr>
            </w:pPr>
            <w:r w:rsidRPr="00476A11">
              <w:rPr>
                <w:rFonts w:ascii="Calibri" w:eastAsia="Times New Roman" w:hAnsi="Calibri"/>
                <w:color w:val="FFFFFF" w:themeColor="background1"/>
                <w:sz w:val="22"/>
                <w:szCs w:val="22"/>
              </w:rPr>
              <w:t>SF</w:t>
            </w:r>
          </w:p>
        </w:tc>
      </w:tr>
      <w:tr w:rsidR="00476A11" w:rsidRPr="00476A11" w:rsidTr="00476A11">
        <w:trPr>
          <w:trHeight w:val="300"/>
        </w:trPr>
        <w:tc>
          <w:tcPr>
            <w:tcW w:w="960" w:type="dxa"/>
            <w:shd w:val="clear" w:color="auto" w:fill="E7E6E6" w:themeFill="background2"/>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10</w:t>
            </w:r>
          </w:p>
        </w:tc>
        <w:tc>
          <w:tcPr>
            <w:tcW w:w="1120" w:type="dxa"/>
            <w:shd w:val="clear" w:color="auto" w:fill="auto"/>
            <w:noWrap/>
            <w:vAlign w:val="bottom"/>
            <w:hideMark/>
          </w:tcPr>
          <w:p w:rsidR="00476A11" w:rsidRPr="00476A11" w:rsidRDefault="00476A11" w:rsidP="00147381">
            <w:pPr>
              <w:spacing w:after="0" w:line="240" w:lineRule="auto"/>
              <w:rPr>
                <w:rFonts w:ascii="Calibri" w:eastAsia="Times New Roman" w:hAnsi="Calibri"/>
                <w:b/>
                <w:bCs/>
                <w:color w:val="000000"/>
                <w:sz w:val="22"/>
                <w:szCs w:val="22"/>
              </w:rPr>
            </w:pPr>
            <w:r w:rsidRPr="00476A11">
              <w:rPr>
                <w:rFonts w:ascii="Calibri" w:eastAsia="Times New Roman" w:hAnsi="Calibri"/>
                <w:b/>
                <w:bCs/>
                <w:color w:val="000000"/>
                <w:sz w:val="22"/>
                <w:szCs w:val="22"/>
              </w:rPr>
              <w:t>0.</w:t>
            </w:r>
            <w:r w:rsidR="00147381">
              <w:rPr>
                <w:rFonts w:ascii="Calibri" w:eastAsia="Times New Roman" w:hAnsi="Calibri"/>
                <w:b/>
                <w:bCs/>
                <w:color w:val="000000"/>
                <w:sz w:val="22"/>
                <w:szCs w:val="22"/>
              </w:rPr>
              <w:t>91</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0.26</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0.27</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0.26</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0.1</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0.03</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0.24</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0.27</w:t>
            </w:r>
          </w:p>
        </w:tc>
      </w:tr>
      <w:tr w:rsidR="00476A11" w:rsidRPr="00476A11" w:rsidTr="00476A11">
        <w:trPr>
          <w:trHeight w:val="300"/>
        </w:trPr>
        <w:tc>
          <w:tcPr>
            <w:tcW w:w="960" w:type="dxa"/>
            <w:shd w:val="clear" w:color="auto" w:fill="E7E6E6" w:themeFill="background2"/>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30</w:t>
            </w:r>
          </w:p>
        </w:tc>
        <w:tc>
          <w:tcPr>
            <w:tcW w:w="1120" w:type="dxa"/>
            <w:shd w:val="clear" w:color="auto" w:fill="auto"/>
            <w:noWrap/>
            <w:vAlign w:val="bottom"/>
            <w:hideMark/>
          </w:tcPr>
          <w:p w:rsidR="00476A11" w:rsidRPr="00476A11" w:rsidRDefault="00476A11" w:rsidP="00147381">
            <w:pPr>
              <w:spacing w:after="0" w:line="240" w:lineRule="auto"/>
              <w:rPr>
                <w:rFonts w:ascii="Calibri" w:eastAsia="Times New Roman" w:hAnsi="Calibri"/>
                <w:b/>
                <w:bCs/>
                <w:color w:val="000000"/>
                <w:sz w:val="22"/>
                <w:szCs w:val="22"/>
              </w:rPr>
            </w:pPr>
            <w:r w:rsidRPr="00476A11">
              <w:rPr>
                <w:rFonts w:ascii="Calibri" w:eastAsia="Times New Roman" w:hAnsi="Calibri"/>
                <w:b/>
                <w:bCs/>
                <w:color w:val="000000"/>
                <w:sz w:val="22"/>
                <w:szCs w:val="22"/>
              </w:rPr>
              <w:t>0.</w:t>
            </w:r>
            <w:r w:rsidR="00147381" w:rsidRPr="0074033D">
              <w:rPr>
                <w:rFonts w:ascii="Calibri" w:eastAsia="Times New Roman" w:hAnsi="Calibri"/>
                <w:b/>
                <w:bCs/>
                <w:color w:val="000000"/>
                <w:sz w:val="22"/>
                <w:szCs w:val="22"/>
              </w:rPr>
              <w:t>86</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0.48</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0.46</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0.43</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0.3</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0.14</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0.38</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0.45</w:t>
            </w:r>
          </w:p>
        </w:tc>
      </w:tr>
      <w:tr w:rsidR="00476A11" w:rsidRPr="00476A11" w:rsidTr="00476A11">
        <w:trPr>
          <w:trHeight w:val="300"/>
        </w:trPr>
        <w:tc>
          <w:tcPr>
            <w:tcW w:w="960" w:type="dxa"/>
            <w:shd w:val="clear" w:color="auto" w:fill="E7E6E6" w:themeFill="background2"/>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50</w:t>
            </w:r>
          </w:p>
        </w:tc>
        <w:tc>
          <w:tcPr>
            <w:tcW w:w="1120" w:type="dxa"/>
            <w:shd w:val="clear" w:color="auto" w:fill="auto"/>
            <w:noWrap/>
            <w:vAlign w:val="bottom"/>
            <w:hideMark/>
          </w:tcPr>
          <w:p w:rsidR="00476A11" w:rsidRPr="00476A11" w:rsidRDefault="00476A11" w:rsidP="00147381">
            <w:pPr>
              <w:spacing w:after="0" w:line="240" w:lineRule="auto"/>
              <w:rPr>
                <w:rFonts w:ascii="Calibri" w:eastAsia="Times New Roman" w:hAnsi="Calibri"/>
                <w:b/>
                <w:bCs/>
                <w:color w:val="000000"/>
                <w:sz w:val="22"/>
                <w:szCs w:val="22"/>
              </w:rPr>
            </w:pPr>
            <w:r w:rsidRPr="00476A11">
              <w:rPr>
                <w:rFonts w:ascii="Calibri" w:eastAsia="Times New Roman" w:hAnsi="Calibri"/>
                <w:b/>
                <w:bCs/>
                <w:color w:val="000000"/>
                <w:sz w:val="22"/>
                <w:szCs w:val="22"/>
              </w:rPr>
              <w:t>0.</w:t>
            </w:r>
            <w:r w:rsidR="00147381" w:rsidRPr="0074033D">
              <w:rPr>
                <w:rFonts w:ascii="Calibri" w:eastAsia="Times New Roman" w:hAnsi="Calibri"/>
                <w:b/>
                <w:bCs/>
                <w:color w:val="000000"/>
                <w:sz w:val="22"/>
                <w:szCs w:val="22"/>
              </w:rPr>
              <w:t>86</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0.61</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0.56</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0.52</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0.4</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0.2</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0.46</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0.57</w:t>
            </w:r>
          </w:p>
        </w:tc>
      </w:tr>
      <w:tr w:rsidR="00476A11" w:rsidRPr="00476A11" w:rsidTr="00476A11">
        <w:trPr>
          <w:trHeight w:val="300"/>
        </w:trPr>
        <w:tc>
          <w:tcPr>
            <w:tcW w:w="960" w:type="dxa"/>
            <w:shd w:val="clear" w:color="auto" w:fill="E7E6E6" w:themeFill="background2"/>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100</w:t>
            </w:r>
          </w:p>
        </w:tc>
        <w:tc>
          <w:tcPr>
            <w:tcW w:w="1120" w:type="dxa"/>
            <w:shd w:val="clear" w:color="auto" w:fill="auto"/>
            <w:noWrap/>
            <w:vAlign w:val="bottom"/>
            <w:hideMark/>
          </w:tcPr>
          <w:p w:rsidR="00476A11" w:rsidRPr="00476A11" w:rsidRDefault="00476A11" w:rsidP="0074033D">
            <w:pPr>
              <w:spacing w:after="0" w:line="240" w:lineRule="auto"/>
              <w:rPr>
                <w:rFonts w:ascii="Calibri" w:eastAsia="Times New Roman" w:hAnsi="Calibri"/>
                <w:b/>
                <w:bCs/>
                <w:color w:val="000000"/>
                <w:sz w:val="22"/>
                <w:szCs w:val="22"/>
              </w:rPr>
            </w:pPr>
            <w:r w:rsidRPr="00476A11">
              <w:rPr>
                <w:rFonts w:ascii="Calibri" w:eastAsia="Times New Roman" w:hAnsi="Calibri"/>
                <w:b/>
                <w:bCs/>
                <w:color w:val="000000"/>
                <w:sz w:val="22"/>
                <w:szCs w:val="22"/>
              </w:rPr>
              <w:t>0.</w:t>
            </w:r>
            <w:r w:rsidR="0074033D" w:rsidRPr="0074033D">
              <w:rPr>
                <w:rFonts w:ascii="Calibri" w:eastAsia="Times New Roman" w:hAnsi="Calibri"/>
                <w:b/>
                <w:bCs/>
                <w:color w:val="000000"/>
                <w:sz w:val="22"/>
                <w:szCs w:val="22"/>
              </w:rPr>
              <w:t>89</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0.76</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0.72</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0.69</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0.65</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0.26</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0.62</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0.74</w:t>
            </w:r>
          </w:p>
        </w:tc>
      </w:tr>
      <w:tr w:rsidR="00476A11" w:rsidRPr="00476A11" w:rsidTr="00476A11">
        <w:trPr>
          <w:trHeight w:val="300"/>
        </w:trPr>
        <w:tc>
          <w:tcPr>
            <w:tcW w:w="960" w:type="dxa"/>
            <w:shd w:val="clear" w:color="auto" w:fill="E7E6E6" w:themeFill="background2"/>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200</w:t>
            </w:r>
          </w:p>
        </w:tc>
        <w:tc>
          <w:tcPr>
            <w:tcW w:w="1120" w:type="dxa"/>
            <w:shd w:val="clear" w:color="auto" w:fill="auto"/>
            <w:noWrap/>
            <w:vAlign w:val="bottom"/>
            <w:hideMark/>
          </w:tcPr>
          <w:p w:rsidR="00476A11" w:rsidRPr="00476A11" w:rsidRDefault="00476A11" w:rsidP="0074033D">
            <w:pPr>
              <w:spacing w:after="0" w:line="240" w:lineRule="auto"/>
              <w:rPr>
                <w:rFonts w:ascii="Calibri" w:eastAsia="Times New Roman" w:hAnsi="Calibri"/>
                <w:b/>
                <w:bCs/>
                <w:color w:val="000000"/>
                <w:sz w:val="22"/>
                <w:szCs w:val="22"/>
              </w:rPr>
            </w:pPr>
            <w:r w:rsidRPr="00476A11">
              <w:rPr>
                <w:rFonts w:ascii="Calibri" w:eastAsia="Times New Roman" w:hAnsi="Calibri"/>
                <w:b/>
                <w:bCs/>
                <w:color w:val="000000"/>
                <w:sz w:val="22"/>
                <w:szCs w:val="22"/>
              </w:rPr>
              <w:t>0.</w:t>
            </w:r>
            <w:r w:rsidR="0074033D">
              <w:rPr>
                <w:rFonts w:ascii="Calibri" w:eastAsia="Times New Roman" w:hAnsi="Calibri"/>
                <w:b/>
                <w:bCs/>
                <w:color w:val="000000"/>
                <w:sz w:val="22"/>
                <w:szCs w:val="22"/>
              </w:rPr>
              <w:t>9</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0.84</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0.82</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0.41</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0.76</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0.84</w:t>
            </w:r>
          </w:p>
        </w:tc>
      </w:tr>
      <w:tr w:rsidR="00476A11" w:rsidRPr="00476A11" w:rsidTr="00476A11">
        <w:trPr>
          <w:trHeight w:val="300"/>
        </w:trPr>
        <w:tc>
          <w:tcPr>
            <w:tcW w:w="960" w:type="dxa"/>
            <w:shd w:val="clear" w:color="auto" w:fill="E7E6E6" w:themeFill="background2"/>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500</w:t>
            </w:r>
          </w:p>
        </w:tc>
        <w:tc>
          <w:tcPr>
            <w:tcW w:w="1120" w:type="dxa"/>
            <w:shd w:val="clear" w:color="auto" w:fill="auto"/>
            <w:noWrap/>
            <w:vAlign w:val="bottom"/>
            <w:hideMark/>
          </w:tcPr>
          <w:p w:rsidR="00476A11" w:rsidRPr="00476A11" w:rsidRDefault="00476A11" w:rsidP="0074033D">
            <w:pPr>
              <w:spacing w:after="0" w:line="240" w:lineRule="auto"/>
              <w:rPr>
                <w:rFonts w:ascii="Calibri" w:eastAsia="Times New Roman" w:hAnsi="Calibri"/>
                <w:b/>
                <w:bCs/>
                <w:color w:val="000000"/>
                <w:sz w:val="22"/>
                <w:szCs w:val="22"/>
              </w:rPr>
            </w:pPr>
            <w:r w:rsidRPr="00476A11">
              <w:rPr>
                <w:rFonts w:ascii="Calibri" w:eastAsia="Times New Roman" w:hAnsi="Calibri"/>
                <w:b/>
                <w:bCs/>
                <w:color w:val="000000"/>
                <w:sz w:val="22"/>
                <w:szCs w:val="22"/>
              </w:rPr>
              <w:t>0.</w:t>
            </w:r>
            <w:r w:rsidR="0074033D">
              <w:rPr>
                <w:rFonts w:ascii="Calibri" w:eastAsia="Times New Roman" w:hAnsi="Calibri"/>
                <w:b/>
                <w:bCs/>
                <w:color w:val="000000"/>
                <w:sz w:val="22"/>
                <w:szCs w:val="22"/>
              </w:rPr>
              <w:t>91</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0.89</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0.87</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0.87</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0.85</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0.69</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0.85</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0.89</w:t>
            </w:r>
          </w:p>
        </w:tc>
      </w:tr>
      <w:tr w:rsidR="00476A11" w:rsidRPr="00476A11" w:rsidTr="00476A11">
        <w:trPr>
          <w:trHeight w:val="300"/>
        </w:trPr>
        <w:tc>
          <w:tcPr>
            <w:tcW w:w="960" w:type="dxa"/>
            <w:shd w:val="clear" w:color="auto" w:fill="E7E6E6" w:themeFill="background2"/>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1000</w:t>
            </w:r>
          </w:p>
        </w:tc>
        <w:tc>
          <w:tcPr>
            <w:tcW w:w="1120" w:type="dxa"/>
            <w:shd w:val="clear" w:color="auto" w:fill="auto"/>
            <w:noWrap/>
            <w:vAlign w:val="bottom"/>
            <w:hideMark/>
          </w:tcPr>
          <w:p w:rsidR="00476A11" w:rsidRPr="00476A11" w:rsidRDefault="00476A11" w:rsidP="0074033D">
            <w:pPr>
              <w:spacing w:after="0" w:line="240" w:lineRule="auto"/>
              <w:rPr>
                <w:rFonts w:ascii="Calibri" w:eastAsia="Times New Roman" w:hAnsi="Calibri"/>
                <w:b/>
                <w:bCs/>
                <w:color w:val="000000"/>
                <w:sz w:val="22"/>
                <w:szCs w:val="22"/>
              </w:rPr>
            </w:pPr>
            <w:r w:rsidRPr="00476A11">
              <w:rPr>
                <w:rFonts w:ascii="Calibri" w:eastAsia="Times New Roman" w:hAnsi="Calibri"/>
                <w:b/>
                <w:bCs/>
                <w:color w:val="000000"/>
                <w:sz w:val="22"/>
                <w:szCs w:val="22"/>
              </w:rPr>
              <w:t>0.9</w:t>
            </w:r>
            <w:r w:rsidR="0074033D">
              <w:rPr>
                <w:rFonts w:ascii="Calibri" w:eastAsia="Times New Roman" w:hAnsi="Calibri"/>
                <w:b/>
                <w:bCs/>
                <w:color w:val="000000"/>
                <w:sz w:val="22"/>
                <w:szCs w:val="22"/>
              </w:rPr>
              <w:t>2</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0.91</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0.9</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0.89</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0.88</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0.88</w:t>
            </w:r>
          </w:p>
        </w:tc>
        <w:tc>
          <w:tcPr>
            <w:tcW w:w="960" w:type="dxa"/>
            <w:shd w:val="clear" w:color="auto" w:fill="auto"/>
            <w:noWrap/>
            <w:vAlign w:val="bottom"/>
            <w:hideMark/>
          </w:tcPr>
          <w:p w:rsidR="00476A11" w:rsidRPr="00476A11" w:rsidRDefault="00476A11" w:rsidP="00476A11">
            <w:pPr>
              <w:spacing w:after="0" w:line="240" w:lineRule="auto"/>
              <w:rPr>
                <w:rFonts w:ascii="Calibri" w:eastAsia="Times New Roman" w:hAnsi="Calibri"/>
                <w:color w:val="000000"/>
                <w:sz w:val="22"/>
                <w:szCs w:val="22"/>
              </w:rPr>
            </w:pPr>
            <w:r w:rsidRPr="00476A11">
              <w:rPr>
                <w:rFonts w:ascii="Calibri" w:eastAsia="Times New Roman" w:hAnsi="Calibri"/>
                <w:color w:val="000000"/>
                <w:sz w:val="22"/>
                <w:szCs w:val="22"/>
              </w:rPr>
              <w:t>0.91</w:t>
            </w:r>
          </w:p>
        </w:tc>
      </w:tr>
    </w:tbl>
    <w:p w:rsidR="00476A11" w:rsidRDefault="00476A11" w:rsidP="00E13767"/>
    <w:p w:rsidR="001121A4" w:rsidRDefault="001121A4" w:rsidP="001121A4"/>
    <w:p w:rsidR="001121A4" w:rsidRDefault="001121A4" w:rsidP="001121A4">
      <w:pPr>
        <w:pStyle w:val="Caption"/>
        <w:framePr w:wrap="around"/>
      </w:pPr>
      <w:bookmarkStart w:id="223" w:name="_Ref43568990"/>
      <w:bookmarkStart w:id="224" w:name="_Toc43570586"/>
      <w:r>
        <w:t xml:space="preserve">Table </w:t>
      </w:r>
      <w:r w:rsidR="004C0A73">
        <w:fldChar w:fldCharType="begin"/>
      </w:r>
      <w:r w:rsidR="004C0A73">
        <w:instrText xml:space="preserve"> SEQ Table \* ARABIC </w:instrText>
      </w:r>
      <w:r w:rsidR="004C0A73">
        <w:fldChar w:fldCharType="separate"/>
      </w:r>
      <w:r w:rsidR="00FE5CAA">
        <w:rPr>
          <w:noProof/>
        </w:rPr>
        <w:t>19</w:t>
      </w:r>
      <w:r w:rsidR="004C0A73">
        <w:rPr>
          <w:noProof/>
        </w:rPr>
        <w:fldChar w:fldCharType="end"/>
      </w:r>
      <w:bookmarkEnd w:id="223"/>
      <w:r>
        <w:t>: Tests power per distribution at 1% significance level</w:t>
      </w:r>
      <w:bookmarkEnd w:id="224"/>
    </w:p>
    <w:tbl>
      <w:tblPr>
        <w:tblW w:w="9239" w:type="dxa"/>
        <w:tblLook w:val="04A0" w:firstRow="1" w:lastRow="0" w:firstColumn="1" w:lastColumn="0" w:noHBand="0" w:noVBand="1"/>
      </w:tblPr>
      <w:tblGrid>
        <w:gridCol w:w="799"/>
        <w:gridCol w:w="2146"/>
        <w:gridCol w:w="941"/>
        <w:gridCol w:w="1051"/>
        <w:gridCol w:w="610"/>
        <w:gridCol w:w="610"/>
        <w:gridCol w:w="647"/>
        <w:gridCol w:w="610"/>
        <w:gridCol w:w="610"/>
        <w:gridCol w:w="620"/>
        <w:gridCol w:w="610"/>
      </w:tblGrid>
      <w:tr w:rsidR="001121A4" w:rsidRPr="00F37441" w:rsidTr="00EC19C9">
        <w:trPr>
          <w:trHeight w:val="300"/>
          <w:tblHeader/>
        </w:trPr>
        <w:tc>
          <w:tcPr>
            <w:tcW w:w="799"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Family</w:t>
            </w: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Distribution</w:t>
            </w:r>
          </w:p>
        </w:tc>
        <w:tc>
          <w:tcPr>
            <w:tcW w:w="941"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laplace(0,10)</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0.32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0.55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0.39</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color w:val="000000"/>
                <w:sz w:val="22"/>
                <w:szCs w:val="22"/>
              </w:rPr>
            </w:pPr>
            <w:r w:rsidRPr="0080738A">
              <w:rPr>
                <w:rFonts w:ascii="Calibri" w:eastAsia="Times New Roman" w:hAnsi="Calibri"/>
                <w:color w:val="000000"/>
                <w:sz w:val="22"/>
                <w:szCs w:val="22"/>
              </w:rPr>
              <w:t>0.68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0738A" w:rsidRDefault="001121A4" w:rsidP="00EC19C9">
            <w:pPr>
              <w:spacing w:after="0" w:line="240" w:lineRule="auto"/>
              <w:jc w:val="right"/>
              <w:rPr>
                <w:rFonts w:ascii="Calibri" w:eastAsia="Times New Roman" w:hAnsi="Calibri"/>
                <w:b/>
                <w:bCs/>
                <w:color w:val="000000"/>
                <w:sz w:val="22"/>
                <w:szCs w:val="22"/>
              </w:rPr>
            </w:pPr>
            <w:r w:rsidRPr="0080738A">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t(10)</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F2248" w:rsidRDefault="001121A4" w:rsidP="00EC19C9">
            <w:pPr>
              <w:spacing w:after="0" w:line="240" w:lineRule="auto"/>
              <w:jc w:val="right"/>
              <w:rPr>
                <w:rFonts w:ascii="Calibri" w:eastAsia="Times New Roman" w:hAnsi="Calibri"/>
                <w:b/>
                <w:bCs/>
                <w:color w:val="000000"/>
                <w:sz w:val="22"/>
                <w:szCs w:val="22"/>
              </w:rPr>
            </w:pPr>
            <w:r w:rsidRPr="001F2248">
              <w:rPr>
                <w:rFonts w:ascii="Calibri" w:eastAsia="Times New Roman" w:hAnsi="Calibri"/>
                <w:b/>
                <w:bCs/>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F2248" w:rsidRDefault="001121A4" w:rsidP="00EC19C9">
            <w:pPr>
              <w:spacing w:after="0" w:line="240" w:lineRule="auto"/>
              <w:jc w:val="right"/>
              <w:rPr>
                <w:rFonts w:ascii="Calibri" w:eastAsia="Times New Roman" w:hAnsi="Calibri"/>
                <w:b/>
                <w:bCs/>
                <w:color w:val="000000"/>
                <w:sz w:val="22"/>
                <w:szCs w:val="22"/>
              </w:rPr>
            </w:pPr>
            <w:r w:rsidRPr="001F2248">
              <w:rPr>
                <w:rFonts w:ascii="Calibri" w:eastAsia="Times New Roman" w:hAnsi="Calibri"/>
                <w:b/>
                <w:bCs/>
                <w:color w:val="000000"/>
                <w:sz w:val="22"/>
                <w:szCs w:val="22"/>
              </w:rPr>
              <w:t>0.29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F2248" w:rsidRDefault="001121A4" w:rsidP="00EC19C9">
            <w:pPr>
              <w:spacing w:after="0" w:line="240" w:lineRule="auto"/>
              <w:jc w:val="right"/>
              <w:rPr>
                <w:rFonts w:ascii="Calibri" w:eastAsia="Times New Roman" w:hAnsi="Calibri"/>
                <w:b/>
                <w:bCs/>
                <w:color w:val="000000"/>
                <w:sz w:val="22"/>
                <w:szCs w:val="22"/>
              </w:rPr>
            </w:pPr>
            <w:r w:rsidRPr="001F2248">
              <w:rPr>
                <w:rFonts w:ascii="Calibri" w:eastAsia="Times New Roman" w:hAnsi="Calibri"/>
                <w:b/>
                <w:bCs/>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F2248" w:rsidRDefault="001121A4" w:rsidP="00EC19C9">
            <w:pPr>
              <w:spacing w:after="0" w:line="240" w:lineRule="auto"/>
              <w:jc w:val="right"/>
              <w:rPr>
                <w:rFonts w:ascii="Calibri" w:eastAsia="Times New Roman" w:hAnsi="Calibri"/>
                <w:b/>
                <w:bCs/>
                <w:color w:val="000000"/>
                <w:sz w:val="22"/>
                <w:szCs w:val="22"/>
              </w:rPr>
            </w:pPr>
            <w:r w:rsidRPr="001F2248">
              <w:rPr>
                <w:rFonts w:ascii="Calibri" w:eastAsia="Times New Roman" w:hAnsi="Calibri"/>
                <w:b/>
                <w:bCs/>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0.16</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F2248" w:rsidRDefault="001121A4" w:rsidP="00EC19C9">
            <w:pPr>
              <w:spacing w:after="0" w:line="240" w:lineRule="auto"/>
              <w:jc w:val="right"/>
              <w:rPr>
                <w:rFonts w:ascii="Calibri" w:eastAsia="Times New Roman" w:hAnsi="Calibri"/>
                <w:b/>
                <w:bCs/>
                <w:color w:val="000000"/>
                <w:sz w:val="22"/>
                <w:szCs w:val="22"/>
              </w:rPr>
            </w:pPr>
            <w:r w:rsidRPr="001F2248">
              <w:rPr>
                <w:rFonts w:ascii="Calibri" w:eastAsia="Times New Roman" w:hAnsi="Calibri"/>
                <w:b/>
                <w:bCs/>
                <w:color w:val="000000"/>
                <w:sz w:val="22"/>
                <w:szCs w:val="22"/>
              </w:rPr>
              <w:t>0.58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F2248" w:rsidRDefault="001121A4" w:rsidP="00EC19C9">
            <w:pPr>
              <w:spacing w:after="0" w:line="240" w:lineRule="auto"/>
              <w:jc w:val="right"/>
              <w:rPr>
                <w:rFonts w:ascii="Calibri" w:eastAsia="Times New Roman" w:hAnsi="Calibri"/>
                <w:b/>
                <w:bCs/>
                <w:color w:val="000000"/>
                <w:sz w:val="22"/>
                <w:szCs w:val="22"/>
              </w:rPr>
            </w:pPr>
            <w:r w:rsidRPr="001F2248">
              <w:rPr>
                <w:rFonts w:ascii="Calibri" w:eastAsia="Times New Roman" w:hAnsi="Calibri"/>
                <w:b/>
                <w:bCs/>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1F2248" w:rsidRDefault="001121A4" w:rsidP="00EC19C9">
            <w:pPr>
              <w:spacing w:after="0" w:line="240" w:lineRule="auto"/>
              <w:jc w:val="right"/>
              <w:rPr>
                <w:rFonts w:ascii="Calibri" w:eastAsia="Times New Roman" w:hAnsi="Calibri"/>
                <w:b/>
                <w:bCs/>
                <w:color w:val="000000"/>
                <w:sz w:val="22"/>
                <w:szCs w:val="22"/>
              </w:rPr>
            </w:pPr>
            <w:r w:rsidRPr="001F2248">
              <w:rPr>
                <w:rFonts w:ascii="Calibri" w:eastAsia="Times New Roman" w:hAnsi="Calibri"/>
                <w:b/>
                <w:bCs/>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tukey(0.1)</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0.29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tukey(0.2)</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0.27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tukey(5)</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0.27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957C0" w:rsidRDefault="001121A4" w:rsidP="00EC19C9">
            <w:pPr>
              <w:spacing w:after="0" w:line="240" w:lineRule="auto"/>
              <w:jc w:val="right"/>
              <w:rPr>
                <w:rFonts w:ascii="Calibri" w:eastAsia="Times New Roman" w:hAnsi="Calibri"/>
                <w:b/>
                <w:bCs/>
                <w:color w:val="000000"/>
                <w:sz w:val="22"/>
                <w:szCs w:val="22"/>
              </w:rPr>
            </w:pPr>
            <w:r w:rsidRPr="003957C0">
              <w:rPr>
                <w:rFonts w:ascii="Calibri" w:eastAsia="Times New Roman" w:hAnsi="Calibri"/>
                <w:b/>
                <w:bCs/>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0.29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0.69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5730" w:rsidRDefault="001121A4" w:rsidP="00EC19C9">
            <w:pPr>
              <w:spacing w:after="0" w:line="240" w:lineRule="auto"/>
              <w:jc w:val="right"/>
              <w:rPr>
                <w:rFonts w:ascii="Calibri" w:eastAsia="Times New Roman" w:hAnsi="Calibri"/>
                <w:b/>
                <w:bCs/>
                <w:color w:val="000000"/>
                <w:sz w:val="22"/>
                <w:szCs w:val="22"/>
              </w:rPr>
            </w:pPr>
            <w:r w:rsidRPr="00C25730">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bottom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r>
              <w:rPr>
                <w:rFonts w:ascii="Calibri" w:eastAsia="Times New Roman" w:hAnsi="Calibri"/>
                <w:color w:val="000000"/>
                <w:sz w:val="22"/>
                <w:szCs w:val="22"/>
              </w:rPr>
              <w:t>Average CTN</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07746" w:rsidRDefault="001121A4" w:rsidP="00EC19C9">
            <w:pPr>
              <w:spacing w:after="0" w:line="240" w:lineRule="auto"/>
              <w:jc w:val="right"/>
              <w:rPr>
                <w:rFonts w:ascii="Calibri" w:eastAsia="Times New Roman" w:hAnsi="Calibri"/>
                <w:b/>
                <w:bCs/>
                <w:color w:val="000000"/>
                <w:sz w:val="22"/>
                <w:szCs w:val="22"/>
              </w:rPr>
            </w:pPr>
            <w:r w:rsidRPr="00707746">
              <w:rPr>
                <w:rFonts w:ascii="Calibri" w:eastAsia="Times New Roman" w:hAnsi="Calibri"/>
                <w:b/>
                <w:bCs/>
                <w:color w:val="000000"/>
                <w:sz w:val="22"/>
                <w:szCs w:val="22"/>
              </w:rPr>
              <w:t>0.29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07746" w:rsidRDefault="001121A4" w:rsidP="00EC19C9">
            <w:pPr>
              <w:spacing w:after="0" w:line="240" w:lineRule="auto"/>
              <w:jc w:val="right"/>
              <w:rPr>
                <w:rFonts w:ascii="Calibri" w:eastAsia="Times New Roman" w:hAnsi="Calibri"/>
                <w:b/>
                <w:bCs/>
                <w:color w:val="000000"/>
                <w:sz w:val="22"/>
                <w:szCs w:val="22"/>
              </w:rPr>
            </w:pPr>
            <w:r w:rsidRPr="00707746">
              <w:rPr>
                <w:rFonts w:ascii="Calibri" w:eastAsia="Times New Roman" w:hAnsi="Calibri"/>
                <w:b/>
                <w:bCs/>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07746" w:rsidRDefault="001121A4" w:rsidP="00EC19C9">
            <w:pPr>
              <w:spacing w:after="0" w:line="240" w:lineRule="auto"/>
              <w:jc w:val="right"/>
              <w:rPr>
                <w:rFonts w:ascii="Calibri" w:eastAsia="Times New Roman" w:hAnsi="Calibri"/>
                <w:b/>
                <w:bCs/>
                <w:color w:val="000000"/>
                <w:sz w:val="22"/>
                <w:szCs w:val="22"/>
              </w:rPr>
            </w:pPr>
            <w:r w:rsidRPr="00707746">
              <w:rPr>
                <w:rFonts w:ascii="Calibri" w:eastAsia="Times New Roman" w:hAnsi="Calibri"/>
                <w:b/>
                <w:bCs/>
                <w:color w:val="000000"/>
                <w:sz w:val="22"/>
                <w:szCs w:val="22"/>
              </w:rPr>
              <w:t>0.27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07746" w:rsidRDefault="001121A4" w:rsidP="00EC19C9">
            <w:pPr>
              <w:spacing w:after="0" w:line="240" w:lineRule="auto"/>
              <w:jc w:val="right"/>
              <w:rPr>
                <w:rFonts w:ascii="Calibri" w:eastAsia="Times New Roman" w:hAnsi="Calibri"/>
                <w:b/>
                <w:bCs/>
                <w:color w:val="000000"/>
                <w:sz w:val="22"/>
                <w:szCs w:val="22"/>
              </w:rPr>
            </w:pPr>
            <w:r w:rsidRPr="00707746">
              <w:rPr>
                <w:rFonts w:ascii="Calibri" w:eastAsia="Times New Roman" w:hAnsi="Calibri"/>
                <w:b/>
                <w:bCs/>
                <w:color w:val="000000"/>
                <w:sz w:val="22"/>
                <w:szCs w:val="22"/>
              </w:rPr>
              <w:t>0.33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07746" w:rsidRDefault="001121A4" w:rsidP="00EC19C9">
            <w:pPr>
              <w:spacing w:after="0" w:line="240" w:lineRule="auto"/>
              <w:jc w:val="right"/>
              <w:rPr>
                <w:rFonts w:ascii="Calibri" w:eastAsia="Times New Roman" w:hAnsi="Calibri"/>
                <w:b/>
                <w:bCs/>
                <w:color w:val="000000"/>
                <w:sz w:val="22"/>
                <w:szCs w:val="22"/>
              </w:rPr>
            </w:pPr>
            <w:r w:rsidRPr="00707746">
              <w:rPr>
                <w:rFonts w:ascii="Calibri" w:eastAsia="Times New Roman" w:hAnsi="Calibri"/>
                <w:b/>
                <w:bCs/>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07746" w:rsidRDefault="001121A4" w:rsidP="00EC19C9">
            <w:pPr>
              <w:spacing w:after="0" w:line="240" w:lineRule="auto"/>
              <w:jc w:val="right"/>
              <w:rPr>
                <w:rFonts w:ascii="Calibri" w:eastAsia="Times New Roman" w:hAnsi="Calibri"/>
                <w:b/>
                <w:bCs/>
                <w:color w:val="000000"/>
                <w:sz w:val="22"/>
                <w:szCs w:val="22"/>
              </w:rPr>
            </w:pPr>
            <w:r w:rsidRPr="00707746">
              <w:rPr>
                <w:rFonts w:ascii="Calibri" w:eastAsia="Times New Roman" w:hAnsi="Calibri"/>
                <w:b/>
                <w:bCs/>
                <w:color w:val="000000"/>
                <w:sz w:val="22"/>
                <w:szCs w:val="22"/>
              </w:rPr>
              <w:t>0.54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0.52</w:t>
            </w:r>
          </w:p>
        </w:tc>
      </w:tr>
      <w:tr w:rsidR="001121A4" w:rsidRPr="00F37441"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07746" w:rsidRDefault="001121A4" w:rsidP="00EC19C9">
            <w:pPr>
              <w:spacing w:after="0" w:line="240" w:lineRule="auto"/>
              <w:jc w:val="right"/>
              <w:rPr>
                <w:rFonts w:ascii="Calibri" w:eastAsia="Times New Roman" w:hAnsi="Calibri"/>
                <w:b/>
                <w:bCs/>
                <w:color w:val="000000"/>
                <w:sz w:val="22"/>
                <w:szCs w:val="22"/>
              </w:rPr>
            </w:pPr>
            <w:r w:rsidRPr="00707746">
              <w:rPr>
                <w:rFonts w:ascii="Calibri" w:eastAsia="Times New Roman" w:hAnsi="Calibri"/>
                <w:b/>
                <w:bCs/>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0.59</w:t>
            </w:r>
          </w:p>
        </w:tc>
      </w:tr>
      <w:tr w:rsidR="001121A4" w:rsidRPr="00F37441"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000000"/>
                <w:sz w:val="22"/>
                <w:szCs w:val="22"/>
              </w:rPr>
            </w:pPr>
          </w:p>
        </w:tc>
        <w:tc>
          <w:tcPr>
            <w:tcW w:w="2146"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000000"/>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chisquared(10)</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0.37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0.50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5FEE" w:rsidRDefault="001121A4" w:rsidP="00EC19C9">
            <w:pPr>
              <w:spacing w:after="0" w:line="240" w:lineRule="auto"/>
              <w:jc w:val="right"/>
              <w:rPr>
                <w:rFonts w:ascii="Calibri" w:eastAsia="Times New Roman" w:hAnsi="Calibri"/>
                <w:b/>
                <w:bCs/>
                <w:color w:val="000000"/>
                <w:sz w:val="22"/>
                <w:szCs w:val="22"/>
              </w:rPr>
            </w:pPr>
            <w:r w:rsidRPr="00035FEE">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000000"/>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chisquared(4)</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0.47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0.46</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000000"/>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lognormal(0,1)</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774541" w:rsidRDefault="001121A4" w:rsidP="00EC19C9">
            <w:pPr>
              <w:spacing w:after="0" w:line="240" w:lineRule="auto"/>
              <w:jc w:val="right"/>
              <w:rPr>
                <w:rFonts w:ascii="Calibri" w:eastAsia="Times New Roman" w:hAnsi="Calibri"/>
                <w:b/>
                <w:bCs/>
                <w:color w:val="000000"/>
                <w:sz w:val="22"/>
                <w:szCs w:val="22"/>
              </w:rPr>
            </w:pPr>
            <w:r w:rsidRPr="0077454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000000"/>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Weibull(0.5,1)</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0.69</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color w:val="000000"/>
                <w:sz w:val="22"/>
                <w:szCs w:val="22"/>
              </w:rPr>
            </w:pPr>
            <w:r w:rsidRPr="002F5943">
              <w:rPr>
                <w:rFonts w:ascii="Calibri" w:eastAsia="Times New Roman" w:hAnsi="Calibri"/>
                <w:color w:val="000000"/>
                <w:sz w:val="22"/>
                <w:szCs w:val="22"/>
              </w:rPr>
              <w:t>0.98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F5943" w:rsidRDefault="001121A4" w:rsidP="00EC19C9">
            <w:pPr>
              <w:spacing w:after="0" w:line="240" w:lineRule="auto"/>
              <w:jc w:val="right"/>
              <w:rPr>
                <w:rFonts w:ascii="Calibri" w:eastAsia="Times New Roman" w:hAnsi="Calibri"/>
                <w:b/>
                <w:bCs/>
                <w:color w:val="000000"/>
                <w:sz w:val="22"/>
                <w:szCs w:val="22"/>
              </w:rPr>
            </w:pPr>
            <w:r w:rsidRPr="002F5943">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000000"/>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Weibull(2,1)</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0.39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0.52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37E1B" w:rsidRDefault="001121A4" w:rsidP="00EC19C9">
            <w:pPr>
              <w:spacing w:after="0" w:line="240" w:lineRule="auto"/>
              <w:jc w:val="right"/>
              <w:rPr>
                <w:rFonts w:ascii="Calibri" w:eastAsia="Times New Roman" w:hAnsi="Calibri"/>
                <w:b/>
                <w:bCs/>
                <w:color w:val="000000"/>
                <w:sz w:val="22"/>
                <w:szCs w:val="22"/>
              </w:rPr>
            </w:pPr>
            <w:r w:rsidRPr="00037E1B">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E3270E"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E3270E" w:rsidRDefault="001121A4" w:rsidP="00EC19C9">
            <w:pPr>
              <w:spacing w:after="0" w:line="240" w:lineRule="auto"/>
              <w:rPr>
                <w:rFonts w:ascii="Calibri" w:eastAsia="Times New Roman" w:hAnsi="Calibri"/>
                <w:color w:val="FFFFFF" w:themeColor="background1"/>
                <w:sz w:val="22"/>
                <w:szCs w:val="22"/>
              </w:rPr>
            </w:pPr>
            <w:r w:rsidRPr="00E3270E">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E3270E" w:rsidRDefault="001121A4" w:rsidP="00EC19C9">
            <w:pPr>
              <w:spacing w:after="0" w:line="240" w:lineRule="auto"/>
              <w:rPr>
                <w:rFonts w:ascii="Calibri" w:eastAsia="Times New Roman" w:hAnsi="Calibri"/>
                <w:color w:val="FFFFFF" w:themeColor="background1"/>
                <w:sz w:val="22"/>
                <w:szCs w:val="22"/>
              </w:rPr>
            </w:pPr>
            <w:r w:rsidRPr="00E3270E">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E3270E" w:rsidRDefault="001121A4" w:rsidP="00EC19C9">
            <w:pPr>
              <w:spacing w:after="0" w:line="240" w:lineRule="auto"/>
              <w:rPr>
                <w:rFonts w:ascii="Calibri" w:eastAsia="Times New Roman" w:hAnsi="Calibri"/>
                <w:color w:val="FFFFFF" w:themeColor="background1"/>
                <w:sz w:val="22"/>
                <w:szCs w:val="22"/>
              </w:rPr>
            </w:pPr>
            <w:r w:rsidRPr="00E3270E">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E3270E" w:rsidRDefault="001121A4" w:rsidP="00EC19C9">
            <w:pPr>
              <w:spacing w:after="0" w:line="240" w:lineRule="auto"/>
              <w:rPr>
                <w:rFonts w:ascii="Calibri" w:eastAsia="Times New Roman" w:hAnsi="Calibri"/>
                <w:color w:val="FFFFFF" w:themeColor="background1"/>
                <w:sz w:val="22"/>
                <w:szCs w:val="22"/>
              </w:rPr>
            </w:pPr>
            <w:r w:rsidRPr="00E3270E">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E3270E" w:rsidRDefault="001121A4" w:rsidP="00EC19C9">
            <w:pPr>
              <w:spacing w:after="0" w:line="240" w:lineRule="auto"/>
              <w:rPr>
                <w:rFonts w:ascii="Calibri" w:eastAsia="Times New Roman" w:hAnsi="Calibri"/>
                <w:color w:val="FFFFFF" w:themeColor="background1"/>
                <w:sz w:val="22"/>
                <w:szCs w:val="22"/>
              </w:rPr>
            </w:pPr>
            <w:r w:rsidRPr="00E3270E">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E3270E" w:rsidRDefault="001121A4" w:rsidP="00EC19C9">
            <w:pPr>
              <w:spacing w:after="0" w:line="240" w:lineRule="auto"/>
              <w:rPr>
                <w:rFonts w:ascii="Calibri" w:eastAsia="Times New Roman" w:hAnsi="Calibri"/>
                <w:color w:val="FFFFFF" w:themeColor="background1"/>
                <w:sz w:val="22"/>
                <w:szCs w:val="22"/>
              </w:rPr>
            </w:pPr>
            <w:r w:rsidRPr="00E3270E">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E3270E" w:rsidRDefault="001121A4" w:rsidP="00EC19C9">
            <w:pPr>
              <w:spacing w:after="0" w:line="240" w:lineRule="auto"/>
              <w:rPr>
                <w:rFonts w:ascii="Calibri" w:eastAsia="Times New Roman" w:hAnsi="Calibri"/>
                <w:color w:val="FFFFFF" w:themeColor="background1"/>
                <w:sz w:val="22"/>
                <w:szCs w:val="22"/>
              </w:rPr>
            </w:pPr>
            <w:r w:rsidRPr="00E3270E">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E3270E" w:rsidRDefault="001121A4" w:rsidP="00EC19C9">
            <w:pPr>
              <w:spacing w:after="0" w:line="240" w:lineRule="auto"/>
              <w:rPr>
                <w:rFonts w:ascii="Calibri" w:eastAsia="Times New Roman" w:hAnsi="Calibri"/>
                <w:color w:val="FFFFFF" w:themeColor="background1"/>
                <w:sz w:val="22"/>
                <w:szCs w:val="22"/>
              </w:rPr>
            </w:pPr>
            <w:r w:rsidRPr="00E3270E">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E3270E" w:rsidRDefault="001121A4" w:rsidP="00EC19C9">
            <w:pPr>
              <w:spacing w:after="0" w:line="240" w:lineRule="auto"/>
              <w:rPr>
                <w:rFonts w:ascii="Calibri" w:eastAsia="Times New Roman" w:hAnsi="Calibri"/>
                <w:color w:val="FFFFFF" w:themeColor="background1"/>
                <w:sz w:val="22"/>
                <w:szCs w:val="22"/>
              </w:rPr>
            </w:pPr>
            <w:r w:rsidRPr="00E3270E">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Average</w:t>
            </w:r>
            <w:r>
              <w:rPr>
                <w:rFonts w:ascii="Calibri" w:eastAsia="Times New Roman" w:hAnsi="Calibri"/>
                <w:color w:val="000000"/>
                <w:sz w:val="22"/>
                <w:szCs w:val="22"/>
              </w:rPr>
              <w:t xml:space="preserve"> ALT</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0.50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B001A" w:rsidRDefault="001121A4" w:rsidP="00EC19C9">
            <w:pPr>
              <w:spacing w:after="0" w:line="240" w:lineRule="auto"/>
              <w:jc w:val="right"/>
              <w:rPr>
                <w:rFonts w:ascii="Calibri" w:eastAsia="Times New Roman" w:hAnsi="Calibri"/>
                <w:b/>
                <w:bCs/>
                <w:color w:val="000000"/>
                <w:sz w:val="22"/>
                <w:szCs w:val="22"/>
              </w:rPr>
            </w:pPr>
            <w:r w:rsidRPr="008B001A">
              <w:rPr>
                <w:rFonts w:ascii="Calibri" w:eastAsia="Times New Roman" w:hAnsi="Calibri"/>
                <w:b/>
                <w:bCs/>
                <w:color w:val="000000"/>
                <w:sz w:val="22"/>
                <w:szCs w:val="22"/>
              </w:rPr>
              <w:t>1.00</w:t>
            </w:r>
          </w:p>
        </w:tc>
      </w:tr>
      <w:tr w:rsidR="001121A4" w:rsidRPr="00083D8D"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beta(2,1)</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0.52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color w:val="000000"/>
                <w:sz w:val="22"/>
                <w:szCs w:val="22"/>
              </w:rPr>
            </w:pPr>
            <w:r w:rsidRPr="00BE0CD5">
              <w:rPr>
                <w:rFonts w:ascii="Calibri" w:eastAsia="Times New Roman" w:hAnsi="Calibri"/>
                <w:color w:val="000000"/>
                <w:sz w:val="22"/>
                <w:szCs w:val="22"/>
              </w:rPr>
              <w:t>0.95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0CD5" w:rsidRDefault="001121A4" w:rsidP="00EC19C9">
            <w:pPr>
              <w:spacing w:after="0" w:line="240" w:lineRule="auto"/>
              <w:jc w:val="right"/>
              <w:rPr>
                <w:rFonts w:ascii="Calibri" w:eastAsia="Times New Roman" w:hAnsi="Calibri"/>
                <w:b/>
                <w:bCs/>
                <w:color w:val="000000"/>
                <w:sz w:val="22"/>
                <w:szCs w:val="22"/>
              </w:rPr>
            </w:pPr>
            <w:r w:rsidRPr="00BE0CD5">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beta(3,2)</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0.29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0.39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0.73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color w:val="000000"/>
                <w:sz w:val="22"/>
                <w:szCs w:val="22"/>
              </w:rPr>
            </w:pPr>
            <w:r w:rsidRPr="00E4400D">
              <w:rPr>
                <w:rFonts w:ascii="Calibri" w:eastAsia="Times New Roman" w:hAnsi="Calibri"/>
                <w:color w:val="000000"/>
                <w:sz w:val="22"/>
                <w:szCs w:val="22"/>
              </w:rPr>
              <w:t>0.29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color w:val="000000"/>
                <w:sz w:val="22"/>
                <w:szCs w:val="22"/>
              </w:rPr>
            </w:pPr>
            <w:r w:rsidRPr="00E4400D">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4400D" w:rsidRDefault="001121A4" w:rsidP="00EC19C9">
            <w:pPr>
              <w:spacing w:after="0" w:line="240" w:lineRule="auto"/>
              <w:jc w:val="right"/>
              <w:rPr>
                <w:rFonts w:ascii="Calibri" w:eastAsia="Times New Roman" w:hAnsi="Calibri"/>
                <w:b/>
                <w:bCs/>
                <w:color w:val="000000"/>
                <w:sz w:val="22"/>
                <w:szCs w:val="22"/>
              </w:rPr>
            </w:pPr>
            <w:r w:rsidRPr="00E4400D">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lognormal(0,0.15)</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30C4B" w:rsidRDefault="001121A4" w:rsidP="00EC19C9">
            <w:pPr>
              <w:spacing w:after="0" w:line="240" w:lineRule="auto"/>
              <w:jc w:val="right"/>
              <w:rPr>
                <w:rFonts w:ascii="Calibri" w:eastAsia="Times New Roman" w:hAnsi="Calibri"/>
                <w:b/>
                <w:bCs/>
                <w:color w:val="000000"/>
                <w:sz w:val="22"/>
                <w:szCs w:val="22"/>
              </w:rPr>
            </w:pPr>
            <w:r w:rsidRPr="00330C4B">
              <w:rPr>
                <w:rFonts w:ascii="Calibri" w:eastAsia="Times New Roman" w:hAnsi="Calibri"/>
                <w:b/>
                <w:bCs/>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30C4B" w:rsidRDefault="001121A4" w:rsidP="00EC19C9">
            <w:pPr>
              <w:spacing w:after="0" w:line="240" w:lineRule="auto"/>
              <w:jc w:val="right"/>
              <w:rPr>
                <w:rFonts w:ascii="Calibri" w:eastAsia="Times New Roman" w:hAnsi="Calibri"/>
                <w:b/>
                <w:bCs/>
                <w:color w:val="000000"/>
                <w:sz w:val="22"/>
                <w:szCs w:val="22"/>
              </w:rPr>
            </w:pPr>
            <w:r w:rsidRPr="00330C4B">
              <w:rPr>
                <w:rFonts w:ascii="Calibri" w:eastAsia="Times New Roman" w:hAnsi="Calibri"/>
                <w:b/>
                <w:bCs/>
                <w:color w:val="000000"/>
                <w:sz w:val="22"/>
                <w:szCs w:val="22"/>
              </w:rPr>
              <w:t>0.31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30C4B" w:rsidRDefault="001121A4" w:rsidP="00EC19C9">
            <w:pPr>
              <w:spacing w:after="0" w:line="240" w:lineRule="auto"/>
              <w:jc w:val="right"/>
              <w:rPr>
                <w:rFonts w:ascii="Calibri" w:eastAsia="Times New Roman" w:hAnsi="Calibri"/>
                <w:b/>
                <w:bCs/>
                <w:color w:val="000000"/>
                <w:sz w:val="22"/>
                <w:szCs w:val="22"/>
              </w:rPr>
            </w:pPr>
            <w:r w:rsidRPr="00330C4B">
              <w:rPr>
                <w:rFonts w:ascii="Calibri" w:eastAsia="Times New Roman" w:hAnsi="Calibri"/>
                <w:b/>
                <w:bCs/>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30C4B" w:rsidRDefault="001121A4" w:rsidP="00EC19C9">
            <w:pPr>
              <w:spacing w:after="0" w:line="240" w:lineRule="auto"/>
              <w:jc w:val="right"/>
              <w:rPr>
                <w:rFonts w:ascii="Calibri" w:eastAsia="Times New Roman" w:hAnsi="Calibri"/>
                <w:b/>
                <w:bCs/>
                <w:color w:val="000000"/>
                <w:sz w:val="22"/>
                <w:szCs w:val="22"/>
              </w:rPr>
            </w:pPr>
            <w:r w:rsidRPr="00330C4B">
              <w:rPr>
                <w:rFonts w:ascii="Calibri" w:eastAsia="Times New Roman" w:hAnsi="Calibri"/>
                <w:b/>
                <w:bCs/>
                <w:color w:val="000000"/>
                <w:sz w:val="22"/>
                <w:szCs w:val="22"/>
              </w:rPr>
              <w:t>0.59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30C4B" w:rsidRDefault="001121A4" w:rsidP="00EC19C9">
            <w:pPr>
              <w:spacing w:after="0" w:line="240" w:lineRule="auto"/>
              <w:jc w:val="right"/>
              <w:rPr>
                <w:rFonts w:ascii="Calibri" w:eastAsia="Times New Roman" w:hAnsi="Calibri"/>
                <w:b/>
                <w:bCs/>
                <w:color w:val="000000"/>
                <w:sz w:val="22"/>
                <w:szCs w:val="22"/>
              </w:rPr>
            </w:pPr>
            <w:r w:rsidRPr="00330C4B">
              <w:rPr>
                <w:rFonts w:ascii="Calibri" w:eastAsia="Times New Roman" w:hAnsi="Calibri"/>
                <w:b/>
                <w:bCs/>
                <w:color w:val="000000"/>
                <w:sz w:val="22"/>
                <w:szCs w:val="22"/>
              </w:rPr>
              <w:t>0.71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30C4B" w:rsidRDefault="001121A4" w:rsidP="00EC19C9">
            <w:pPr>
              <w:spacing w:after="0" w:line="240" w:lineRule="auto"/>
              <w:jc w:val="right"/>
              <w:rPr>
                <w:rFonts w:ascii="Calibri" w:eastAsia="Times New Roman" w:hAnsi="Calibri"/>
                <w:b/>
                <w:bCs/>
                <w:color w:val="000000"/>
                <w:sz w:val="22"/>
                <w:szCs w:val="22"/>
              </w:rPr>
            </w:pPr>
            <w:r w:rsidRPr="00330C4B">
              <w:rPr>
                <w:rFonts w:ascii="Calibri" w:eastAsia="Times New Roman" w:hAnsi="Calibri"/>
                <w:b/>
                <w:bCs/>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30C4B" w:rsidRDefault="001121A4" w:rsidP="00EC19C9">
            <w:pPr>
              <w:spacing w:after="0" w:line="240" w:lineRule="auto"/>
              <w:jc w:val="right"/>
              <w:rPr>
                <w:rFonts w:ascii="Calibri" w:eastAsia="Times New Roman" w:hAnsi="Calibri"/>
                <w:b/>
                <w:bCs/>
                <w:color w:val="000000"/>
                <w:sz w:val="22"/>
                <w:szCs w:val="22"/>
              </w:rPr>
            </w:pPr>
            <w:r w:rsidRPr="00330C4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30C4B" w:rsidRDefault="001121A4" w:rsidP="00EC19C9">
            <w:pPr>
              <w:spacing w:after="0" w:line="240" w:lineRule="auto"/>
              <w:jc w:val="right"/>
              <w:rPr>
                <w:rFonts w:ascii="Calibri" w:eastAsia="Times New Roman" w:hAnsi="Calibri"/>
                <w:b/>
                <w:bCs/>
                <w:color w:val="000000"/>
                <w:sz w:val="22"/>
                <w:szCs w:val="22"/>
              </w:rPr>
            </w:pPr>
            <w:r w:rsidRPr="00330C4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lognormal(0,0.25)</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0.37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0.59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color w:val="000000"/>
                <w:sz w:val="22"/>
                <w:szCs w:val="22"/>
              </w:rPr>
            </w:pPr>
            <w:r w:rsidRPr="0055514D">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5514D" w:rsidRDefault="001121A4" w:rsidP="00EC19C9">
            <w:pPr>
              <w:spacing w:after="0" w:line="240" w:lineRule="auto"/>
              <w:jc w:val="right"/>
              <w:rPr>
                <w:rFonts w:ascii="Calibri" w:eastAsia="Times New Roman" w:hAnsi="Calibri"/>
                <w:b/>
                <w:bCs/>
                <w:color w:val="000000"/>
                <w:sz w:val="22"/>
                <w:szCs w:val="22"/>
              </w:rPr>
            </w:pPr>
            <w:r w:rsidRPr="0055514D">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000000"/>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F37441" w:rsidRDefault="001121A4" w:rsidP="00EC19C9">
            <w:pPr>
              <w:spacing w:after="0" w:line="240" w:lineRule="auto"/>
              <w:rPr>
                <w:rFonts w:ascii="Calibri" w:eastAsia="Times New Roman" w:hAnsi="Calibri"/>
                <w:color w:val="FFFFFF" w:themeColor="background1"/>
                <w:sz w:val="22"/>
                <w:szCs w:val="22"/>
              </w:rPr>
            </w:pPr>
            <w:r w:rsidRPr="00F37441">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lognormal(0,0.35)</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0.38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color w:val="000000"/>
                <w:sz w:val="22"/>
                <w:szCs w:val="22"/>
              </w:rPr>
            </w:pPr>
            <w:r w:rsidRPr="00C20CD7">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color w:val="000000"/>
                <w:sz w:val="22"/>
                <w:szCs w:val="22"/>
              </w:rPr>
            </w:pPr>
            <w:r w:rsidRPr="00C20CD7">
              <w:rPr>
                <w:rFonts w:ascii="Calibri" w:eastAsia="Times New Roman" w:hAnsi="Calibri"/>
                <w:color w:val="000000"/>
                <w:sz w:val="22"/>
                <w:szCs w:val="22"/>
              </w:rPr>
              <w:t>0.78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20CD7" w:rsidRDefault="001121A4" w:rsidP="00EC19C9">
            <w:pPr>
              <w:spacing w:after="0" w:line="240" w:lineRule="auto"/>
              <w:jc w:val="right"/>
              <w:rPr>
                <w:rFonts w:ascii="Calibri" w:eastAsia="Times New Roman" w:hAnsi="Calibri"/>
                <w:b/>
                <w:bCs/>
                <w:color w:val="000000"/>
                <w:sz w:val="22"/>
                <w:szCs w:val="22"/>
              </w:rPr>
            </w:pPr>
            <w:r w:rsidRPr="00C20CD7">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083D8D" w:rsidRDefault="001121A4" w:rsidP="00EC19C9">
            <w:pPr>
              <w:spacing w:after="0" w:line="240" w:lineRule="auto"/>
              <w:rPr>
                <w:rFonts w:ascii="Calibri" w:eastAsia="Times New Roman" w:hAnsi="Calibri"/>
                <w:color w:val="FFFFFF" w:themeColor="background1"/>
                <w:sz w:val="22"/>
                <w:szCs w:val="22"/>
              </w:rPr>
            </w:pPr>
            <w:r w:rsidRPr="00083D8D">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Average</w:t>
            </w:r>
            <w:r>
              <w:rPr>
                <w:rFonts w:ascii="Calibri" w:eastAsia="Times New Roman" w:hAnsi="Calibri"/>
                <w:color w:val="000000"/>
                <w:sz w:val="22"/>
                <w:szCs w:val="22"/>
              </w:rPr>
              <w:t xml:space="preserve"> AST</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0.33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0.49</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r>
      <w:tr w:rsidR="001121A4" w:rsidRPr="00F37441"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73B71" w:rsidRDefault="001121A4" w:rsidP="00EC19C9">
            <w:pPr>
              <w:spacing w:after="0" w:line="240" w:lineRule="auto"/>
              <w:jc w:val="right"/>
              <w:rPr>
                <w:rFonts w:ascii="Calibri" w:eastAsia="Times New Roman" w:hAnsi="Calibri"/>
                <w:b/>
                <w:bCs/>
                <w:color w:val="000000"/>
                <w:sz w:val="22"/>
                <w:szCs w:val="22"/>
              </w:rPr>
            </w:pPr>
            <w:r w:rsidRPr="00473B71">
              <w:rPr>
                <w:rFonts w:ascii="Calibri" w:eastAsia="Times New Roman" w:hAnsi="Calibri"/>
                <w:b/>
                <w:bCs/>
                <w:color w:val="000000"/>
                <w:sz w:val="22"/>
                <w:szCs w:val="22"/>
              </w:rPr>
              <w:t>1.00</w:t>
            </w:r>
          </w:p>
        </w:tc>
      </w:tr>
      <w:tr w:rsidR="001121A4" w:rsidRPr="00F37441"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t(1)</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color w:val="000000"/>
                <w:sz w:val="22"/>
                <w:szCs w:val="22"/>
              </w:rPr>
            </w:pPr>
            <w:r w:rsidRPr="00DA7F11">
              <w:rPr>
                <w:rFonts w:ascii="Calibri" w:eastAsia="Times New Roman" w:hAnsi="Calibri"/>
                <w:color w:val="000000"/>
                <w:sz w:val="22"/>
                <w:szCs w:val="22"/>
              </w:rPr>
              <w:t>0.99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A7F11" w:rsidRDefault="001121A4" w:rsidP="00EC19C9">
            <w:pPr>
              <w:spacing w:after="0" w:line="240" w:lineRule="auto"/>
              <w:jc w:val="right"/>
              <w:rPr>
                <w:rFonts w:ascii="Calibri" w:eastAsia="Times New Roman" w:hAnsi="Calibri"/>
                <w:b/>
                <w:bCs/>
                <w:color w:val="000000"/>
                <w:sz w:val="22"/>
                <w:szCs w:val="22"/>
              </w:rPr>
            </w:pPr>
            <w:r w:rsidRPr="00DA7F11">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t(2)</w:t>
            </w:r>
          </w:p>
        </w:tc>
        <w:tc>
          <w:tcPr>
            <w:tcW w:w="941" w:type="dxa"/>
            <w:tcBorders>
              <w:top w:val="single" w:sz="4" w:space="0" w:color="auto"/>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0.45</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0.17</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47" w:type="dxa"/>
            <w:tcBorders>
              <w:top w:val="single" w:sz="4" w:space="0" w:color="auto"/>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0.20</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0.17</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0.79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color w:val="000000"/>
                <w:sz w:val="22"/>
                <w:szCs w:val="22"/>
              </w:rPr>
            </w:pPr>
            <w:r w:rsidRPr="00C064E5">
              <w:rPr>
                <w:rFonts w:ascii="Calibri" w:eastAsia="Times New Roman" w:hAnsi="Calibri"/>
                <w:color w:val="000000"/>
                <w:sz w:val="22"/>
                <w:szCs w:val="22"/>
              </w:rPr>
              <w:t>0.88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064E5" w:rsidRDefault="001121A4" w:rsidP="00EC19C9">
            <w:pPr>
              <w:spacing w:after="0" w:line="240" w:lineRule="auto"/>
              <w:jc w:val="right"/>
              <w:rPr>
                <w:rFonts w:ascii="Calibri" w:eastAsia="Times New Roman" w:hAnsi="Calibri"/>
                <w:b/>
                <w:bCs/>
                <w:color w:val="000000"/>
                <w:sz w:val="22"/>
                <w:szCs w:val="22"/>
              </w:rPr>
            </w:pPr>
            <w:r w:rsidRPr="00C064E5">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t(4)</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0.33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0.51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0.64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color w:val="000000"/>
                <w:sz w:val="22"/>
                <w:szCs w:val="22"/>
              </w:rPr>
            </w:pPr>
            <w:r w:rsidRPr="00F0483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0483C" w:rsidRDefault="001121A4" w:rsidP="00EC19C9">
            <w:pPr>
              <w:spacing w:after="0" w:line="240" w:lineRule="auto"/>
              <w:jc w:val="right"/>
              <w:rPr>
                <w:rFonts w:ascii="Calibri" w:eastAsia="Times New Roman" w:hAnsi="Calibri"/>
                <w:b/>
                <w:bCs/>
                <w:color w:val="000000"/>
                <w:sz w:val="22"/>
                <w:szCs w:val="22"/>
              </w:rPr>
            </w:pPr>
            <w:r w:rsidRPr="00F0483C">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t(7)</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43240" w:rsidRDefault="001121A4" w:rsidP="00EC19C9">
            <w:pPr>
              <w:spacing w:after="0" w:line="240" w:lineRule="auto"/>
              <w:jc w:val="right"/>
              <w:rPr>
                <w:rFonts w:ascii="Calibri" w:eastAsia="Times New Roman" w:hAnsi="Calibri"/>
                <w:b/>
                <w:bCs/>
                <w:color w:val="000000"/>
                <w:sz w:val="22"/>
                <w:szCs w:val="22"/>
              </w:rPr>
            </w:pPr>
            <w:r w:rsidRPr="00543240">
              <w:rPr>
                <w:rFonts w:ascii="Calibri" w:eastAsia="Times New Roman" w:hAnsi="Calibri"/>
                <w:b/>
                <w:bCs/>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43240" w:rsidRDefault="001121A4" w:rsidP="00EC19C9">
            <w:pPr>
              <w:spacing w:after="0" w:line="240" w:lineRule="auto"/>
              <w:jc w:val="right"/>
              <w:rPr>
                <w:rFonts w:ascii="Calibri" w:eastAsia="Times New Roman" w:hAnsi="Calibri"/>
                <w:b/>
                <w:bCs/>
                <w:color w:val="000000"/>
                <w:sz w:val="22"/>
                <w:szCs w:val="22"/>
              </w:rPr>
            </w:pPr>
            <w:r w:rsidRPr="00543240">
              <w:rPr>
                <w:rFonts w:ascii="Calibri" w:eastAsia="Times New Roman" w:hAnsi="Calibri"/>
                <w:b/>
                <w:bCs/>
                <w:color w:val="000000"/>
                <w:sz w:val="22"/>
                <w:szCs w:val="22"/>
              </w:rPr>
              <w:t>0.33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43240" w:rsidRDefault="001121A4" w:rsidP="00EC19C9">
            <w:pPr>
              <w:spacing w:after="0" w:line="240" w:lineRule="auto"/>
              <w:jc w:val="right"/>
              <w:rPr>
                <w:rFonts w:ascii="Calibri" w:eastAsia="Times New Roman" w:hAnsi="Calibri"/>
                <w:b/>
                <w:bCs/>
                <w:color w:val="000000"/>
                <w:sz w:val="22"/>
                <w:szCs w:val="22"/>
              </w:rPr>
            </w:pPr>
            <w:r w:rsidRPr="00543240">
              <w:rPr>
                <w:rFonts w:ascii="Calibri" w:eastAsia="Times New Roman" w:hAnsi="Calibri"/>
                <w:b/>
                <w:bCs/>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0.16</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43240" w:rsidRDefault="001121A4" w:rsidP="00EC19C9">
            <w:pPr>
              <w:spacing w:after="0" w:line="240" w:lineRule="auto"/>
              <w:jc w:val="right"/>
              <w:rPr>
                <w:rFonts w:ascii="Calibri" w:eastAsia="Times New Roman" w:hAnsi="Calibri"/>
                <w:b/>
                <w:bCs/>
                <w:color w:val="000000"/>
                <w:sz w:val="22"/>
                <w:szCs w:val="22"/>
              </w:rPr>
            </w:pPr>
            <w:r w:rsidRPr="00543240">
              <w:rPr>
                <w:rFonts w:ascii="Calibri" w:eastAsia="Times New Roman" w:hAnsi="Calibri"/>
                <w:b/>
                <w:bCs/>
                <w:color w:val="000000"/>
                <w:sz w:val="22"/>
                <w:szCs w:val="22"/>
              </w:rPr>
              <w:t>0.58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43240" w:rsidRDefault="001121A4" w:rsidP="00EC19C9">
            <w:pPr>
              <w:spacing w:after="0" w:line="240" w:lineRule="auto"/>
              <w:jc w:val="right"/>
              <w:rPr>
                <w:rFonts w:ascii="Calibri" w:eastAsia="Times New Roman" w:hAnsi="Calibri"/>
                <w:b/>
                <w:bCs/>
                <w:color w:val="000000"/>
                <w:sz w:val="22"/>
                <w:szCs w:val="22"/>
              </w:rPr>
            </w:pPr>
            <w:r w:rsidRPr="00543240">
              <w:rPr>
                <w:rFonts w:ascii="Calibri" w:eastAsia="Times New Roman" w:hAnsi="Calibri"/>
                <w:b/>
                <w:bCs/>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43240" w:rsidRDefault="001121A4" w:rsidP="00EC19C9">
            <w:pPr>
              <w:spacing w:after="0" w:line="240" w:lineRule="auto"/>
              <w:jc w:val="right"/>
              <w:rPr>
                <w:rFonts w:ascii="Calibri" w:eastAsia="Times New Roman" w:hAnsi="Calibri"/>
                <w:b/>
                <w:bCs/>
                <w:color w:val="000000"/>
                <w:sz w:val="22"/>
                <w:szCs w:val="22"/>
              </w:rPr>
            </w:pPr>
            <w:r w:rsidRPr="00543240">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0.84</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43240" w:rsidRDefault="001121A4" w:rsidP="00EC19C9">
            <w:pPr>
              <w:spacing w:after="0" w:line="240" w:lineRule="auto"/>
              <w:jc w:val="right"/>
              <w:rPr>
                <w:rFonts w:ascii="Calibri" w:eastAsia="Times New Roman" w:hAnsi="Calibri"/>
                <w:b/>
                <w:bCs/>
                <w:color w:val="000000"/>
                <w:sz w:val="22"/>
                <w:szCs w:val="22"/>
              </w:rPr>
            </w:pPr>
            <w:r w:rsidRPr="0054324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tukey(10)</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0.48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0.36</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E6176" w:rsidRDefault="001121A4" w:rsidP="00EC19C9">
            <w:pPr>
              <w:spacing w:after="0" w:line="240" w:lineRule="auto"/>
              <w:jc w:val="right"/>
              <w:rPr>
                <w:rFonts w:ascii="Calibri" w:eastAsia="Times New Roman" w:hAnsi="Calibri"/>
                <w:b/>
                <w:bCs/>
                <w:color w:val="000000"/>
                <w:sz w:val="22"/>
                <w:szCs w:val="22"/>
              </w:rPr>
            </w:pPr>
            <w:r w:rsidRPr="00BE6176">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Average</w:t>
            </w:r>
            <w:r>
              <w:rPr>
                <w:rFonts w:ascii="Calibri" w:eastAsia="Times New Roman" w:hAnsi="Calibri"/>
                <w:color w:val="000000"/>
                <w:sz w:val="22"/>
                <w:szCs w:val="22"/>
              </w:rPr>
              <w:t xml:space="preserve"> SLT</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554B" w:rsidRDefault="001121A4" w:rsidP="00EC19C9">
            <w:pPr>
              <w:spacing w:after="0" w:line="240" w:lineRule="auto"/>
              <w:jc w:val="right"/>
              <w:rPr>
                <w:rFonts w:ascii="Calibri" w:eastAsia="Times New Roman" w:hAnsi="Calibri"/>
                <w:b/>
                <w:bCs/>
                <w:color w:val="000000"/>
                <w:sz w:val="22"/>
                <w:szCs w:val="22"/>
              </w:rPr>
            </w:pPr>
            <w:r w:rsidRPr="00A4554B">
              <w:rPr>
                <w:rFonts w:ascii="Calibri" w:eastAsia="Times New Roman" w:hAnsi="Calibri"/>
                <w:b/>
                <w:bCs/>
                <w:color w:val="000000"/>
                <w:sz w:val="22"/>
                <w:szCs w:val="22"/>
              </w:rPr>
              <w:t>0.45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554B" w:rsidRDefault="001121A4" w:rsidP="00EC19C9">
            <w:pPr>
              <w:spacing w:after="0" w:line="240" w:lineRule="auto"/>
              <w:jc w:val="right"/>
              <w:rPr>
                <w:rFonts w:ascii="Calibri" w:eastAsia="Times New Roman" w:hAnsi="Calibri"/>
                <w:b/>
                <w:bCs/>
                <w:color w:val="000000"/>
                <w:sz w:val="22"/>
                <w:szCs w:val="22"/>
              </w:rPr>
            </w:pPr>
            <w:r w:rsidRPr="00A4554B">
              <w:rPr>
                <w:rFonts w:ascii="Calibri" w:eastAsia="Times New Roman" w:hAnsi="Calibri"/>
                <w:b/>
                <w:bCs/>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554B" w:rsidRDefault="001121A4" w:rsidP="00EC19C9">
            <w:pPr>
              <w:spacing w:after="0" w:line="240" w:lineRule="auto"/>
              <w:jc w:val="right"/>
              <w:rPr>
                <w:rFonts w:ascii="Calibri" w:eastAsia="Times New Roman" w:hAnsi="Calibri"/>
                <w:b/>
                <w:bCs/>
                <w:color w:val="000000"/>
                <w:sz w:val="22"/>
                <w:szCs w:val="22"/>
              </w:rPr>
            </w:pPr>
            <w:r w:rsidRPr="00A4554B">
              <w:rPr>
                <w:rFonts w:ascii="Calibri" w:eastAsia="Times New Roman" w:hAnsi="Calibri"/>
                <w:b/>
                <w:bCs/>
                <w:color w:val="000000"/>
                <w:sz w:val="22"/>
                <w:szCs w:val="22"/>
              </w:rPr>
              <w:t>0.79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554B" w:rsidRDefault="001121A4" w:rsidP="00EC19C9">
            <w:pPr>
              <w:spacing w:after="0" w:line="240" w:lineRule="auto"/>
              <w:jc w:val="right"/>
              <w:rPr>
                <w:rFonts w:ascii="Calibri" w:eastAsia="Times New Roman" w:hAnsi="Calibri"/>
                <w:b/>
                <w:bCs/>
                <w:color w:val="000000"/>
                <w:sz w:val="22"/>
                <w:szCs w:val="22"/>
              </w:rPr>
            </w:pPr>
            <w:r w:rsidRPr="00A4554B">
              <w:rPr>
                <w:rFonts w:ascii="Calibri" w:eastAsia="Times New Roman" w:hAnsi="Calibri"/>
                <w:b/>
                <w:bCs/>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554B" w:rsidRDefault="001121A4" w:rsidP="00EC19C9">
            <w:pPr>
              <w:spacing w:after="0" w:line="240" w:lineRule="auto"/>
              <w:jc w:val="right"/>
              <w:rPr>
                <w:rFonts w:ascii="Calibri" w:eastAsia="Times New Roman" w:hAnsi="Calibri"/>
                <w:b/>
                <w:bCs/>
                <w:color w:val="000000"/>
                <w:sz w:val="22"/>
                <w:szCs w:val="22"/>
              </w:rPr>
            </w:pPr>
            <w:r w:rsidRPr="00A4554B">
              <w:rPr>
                <w:rFonts w:ascii="Calibri" w:eastAsia="Times New Roman" w:hAnsi="Calibri"/>
                <w:b/>
                <w:bCs/>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554B" w:rsidRDefault="001121A4" w:rsidP="00EC19C9">
            <w:pPr>
              <w:spacing w:after="0" w:line="240" w:lineRule="auto"/>
              <w:jc w:val="right"/>
              <w:rPr>
                <w:rFonts w:ascii="Calibri" w:eastAsia="Times New Roman" w:hAnsi="Calibri"/>
                <w:b/>
                <w:bCs/>
                <w:color w:val="000000"/>
                <w:sz w:val="22"/>
                <w:szCs w:val="22"/>
              </w:rPr>
            </w:pPr>
            <w:r w:rsidRPr="00A4554B">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r>
      <w:tr w:rsidR="001121A4" w:rsidRPr="00F37441"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554B" w:rsidRDefault="001121A4" w:rsidP="00EC19C9">
            <w:pPr>
              <w:spacing w:after="0" w:line="240" w:lineRule="auto"/>
              <w:jc w:val="right"/>
              <w:rPr>
                <w:rFonts w:ascii="Calibri" w:eastAsia="Times New Roman" w:hAnsi="Calibri"/>
                <w:b/>
                <w:bCs/>
                <w:color w:val="000000"/>
                <w:sz w:val="22"/>
                <w:szCs w:val="22"/>
              </w:rPr>
            </w:pPr>
            <w:r w:rsidRPr="00A4554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w:t>
            </w:r>
          </w:p>
        </w:tc>
      </w:tr>
      <w:tr w:rsidR="001121A4" w:rsidRPr="00F37441"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beta(1.3,1.3)</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0.56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E354F" w:rsidRDefault="001121A4" w:rsidP="00EC19C9">
            <w:pPr>
              <w:spacing w:after="0" w:line="240" w:lineRule="auto"/>
              <w:jc w:val="right"/>
              <w:rPr>
                <w:rFonts w:ascii="Calibri" w:eastAsia="Times New Roman" w:hAnsi="Calibri"/>
                <w:b/>
                <w:bCs/>
                <w:color w:val="000000"/>
                <w:sz w:val="22"/>
                <w:szCs w:val="22"/>
              </w:rPr>
            </w:pPr>
            <w:r w:rsidRPr="006E354F">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beta(1.5,1.5)</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0.38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0.79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002B0" w:rsidRDefault="001121A4" w:rsidP="00EC19C9">
            <w:pPr>
              <w:spacing w:after="0" w:line="240" w:lineRule="auto"/>
              <w:jc w:val="right"/>
              <w:rPr>
                <w:rFonts w:ascii="Calibri" w:eastAsia="Times New Roman" w:hAnsi="Calibri"/>
                <w:b/>
                <w:bCs/>
                <w:color w:val="000000"/>
                <w:sz w:val="22"/>
                <w:szCs w:val="22"/>
              </w:rPr>
            </w:pPr>
            <w:r w:rsidRPr="00D002B0">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truncatednormal(2,2)</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0.18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tukey(1.5)</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0.42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0.75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0.88</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5E97" w:rsidRDefault="001121A4" w:rsidP="00EC19C9">
            <w:pPr>
              <w:spacing w:after="0" w:line="240" w:lineRule="auto"/>
              <w:jc w:val="right"/>
              <w:rPr>
                <w:rFonts w:ascii="Calibri" w:eastAsia="Times New Roman" w:hAnsi="Calibri"/>
                <w:b/>
                <w:bCs/>
                <w:color w:val="000000"/>
                <w:sz w:val="22"/>
                <w:szCs w:val="22"/>
              </w:rPr>
            </w:pPr>
            <w:r w:rsidRPr="00D45E97">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uniform(0,1)</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0.42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0.59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0.75</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color w:val="000000"/>
                <w:sz w:val="22"/>
                <w:szCs w:val="22"/>
              </w:rPr>
            </w:pPr>
            <w:r w:rsidRPr="006B673D">
              <w:rPr>
                <w:rFonts w:ascii="Calibri" w:eastAsia="Times New Roman" w:hAnsi="Calibri"/>
                <w:color w:val="000000"/>
                <w:sz w:val="22"/>
                <w:szCs w:val="22"/>
              </w:rPr>
              <w:t>0.44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6B673D" w:rsidRDefault="001121A4" w:rsidP="00EC19C9">
            <w:pPr>
              <w:spacing w:after="0" w:line="240" w:lineRule="auto"/>
              <w:jc w:val="right"/>
              <w:rPr>
                <w:rFonts w:ascii="Calibri" w:eastAsia="Times New Roman" w:hAnsi="Calibri"/>
                <w:b/>
                <w:bCs/>
                <w:color w:val="000000"/>
                <w:sz w:val="22"/>
                <w:szCs w:val="22"/>
              </w:rPr>
            </w:pPr>
            <w:r w:rsidRPr="006B673D">
              <w:rPr>
                <w:rFonts w:ascii="Calibri" w:eastAsia="Times New Roman" w:hAnsi="Calibri"/>
                <w:b/>
                <w:bCs/>
                <w:color w:val="000000"/>
                <w:sz w:val="22"/>
                <w:szCs w:val="22"/>
              </w:rPr>
              <w:t>1.00</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tcPr>
          <w:p w:rsidR="001121A4" w:rsidRPr="00662E96" w:rsidRDefault="001121A4" w:rsidP="00EC19C9">
            <w:pPr>
              <w:spacing w:after="0" w:line="240" w:lineRule="auto"/>
              <w:rPr>
                <w:rFonts w:ascii="Calibri" w:eastAsia="Times New Roman" w:hAnsi="Calibri"/>
                <w:color w:val="FFFFFF" w:themeColor="background1"/>
                <w:sz w:val="22"/>
                <w:szCs w:val="22"/>
              </w:rPr>
            </w:pP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p>
        </w:tc>
        <w:tc>
          <w:tcPr>
            <w:tcW w:w="94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Size</w:t>
            </w: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new_test</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SW</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AD</w:t>
            </w:r>
          </w:p>
        </w:tc>
        <w:tc>
          <w:tcPr>
            <w:tcW w:w="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CVM</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JB</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KS</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Lillie</w:t>
            </w:r>
          </w:p>
        </w:tc>
        <w:tc>
          <w:tcPr>
            <w:tcW w:w="60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tcPr>
          <w:p w:rsidR="001121A4" w:rsidRPr="001600E8" w:rsidRDefault="001121A4" w:rsidP="00EC19C9">
            <w:pPr>
              <w:spacing w:after="0" w:line="240" w:lineRule="auto"/>
              <w:rPr>
                <w:rFonts w:ascii="Calibri" w:eastAsia="Times New Roman" w:hAnsi="Calibri"/>
                <w:color w:val="FFFFFF" w:themeColor="background1"/>
                <w:sz w:val="22"/>
                <w:szCs w:val="22"/>
              </w:rPr>
            </w:pPr>
            <w:r w:rsidRPr="001600E8">
              <w:rPr>
                <w:rFonts w:ascii="Calibri" w:eastAsia="Times New Roman" w:hAnsi="Calibri"/>
                <w:color w:val="FFFFFF" w:themeColor="background1"/>
                <w:sz w:val="22"/>
                <w:szCs w:val="22"/>
              </w:rPr>
              <w:t>SF</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Average</w:t>
            </w:r>
            <w:r>
              <w:rPr>
                <w:rFonts w:ascii="Calibri" w:eastAsia="Times New Roman" w:hAnsi="Calibri"/>
                <w:color w:val="000000"/>
                <w:sz w:val="22"/>
                <w:szCs w:val="22"/>
              </w:rPr>
              <w:t xml:space="preserve"> SST</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2899" w:rsidRDefault="001121A4" w:rsidP="00EC19C9">
            <w:pPr>
              <w:spacing w:after="0" w:line="240" w:lineRule="auto"/>
              <w:jc w:val="right"/>
              <w:rPr>
                <w:rFonts w:ascii="Calibri" w:eastAsia="Times New Roman" w:hAnsi="Calibri"/>
                <w:b/>
                <w:bCs/>
                <w:color w:val="000000"/>
                <w:sz w:val="22"/>
                <w:szCs w:val="22"/>
              </w:rPr>
            </w:pPr>
            <w:r w:rsidRPr="00A42899">
              <w:rPr>
                <w:rFonts w:ascii="Calibri" w:eastAsia="Times New Roman" w:hAnsi="Calibri"/>
                <w:b/>
                <w:bCs/>
                <w:color w:val="000000"/>
                <w:sz w:val="22"/>
                <w:szCs w:val="22"/>
              </w:rPr>
              <w:t>0.38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30.00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2899" w:rsidRDefault="001121A4" w:rsidP="00EC19C9">
            <w:pPr>
              <w:spacing w:after="0" w:line="240" w:lineRule="auto"/>
              <w:jc w:val="right"/>
              <w:rPr>
                <w:rFonts w:ascii="Calibri" w:eastAsia="Times New Roman" w:hAnsi="Calibri"/>
                <w:b/>
                <w:bCs/>
                <w:color w:val="000000"/>
                <w:sz w:val="22"/>
                <w:szCs w:val="22"/>
              </w:rPr>
            </w:pPr>
            <w:r w:rsidRPr="00A42899">
              <w:rPr>
                <w:rFonts w:ascii="Calibri" w:eastAsia="Times New Roman" w:hAnsi="Calibri"/>
                <w:b/>
                <w:bCs/>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0.02</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2899" w:rsidRDefault="001121A4" w:rsidP="00EC19C9">
            <w:pPr>
              <w:spacing w:after="0" w:line="240" w:lineRule="auto"/>
              <w:jc w:val="right"/>
              <w:rPr>
                <w:rFonts w:ascii="Calibri" w:eastAsia="Times New Roman" w:hAnsi="Calibri"/>
                <w:b/>
                <w:bCs/>
                <w:color w:val="000000"/>
                <w:sz w:val="22"/>
                <w:szCs w:val="22"/>
              </w:rPr>
            </w:pPr>
            <w:r w:rsidRPr="00A42899">
              <w:rPr>
                <w:rFonts w:ascii="Calibri" w:eastAsia="Times New Roman" w:hAnsi="Calibri"/>
                <w:b/>
                <w:bCs/>
                <w:color w:val="000000"/>
                <w:sz w:val="22"/>
                <w:szCs w:val="22"/>
              </w:rPr>
              <w:t>0.63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2899" w:rsidRDefault="001121A4" w:rsidP="00EC19C9">
            <w:pPr>
              <w:spacing w:after="0" w:line="240" w:lineRule="auto"/>
              <w:jc w:val="right"/>
              <w:rPr>
                <w:rFonts w:ascii="Calibri" w:eastAsia="Times New Roman" w:hAnsi="Calibri"/>
                <w:b/>
                <w:bCs/>
                <w:color w:val="000000"/>
                <w:sz w:val="22"/>
                <w:szCs w:val="22"/>
              </w:rPr>
            </w:pPr>
            <w:r w:rsidRPr="00A42899">
              <w:rPr>
                <w:rFonts w:ascii="Calibri" w:eastAsia="Times New Roman" w:hAnsi="Calibri"/>
                <w:b/>
                <w:bCs/>
                <w:color w:val="000000"/>
                <w:sz w:val="22"/>
                <w:szCs w:val="22"/>
              </w:rPr>
              <w:t>0.76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0.35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0.43</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200.00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2899" w:rsidRDefault="001121A4" w:rsidP="00EC19C9">
            <w:pPr>
              <w:spacing w:after="0" w:line="240" w:lineRule="auto"/>
              <w:jc w:val="right"/>
              <w:rPr>
                <w:rFonts w:ascii="Calibri" w:eastAsia="Times New Roman" w:hAnsi="Calibri"/>
                <w:b/>
                <w:bCs/>
                <w:color w:val="000000"/>
                <w:sz w:val="22"/>
                <w:szCs w:val="22"/>
              </w:rPr>
            </w:pPr>
            <w:r w:rsidRPr="00A42899">
              <w:rPr>
                <w:rFonts w:ascii="Calibri" w:eastAsia="Times New Roman" w:hAnsi="Calibri"/>
                <w:b/>
                <w:bCs/>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0.77</w:t>
            </w:r>
          </w:p>
        </w:tc>
      </w:tr>
      <w:tr w:rsidR="001121A4" w:rsidRPr="00F37441"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500.00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2899" w:rsidRDefault="001121A4" w:rsidP="00EC19C9">
            <w:pPr>
              <w:spacing w:after="0" w:line="240" w:lineRule="auto"/>
              <w:jc w:val="right"/>
              <w:rPr>
                <w:rFonts w:ascii="Calibri" w:eastAsia="Times New Roman" w:hAnsi="Calibri"/>
                <w:b/>
                <w:bCs/>
                <w:color w:val="000000"/>
                <w:sz w:val="22"/>
                <w:szCs w:val="22"/>
              </w:rPr>
            </w:pPr>
            <w:r w:rsidRPr="00A42899">
              <w:rPr>
                <w:rFonts w:ascii="Calibri" w:eastAsia="Times New Roman" w:hAnsi="Calibri"/>
                <w:b/>
                <w:bCs/>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0.23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0.77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r>
      <w:tr w:rsidR="001121A4" w:rsidRPr="00F37441"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662E96" w:rsidRDefault="001121A4" w:rsidP="00EC19C9">
            <w:pPr>
              <w:spacing w:after="0" w:line="240" w:lineRule="auto"/>
              <w:rPr>
                <w:rFonts w:ascii="Calibri" w:eastAsia="Times New Roman" w:hAnsi="Calibri"/>
                <w:color w:val="FFFFFF" w:themeColor="background1"/>
                <w:sz w:val="22"/>
                <w:szCs w:val="22"/>
              </w:rPr>
            </w:pPr>
            <w:r w:rsidRPr="00662E96">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37441" w:rsidRDefault="001121A4" w:rsidP="00EC19C9">
            <w:pPr>
              <w:spacing w:after="0" w:line="240" w:lineRule="auto"/>
              <w:rPr>
                <w:rFonts w:ascii="Calibri" w:eastAsia="Times New Roman" w:hAnsi="Calibri"/>
                <w:color w:val="000000"/>
                <w:sz w:val="22"/>
                <w:szCs w:val="22"/>
              </w:rPr>
            </w:pPr>
            <w:r w:rsidRPr="00F37441">
              <w:rPr>
                <w:rFonts w:ascii="Calibri" w:eastAsia="Times New Roman" w:hAnsi="Calibri"/>
                <w:color w:val="000000"/>
                <w:sz w:val="22"/>
                <w:szCs w:val="22"/>
              </w:rPr>
              <w:t> </w:t>
            </w:r>
          </w:p>
        </w:tc>
        <w:tc>
          <w:tcPr>
            <w:tcW w:w="941" w:type="dxa"/>
            <w:tcBorders>
              <w:top w:val="nil"/>
              <w:left w:val="nil"/>
              <w:bottom w:val="single" w:sz="4" w:space="0" w:color="auto"/>
              <w:right w:val="single" w:sz="4" w:space="0" w:color="auto"/>
            </w:tcBorders>
            <w:shd w:val="clear" w:color="auto" w:fill="E7E6E6" w:themeFill="background2"/>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1000.00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42899" w:rsidRDefault="001121A4" w:rsidP="00EC19C9">
            <w:pPr>
              <w:spacing w:after="0" w:line="240" w:lineRule="auto"/>
              <w:jc w:val="right"/>
              <w:rPr>
                <w:rFonts w:ascii="Calibri" w:eastAsia="Times New Roman" w:hAnsi="Calibri"/>
                <w:b/>
                <w:bCs/>
                <w:color w:val="000000"/>
                <w:sz w:val="22"/>
                <w:szCs w:val="22"/>
              </w:rPr>
            </w:pPr>
            <w:r w:rsidRPr="00A42899">
              <w:rPr>
                <w:rFonts w:ascii="Calibri" w:eastAsia="Times New Roman" w:hAnsi="Calibri"/>
                <w:b/>
                <w:bCs/>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0.64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37441" w:rsidRDefault="001121A4" w:rsidP="00EC19C9">
            <w:pPr>
              <w:spacing w:after="0" w:line="240" w:lineRule="auto"/>
              <w:jc w:val="right"/>
              <w:rPr>
                <w:rFonts w:ascii="Calibri" w:eastAsia="Times New Roman" w:hAnsi="Calibri"/>
                <w:color w:val="000000"/>
                <w:sz w:val="22"/>
                <w:szCs w:val="22"/>
              </w:rPr>
            </w:pPr>
            <w:r w:rsidRPr="00F37441">
              <w:rPr>
                <w:rFonts w:ascii="Calibri" w:eastAsia="Times New Roman" w:hAnsi="Calibri"/>
                <w:color w:val="000000"/>
                <w:sz w:val="22"/>
                <w:szCs w:val="22"/>
              </w:rPr>
              <w:t>0.80</w:t>
            </w:r>
          </w:p>
        </w:tc>
      </w:tr>
    </w:tbl>
    <w:p w:rsidR="001121A4" w:rsidRDefault="001121A4" w:rsidP="001121A4"/>
    <w:p w:rsidR="001121A4" w:rsidRDefault="001121A4" w:rsidP="001121A4"/>
    <w:p w:rsidR="00FE5CAA" w:rsidRDefault="00FE5CAA" w:rsidP="001121A4"/>
    <w:p w:rsidR="00FE5CAA" w:rsidRDefault="00FE5CAA" w:rsidP="001121A4"/>
    <w:p w:rsidR="001121A4" w:rsidRDefault="001121A4" w:rsidP="001121A4">
      <w:pPr>
        <w:pStyle w:val="Caption"/>
        <w:framePr w:wrap="around"/>
      </w:pPr>
      <w:bookmarkStart w:id="225" w:name="_Ref43568991"/>
      <w:bookmarkStart w:id="226" w:name="_Toc43570587"/>
      <w:r>
        <w:lastRenderedPageBreak/>
        <w:t xml:space="preserve">Table </w:t>
      </w:r>
      <w:r w:rsidR="004C0A73">
        <w:fldChar w:fldCharType="begin"/>
      </w:r>
      <w:r w:rsidR="004C0A73">
        <w:instrText xml:space="preserve"> SEQ Table \* ARABIC </w:instrText>
      </w:r>
      <w:r w:rsidR="004C0A73">
        <w:fldChar w:fldCharType="separate"/>
      </w:r>
      <w:r w:rsidR="00FE5CAA">
        <w:rPr>
          <w:noProof/>
        </w:rPr>
        <w:t>20</w:t>
      </w:r>
      <w:r w:rsidR="004C0A73">
        <w:rPr>
          <w:noProof/>
        </w:rPr>
        <w:fldChar w:fldCharType="end"/>
      </w:r>
      <w:bookmarkEnd w:id="225"/>
      <w:r>
        <w:t xml:space="preserve">: </w:t>
      </w:r>
      <w:r w:rsidRPr="002854D4">
        <w:t xml:space="preserve">Tests power per distribution at </w:t>
      </w:r>
      <w:r>
        <w:t>5</w:t>
      </w:r>
      <w:r w:rsidRPr="002854D4">
        <w:t>% significance level</w:t>
      </w:r>
      <w:bookmarkEnd w:id="226"/>
    </w:p>
    <w:tbl>
      <w:tblPr>
        <w:tblW w:w="8976" w:type="dxa"/>
        <w:tblLook w:val="04A0" w:firstRow="1" w:lastRow="0" w:firstColumn="1" w:lastColumn="0" w:noHBand="0" w:noVBand="1"/>
      </w:tblPr>
      <w:tblGrid>
        <w:gridCol w:w="799"/>
        <w:gridCol w:w="2146"/>
        <w:gridCol w:w="663"/>
        <w:gridCol w:w="1051"/>
        <w:gridCol w:w="610"/>
        <w:gridCol w:w="610"/>
        <w:gridCol w:w="647"/>
        <w:gridCol w:w="610"/>
        <w:gridCol w:w="610"/>
        <w:gridCol w:w="620"/>
        <w:gridCol w:w="610"/>
      </w:tblGrid>
      <w:tr w:rsidR="001121A4" w:rsidRPr="008A0A8F" w:rsidTr="00EC19C9">
        <w:trPr>
          <w:trHeight w:val="300"/>
          <w:tblHeader/>
        </w:trPr>
        <w:tc>
          <w:tcPr>
            <w:tcW w:w="799"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Family</w:t>
            </w: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Distribution</w:t>
            </w:r>
          </w:p>
        </w:tc>
        <w:tc>
          <w:tcPr>
            <w:tcW w:w="663"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laplace(0,10)</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0.68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0.69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0.43</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color w:val="000000"/>
                <w:sz w:val="22"/>
                <w:szCs w:val="22"/>
              </w:rPr>
            </w:pPr>
            <w:r w:rsidRPr="00CC7E76">
              <w:rPr>
                <w:rFonts w:ascii="Calibri" w:eastAsia="Times New Roman" w:hAnsi="Calibri"/>
                <w:color w:val="000000"/>
                <w:sz w:val="22"/>
                <w:szCs w:val="22"/>
              </w:rPr>
              <w:t>0.95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C7E76" w:rsidRDefault="001121A4" w:rsidP="00EC19C9">
            <w:pPr>
              <w:spacing w:after="0" w:line="240" w:lineRule="auto"/>
              <w:jc w:val="right"/>
              <w:rPr>
                <w:rFonts w:ascii="Calibri" w:eastAsia="Times New Roman" w:hAnsi="Calibri"/>
                <w:b/>
                <w:bCs/>
                <w:color w:val="000000"/>
                <w:sz w:val="22"/>
                <w:szCs w:val="22"/>
              </w:rPr>
            </w:pPr>
            <w:r w:rsidRPr="00CC7E76">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t(10)</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0.73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0.51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0.49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0.63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0.28</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0.76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0.87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0.73</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0.95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0.91</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tukey(0.1)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0.69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0.46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0.43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0.44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0.43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0.34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345AC" w:rsidRDefault="001121A4" w:rsidP="00EC19C9">
            <w:pPr>
              <w:spacing w:after="0" w:line="240" w:lineRule="auto"/>
              <w:jc w:val="right"/>
              <w:rPr>
                <w:rFonts w:ascii="Calibri" w:eastAsia="Times New Roman" w:hAnsi="Calibri"/>
                <w:b/>
                <w:bCs/>
                <w:color w:val="000000"/>
                <w:sz w:val="22"/>
                <w:szCs w:val="22"/>
              </w:rPr>
            </w:pPr>
            <w:r w:rsidRPr="005345AC">
              <w:rPr>
                <w:rFonts w:ascii="Calibri" w:eastAsia="Times New Roman" w:hAnsi="Calibri"/>
                <w:b/>
                <w:bCs/>
                <w:color w:val="000000"/>
                <w:sz w:val="22"/>
                <w:szCs w:val="22"/>
              </w:rPr>
              <w:t>0.25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tukey(0.2)</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0.70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0.44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0.03</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0.30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0.03</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0.30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0.26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0.28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0.65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tukey(5)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0.66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0.40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0.34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0.56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0.89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A1336" w:rsidRDefault="001121A4" w:rsidP="00EC19C9">
            <w:pPr>
              <w:spacing w:after="0" w:line="240" w:lineRule="auto"/>
              <w:jc w:val="right"/>
              <w:rPr>
                <w:rFonts w:ascii="Calibri" w:eastAsia="Times New Roman" w:hAnsi="Calibri"/>
                <w:b/>
                <w:bCs/>
                <w:color w:val="000000"/>
                <w:sz w:val="22"/>
                <w:szCs w:val="22"/>
              </w:rPr>
            </w:pPr>
            <w:r w:rsidRPr="003A1336">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lastRenderedPageBreak/>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Average CTN</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0.69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0.50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0.47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0.54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0.60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0.65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0.59</w:t>
            </w:r>
          </w:p>
        </w:tc>
      </w:tr>
      <w:tr w:rsidR="001121A4" w:rsidRPr="008A0A8F"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0.75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0.66</w:t>
            </w:r>
          </w:p>
        </w:tc>
      </w:tr>
      <w:tr w:rsidR="001121A4" w:rsidRPr="008A0A8F"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chisquared(10)</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0.82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0.88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0.88</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color w:val="000000"/>
                <w:sz w:val="22"/>
                <w:szCs w:val="22"/>
              </w:rPr>
            </w:pPr>
            <w:r w:rsidRPr="00363D4E">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color w:val="000000"/>
                <w:sz w:val="22"/>
                <w:szCs w:val="22"/>
              </w:rPr>
            </w:pPr>
            <w:r w:rsidRPr="00363D4E">
              <w:rPr>
                <w:rFonts w:ascii="Calibri" w:eastAsia="Times New Roman" w:hAnsi="Calibri"/>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color w:val="000000"/>
                <w:sz w:val="22"/>
                <w:szCs w:val="22"/>
              </w:rPr>
            </w:pPr>
            <w:r w:rsidRPr="00363D4E">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363D4E" w:rsidRDefault="001121A4" w:rsidP="00EC19C9">
            <w:pPr>
              <w:spacing w:after="0" w:line="240" w:lineRule="auto"/>
              <w:jc w:val="right"/>
              <w:rPr>
                <w:rFonts w:ascii="Calibri" w:eastAsia="Times New Roman" w:hAnsi="Calibri"/>
                <w:b/>
                <w:bCs/>
                <w:color w:val="000000"/>
                <w:sz w:val="22"/>
                <w:szCs w:val="22"/>
              </w:rPr>
            </w:pPr>
            <w:r w:rsidRPr="00363D4E">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chisquared(4)</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0.87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0.68</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0.97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color w:val="000000"/>
                <w:sz w:val="22"/>
                <w:szCs w:val="22"/>
              </w:rPr>
            </w:pPr>
            <w:r w:rsidRPr="008C07F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color w:val="000000"/>
                <w:sz w:val="22"/>
                <w:szCs w:val="22"/>
              </w:rPr>
            </w:pPr>
            <w:r w:rsidRPr="008C07F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color w:val="000000"/>
                <w:sz w:val="22"/>
                <w:szCs w:val="22"/>
              </w:rPr>
            </w:pPr>
            <w:r w:rsidRPr="008C07FF">
              <w:rPr>
                <w:rFonts w:ascii="Calibri" w:eastAsia="Times New Roman" w:hAnsi="Calibri"/>
                <w:color w:val="000000"/>
                <w:sz w:val="22"/>
                <w:szCs w:val="22"/>
              </w:rPr>
              <w:t>0.87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C07FF" w:rsidRDefault="001121A4" w:rsidP="00EC19C9">
            <w:pPr>
              <w:spacing w:after="0" w:line="240" w:lineRule="auto"/>
              <w:jc w:val="right"/>
              <w:rPr>
                <w:rFonts w:ascii="Calibri" w:eastAsia="Times New Roman" w:hAnsi="Calibri"/>
                <w:b/>
                <w:bCs/>
                <w:color w:val="000000"/>
                <w:sz w:val="22"/>
                <w:szCs w:val="22"/>
              </w:rPr>
            </w:pPr>
            <w:r w:rsidRPr="008C07FF">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lognormal(0,1)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0.91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color w:val="000000"/>
                <w:sz w:val="22"/>
                <w:szCs w:val="22"/>
              </w:rPr>
            </w:pPr>
            <w:r w:rsidRPr="00071A94">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color w:val="000000"/>
                <w:sz w:val="22"/>
                <w:szCs w:val="22"/>
              </w:rPr>
            </w:pPr>
            <w:r w:rsidRPr="00071A94">
              <w:rPr>
                <w:rFonts w:ascii="Calibri" w:eastAsia="Times New Roman" w:hAnsi="Calibri"/>
                <w:color w:val="000000"/>
                <w:sz w:val="22"/>
                <w:szCs w:val="22"/>
              </w:rPr>
              <w:t>0.80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71A94" w:rsidRDefault="001121A4" w:rsidP="00EC19C9">
            <w:pPr>
              <w:spacing w:after="0" w:line="240" w:lineRule="auto"/>
              <w:jc w:val="right"/>
              <w:rPr>
                <w:rFonts w:ascii="Calibri" w:eastAsia="Times New Roman" w:hAnsi="Calibri"/>
                <w:b/>
                <w:bCs/>
                <w:color w:val="000000"/>
                <w:sz w:val="22"/>
                <w:szCs w:val="22"/>
              </w:rPr>
            </w:pPr>
            <w:r w:rsidRPr="00071A94">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Weibull(0.5,1)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color w:val="000000"/>
                <w:sz w:val="22"/>
                <w:szCs w:val="22"/>
              </w:rPr>
            </w:pPr>
            <w:r w:rsidRPr="000628A1">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color w:val="000000"/>
                <w:sz w:val="22"/>
                <w:szCs w:val="22"/>
              </w:rPr>
            </w:pPr>
            <w:r w:rsidRPr="000628A1">
              <w:rPr>
                <w:rFonts w:ascii="Calibri" w:eastAsia="Times New Roman" w:hAnsi="Calibri"/>
                <w:color w:val="000000"/>
                <w:sz w:val="22"/>
                <w:szCs w:val="22"/>
              </w:rPr>
              <w:t>0.90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0628A1" w:rsidRDefault="001121A4" w:rsidP="00EC19C9">
            <w:pPr>
              <w:spacing w:after="0" w:line="240" w:lineRule="auto"/>
              <w:jc w:val="right"/>
              <w:rPr>
                <w:rFonts w:ascii="Calibri" w:eastAsia="Times New Roman" w:hAnsi="Calibri"/>
                <w:b/>
                <w:bCs/>
                <w:color w:val="000000"/>
                <w:sz w:val="22"/>
                <w:szCs w:val="22"/>
              </w:rPr>
            </w:pPr>
            <w:r w:rsidRPr="000628A1">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lastRenderedPageBreak/>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Weibull(2,1)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0.79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0.72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0.97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0.68</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Average ALT</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0.87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0.89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0.93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0.91</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color w:val="000000"/>
                <w:sz w:val="22"/>
                <w:szCs w:val="22"/>
              </w:rPr>
            </w:pPr>
            <w:r w:rsidRPr="009E6135">
              <w:rPr>
                <w:rFonts w:ascii="Calibri" w:eastAsia="Times New Roman" w:hAnsi="Calibri"/>
                <w:color w:val="000000"/>
                <w:sz w:val="22"/>
                <w:szCs w:val="22"/>
              </w:rPr>
              <w:t>0.87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color w:val="000000"/>
                <w:sz w:val="22"/>
                <w:szCs w:val="22"/>
              </w:rPr>
            </w:pPr>
            <w:r w:rsidRPr="009E6135">
              <w:rPr>
                <w:rFonts w:ascii="Calibri" w:eastAsia="Times New Roman" w:hAnsi="Calibri"/>
                <w:color w:val="000000"/>
                <w:sz w:val="22"/>
                <w:szCs w:val="22"/>
              </w:rPr>
              <w:t>0.99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E6135" w:rsidRDefault="001121A4" w:rsidP="00EC19C9">
            <w:pPr>
              <w:spacing w:after="0" w:line="240" w:lineRule="auto"/>
              <w:jc w:val="right"/>
              <w:rPr>
                <w:rFonts w:ascii="Calibri" w:eastAsia="Times New Roman" w:hAnsi="Calibri"/>
                <w:b/>
                <w:bCs/>
                <w:color w:val="000000"/>
                <w:sz w:val="22"/>
                <w:szCs w:val="22"/>
              </w:rPr>
            </w:pPr>
            <w:r w:rsidRPr="009E6135">
              <w:rPr>
                <w:rFonts w:ascii="Calibri" w:eastAsia="Times New Roman" w:hAnsi="Calibri"/>
                <w:b/>
                <w:bCs/>
                <w:color w:val="000000"/>
                <w:sz w:val="22"/>
                <w:szCs w:val="22"/>
              </w:rPr>
              <w:t>1.00</w:t>
            </w:r>
          </w:p>
        </w:tc>
      </w:tr>
      <w:tr w:rsidR="001121A4" w:rsidRPr="008A0A8F"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beta(2,1)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0.72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0.62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0.71</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color w:val="000000"/>
                <w:sz w:val="22"/>
                <w:szCs w:val="22"/>
              </w:rPr>
            </w:pPr>
            <w:r w:rsidRPr="00AD026A">
              <w:rPr>
                <w:rFonts w:ascii="Calibri" w:eastAsia="Times New Roman" w:hAnsi="Calibri"/>
                <w:color w:val="000000"/>
                <w:sz w:val="22"/>
                <w:szCs w:val="22"/>
              </w:rPr>
              <w:t>0.50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color w:val="000000"/>
                <w:sz w:val="22"/>
                <w:szCs w:val="22"/>
              </w:rPr>
            </w:pPr>
            <w:r w:rsidRPr="00AD026A">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AD026A" w:rsidRDefault="001121A4" w:rsidP="00EC19C9">
            <w:pPr>
              <w:spacing w:after="0" w:line="240" w:lineRule="auto"/>
              <w:jc w:val="right"/>
              <w:rPr>
                <w:rFonts w:ascii="Calibri" w:eastAsia="Times New Roman" w:hAnsi="Calibri"/>
                <w:b/>
                <w:bCs/>
                <w:color w:val="000000"/>
                <w:sz w:val="22"/>
                <w:szCs w:val="22"/>
              </w:rPr>
            </w:pPr>
            <w:r w:rsidRPr="00AD026A">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beta(3,2)</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0.74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0.59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0.54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0.69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0.95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color w:val="000000"/>
                <w:sz w:val="22"/>
                <w:szCs w:val="22"/>
              </w:rPr>
            </w:pPr>
            <w:r w:rsidRPr="00527FDE">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color w:val="000000"/>
                <w:sz w:val="22"/>
                <w:szCs w:val="22"/>
              </w:rPr>
            </w:pPr>
            <w:r w:rsidRPr="00527FDE">
              <w:rPr>
                <w:rFonts w:ascii="Calibri" w:eastAsia="Times New Roman" w:hAnsi="Calibri"/>
                <w:color w:val="000000"/>
                <w:sz w:val="22"/>
                <w:szCs w:val="22"/>
              </w:rPr>
              <w:t>0.93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27FDE" w:rsidRDefault="001121A4" w:rsidP="00EC19C9">
            <w:pPr>
              <w:spacing w:after="0" w:line="240" w:lineRule="auto"/>
              <w:jc w:val="right"/>
              <w:rPr>
                <w:rFonts w:ascii="Calibri" w:eastAsia="Times New Roman" w:hAnsi="Calibri"/>
                <w:b/>
                <w:bCs/>
                <w:color w:val="000000"/>
                <w:sz w:val="22"/>
                <w:szCs w:val="22"/>
              </w:rPr>
            </w:pPr>
            <w:r w:rsidRPr="00527FDE">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lognormal(0,0.15)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0.75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0.60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0.64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0.77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0.85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B518F6" w:rsidRDefault="001121A4" w:rsidP="00EC19C9">
            <w:pPr>
              <w:spacing w:after="0" w:line="240" w:lineRule="auto"/>
              <w:jc w:val="right"/>
              <w:rPr>
                <w:rFonts w:ascii="Calibri" w:eastAsia="Times New Roman" w:hAnsi="Calibri"/>
                <w:b/>
                <w:bCs/>
                <w:color w:val="000000"/>
                <w:sz w:val="22"/>
                <w:szCs w:val="22"/>
              </w:rPr>
            </w:pPr>
            <w:r w:rsidRPr="00B518F6">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lastRenderedPageBreak/>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lognormal(0,0.25)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0.75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0.83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color w:val="000000"/>
                <w:sz w:val="22"/>
                <w:szCs w:val="22"/>
              </w:rPr>
            </w:pPr>
            <w:r w:rsidRPr="009578A2">
              <w:rPr>
                <w:rFonts w:ascii="Calibri" w:eastAsia="Times New Roman" w:hAnsi="Calibri"/>
                <w:color w:val="000000"/>
                <w:sz w:val="22"/>
                <w:szCs w:val="22"/>
              </w:rPr>
              <w:t>0.61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color w:val="000000"/>
                <w:sz w:val="22"/>
                <w:szCs w:val="22"/>
              </w:rPr>
            </w:pPr>
            <w:r w:rsidRPr="009578A2">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color w:val="000000"/>
                <w:sz w:val="22"/>
                <w:szCs w:val="22"/>
              </w:rPr>
            </w:pPr>
            <w:r w:rsidRPr="009578A2">
              <w:rPr>
                <w:rFonts w:ascii="Calibri" w:eastAsia="Times New Roman" w:hAnsi="Calibri"/>
                <w:color w:val="000000"/>
                <w:sz w:val="22"/>
                <w:szCs w:val="22"/>
              </w:rPr>
              <w:t>0.98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9578A2" w:rsidRDefault="001121A4" w:rsidP="00EC19C9">
            <w:pPr>
              <w:spacing w:after="0" w:line="240" w:lineRule="auto"/>
              <w:jc w:val="right"/>
              <w:rPr>
                <w:rFonts w:ascii="Calibri" w:eastAsia="Times New Roman" w:hAnsi="Calibri"/>
                <w:b/>
                <w:bCs/>
                <w:color w:val="000000"/>
                <w:sz w:val="22"/>
                <w:szCs w:val="22"/>
              </w:rPr>
            </w:pPr>
            <w:r w:rsidRPr="009578A2">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lognormal(0,0.35)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0.93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969F2" w:rsidRDefault="001121A4" w:rsidP="00EC19C9">
            <w:pPr>
              <w:spacing w:after="0" w:line="240" w:lineRule="auto"/>
              <w:jc w:val="right"/>
              <w:rPr>
                <w:rFonts w:ascii="Calibri" w:eastAsia="Times New Roman" w:hAnsi="Calibri"/>
                <w:b/>
                <w:bCs/>
                <w:color w:val="000000"/>
                <w:sz w:val="22"/>
                <w:szCs w:val="22"/>
              </w:rPr>
            </w:pPr>
            <w:r w:rsidRPr="004969F2">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Average AST</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0.76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0.68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0.72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0.84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0.93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0.88</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r>
      <w:tr w:rsidR="001121A4" w:rsidRPr="008A0A8F"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F2638" w:rsidRDefault="001121A4" w:rsidP="00EC19C9">
            <w:pPr>
              <w:spacing w:after="0" w:line="240" w:lineRule="auto"/>
              <w:jc w:val="right"/>
              <w:rPr>
                <w:rFonts w:ascii="Calibri" w:eastAsia="Times New Roman" w:hAnsi="Calibri"/>
                <w:b/>
                <w:bCs/>
                <w:color w:val="000000"/>
                <w:sz w:val="22"/>
                <w:szCs w:val="22"/>
              </w:rPr>
            </w:pPr>
            <w:r w:rsidRPr="00DF2638">
              <w:rPr>
                <w:rFonts w:ascii="Calibri" w:eastAsia="Times New Roman" w:hAnsi="Calibri"/>
                <w:b/>
                <w:bCs/>
                <w:color w:val="000000"/>
                <w:sz w:val="22"/>
                <w:szCs w:val="22"/>
              </w:rPr>
              <w:t>1.00</w:t>
            </w:r>
          </w:p>
        </w:tc>
      </w:tr>
      <w:tr w:rsidR="001121A4" w:rsidRPr="008A0A8F"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0.83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color w:val="000000"/>
                <w:sz w:val="22"/>
                <w:szCs w:val="22"/>
              </w:rPr>
            </w:pPr>
            <w:r w:rsidRPr="00114073">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color w:val="000000"/>
                <w:sz w:val="22"/>
                <w:szCs w:val="22"/>
              </w:rPr>
            </w:pPr>
            <w:r w:rsidRPr="00114073">
              <w:rPr>
                <w:rFonts w:ascii="Calibri" w:eastAsia="Times New Roman" w:hAnsi="Calibri"/>
                <w:color w:val="000000"/>
                <w:sz w:val="22"/>
                <w:szCs w:val="22"/>
              </w:rPr>
              <w:t>0.91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color w:val="000000"/>
                <w:sz w:val="22"/>
                <w:szCs w:val="22"/>
              </w:rPr>
            </w:pPr>
            <w:r w:rsidRPr="00114073">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114073" w:rsidRDefault="001121A4" w:rsidP="00EC19C9">
            <w:pPr>
              <w:spacing w:after="0" w:line="240" w:lineRule="auto"/>
              <w:jc w:val="right"/>
              <w:rPr>
                <w:rFonts w:ascii="Calibri" w:eastAsia="Times New Roman" w:hAnsi="Calibri"/>
                <w:b/>
                <w:bCs/>
                <w:color w:val="000000"/>
                <w:sz w:val="22"/>
                <w:szCs w:val="22"/>
              </w:rPr>
            </w:pPr>
            <w:r w:rsidRPr="00114073">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t(2)</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0.75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0.88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0.88</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color w:val="000000"/>
                <w:sz w:val="22"/>
                <w:szCs w:val="22"/>
              </w:rPr>
            </w:pPr>
            <w:r w:rsidRPr="00E67F55">
              <w:rPr>
                <w:rFonts w:ascii="Calibri" w:eastAsia="Times New Roman" w:hAnsi="Calibri"/>
                <w:color w:val="000000"/>
                <w:sz w:val="22"/>
                <w:szCs w:val="22"/>
              </w:rPr>
              <w:t>0.97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67F55" w:rsidRDefault="001121A4" w:rsidP="00EC19C9">
            <w:pPr>
              <w:spacing w:after="0" w:line="240" w:lineRule="auto"/>
              <w:jc w:val="right"/>
              <w:rPr>
                <w:rFonts w:ascii="Calibri" w:eastAsia="Times New Roman" w:hAnsi="Calibri"/>
                <w:b/>
                <w:bCs/>
                <w:color w:val="000000"/>
                <w:sz w:val="22"/>
                <w:szCs w:val="22"/>
              </w:rPr>
            </w:pPr>
            <w:r w:rsidRPr="00E67F55">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lastRenderedPageBreak/>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t(4)</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0.72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0.66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0.78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0.92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A43E6" w:rsidRDefault="001121A4" w:rsidP="00EC19C9">
            <w:pPr>
              <w:spacing w:after="0" w:line="240" w:lineRule="auto"/>
              <w:jc w:val="right"/>
              <w:rPr>
                <w:rFonts w:ascii="Calibri" w:eastAsia="Times New Roman" w:hAnsi="Calibri"/>
                <w:b/>
                <w:bCs/>
                <w:color w:val="000000"/>
                <w:sz w:val="22"/>
                <w:szCs w:val="22"/>
              </w:rPr>
            </w:pPr>
            <w:r w:rsidRPr="00DA43E6">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t(7)</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199" w:rsidRDefault="001121A4" w:rsidP="00EC19C9">
            <w:pPr>
              <w:spacing w:after="0" w:line="240" w:lineRule="auto"/>
              <w:jc w:val="right"/>
              <w:rPr>
                <w:rFonts w:ascii="Calibri" w:eastAsia="Times New Roman" w:hAnsi="Calibri"/>
                <w:b/>
                <w:bCs/>
                <w:color w:val="000000"/>
                <w:sz w:val="22"/>
                <w:szCs w:val="22"/>
              </w:rPr>
            </w:pPr>
            <w:r w:rsidRPr="00F04199">
              <w:rPr>
                <w:rFonts w:ascii="Calibri" w:eastAsia="Times New Roman" w:hAnsi="Calibri"/>
                <w:b/>
                <w:bCs/>
                <w:color w:val="000000"/>
                <w:sz w:val="22"/>
                <w:szCs w:val="22"/>
              </w:rPr>
              <w:t>0.69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199" w:rsidRDefault="001121A4" w:rsidP="00EC19C9">
            <w:pPr>
              <w:spacing w:after="0" w:line="240" w:lineRule="auto"/>
              <w:jc w:val="right"/>
              <w:rPr>
                <w:rFonts w:ascii="Calibri" w:eastAsia="Times New Roman" w:hAnsi="Calibri"/>
                <w:b/>
                <w:bCs/>
                <w:color w:val="000000"/>
                <w:sz w:val="22"/>
                <w:szCs w:val="22"/>
              </w:rPr>
            </w:pPr>
            <w:r w:rsidRPr="00F04199">
              <w:rPr>
                <w:rFonts w:ascii="Calibri" w:eastAsia="Times New Roman" w:hAnsi="Calibri"/>
                <w:b/>
                <w:bCs/>
                <w:color w:val="000000"/>
                <w:sz w:val="22"/>
                <w:szCs w:val="22"/>
              </w:rPr>
              <w:t>0.56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199" w:rsidRDefault="001121A4" w:rsidP="00EC19C9">
            <w:pPr>
              <w:spacing w:after="0" w:line="240" w:lineRule="auto"/>
              <w:jc w:val="right"/>
              <w:rPr>
                <w:rFonts w:ascii="Calibri" w:eastAsia="Times New Roman" w:hAnsi="Calibri"/>
                <w:b/>
                <w:bCs/>
                <w:color w:val="000000"/>
                <w:sz w:val="22"/>
                <w:szCs w:val="22"/>
              </w:rPr>
            </w:pPr>
            <w:r w:rsidRPr="00F04199">
              <w:rPr>
                <w:rFonts w:ascii="Calibri" w:eastAsia="Times New Roman" w:hAnsi="Calibri"/>
                <w:b/>
                <w:bCs/>
                <w:color w:val="000000"/>
                <w:sz w:val="22"/>
                <w:szCs w:val="22"/>
              </w:rPr>
              <w:t>0.61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199" w:rsidRDefault="001121A4" w:rsidP="00EC19C9">
            <w:pPr>
              <w:spacing w:after="0" w:line="240" w:lineRule="auto"/>
              <w:jc w:val="right"/>
              <w:rPr>
                <w:rFonts w:ascii="Calibri" w:eastAsia="Times New Roman" w:hAnsi="Calibri"/>
                <w:b/>
                <w:bCs/>
                <w:color w:val="000000"/>
                <w:sz w:val="22"/>
                <w:szCs w:val="22"/>
              </w:rPr>
            </w:pPr>
            <w:r w:rsidRPr="00F04199">
              <w:rPr>
                <w:rFonts w:ascii="Calibri" w:eastAsia="Times New Roman" w:hAnsi="Calibri"/>
                <w:b/>
                <w:bCs/>
                <w:color w:val="000000"/>
                <w:sz w:val="22"/>
                <w:szCs w:val="22"/>
              </w:rPr>
              <w:t>0.74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199" w:rsidRDefault="001121A4" w:rsidP="00EC19C9">
            <w:pPr>
              <w:spacing w:after="0" w:line="240" w:lineRule="auto"/>
              <w:jc w:val="right"/>
              <w:rPr>
                <w:rFonts w:ascii="Calibri" w:eastAsia="Times New Roman" w:hAnsi="Calibri"/>
                <w:b/>
                <w:bCs/>
                <w:color w:val="000000"/>
                <w:sz w:val="22"/>
                <w:szCs w:val="22"/>
              </w:rPr>
            </w:pPr>
            <w:r w:rsidRPr="00F04199">
              <w:rPr>
                <w:rFonts w:ascii="Calibri" w:eastAsia="Times New Roman" w:hAnsi="Calibri"/>
                <w:b/>
                <w:bCs/>
                <w:color w:val="000000"/>
                <w:sz w:val="22"/>
                <w:szCs w:val="22"/>
              </w:rPr>
              <w:t>0.90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0.63</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04199" w:rsidRDefault="001121A4" w:rsidP="00EC19C9">
            <w:pPr>
              <w:spacing w:after="0" w:line="240" w:lineRule="auto"/>
              <w:jc w:val="right"/>
              <w:rPr>
                <w:rFonts w:ascii="Calibri" w:eastAsia="Times New Roman" w:hAnsi="Calibri"/>
                <w:b/>
                <w:bCs/>
                <w:color w:val="000000"/>
                <w:sz w:val="22"/>
                <w:szCs w:val="22"/>
              </w:rPr>
            </w:pPr>
            <w:r w:rsidRPr="00F04199">
              <w:rPr>
                <w:rFonts w:ascii="Calibri" w:eastAsia="Times New Roman" w:hAnsi="Calibri"/>
                <w:b/>
                <w:bCs/>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F04199" w:rsidRDefault="001121A4" w:rsidP="00EC19C9">
            <w:pPr>
              <w:spacing w:after="0" w:line="240" w:lineRule="auto"/>
              <w:jc w:val="right"/>
              <w:rPr>
                <w:rFonts w:ascii="Calibri" w:eastAsia="Times New Roman" w:hAnsi="Calibri"/>
                <w:b/>
                <w:bCs/>
                <w:color w:val="000000"/>
                <w:sz w:val="22"/>
                <w:szCs w:val="22"/>
              </w:rPr>
            </w:pPr>
            <w:r w:rsidRPr="00F04199">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F04199" w:rsidRDefault="001121A4" w:rsidP="00EC19C9">
            <w:pPr>
              <w:spacing w:after="0" w:line="240" w:lineRule="auto"/>
              <w:jc w:val="right"/>
              <w:rPr>
                <w:rFonts w:ascii="Calibri" w:eastAsia="Times New Roman" w:hAnsi="Calibri"/>
                <w:b/>
                <w:bCs/>
                <w:color w:val="000000"/>
                <w:sz w:val="22"/>
                <w:szCs w:val="22"/>
              </w:rPr>
            </w:pPr>
            <w:r w:rsidRPr="00F04199">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F04199" w:rsidRDefault="001121A4" w:rsidP="00EC19C9">
            <w:pPr>
              <w:spacing w:after="0" w:line="240" w:lineRule="auto"/>
              <w:jc w:val="right"/>
              <w:rPr>
                <w:rFonts w:ascii="Calibri" w:eastAsia="Times New Roman" w:hAnsi="Calibri"/>
                <w:b/>
                <w:bCs/>
                <w:color w:val="000000"/>
                <w:sz w:val="22"/>
                <w:szCs w:val="22"/>
              </w:rPr>
            </w:pPr>
            <w:r w:rsidRPr="00F04199">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tukey(10)</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0.74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color w:val="000000"/>
                <w:sz w:val="22"/>
                <w:szCs w:val="22"/>
              </w:rPr>
            </w:pPr>
            <w:r w:rsidRPr="004F0F42">
              <w:rPr>
                <w:rFonts w:ascii="Calibri" w:eastAsia="Times New Roman" w:hAnsi="Calibri"/>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color w:val="000000"/>
                <w:sz w:val="22"/>
                <w:szCs w:val="22"/>
              </w:rPr>
            </w:pPr>
            <w:r w:rsidRPr="004F0F42">
              <w:rPr>
                <w:rFonts w:ascii="Calibri" w:eastAsia="Times New Roman" w:hAnsi="Calibri"/>
                <w:color w:val="000000"/>
                <w:sz w:val="22"/>
                <w:szCs w:val="22"/>
              </w:rPr>
              <w:t>0.74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color w:val="000000"/>
                <w:sz w:val="22"/>
                <w:szCs w:val="22"/>
              </w:rPr>
            </w:pPr>
            <w:r w:rsidRPr="004F0F42">
              <w:rPr>
                <w:rFonts w:ascii="Calibri" w:eastAsia="Times New Roman" w:hAnsi="Calibri"/>
                <w:color w:val="000000"/>
                <w:sz w:val="22"/>
                <w:szCs w:val="22"/>
              </w:rPr>
              <w:t>0.87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color w:val="000000"/>
                <w:sz w:val="22"/>
                <w:szCs w:val="22"/>
              </w:rPr>
            </w:pPr>
            <w:r w:rsidRPr="004F0F42">
              <w:rPr>
                <w:rFonts w:ascii="Calibri" w:eastAsia="Times New Roman" w:hAnsi="Calibri"/>
                <w:color w:val="000000"/>
                <w:sz w:val="22"/>
                <w:szCs w:val="22"/>
              </w:rPr>
              <w:t>0.95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4F0F42" w:rsidRDefault="001121A4" w:rsidP="00EC19C9">
            <w:pPr>
              <w:spacing w:after="0" w:line="240" w:lineRule="auto"/>
              <w:jc w:val="right"/>
              <w:rPr>
                <w:rFonts w:ascii="Calibri" w:eastAsia="Times New Roman" w:hAnsi="Calibri"/>
                <w:b/>
                <w:bCs/>
                <w:color w:val="000000"/>
                <w:sz w:val="22"/>
                <w:szCs w:val="22"/>
              </w:rPr>
            </w:pPr>
            <w:r w:rsidRPr="004F0F42">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Average SLT</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0.75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0.87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0.73</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0.93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r>
      <w:tr w:rsidR="001121A4" w:rsidRPr="008A0A8F"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C473A2" w:rsidRDefault="001121A4" w:rsidP="00EC19C9">
            <w:pPr>
              <w:spacing w:after="0" w:line="240" w:lineRule="auto"/>
              <w:jc w:val="right"/>
              <w:rPr>
                <w:rFonts w:ascii="Calibri" w:eastAsia="Times New Roman" w:hAnsi="Calibri"/>
                <w:b/>
                <w:bCs/>
                <w:color w:val="000000"/>
                <w:sz w:val="22"/>
                <w:szCs w:val="22"/>
              </w:rPr>
            </w:pPr>
            <w:r w:rsidRPr="00C473A2">
              <w:rPr>
                <w:rFonts w:ascii="Calibri" w:eastAsia="Times New Roman" w:hAnsi="Calibri"/>
                <w:b/>
                <w:bCs/>
                <w:color w:val="000000"/>
                <w:sz w:val="22"/>
                <w:szCs w:val="22"/>
              </w:rPr>
              <w:t>1.00</w:t>
            </w:r>
          </w:p>
        </w:tc>
      </w:tr>
      <w:tr w:rsidR="001121A4" w:rsidRPr="008A0A8F"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beta(1.3,1.3)</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0.82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0.84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0.87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0.73</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color w:val="000000"/>
                <w:sz w:val="22"/>
                <w:szCs w:val="22"/>
              </w:rPr>
            </w:pPr>
            <w:r w:rsidRPr="00D9557E">
              <w:rPr>
                <w:rFonts w:ascii="Calibri" w:eastAsia="Times New Roman" w:hAnsi="Calibri"/>
                <w:color w:val="000000"/>
                <w:sz w:val="22"/>
                <w:szCs w:val="22"/>
              </w:rPr>
              <w:t>0.47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color w:val="000000"/>
                <w:sz w:val="22"/>
                <w:szCs w:val="22"/>
              </w:rPr>
            </w:pPr>
            <w:r w:rsidRPr="00D9557E">
              <w:rPr>
                <w:rFonts w:ascii="Calibri" w:eastAsia="Times New Roman" w:hAnsi="Calibri"/>
                <w:color w:val="000000"/>
                <w:sz w:val="22"/>
                <w:szCs w:val="22"/>
              </w:rPr>
              <w:t>0.99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9557E" w:rsidRDefault="001121A4" w:rsidP="00EC19C9">
            <w:pPr>
              <w:spacing w:after="0" w:line="240" w:lineRule="auto"/>
              <w:jc w:val="right"/>
              <w:rPr>
                <w:rFonts w:ascii="Calibri" w:eastAsia="Times New Roman" w:hAnsi="Calibri"/>
                <w:b/>
                <w:bCs/>
                <w:color w:val="000000"/>
                <w:sz w:val="22"/>
                <w:szCs w:val="22"/>
              </w:rPr>
            </w:pPr>
            <w:r w:rsidRPr="00D9557E">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lastRenderedPageBreak/>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beta(1.5,1.5)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0.74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0.94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DE3E26" w:rsidRDefault="001121A4" w:rsidP="00EC19C9">
            <w:pPr>
              <w:spacing w:after="0" w:line="240" w:lineRule="auto"/>
              <w:jc w:val="right"/>
              <w:rPr>
                <w:rFonts w:ascii="Calibri" w:eastAsia="Times New Roman" w:hAnsi="Calibri"/>
                <w:b/>
                <w:bCs/>
                <w:color w:val="000000"/>
                <w:sz w:val="22"/>
                <w:szCs w:val="22"/>
              </w:rPr>
            </w:pPr>
            <w:r w:rsidRPr="00DE3E26">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truncatednormal(2,2)</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0.69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0.43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0.36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0.35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0.28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0.14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0.07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tukey(1.5)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0.93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0.22</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0.99</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EF0AF3" w:rsidRDefault="001121A4" w:rsidP="00EC19C9">
            <w:pPr>
              <w:spacing w:after="0" w:line="240" w:lineRule="auto"/>
              <w:jc w:val="right"/>
              <w:rPr>
                <w:rFonts w:ascii="Calibri" w:eastAsia="Times New Roman" w:hAnsi="Calibri"/>
                <w:b/>
                <w:bCs/>
                <w:color w:val="000000"/>
                <w:sz w:val="22"/>
                <w:szCs w:val="22"/>
              </w:rPr>
            </w:pPr>
            <w:r w:rsidRPr="00EF0AF3">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uniform(0,1)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0.84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0.08</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0.91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0.96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0.44</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0.96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color w:val="000000"/>
                <w:sz w:val="22"/>
                <w:szCs w:val="22"/>
              </w:rPr>
            </w:pPr>
            <w:r w:rsidRPr="005D32BB">
              <w:rPr>
                <w:rFonts w:ascii="Calibri" w:eastAsia="Times New Roman" w:hAnsi="Calibri"/>
                <w:color w:val="000000"/>
                <w:sz w:val="22"/>
                <w:szCs w:val="22"/>
              </w:rPr>
              <w:t>0.13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color w:val="000000"/>
                <w:sz w:val="22"/>
                <w:szCs w:val="22"/>
              </w:rPr>
            </w:pPr>
            <w:r w:rsidRPr="005D32BB">
              <w:rPr>
                <w:rFonts w:ascii="Calibri" w:eastAsia="Times New Roman" w:hAnsi="Calibri"/>
                <w:color w:val="000000"/>
                <w:sz w:val="22"/>
                <w:szCs w:val="22"/>
              </w:rPr>
              <w:t>0.95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color w:val="000000"/>
                <w:sz w:val="22"/>
                <w:szCs w:val="22"/>
              </w:rPr>
            </w:pPr>
            <w:r w:rsidRPr="005D32BB">
              <w:rPr>
                <w:rFonts w:ascii="Calibri" w:eastAsia="Times New Roman" w:hAnsi="Calibri"/>
                <w:color w:val="000000"/>
                <w:sz w:val="22"/>
                <w:szCs w:val="22"/>
              </w:rPr>
              <w:t>0.92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5D32BB" w:rsidRDefault="001121A4" w:rsidP="00EC19C9">
            <w:pPr>
              <w:spacing w:after="0" w:line="240" w:lineRule="auto"/>
              <w:jc w:val="right"/>
              <w:rPr>
                <w:rFonts w:ascii="Calibri" w:eastAsia="Times New Roman" w:hAnsi="Calibri"/>
                <w:b/>
                <w:bCs/>
                <w:color w:val="000000"/>
                <w:sz w:val="22"/>
                <w:szCs w:val="22"/>
              </w:rPr>
            </w:pPr>
            <w:r w:rsidRPr="005D32BB">
              <w:rPr>
                <w:rFonts w:ascii="Calibri" w:eastAsia="Times New Roman" w:hAnsi="Calibri"/>
                <w:b/>
                <w:bCs/>
                <w:color w:val="000000"/>
                <w:sz w:val="22"/>
                <w:szCs w:val="22"/>
              </w:rPr>
              <w:t>1.00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new_test</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SW</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CVM</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JB</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Lillie</w:t>
            </w:r>
          </w:p>
        </w:tc>
        <w:tc>
          <w:tcPr>
            <w:tcW w:w="61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SF</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Average SST</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0.05</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0.77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0.21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0.11</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0.79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0.49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0.17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0.30</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0.85</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0.39</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0.66</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0.86</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0.77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0.80</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0.67</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r>
      <w:tr w:rsidR="001121A4" w:rsidRPr="008A0A8F"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0.83</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0.52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0.81</w:t>
            </w:r>
          </w:p>
        </w:tc>
      </w:tr>
      <w:tr w:rsidR="001121A4" w:rsidRPr="008A0A8F"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8A0A8F" w:rsidRDefault="001121A4" w:rsidP="00EC19C9">
            <w:pPr>
              <w:spacing w:after="0" w:line="240" w:lineRule="auto"/>
              <w:rPr>
                <w:rFonts w:ascii="Calibri" w:eastAsia="Times New Roman" w:hAnsi="Calibri"/>
                <w:color w:val="FFFFFF" w:themeColor="background1"/>
                <w:sz w:val="22"/>
                <w:szCs w:val="22"/>
              </w:rPr>
            </w:pPr>
            <w:r w:rsidRPr="008A0A8F">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8A0A8F" w:rsidRDefault="001121A4" w:rsidP="00EC19C9">
            <w:pPr>
              <w:spacing w:after="0" w:line="240" w:lineRule="auto"/>
              <w:rPr>
                <w:rFonts w:ascii="Calibri" w:eastAsia="Times New Roman" w:hAnsi="Calibri"/>
                <w:color w:val="000000"/>
                <w:sz w:val="22"/>
                <w:szCs w:val="22"/>
              </w:rPr>
            </w:pPr>
            <w:r w:rsidRPr="008A0A8F">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8A0A8F" w:rsidRDefault="001121A4" w:rsidP="00EC19C9">
            <w:pPr>
              <w:spacing w:after="0" w:line="240" w:lineRule="auto"/>
              <w:jc w:val="right"/>
              <w:rPr>
                <w:rFonts w:ascii="Calibri" w:eastAsia="Times New Roman" w:hAnsi="Calibri"/>
                <w:color w:val="000000"/>
                <w:sz w:val="22"/>
                <w:szCs w:val="22"/>
              </w:rPr>
            </w:pPr>
            <w:r w:rsidRPr="008A0A8F">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0.78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0.81</w:t>
            </w:r>
          </w:p>
        </w:tc>
        <w:tc>
          <w:tcPr>
            <w:tcW w:w="610" w:type="dxa"/>
            <w:tcBorders>
              <w:top w:val="nil"/>
              <w:left w:val="nil"/>
              <w:bottom w:val="single" w:sz="4" w:space="0" w:color="auto"/>
              <w:right w:val="single" w:sz="4" w:space="0" w:color="auto"/>
            </w:tcBorders>
            <w:shd w:val="clear" w:color="auto" w:fill="auto"/>
            <w:noWrap/>
            <w:vAlign w:val="bottom"/>
            <w:hideMark/>
          </w:tcPr>
          <w:p w:rsidR="001121A4" w:rsidRPr="008F38B2" w:rsidRDefault="001121A4" w:rsidP="00EC19C9">
            <w:pPr>
              <w:spacing w:after="0" w:line="240" w:lineRule="auto"/>
              <w:jc w:val="right"/>
              <w:rPr>
                <w:rFonts w:ascii="Calibri" w:eastAsia="Times New Roman" w:hAnsi="Calibri"/>
                <w:b/>
                <w:bCs/>
                <w:color w:val="000000"/>
                <w:sz w:val="22"/>
                <w:szCs w:val="22"/>
              </w:rPr>
            </w:pPr>
            <w:r w:rsidRPr="008F38B2">
              <w:rPr>
                <w:rFonts w:ascii="Calibri" w:eastAsia="Times New Roman" w:hAnsi="Calibri"/>
                <w:b/>
                <w:bCs/>
                <w:color w:val="000000"/>
                <w:sz w:val="22"/>
                <w:szCs w:val="22"/>
              </w:rPr>
              <w:t>0.81</w:t>
            </w:r>
          </w:p>
        </w:tc>
      </w:tr>
    </w:tbl>
    <w:p w:rsidR="001121A4" w:rsidRDefault="001121A4" w:rsidP="001121A4"/>
    <w:p w:rsidR="001121A4" w:rsidRDefault="001121A4" w:rsidP="001121A4">
      <w:pPr>
        <w:pStyle w:val="Caption"/>
        <w:framePr w:wrap="around"/>
      </w:pPr>
      <w:bookmarkStart w:id="227" w:name="_Ref43568992"/>
      <w:bookmarkStart w:id="228" w:name="_Toc43570588"/>
      <w:r>
        <w:t xml:space="preserve">Table </w:t>
      </w:r>
      <w:r w:rsidR="004C0A73">
        <w:fldChar w:fldCharType="begin"/>
      </w:r>
      <w:r w:rsidR="004C0A73">
        <w:instrText xml:space="preserve"> SEQ Table \* ARABIC </w:instrText>
      </w:r>
      <w:r w:rsidR="004C0A73">
        <w:fldChar w:fldCharType="separate"/>
      </w:r>
      <w:r w:rsidR="00FE5CAA">
        <w:rPr>
          <w:noProof/>
        </w:rPr>
        <w:t>21</w:t>
      </w:r>
      <w:r w:rsidR="004C0A73">
        <w:rPr>
          <w:noProof/>
        </w:rPr>
        <w:fldChar w:fldCharType="end"/>
      </w:r>
      <w:bookmarkEnd w:id="227"/>
      <w:r>
        <w:t xml:space="preserve">: </w:t>
      </w:r>
      <w:r w:rsidRPr="00D00485">
        <w:t xml:space="preserve">Tests power per distribution at </w:t>
      </w:r>
      <w:r>
        <w:t>10</w:t>
      </w:r>
      <w:r w:rsidRPr="00D00485">
        <w:t>% significance level</w:t>
      </w:r>
      <w:bookmarkEnd w:id="228"/>
    </w:p>
    <w:tbl>
      <w:tblPr>
        <w:tblW w:w="8961" w:type="dxa"/>
        <w:tblLook w:val="04A0" w:firstRow="1" w:lastRow="0" w:firstColumn="1" w:lastColumn="0" w:noHBand="0" w:noVBand="1"/>
      </w:tblPr>
      <w:tblGrid>
        <w:gridCol w:w="799"/>
        <w:gridCol w:w="2146"/>
        <w:gridCol w:w="663"/>
        <w:gridCol w:w="1051"/>
        <w:gridCol w:w="610"/>
        <w:gridCol w:w="610"/>
        <w:gridCol w:w="647"/>
        <w:gridCol w:w="610"/>
        <w:gridCol w:w="610"/>
        <w:gridCol w:w="620"/>
        <w:gridCol w:w="610"/>
      </w:tblGrid>
      <w:tr w:rsidR="001121A4" w:rsidRPr="00650A65" w:rsidTr="00EC19C9">
        <w:trPr>
          <w:trHeight w:val="300"/>
          <w:tblHeader/>
        </w:trPr>
        <w:tc>
          <w:tcPr>
            <w:tcW w:w="799"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Family</w:t>
            </w:r>
          </w:p>
        </w:tc>
        <w:tc>
          <w:tcPr>
            <w:tcW w:w="2146"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Distribution</w:t>
            </w:r>
          </w:p>
        </w:tc>
        <w:tc>
          <w:tcPr>
            <w:tcW w:w="663"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laplace(0,10)</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0.31</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0.53</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color w:val="000000"/>
                <w:sz w:val="22"/>
                <w:szCs w:val="22"/>
              </w:rPr>
            </w:pPr>
            <w:r w:rsidRPr="00816179">
              <w:rPr>
                <w:rFonts w:ascii="Calibri" w:eastAsia="Times New Roman" w:hAnsi="Calibri"/>
                <w:color w:val="000000"/>
                <w:sz w:val="22"/>
                <w:szCs w:val="22"/>
              </w:rPr>
              <w:t>0.99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6179" w:rsidRDefault="001121A4" w:rsidP="00EC19C9">
            <w:pPr>
              <w:spacing w:after="0" w:line="240" w:lineRule="auto"/>
              <w:jc w:val="right"/>
              <w:rPr>
                <w:rFonts w:ascii="Calibri" w:eastAsia="Times New Roman" w:hAnsi="Calibri"/>
                <w:b/>
                <w:bCs/>
                <w:color w:val="000000"/>
                <w:sz w:val="22"/>
                <w:szCs w:val="22"/>
              </w:rPr>
            </w:pPr>
            <w:r w:rsidRPr="00816179">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t(10)</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B6BDD" w:rsidRDefault="001121A4" w:rsidP="00EC19C9">
            <w:pPr>
              <w:spacing w:after="0" w:line="240" w:lineRule="auto"/>
              <w:jc w:val="right"/>
              <w:rPr>
                <w:rFonts w:ascii="Calibri" w:eastAsia="Times New Roman" w:hAnsi="Calibri"/>
                <w:b/>
                <w:bCs/>
                <w:color w:val="000000"/>
                <w:sz w:val="22"/>
                <w:szCs w:val="22"/>
              </w:rPr>
            </w:pPr>
            <w:r w:rsidRPr="00CB6BDD">
              <w:rPr>
                <w:rFonts w:ascii="Calibri" w:eastAsia="Times New Roman" w:hAnsi="Calibri"/>
                <w:b/>
                <w:bCs/>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B6BDD" w:rsidRDefault="001121A4" w:rsidP="00EC19C9">
            <w:pPr>
              <w:spacing w:after="0" w:line="240" w:lineRule="auto"/>
              <w:jc w:val="right"/>
              <w:rPr>
                <w:rFonts w:ascii="Calibri" w:eastAsia="Times New Roman" w:hAnsi="Calibri"/>
                <w:b/>
                <w:bCs/>
                <w:color w:val="000000"/>
                <w:sz w:val="22"/>
                <w:szCs w:val="22"/>
              </w:rPr>
            </w:pPr>
            <w:r w:rsidRPr="00CB6BDD">
              <w:rPr>
                <w:rFonts w:ascii="Calibri" w:eastAsia="Times New Roman" w:hAnsi="Calibri"/>
                <w:b/>
                <w:bCs/>
                <w:color w:val="000000"/>
                <w:sz w:val="22"/>
                <w:szCs w:val="22"/>
              </w:rPr>
              <w:t>0.74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B6BDD" w:rsidRDefault="001121A4" w:rsidP="00EC19C9">
            <w:pPr>
              <w:spacing w:after="0" w:line="240" w:lineRule="auto"/>
              <w:jc w:val="right"/>
              <w:rPr>
                <w:rFonts w:ascii="Calibri" w:eastAsia="Times New Roman" w:hAnsi="Calibri"/>
                <w:b/>
                <w:bCs/>
                <w:color w:val="000000"/>
                <w:sz w:val="22"/>
                <w:szCs w:val="22"/>
              </w:rPr>
            </w:pPr>
            <w:r w:rsidRPr="00CB6BDD">
              <w:rPr>
                <w:rFonts w:ascii="Calibri" w:eastAsia="Times New Roman" w:hAnsi="Calibri"/>
                <w:b/>
                <w:bCs/>
                <w:color w:val="000000"/>
                <w:sz w:val="22"/>
                <w:szCs w:val="22"/>
              </w:rPr>
              <w:t>0.74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B6BDD" w:rsidRDefault="001121A4" w:rsidP="00EC19C9">
            <w:pPr>
              <w:spacing w:after="0" w:line="240" w:lineRule="auto"/>
              <w:jc w:val="right"/>
              <w:rPr>
                <w:rFonts w:ascii="Calibri" w:eastAsia="Times New Roman" w:hAnsi="Calibri"/>
                <w:b/>
                <w:bCs/>
                <w:color w:val="000000"/>
                <w:sz w:val="22"/>
                <w:szCs w:val="22"/>
              </w:rPr>
            </w:pPr>
            <w:r w:rsidRPr="00CB6BDD">
              <w:rPr>
                <w:rFonts w:ascii="Calibri" w:eastAsia="Times New Roman" w:hAnsi="Calibri"/>
                <w:b/>
                <w:bCs/>
                <w:color w:val="000000"/>
                <w:sz w:val="22"/>
                <w:szCs w:val="22"/>
              </w:rPr>
              <w:t>0.75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B6BDD" w:rsidRDefault="001121A4" w:rsidP="00EC19C9">
            <w:pPr>
              <w:spacing w:after="0" w:line="240" w:lineRule="auto"/>
              <w:jc w:val="right"/>
              <w:rPr>
                <w:rFonts w:ascii="Calibri" w:eastAsia="Times New Roman" w:hAnsi="Calibri"/>
                <w:b/>
                <w:bCs/>
                <w:color w:val="000000"/>
                <w:sz w:val="22"/>
                <w:szCs w:val="22"/>
              </w:rPr>
            </w:pPr>
            <w:r w:rsidRPr="00CB6BDD">
              <w:rPr>
                <w:rFonts w:ascii="Calibri" w:eastAsia="Times New Roman" w:hAnsi="Calibri"/>
                <w:b/>
                <w:bCs/>
                <w:color w:val="000000"/>
                <w:sz w:val="22"/>
                <w:szCs w:val="22"/>
              </w:rPr>
              <w:t>0.76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0.53</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B6BDD" w:rsidRDefault="001121A4" w:rsidP="00EC19C9">
            <w:pPr>
              <w:spacing w:after="0" w:line="240" w:lineRule="auto"/>
              <w:jc w:val="right"/>
              <w:rPr>
                <w:rFonts w:ascii="Calibri" w:eastAsia="Times New Roman" w:hAnsi="Calibri"/>
                <w:b/>
                <w:bCs/>
                <w:color w:val="000000"/>
                <w:sz w:val="22"/>
                <w:szCs w:val="22"/>
              </w:rPr>
            </w:pPr>
            <w:r w:rsidRPr="00CB6BDD">
              <w:rPr>
                <w:rFonts w:ascii="Calibri" w:eastAsia="Times New Roman" w:hAnsi="Calibri"/>
                <w:b/>
                <w:bCs/>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CB6BDD" w:rsidRDefault="001121A4" w:rsidP="00EC19C9">
            <w:pPr>
              <w:spacing w:after="0" w:line="240" w:lineRule="auto"/>
              <w:jc w:val="right"/>
              <w:rPr>
                <w:rFonts w:ascii="Calibri" w:eastAsia="Times New Roman" w:hAnsi="Calibri"/>
                <w:b/>
                <w:bCs/>
                <w:color w:val="000000"/>
                <w:sz w:val="22"/>
                <w:szCs w:val="22"/>
              </w:rPr>
            </w:pPr>
            <w:r w:rsidRPr="00CB6BDD">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CB6BDD" w:rsidRDefault="001121A4" w:rsidP="00EC19C9">
            <w:pPr>
              <w:spacing w:after="0" w:line="240" w:lineRule="auto"/>
              <w:jc w:val="right"/>
              <w:rPr>
                <w:rFonts w:ascii="Calibri" w:eastAsia="Times New Roman" w:hAnsi="Calibri"/>
                <w:b/>
                <w:bCs/>
                <w:color w:val="000000"/>
                <w:sz w:val="22"/>
                <w:szCs w:val="22"/>
              </w:rPr>
            </w:pPr>
            <w:r w:rsidRPr="00CB6BDD">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tukey(0.1)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35D1E" w:rsidRDefault="001121A4" w:rsidP="00EC19C9">
            <w:pPr>
              <w:spacing w:after="0" w:line="240" w:lineRule="auto"/>
              <w:jc w:val="right"/>
              <w:rPr>
                <w:rFonts w:ascii="Calibri" w:eastAsia="Times New Roman" w:hAnsi="Calibri"/>
                <w:b/>
                <w:bCs/>
                <w:color w:val="000000"/>
                <w:sz w:val="22"/>
                <w:szCs w:val="22"/>
              </w:rPr>
            </w:pPr>
            <w:r w:rsidRPr="00135D1E">
              <w:rPr>
                <w:rFonts w:ascii="Calibri" w:eastAsia="Times New Roman" w:hAnsi="Calibri"/>
                <w:b/>
                <w:bCs/>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35D1E" w:rsidRDefault="001121A4" w:rsidP="00EC19C9">
            <w:pPr>
              <w:spacing w:after="0" w:line="240" w:lineRule="auto"/>
              <w:jc w:val="right"/>
              <w:rPr>
                <w:rFonts w:ascii="Calibri" w:eastAsia="Times New Roman" w:hAnsi="Calibri"/>
                <w:b/>
                <w:bCs/>
                <w:color w:val="000000"/>
                <w:sz w:val="22"/>
                <w:szCs w:val="22"/>
              </w:rPr>
            </w:pPr>
            <w:r w:rsidRPr="00135D1E">
              <w:rPr>
                <w:rFonts w:ascii="Calibri" w:eastAsia="Times New Roman" w:hAnsi="Calibri"/>
                <w:b/>
                <w:bCs/>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35D1E" w:rsidRDefault="001121A4" w:rsidP="00EC19C9">
            <w:pPr>
              <w:spacing w:after="0" w:line="240" w:lineRule="auto"/>
              <w:jc w:val="right"/>
              <w:rPr>
                <w:rFonts w:ascii="Calibri" w:eastAsia="Times New Roman" w:hAnsi="Calibri"/>
                <w:b/>
                <w:bCs/>
                <w:color w:val="000000"/>
                <w:sz w:val="22"/>
                <w:szCs w:val="22"/>
              </w:rPr>
            </w:pPr>
            <w:r w:rsidRPr="00135D1E">
              <w:rPr>
                <w:rFonts w:ascii="Calibri" w:eastAsia="Times New Roman" w:hAnsi="Calibri"/>
                <w:b/>
                <w:bCs/>
                <w:color w:val="000000"/>
                <w:sz w:val="22"/>
                <w:szCs w:val="22"/>
              </w:rPr>
              <w:t>0.62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35D1E" w:rsidRDefault="001121A4" w:rsidP="00EC19C9">
            <w:pPr>
              <w:spacing w:after="0" w:line="240" w:lineRule="auto"/>
              <w:jc w:val="right"/>
              <w:rPr>
                <w:rFonts w:ascii="Calibri" w:eastAsia="Times New Roman" w:hAnsi="Calibri"/>
                <w:b/>
                <w:bCs/>
                <w:color w:val="000000"/>
                <w:sz w:val="22"/>
                <w:szCs w:val="22"/>
              </w:rPr>
            </w:pPr>
            <w:r w:rsidRPr="00135D1E">
              <w:rPr>
                <w:rFonts w:ascii="Calibri" w:eastAsia="Times New Roman" w:hAnsi="Calibri"/>
                <w:b/>
                <w:bCs/>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35D1E" w:rsidRDefault="001121A4" w:rsidP="00EC19C9">
            <w:pPr>
              <w:spacing w:after="0" w:line="240" w:lineRule="auto"/>
              <w:jc w:val="right"/>
              <w:rPr>
                <w:rFonts w:ascii="Calibri" w:eastAsia="Times New Roman" w:hAnsi="Calibri"/>
                <w:b/>
                <w:bCs/>
                <w:color w:val="000000"/>
                <w:sz w:val="22"/>
                <w:szCs w:val="22"/>
              </w:rPr>
            </w:pPr>
            <w:r w:rsidRPr="00135D1E">
              <w:rPr>
                <w:rFonts w:ascii="Calibri" w:eastAsia="Times New Roman" w:hAnsi="Calibri"/>
                <w:b/>
                <w:bCs/>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35D1E" w:rsidRDefault="001121A4" w:rsidP="00EC19C9">
            <w:pPr>
              <w:spacing w:after="0" w:line="240" w:lineRule="auto"/>
              <w:jc w:val="right"/>
              <w:rPr>
                <w:rFonts w:ascii="Calibri" w:eastAsia="Times New Roman" w:hAnsi="Calibri"/>
                <w:b/>
                <w:bCs/>
                <w:color w:val="000000"/>
                <w:sz w:val="22"/>
                <w:szCs w:val="22"/>
              </w:rPr>
            </w:pPr>
            <w:r w:rsidRPr="00135D1E">
              <w:rPr>
                <w:rFonts w:ascii="Calibri" w:eastAsia="Times New Roman" w:hAnsi="Calibri"/>
                <w:b/>
                <w:bCs/>
                <w:color w:val="000000"/>
                <w:sz w:val="22"/>
                <w:szCs w:val="22"/>
              </w:rPr>
              <w:t>0.42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135D1E" w:rsidRDefault="001121A4" w:rsidP="00EC19C9">
            <w:pPr>
              <w:spacing w:after="0" w:line="240" w:lineRule="auto"/>
              <w:jc w:val="right"/>
              <w:rPr>
                <w:rFonts w:ascii="Calibri" w:eastAsia="Times New Roman" w:hAnsi="Calibri"/>
                <w:b/>
                <w:bCs/>
                <w:color w:val="000000"/>
                <w:sz w:val="22"/>
                <w:szCs w:val="22"/>
              </w:rPr>
            </w:pPr>
            <w:r w:rsidRPr="00135D1E">
              <w:rPr>
                <w:rFonts w:ascii="Calibri" w:eastAsia="Times New Roman" w:hAnsi="Calibri"/>
                <w:b/>
                <w:bCs/>
                <w:color w:val="000000"/>
                <w:sz w:val="22"/>
                <w:szCs w:val="22"/>
              </w:rPr>
              <w:t>0.33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0.31</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tukey(0.2)</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6747" w:rsidRDefault="001121A4" w:rsidP="00EC19C9">
            <w:pPr>
              <w:spacing w:after="0" w:line="240" w:lineRule="auto"/>
              <w:jc w:val="right"/>
              <w:rPr>
                <w:rFonts w:ascii="Calibri" w:eastAsia="Times New Roman" w:hAnsi="Calibri"/>
                <w:b/>
                <w:bCs/>
                <w:color w:val="000000"/>
                <w:sz w:val="22"/>
                <w:szCs w:val="22"/>
              </w:rPr>
            </w:pPr>
            <w:r w:rsidRPr="00FB6747">
              <w:rPr>
                <w:rFonts w:ascii="Calibri" w:eastAsia="Times New Roman" w:hAnsi="Calibri"/>
                <w:b/>
                <w:bCs/>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6747" w:rsidRDefault="001121A4" w:rsidP="00EC19C9">
            <w:pPr>
              <w:spacing w:after="0" w:line="240" w:lineRule="auto"/>
              <w:jc w:val="right"/>
              <w:rPr>
                <w:rFonts w:ascii="Calibri" w:eastAsia="Times New Roman" w:hAnsi="Calibri"/>
                <w:b/>
                <w:bCs/>
                <w:color w:val="000000"/>
                <w:sz w:val="22"/>
                <w:szCs w:val="22"/>
              </w:rPr>
            </w:pPr>
            <w:r w:rsidRPr="00FB6747">
              <w:rPr>
                <w:rFonts w:ascii="Calibri" w:eastAsia="Times New Roman" w:hAnsi="Calibri"/>
                <w:b/>
                <w:bCs/>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0.06</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6747" w:rsidRDefault="001121A4" w:rsidP="00EC19C9">
            <w:pPr>
              <w:spacing w:after="0" w:line="240" w:lineRule="auto"/>
              <w:jc w:val="right"/>
              <w:rPr>
                <w:rFonts w:ascii="Calibri" w:eastAsia="Times New Roman" w:hAnsi="Calibri"/>
                <w:b/>
                <w:bCs/>
                <w:color w:val="000000"/>
                <w:sz w:val="22"/>
                <w:szCs w:val="22"/>
              </w:rPr>
            </w:pPr>
            <w:r w:rsidRPr="00FB6747">
              <w:rPr>
                <w:rFonts w:ascii="Calibri" w:eastAsia="Times New Roman" w:hAnsi="Calibri"/>
                <w:b/>
                <w:bCs/>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6747" w:rsidRDefault="001121A4" w:rsidP="00EC19C9">
            <w:pPr>
              <w:spacing w:after="0" w:line="240" w:lineRule="auto"/>
              <w:jc w:val="right"/>
              <w:rPr>
                <w:rFonts w:ascii="Calibri" w:eastAsia="Times New Roman" w:hAnsi="Calibri"/>
                <w:b/>
                <w:bCs/>
                <w:color w:val="000000"/>
                <w:sz w:val="22"/>
                <w:szCs w:val="22"/>
              </w:rPr>
            </w:pPr>
            <w:r w:rsidRPr="00FB6747">
              <w:rPr>
                <w:rFonts w:ascii="Calibri" w:eastAsia="Times New Roman" w:hAnsi="Calibri"/>
                <w:b/>
                <w:bCs/>
                <w:color w:val="000000"/>
                <w:sz w:val="22"/>
                <w:szCs w:val="22"/>
              </w:rPr>
              <w:t>0.55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6747" w:rsidRDefault="001121A4" w:rsidP="00EC19C9">
            <w:pPr>
              <w:spacing w:after="0" w:line="240" w:lineRule="auto"/>
              <w:jc w:val="right"/>
              <w:rPr>
                <w:rFonts w:ascii="Calibri" w:eastAsia="Times New Roman" w:hAnsi="Calibri"/>
                <w:b/>
                <w:bCs/>
                <w:color w:val="000000"/>
                <w:sz w:val="22"/>
                <w:szCs w:val="22"/>
              </w:rPr>
            </w:pPr>
            <w:r w:rsidRPr="00FB6747">
              <w:rPr>
                <w:rFonts w:ascii="Calibri" w:eastAsia="Times New Roman" w:hAnsi="Calibri"/>
                <w:b/>
                <w:bCs/>
                <w:color w:val="000000"/>
                <w:sz w:val="22"/>
                <w:szCs w:val="22"/>
              </w:rPr>
              <w:t>0.42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6747" w:rsidRDefault="001121A4" w:rsidP="00EC19C9">
            <w:pPr>
              <w:spacing w:after="0" w:line="240" w:lineRule="auto"/>
              <w:jc w:val="right"/>
              <w:rPr>
                <w:rFonts w:ascii="Calibri" w:eastAsia="Times New Roman" w:hAnsi="Calibri"/>
                <w:b/>
                <w:bCs/>
                <w:color w:val="000000"/>
                <w:sz w:val="22"/>
                <w:szCs w:val="22"/>
              </w:rPr>
            </w:pPr>
            <w:r w:rsidRPr="00FB6747">
              <w:rPr>
                <w:rFonts w:ascii="Calibri" w:eastAsia="Times New Roman" w:hAnsi="Calibri"/>
                <w:b/>
                <w:bCs/>
                <w:color w:val="000000"/>
                <w:sz w:val="22"/>
                <w:szCs w:val="22"/>
              </w:rPr>
              <w:t>0.45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6747" w:rsidRDefault="001121A4" w:rsidP="00EC19C9">
            <w:pPr>
              <w:spacing w:after="0" w:line="240" w:lineRule="auto"/>
              <w:jc w:val="right"/>
              <w:rPr>
                <w:rFonts w:ascii="Calibri" w:eastAsia="Times New Roman" w:hAnsi="Calibri"/>
                <w:b/>
                <w:bCs/>
                <w:color w:val="000000"/>
                <w:sz w:val="22"/>
                <w:szCs w:val="22"/>
              </w:rPr>
            </w:pPr>
            <w:r w:rsidRPr="00FB6747">
              <w:rPr>
                <w:rFonts w:ascii="Calibri" w:eastAsia="Times New Roman" w:hAnsi="Calibri"/>
                <w:b/>
                <w:bCs/>
                <w:color w:val="000000"/>
                <w:sz w:val="22"/>
                <w:szCs w:val="22"/>
              </w:rPr>
              <w:t>0.71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0.29</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tukey(5)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0.43</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0.89</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813D1" w:rsidRDefault="001121A4" w:rsidP="00EC19C9">
            <w:pPr>
              <w:spacing w:after="0" w:line="240" w:lineRule="auto"/>
              <w:jc w:val="right"/>
              <w:rPr>
                <w:rFonts w:ascii="Calibri" w:eastAsia="Times New Roman" w:hAnsi="Calibri"/>
                <w:b/>
                <w:bCs/>
                <w:color w:val="000000"/>
                <w:sz w:val="22"/>
                <w:szCs w:val="22"/>
              </w:rPr>
            </w:pPr>
            <w:r w:rsidRPr="003813D1">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CTN</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Average CTN</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26389" w:rsidRDefault="001121A4" w:rsidP="00EC19C9">
            <w:pPr>
              <w:spacing w:after="0" w:line="240" w:lineRule="auto"/>
              <w:jc w:val="right"/>
              <w:rPr>
                <w:rFonts w:ascii="Calibri" w:eastAsia="Times New Roman" w:hAnsi="Calibri"/>
                <w:b/>
                <w:bCs/>
                <w:color w:val="000000"/>
                <w:sz w:val="22"/>
                <w:szCs w:val="22"/>
              </w:rPr>
            </w:pPr>
            <w:r w:rsidRPr="00B26389">
              <w:rPr>
                <w:rFonts w:ascii="Calibri" w:eastAsia="Times New Roman" w:hAnsi="Calibri"/>
                <w:b/>
                <w:bCs/>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26389" w:rsidRDefault="001121A4" w:rsidP="00EC19C9">
            <w:pPr>
              <w:spacing w:after="0" w:line="240" w:lineRule="auto"/>
              <w:jc w:val="right"/>
              <w:rPr>
                <w:rFonts w:ascii="Calibri" w:eastAsia="Times New Roman" w:hAnsi="Calibri"/>
                <w:b/>
                <w:bCs/>
                <w:color w:val="000000"/>
                <w:sz w:val="22"/>
                <w:szCs w:val="22"/>
              </w:rPr>
            </w:pPr>
            <w:r w:rsidRPr="00B26389">
              <w:rPr>
                <w:rFonts w:ascii="Calibri" w:eastAsia="Times New Roman" w:hAnsi="Calibri"/>
                <w:b/>
                <w:bCs/>
                <w:color w:val="000000"/>
                <w:sz w:val="22"/>
                <w:szCs w:val="22"/>
              </w:rPr>
              <w:t>0.71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26389" w:rsidRDefault="001121A4" w:rsidP="00EC19C9">
            <w:pPr>
              <w:spacing w:after="0" w:line="240" w:lineRule="auto"/>
              <w:jc w:val="right"/>
              <w:rPr>
                <w:rFonts w:ascii="Calibri" w:eastAsia="Times New Roman" w:hAnsi="Calibri"/>
                <w:b/>
                <w:bCs/>
                <w:color w:val="000000"/>
                <w:sz w:val="22"/>
                <w:szCs w:val="22"/>
              </w:rPr>
            </w:pPr>
            <w:r w:rsidRPr="00B26389">
              <w:rPr>
                <w:rFonts w:ascii="Calibri" w:eastAsia="Times New Roman" w:hAnsi="Calibri"/>
                <w:b/>
                <w:bCs/>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26389" w:rsidRDefault="001121A4" w:rsidP="00EC19C9">
            <w:pPr>
              <w:spacing w:after="0" w:line="240" w:lineRule="auto"/>
              <w:jc w:val="right"/>
              <w:rPr>
                <w:rFonts w:ascii="Calibri" w:eastAsia="Times New Roman" w:hAnsi="Calibri"/>
                <w:b/>
                <w:bCs/>
                <w:color w:val="000000"/>
                <w:sz w:val="22"/>
                <w:szCs w:val="22"/>
              </w:rPr>
            </w:pPr>
            <w:r w:rsidRPr="00B26389">
              <w:rPr>
                <w:rFonts w:ascii="Calibri" w:eastAsia="Times New Roman" w:hAnsi="Calibri"/>
                <w:b/>
                <w:bCs/>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26389" w:rsidRDefault="001121A4" w:rsidP="00EC19C9">
            <w:pPr>
              <w:spacing w:after="0" w:line="240" w:lineRule="auto"/>
              <w:jc w:val="right"/>
              <w:rPr>
                <w:rFonts w:ascii="Calibri" w:eastAsia="Times New Roman" w:hAnsi="Calibri"/>
                <w:b/>
                <w:bCs/>
                <w:color w:val="000000"/>
                <w:sz w:val="22"/>
                <w:szCs w:val="22"/>
              </w:rPr>
            </w:pPr>
            <w:r w:rsidRPr="00B26389">
              <w:rPr>
                <w:rFonts w:ascii="Calibri" w:eastAsia="Times New Roman" w:hAnsi="Calibri"/>
                <w:b/>
                <w:bCs/>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0.53</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26389" w:rsidRDefault="001121A4" w:rsidP="00EC19C9">
            <w:pPr>
              <w:spacing w:after="0" w:line="240" w:lineRule="auto"/>
              <w:jc w:val="right"/>
              <w:rPr>
                <w:rFonts w:ascii="Calibri" w:eastAsia="Times New Roman" w:hAnsi="Calibri"/>
                <w:b/>
                <w:bCs/>
                <w:color w:val="000000"/>
                <w:sz w:val="22"/>
                <w:szCs w:val="22"/>
              </w:rPr>
            </w:pPr>
            <w:r w:rsidRPr="00B26389">
              <w:rPr>
                <w:rFonts w:ascii="Calibri" w:eastAsia="Times New Roman" w:hAnsi="Calibri"/>
                <w:b/>
                <w:bCs/>
                <w:color w:val="000000"/>
                <w:sz w:val="22"/>
                <w:szCs w:val="22"/>
              </w:rPr>
              <w:t>0.72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0.64</w:t>
            </w:r>
          </w:p>
        </w:tc>
      </w:tr>
      <w:tr w:rsidR="001121A4" w:rsidRPr="00FB5CAC" w:rsidTr="00EC19C9">
        <w:trPr>
          <w:trHeight w:val="300"/>
        </w:trPr>
        <w:tc>
          <w:tcPr>
            <w:tcW w:w="799" w:type="dxa"/>
            <w:tcBorders>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26389" w:rsidRDefault="001121A4" w:rsidP="00EC19C9">
            <w:pPr>
              <w:spacing w:after="0" w:line="240" w:lineRule="auto"/>
              <w:jc w:val="right"/>
              <w:rPr>
                <w:rFonts w:ascii="Calibri" w:eastAsia="Times New Roman" w:hAnsi="Calibri"/>
                <w:b/>
                <w:bCs/>
                <w:color w:val="000000"/>
                <w:sz w:val="22"/>
                <w:szCs w:val="22"/>
              </w:rPr>
            </w:pPr>
            <w:r w:rsidRPr="00B26389">
              <w:rPr>
                <w:rFonts w:ascii="Calibri" w:eastAsia="Times New Roman" w:hAnsi="Calibri"/>
                <w:b/>
                <w:bCs/>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0.71</w:t>
            </w:r>
          </w:p>
        </w:tc>
      </w:tr>
      <w:tr w:rsidR="001121A4" w:rsidRPr="00FB5CAC"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chisquared(10)</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0.45</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0.69</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0.93</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color w:val="000000"/>
                <w:sz w:val="22"/>
                <w:szCs w:val="22"/>
              </w:rPr>
            </w:pPr>
            <w:r w:rsidRPr="00BF06AD">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color w:val="000000"/>
                <w:sz w:val="22"/>
                <w:szCs w:val="22"/>
              </w:rPr>
            </w:pPr>
            <w:r w:rsidRPr="00BF06AD">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color w:val="000000"/>
                <w:sz w:val="22"/>
                <w:szCs w:val="22"/>
              </w:rPr>
            </w:pPr>
            <w:r w:rsidRPr="00BF06AD">
              <w:rPr>
                <w:rFonts w:ascii="Calibri" w:eastAsia="Times New Roman" w:hAnsi="Calibri"/>
                <w:color w:val="000000"/>
                <w:sz w:val="22"/>
                <w:szCs w:val="22"/>
              </w:rPr>
              <w:t>0.96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F06AD" w:rsidRDefault="001121A4" w:rsidP="00EC19C9">
            <w:pPr>
              <w:spacing w:after="0" w:line="240" w:lineRule="auto"/>
              <w:jc w:val="right"/>
              <w:rPr>
                <w:rFonts w:ascii="Calibri" w:eastAsia="Times New Roman" w:hAnsi="Calibri"/>
                <w:b/>
                <w:bCs/>
                <w:color w:val="000000"/>
                <w:sz w:val="22"/>
                <w:szCs w:val="22"/>
              </w:rPr>
            </w:pPr>
            <w:r w:rsidRPr="00BF06AD">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chisquared(4)</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02A9B" w:rsidRDefault="001121A4" w:rsidP="00EC19C9">
            <w:pPr>
              <w:spacing w:after="0" w:line="240" w:lineRule="auto"/>
              <w:jc w:val="right"/>
              <w:rPr>
                <w:rFonts w:ascii="Calibri" w:eastAsia="Times New Roman" w:hAnsi="Calibri"/>
                <w:b/>
                <w:bCs/>
                <w:color w:val="000000"/>
                <w:sz w:val="22"/>
                <w:szCs w:val="22"/>
              </w:rPr>
            </w:pPr>
            <w:r w:rsidRPr="00E02A9B">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lognormal(0,1)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color w:val="000000"/>
                <w:sz w:val="22"/>
                <w:szCs w:val="22"/>
              </w:rPr>
            </w:pPr>
            <w:r w:rsidRPr="00914EA7">
              <w:rPr>
                <w:rFonts w:ascii="Calibri" w:eastAsia="Times New Roman" w:hAnsi="Calibri"/>
                <w:color w:val="000000"/>
                <w:sz w:val="22"/>
                <w:szCs w:val="22"/>
              </w:rPr>
              <w:t>0.90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Weibull(0.5,1)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0.93</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color w:val="000000"/>
                <w:sz w:val="22"/>
                <w:szCs w:val="22"/>
              </w:rPr>
            </w:pPr>
            <w:r w:rsidRPr="00914EA7">
              <w:rPr>
                <w:rFonts w:ascii="Calibri" w:eastAsia="Times New Roman" w:hAnsi="Calibri"/>
                <w:color w:val="000000"/>
                <w:sz w:val="22"/>
                <w:szCs w:val="22"/>
              </w:rPr>
              <w:t>0.96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14EA7" w:rsidRDefault="001121A4" w:rsidP="00EC19C9">
            <w:pPr>
              <w:spacing w:after="0" w:line="240" w:lineRule="auto"/>
              <w:jc w:val="right"/>
              <w:rPr>
                <w:rFonts w:ascii="Calibri" w:eastAsia="Times New Roman" w:hAnsi="Calibri"/>
                <w:b/>
                <w:bCs/>
                <w:color w:val="000000"/>
                <w:sz w:val="22"/>
                <w:szCs w:val="22"/>
              </w:rPr>
            </w:pPr>
            <w:r w:rsidRPr="00914EA7">
              <w:rPr>
                <w:rFonts w:ascii="Calibri" w:eastAsia="Times New Roman" w:hAnsi="Calibri"/>
                <w:b/>
                <w:bCs/>
                <w:color w:val="000000"/>
                <w:sz w:val="22"/>
                <w:szCs w:val="22"/>
              </w:rPr>
              <w:t>1.00</w:t>
            </w:r>
          </w:p>
        </w:tc>
      </w:tr>
      <w:tr w:rsidR="001121A4" w:rsidRPr="00650A65"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Weibull(2,1)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0.33</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0.53</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0.83</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color w:val="000000"/>
                <w:sz w:val="22"/>
                <w:szCs w:val="22"/>
              </w:rPr>
            </w:pPr>
            <w:r w:rsidRPr="00BC0893">
              <w:rPr>
                <w:rFonts w:ascii="Calibri" w:eastAsia="Times New Roman" w:hAnsi="Calibri"/>
                <w:color w:val="000000"/>
                <w:sz w:val="22"/>
                <w:szCs w:val="22"/>
              </w:rPr>
              <w:t>0.97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color w:val="000000"/>
                <w:sz w:val="22"/>
                <w:szCs w:val="22"/>
              </w:rPr>
            </w:pPr>
            <w:r w:rsidRPr="00BC0893">
              <w:rPr>
                <w:rFonts w:ascii="Calibri" w:eastAsia="Times New Roman" w:hAnsi="Calibri"/>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color w:val="000000"/>
                <w:sz w:val="22"/>
                <w:szCs w:val="22"/>
              </w:rPr>
            </w:pPr>
            <w:r w:rsidRPr="00BC0893">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color w:val="000000"/>
                <w:sz w:val="22"/>
                <w:szCs w:val="22"/>
              </w:rPr>
            </w:pPr>
            <w:r w:rsidRPr="00BC0893">
              <w:rPr>
                <w:rFonts w:ascii="Calibri" w:eastAsia="Times New Roman" w:hAnsi="Calibri"/>
                <w:color w:val="000000"/>
                <w:sz w:val="22"/>
                <w:szCs w:val="22"/>
              </w:rPr>
              <w:t>0.18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color w:val="000000"/>
                <w:sz w:val="22"/>
                <w:szCs w:val="22"/>
              </w:rPr>
            </w:pPr>
            <w:r w:rsidRPr="00BC0893">
              <w:rPr>
                <w:rFonts w:ascii="Calibri" w:eastAsia="Times New Roman" w:hAnsi="Calibri"/>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color w:val="000000"/>
                <w:sz w:val="22"/>
                <w:szCs w:val="22"/>
              </w:rPr>
            </w:pPr>
            <w:r w:rsidRPr="00BC0893">
              <w:rPr>
                <w:rFonts w:ascii="Calibri" w:eastAsia="Times New Roman" w:hAnsi="Calibri"/>
                <w:color w:val="000000"/>
                <w:sz w:val="22"/>
                <w:szCs w:val="22"/>
              </w:rPr>
              <w:t>0.75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color w:val="000000"/>
                <w:sz w:val="22"/>
                <w:szCs w:val="22"/>
              </w:rPr>
            </w:pPr>
            <w:r w:rsidRPr="00BC0893">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C0893" w:rsidRDefault="001121A4" w:rsidP="00EC19C9">
            <w:pPr>
              <w:spacing w:after="0" w:line="240" w:lineRule="auto"/>
              <w:jc w:val="right"/>
              <w:rPr>
                <w:rFonts w:ascii="Calibri" w:eastAsia="Times New Roman" w:hAnsi="Calibri"/>
                <w:b/>
                <w:bCs/>
                <w:color w:val="000000"/>
                <w:sz w:val="22"/>
                <w:szCs w:val="22"/>
              </w:rPr>
            </w:pPr>
            <w:r w:rsidRPr="00BC0893">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Average ALT</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0.47</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0.84</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A0057" w:rsidRDefault="001121A4" w:rsidP="00EC19C9">
            <w:pPr>
              <w:spacing w:after="0" w:line="240" w:lineRule="auto"/>
              <w:jc w:val="right"/>
              <w:rPr>
                <w:rFonts w:ascii="Calibri" w:eastAsia="Times New Roman" w:hAnsi="Calibri"/>
                <w:b/>
                <w:bCs/>
                <w:color w:val="000000"/>
                <w:sz w:val="22"/>
                <w:szCs w:val="22"/>
              </w:rPr>
            </w:pPr>
            <w:r w:rsidRPr="00EA0057">
              <w:rPr>
                <w:rFonts w:ascii="Calibri" w:eastAsia="Times New Roman" w:hAnsi="Calibri"/>
                <w:b/>
                <w:bCs/>
                <w:color w:val="000000"/>
                <w:sz w:val="22"/>
                <w:szCs w:val="22"/>
              </w:rPr>
              <w:t>1.00</w:t>
            </w:r>
          </w:p>
        </w:tc>
      </w:tr>
      <w:tr w:rsidR="001121A4" w:rsidRPr="00FB5CAC"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beta(2,1)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0.55</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0.83</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color w:val="000000"/>
                <w:sz w:val="22"/>
                <w:szCs w:val="22"/>
              </w:rPr>
            </w:pPr>
            <w:r w:rsidRPr="004D10AE">
              <w:rPr>
                <w:rFonts w:ascii="Calibri" w:eastAsia="Times New Roman" w:hAnsi="Calibri"/>
                <w:color w:val="000000"/>
                <w:sz w:val="22"/>
                <w:szCs w:val="22"/>
              </w:rPr>
              <w:t>0.73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D10AE" w:rsidRDefault="001121A4" w:rsidP="00EC19C9">
            <w:pPr>
              <w:spacing w:after="0" w:line="240" w:lineRule="auto"/>
              <w:jc w:val="right"/>
              <w:rPr>
                <w:rFonts w:ascii="Calibri" w:eastAsia="Times New Roman" w:hAnsi="Calibri"/>
                <w:b/>
                <w:bCs/>
                <w:color w:val="000000"/>
                <w:sz w:val="22"/>
                <w:szCs w:val="22"/>
              </w:rPr>
            </w:pPr>
            <w:r w:rsidRPr="004D10AE">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beta(3,2)</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0.74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0.54</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color w:val="000000"/>
                <w:sz w:val="22"/>
                <w:szCs w:val="22"/>
              </w:rPr>
            </w:pPr>
            <w:r w:rsidRPr="003B49D5">
              <w:rPr>
                <w:rFonts w:ascii="Calibri" w:eastAsia="Times New Roman" w:hAnsi="Calibri"/>
                <w:color w:val="000000"/>
                <w:sz w:val="22"/>
                <w:szCs w:val="22"/>
              </w:rPr>
              <w:t>0.40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color w:val="000000"/>
                <w:sz w:val="22"/>
                <w:szCs w:val="22"/>
              </w:rPr>
            </w:pPr>
            <w:r w:rsidRPr="003B49D5">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color w:val="000000"/>
                <w:sz w:val="22"/>
                <w:szCs w:val="22"/>
              </w:rPr>
            </w:pPr>
            <w:r w:rsidRPr="003B49D5">
              <w:rPr>
                <w:rFonts w:ascii="Calibri" w:eastAsia="Times New Roman" w:hAnsi="Calibri"/>
                <w:color w:val="000000"/>
                <w:sz w:val="22"/>
                <w:szCs w:val="22"/>
              </w:rPr>
              <w:t>0.94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B49D5" w:rsidRDefault="001121A4" w:rsidP="00EC19C9">
            <w:pPr>
              <w:spacing w:after="0" w:line="240" w:lineRule="auto"/>
              <w:jc w:val="right"/>
              <w:rPr>
                <w:rFonts w:ascii="Calibri" w:eastAsia="Times New Roman" w:hAnsi="Calibri"/>
                <w:b/>
                <w:bCs/>
                <w:color w:val="000000"/>
                <w:sz w:val="22"/>
                <w:szCs w:val="22"/>
              </w:rPr>
            </w:pPr>
            <w:r w:rsidRPr="003B49D5">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lognormal(0,0.15)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0.79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0.45</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C356D" w:rsidRDefault="001121A4" w:rsidP="00EC19C9">
            <w:pPr>
              <w:spacing w:after="0" w:line="240" w:lineRule="auto"/>
              <w:jc w:val="right"/>
              <w:rPr>
                <w:rFonts w:ascii="Calibri" w:eastAsia="Times New Roman" w:hAnsi="Calibri"/>
                <w:b/>
                <w:bCs/>
                <w:color w:val="000000"/>
                <w:sz w:val="22"/>
                <w:szCs w:val="22"/>
              </w:rPr>
            </w:pPr>
            <w:r w:rsidRPr="003C356D">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lognormal(0,0.25)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color w:val="000000"/>
                <w:sz w:val="22"/>
                <w:szCs w:val="22"/>
              </w:rPr>
            </w:pPr>
            <w:r w:rsidRPr="00A864CB">
              <w:rPr>
                <w:rFonts w:ascii="Calibri" w:eastAsia="Times New Roman" w:hAnsi="Calibri"/>
                <w:color w:val="000000"/>
                <w:sz w:val="22"/>
                <w:szCs w:val="22"/>
              </w:rPr>
              <w:t>0.79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864CB" w:rsidRDefault="001121A4" w:rsidP="00EC19C9">
            <w:pPr>
              <w:spacing w:after="0" w:line="240" w:lineRule="auto"/>
              <w:jc w:val="right"/>
              <w:rPr>
                <w:rFonts w:ascii="Calibri" w:eastAsia="Times New Roman" w:hAnsi="Calibri"/>
                <w:b/>
                <w:bCs/>
                <w:color w:val="000000"/>
                <w:sz w:val="22"/>
                <w:szCs w:val="22"/>
              </w:rPr>
            </w:pPr>
            <w:r w:rsidRPr="00A864CB">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lognormal(0,0.35)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0.58</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0.76</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11AFD" w:rsidRDefault="001121A4" w:rsidP="00EC19C9">
            <w:pPr>
              <w:spacing w:after="0" w:line="240" w:lineRule="auto"/>
              <w:jc w:val="right"/>
              <w:rPr>
                <w:rFonts w:ascii="Calibri" w:eastAsia="Times New Roman" w:hAnsi="Calibri"/>
                <w:b/>
                <w:bCs/>
                <w:color w:val="000000"/>
                <w:sz w:val="22"/>
                <w:szCs w:val="22"/>
              </w:rPr>
            </w:pPr>
            <w:r w:rsidRPr="00D11AFD">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Average AST</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0.37</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0.51</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0.75</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0.92</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r>
      <w:tr w:rsidR="001121A4" w:rsidRPr="00FB5CAC"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color w:val="000000"/>
                <w:sz w:val="22"/>
                <w:szCs w:val="22"/>
              </w:rPr>
            </w:pPr>
            <w:r w:rsidRPr="00087F9D">
              <w:rPr>
                <w:rFonts w:ascii="Calibri" w:eastAsia="Times New Roman" w:hAnsi="Calibri"/>
                <w:color w:val="000000"/>
                <w:sz w:val="22"/>
                <w:szCs w:val="22"/>
              </w:rPr>
              <w:t>0.90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087F9D" w:rsidRDefault="001121A4" w:rsidP="00EC19C9">
            <w:pPr>
              <w:spacing w:after="0" w:line="240" w:lineRule="auto"/>
              <w:jc w:val="right"/>
              <w:rPr>
                <w:rFonts w:ascii="Calibri" w:eastAsia="Times New Roman" w:hAnsi="Calibri"/>
                <w:b/>
                <w:bCs/>
                <w:color w:val="000000"/>
                <w:sz w:val="22"/>
                <w:szCs w:val="22"/>
              </w:rPr>
            </w:pPr>
            <w:r w:rsidRPr="00087F9D">
              <w:rPr>
                <w:rFonts w:ascii="Calibri" w:eastAsia="Times New Roman" w:hAnsi="Calibri"/>
                <w:b/>
                <w:bCs/>
                <w:color w:val="000000"/>
                <w:sz w:val="22"/>
                <w:szCs w:val="22"/>
              </w:rPr>
              <w:t>1.00</w:t>
            </w:r>
          </w:p>
        </w:tc>
      </w:tr>
      <w:tr w:rsidR="001121A4" w:rsidRPr="00FB5CAC"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0.66</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color w:val="000000"/>
                <w:sz w:val="22"/>
                <w:szCs w:val="22"/>
              </w:rPr>
            </w:pPr>
            <w:r w:rsidRPr="00814E1C">
              <w:rPr>
                <w:rFonts w:ascii="Calibri" w:eastAsia="Times New Roman" w:hAnsi="Calibri"/>
                <w:color w:val="000000"/>
                <w:sz w:val="22"/>
                <w:szCs w:val="22"/>
              </w:rPr>
              <w:t>0.97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814E1C" w:rsidRDefault="001121A4" w:rsidP="00EC19C9">
            <w:pPr>
              <w:spacing w:after="0" w:line="240" w:lineRule="auto"/>
              <w:jc w:val="right"/>
              <w:rPr>
                <w:rFonts w:ascii="Calibri" w:eastAsia="Times New Roman" w:hAnsi="Calibri"/>
                <w:b/>
                <w:bCs/>
                <w:color w:val="000000"/>
                <w:sz w:val="22"/>
                <w:szCs w:val="22"/>
              </w:rPr>
            </w:pPr>
            <w:r w:rsidRPr="00814E1C">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t(2)</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0.78</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0.91</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color w:val="000000"/>
                <w:sz w:val="22"/>
                <w:szCs w:val="22"/>
              </w:rPr>
              <w:t>0.98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E15EB7" w:rsidRDefault="001121A4" w:rsidP="00EC19C9">
            <w:pPr>
              <w:spacing w:after="0" w:line="240" w:lineRule="auto"/>
              <w:jc w:val="right"/>
              <w:rPr>
                <w:rFonts w:ascii="Calibri" w:eastAsia="Times New Roman" w:hAnsi="Calibri"/>
                <w:b/>
                <w:bCs/>
                <w:color w:val="000000"/>
                <w:sz w:val="22"/>
                <w:szCs w:val="22"/>
              </w:rPr>
            </w:pPr>
            <w:r w:rsidRPr="00E15EB7">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t(4)</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0.25</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0.46</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0.63</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0.83</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color w:val="000000"/>
                <w:sz w:val="22"/>
                <w:szCs w:val="22"/>
              </w:rPr>
            </w:pPr>
            <w:r w:rsidRPr="00246DF5">
              <w:rPr>
                <w:rFonts w:ascii="Calibri" w:eastAsia="Times New Roman" w:hAnsi="Calibri"/>
                <w:color w:val="000000"/>
                <w:sz w:val="22"/>
                <w:szCs w:val="22"/>
              </w:rPr>
              <w:t>0.84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color w:val="000000"/>
                <w:sz w:val="22"/>
                <w:szCs w:val="22"/>
              </w:rPr>
            </w:pPr>
            <w:r w:rsidRPr="00246DF5">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246DF5" w:rsidRDefault="001121A4" w:rsidP="00EC19C9">
            <w:pPr>
              <w:spacing w:after="0" w:line="240" w:lineRule="auto"/>
              <w:jc w:val="right"/>
              <w:rPr>
                <w:rFonts w:ascii="Calibri" w:eastAsia="Times New Roman" w:hAnsi="Calibri"/>
                <w:b/>
                <w:bCs/>
                <w:color w:val="000000"/>
                <w:sz w:val="22"/>
                <w:szCs w:val="22"/>
              </w:rPr>
            </w:pPr>
            <w:r w:rsidRPr="00246DF5">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t(7)</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52C" w:rsidRDefault="001121A4" w:rsidP="00EC19C9">
            <w:pPr>
              <w:spacing w:after="0" w:line="240" w:lineRule="auto"/>
              <w:jc w:val="right"/>
              <w:rPr>
                <w:rFonts w:ascii="Calibri" w:eastAsia="Times New Roman" w:hAnsi="Calibri"/>
                <w:b/>
                <w:bCs/>
                <w:color w:val="000000"/>
                <w:sz w:val="22"/>
                <w:szCs w:val="22"/>
              </w:rPr>
            </w:pPr>
            <w:r w:rsidRPr="0032152C">
              <w:rPr>
                <w:rFonts w:ascii="Calibri" w:eastAsia="Times New Roman" w:hAnsi="Calibri"/>
                <w:b/>
                <w:bCs/>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52C" w:rsidRDefault="001121A4" w:rsidP="00EC19C9">
            <w:pPr>
              <w:spacing w:after="0" w:line="240" w:lineRule="auto"/>
              <w:jc w:val="right"/>
              <w:rPr>
                <w:rFonts w:ascii="Calibri" w:eastAsia="Times New Roman" w:hAnsi="Calibri"/>
                <w:b/>
                <w:bCs/>
                <w:color w:val="000000"/>
                <w:sz w:val="22"/>
                <w:szCs w:val="22"/>
              </w:rPr>
            </w:pPr>
            <w:r w:rsidRPr="0032152C">
              <w:rPr>
                <w:rFonts w:ascii="Calibri" w:eastAsia="Times New Roman" w:hAnsi="Calibri"/>
                <w:b/>
                <w:bCs/>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52C" w:rsidRDefault="001121A4" w:rsidP="00EC19C9">
            <w:pPr>
              <w:spacing w:after="0" w:line="240" w:lineRule="auto"/>
              <w:jc w:val="right"/>
              <w:rPr>
                <w:rFonts w:ascii="Calibri" w:eastAsia="Times New Roman" w:hAnsi="Calibri"/>
                <w:b/>
                <w:bCs/>
                <w:color w:val="000000"/>
                <w:sz w:val="22"/>
                <w:szCs w:val="22"/>
              </w:rPr>
            </w:pPr>
            <w:r w:rsidRPr="0032152C">
              <w:rPr>
                <w:rFonts w:ascii="Calibri" w:eastAsia="Times New Roman" w:hAnsi="Calibri"/>
                <w:b/>
                <w:bCs/>
                <w:color w:val="000000"/>
                <w:sz w:val="22"/>
                <w:szCs w:val="22"/>
              </w:rPr>
              <w:t>0.77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0.39</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52C" w:rsidRDefault="001121A4" w:rsidP="00EC19C9">
            <w:pPr>
              <w:spacing w:after="0" w:line="240" w:lineRule="auto"/>
              <w:jc w:val="right"/>
              <w:rPr>
                <w:rFonts w:ascii="Calibri" w:eastAsia="Times New Roman" w:hAnsi="Calibri"/>
                <w:b/>
                <w:bCs/>
                <w:color w:val="000000"/>
                <w:sz w:val="22"/>
                <w:szCs w:val="22"/>
              </w:rPr>
            </w:pPr>
            <w:r w:rsidRPr="0032152C">
              <w:rPr>
                <w:rFonts w:ascii="Calibri" w:eastAsia="Times New Roman" w:hAnsi="Calibri"/>
                <w:b/>
                <w:bCs/>
                <w:color w:val="000000"/>
                <w:sz w:val="22"/>
                <w:szCs w:val="22"/>
              </w:rPr>
              <w:t>0.85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0.54</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52C" w:rsidRDefault="001121A4" w:rsidP="00EC19C9">
            <w:pPr>
              <w:spacing w:after="0" w:line="240" w:lineRule="auto"/>
              <w:jc w:val="right"/>
              <w:rPr>
                <w:rFonts w:ascii="Calibri" w:eastAsia="Times New Roman" w:hAnsi="Calibri"/>
                <w:b/>
                <w:bCs/>
                <w:color w:val="000000"/>
                <w:sz w:val="22"/>
                <w:szCs w:val="22"/>
              </w:rPr>
            </w:pPr>
            <w:r w:rsidRPr="0032152C">
              <w:rPr>
                <w:rFonts w:ascii="Calibri" w:eastAsia="Times New Roman" w:hAnsi="Calibri"/>
                <w:b/>
                <w:bCs/>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52C" w:rsidRDefault="001121A4" w:rsidP="00EC19C9">
            <w:pPr>
              <w:spacing w:after="0" w:line="240" w:lineRule="auto"/>
              <w:jc w:val="right"/>
              <w:rPr>
                <w:rFonts w:ascii="Calibri" w:eastAsia="Times New Roman" w:hAnsi="Calibri"/>
                <w:b/>
                <w:bCs/>
                <w:color w:val="000000"/>
                <w:sz w:val="22"/>
                <w:szCs w:val="22"/>
              </w:rPr>
            </w:pPr>
            <w:r w:rsidRPr="0032152C">
              <w:rPr>
                <w:rFonts w:ascii="Calibri" w:eastAsia="Times New Roman" w:hAnsi="Calibri"/>
                <w:b/>
                <w:bCs/>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52C" w:rsidRDefault="001121A4" w:rsidP="00EC19C9">
            <w:pPr>
              <w:spacing w:after="0" w:line="240" w:lineRule="auto"/>
              <w:jc w:val="right"/>
              <w:rPr>
                <w:rFonts w:ascii="Calibri" w:eastAsia="Times New Roman" w:hAnsi="Calibri"/>
                <w:b/>
                <w:bCs/>
                <w:color w:val="000000"/>
                <w:sz w:val="22"/>
                <w:szCs w:val="22"/>
              </w:rPr>
            </w:pPr>
            <w:r w:rsidRPr="0032152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52C" w:rsidRDefault="001121A4" w:rsidP="00EC19C9">
            <w:pPr>
              <w:spacing w:after="0" w:line="240" w:lineRule="auto"/>
              <w:jc w:val="right"/>
              <w:rPr>
                <w:rFonts w:ascii="Calibri" w:eastAsia="Times New Roman" w:hAnsi="Calibri"/>
                <w:b/>
                <w:bCs/>
                <w:color w:val="000000"/>
                <w:sz w:val="22"/>
                <w:szCs w:val="22"/>
              </w:rPr>
            </w:pPr>
            <w:r w:rsidRPr="0032152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52C" w:rsidRDefault="001121A4" w:rsidP="00EC19C9">
            <w:pPr>
              <w:spacing w:after="0" w:line="240" w:lineRule="auto"/>
              <w:jc w:val="right"/>
              <w:rPr>
                <w:rFonts w:ascii="Calibri" w:eastAsia="Times New Roman" w:hAnsi="Calibri"/>
                <w:b/>
                <w:bCs/>
                <w:color w:val="000000"/>
                <w:sz w:val="22"/>
                <w:szCs w:val="22"/>
              </w:rPr>
            </w:pPr>
            <w:r w:rsidRPr="0032152C">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52C" w:rsidRDefault="001121A4" w:rsidP="00EC19C9">
            <w:pPr>
              <w:spacing w:after="0" w:line="240" w:lineRule="auto"/>
              <w:jc w:val="right"/>
              <w:rPr>
                <w:rFonts w:ascii="Calibri" w:eastAsia="Times New Roman" w:hAnsi="Calibri"/>
                <w:b/>
                <w:bCs/>
                <w:color w:val="000000"/>
                <w:sz w:val="22"/>
                <w:szCs w:val="22"/>
              </w:rPr>
            </w:pPr>
            <w:r w:rsidRPr="0032152C">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tukey(10)</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0.75</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A61D71" w:rsidRDefault="001121A4" w:rsidP="00EC19C9">
            <w:pPr>
              <w:spacing w:after="0" w:line="240" w:lineRule="auto"/>
              <w:jc w:val="right"/>
              <w:rPr>
                <w:rFonts w:ascii="Calibri" w:eastAsia="Times New Roman" w:hAnsi="Calibri"/>
                <w:b/>
                <w:bCs/>
                <w:color w:val="000000"/>
                <w:sz w:val="22"/>
                <w:szCs w:val="22"/>
              </w:rPr>
            </w:pPr>
            <w:r w:rsidRPr="00A61D71">
              <w:rPr>
                <w:rFonts w:ascii="Calibri" w:eastAsia="Times New Roman" w:hAnsi="Calibri"/>
                <w:b/>
                <w:bCs/>
                <w:color w:val="000000"/>
                <w:sz w:val="22"/>
                <w:szCs w:val="22"/>
              </w:rPr>
              <w:t>1.00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SLT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xml:space="preserve">Average SLT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0.44</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0.70</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0.79</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0.87</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0.94</w:t>
            </w:r>
          </w:p>
        </w:tc>
      </w:tr>
      <w:tr w:rsidR="001121A4" w:rsidRPr="00FB5CAC" w:rsidTr="00EC19C9">
        <w:trPr>
          <w:trHeight w:val="300"/>
        </w:trPr>
        <w:tc>
          <w:tcPr>
            <w:tcW w:w="799" w:type="dxa"/>
            <w:tcBorders>
              <w:top w:val="nil"/>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r>
      <w:tr w:rsidR="001121A4" w:rsidRPr="00FB5CAC" w:rsidTr="00EC19C9">
        <w:trPr>
          <w:trHeight w:val="300"/>
        </w:trPr>
        <w:tc>
          <w:tcPr>
            <w:tcW w:w="799"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975E14" w:rsidRDefault="001121A4" w:rsidP="00EC19C9">
            <w:pPr>
              <w:spacing w:after="0" w:line="240" w:lineRule="auto"/>
              <w:jc w:val="right"/>
              <w:rPr>
                <w:rFonts w:ascii="Calibri" w:eastAsia="Times New Roman" w:hAnsi="Calibri"/>
                <w:b/>
                <w:bCs/>
                <w:color w:val="000000"/>
                <w:sz w:val="22"/>
                <w:szCs w:val="22"/>
              </w:rPr>
            </w:pPr>
            <w:r w:rsidRPr="00975E14">
              <w:rPr>
                <w:rFonts w:ascii="Calibri" w:eastAsia="Times New Roman" w:hAnsi="Calibri"/>
                <w:b/>
                <w:bCs/>
                <w:color w:val="000000"/>
                <w:sz w:val="22"/>
                <w:szCs w:val="22"/>
              </w:rPr>
              <w:t>1.00</w:t>
            </w:r>
          </w:p>
        </w:tc>
      </w:tr>
      <w:tr w:rsidR="001121A4" w:rsidRPr="00FB5CAC" w:rsidTr="00EC19C9">
        <w:trPr>
          <w:trHeight w:val="300"/>
        </w:trPr>
        <w:tc>
          <w:tcPr>
            <w:tcW w:w="799" w:type="dxa"/>
            <w:tcBorders>
              <w:top w:val="single" w:sz="4" w:space="0" w:color="auto"/>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beta(1.3,1.3)</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0.37</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4E162A" w:rsidRDefault="001121A4" w:rsidP="00EC19C9">
            <w:pPr>
              <w:spacing w:after="0" w:line="240" w:lineRule="auto"/>
              <w:jc w:val="right"/>
              <w:rPr>
                <w:rFonts w:ascii="Calibri" w:eastAsia="Times New Roman" w:hAnsi="Calibri"/>
                <w:b/>
                <w:bCs/>
                <w:color w:val="000000"/>
                <w:sz w:val="22"/>
                <w:szCs w:val="22"/>
              </w:rPr>
            </w:pPr>
            <w:r w:rsidRPr="004E162A">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beta(1.5,1.5)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0.94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0.97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0.75</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0.56</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506FD5" w:rsidRDefault="001121A4" w:rsidP="00EC19C9">
            <w:pPr>
              <w:spacing w:after="0" w:line="240" w:lineRule="auto"/>
              <w:jc w:val="right"/>
              <w:rPr>
                <w:rFonts w:ascii="Calibri" w:eastAsia="Times New Roman" w:hAnsi="Calibri"/>
                <w:b/>
                <w:bCs/>
                <w:color w:val="000000"/>
                <w:sz w:val="22"/>
                <w:szCs w:val="22"/>
              </w:rPr>
            </w:pPr>
            <w:r w:rsidRPr="00506FD5">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truncatednormal(2,2)</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0306C" w:rsidRDefault="001121A4" w:rsidP="00EC19C9">
            <w:pPr>
              <w:spacing w:after="0" w:line="240" w:lineRule="auto"/>
              <w:jc w:val="right"/>
              <w:rPr>
                <w:rFonts w:ascii="Calibri" w:eastAsia="Times New Roman" w:hAnsi="Calibri"/>
                <w:b/>
                <w:bCs/>
                <w:color w:val="000000"/>
                <w:sz w:val="22"/>
                <w:szCs w:val="22"/>
              </w:rPr>
            </w:pPr>
            <w:r w:rsidRPr="0010306C">
              <w:rPr>
                <w:rFonts w:ascii="Calibri" w:eastAsia="Times New Roman" w:hAnsi="Calibri"/>
                <w:b/>
                <w:bCs/>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0306C" w:rsidRDefault="001121A4" w:rsidP="00EC19C9">
            <w:pPr>
              <w:spacing w:after="0" w:line="240" w:lineRule="auto"/>
              <w:jc w:val="right"/>
              <w:rPr>
                <w:rFonts w:ascii="Calibri" w:eastAsia="Times New Roman" w:hAnsi="Calibri"/>
                <w:b/>
                <w:bCs/>
                <w:color w:val="000000"/>
                <w:sz w:val="22"/>
                <w:szCs w:val="22"/>
              </w:rPr>
            </w:pPr>
            <w:r w:rsidRPr="0010306C">
              <w:rPr>
                <w:rFonts w:ascii="Calibri" w:eastAsia="Times New Roman" w:hAnsi="Calibri"/>
                <w:b/>
                <w:bCs/>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0306C" w:rsidRDefault="001121A4" w:rsidP="00EC19C9">
            <w:pPr>
              <w:spacing w:after="0" w:line="240" w:lineRule="auto"/>
              <w:jc w:val="right"/>
              <w:rPr>
                <w:rFonts w:ascii="Calibri" w:eastAsia="Times New Roman" w:hAnsi="Calibri"/>
                <w:b/>
                <w:bCs/>
                <w:color w:val="000000"/>
                <w:sz w:val="22"/>
                <w:szCs w:val="22"/>
              </w:rPr>
            </w:pPr>
            <w:r w:rsidRPr="0010306C">
              <w:rPr>
                <w:rFonts w:ascii="Calibri" w:eastAsia="Times New Roman" w:hAnsi="Calibri"/>
                <w:b/>
                <w:bCs/>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0306C" w:rsidRDefault="001121A4" w:rsidP="00EC19C9">
            <w:pPr>
              <w:spacing w:after="0" w:line="240" w:lineRule="auto"/>
              <w:jc w:val="right"/>
              <w:rPr>
                <w:rFonts w:ascii="Calibri" w:eastAsia="Times New Roman" w:hAnsi="Calibri"/>
                <w:b/>
                <w:bCs/>
                <w:color w:val="000000"/>
                <w:sz w:val="22"/>
                <w:szCs w:val="22"/>
              </w:rPr>
            </w:pPr>
            <w:r w:rsidRPr="0010306C">
              <w:rPr>
                <w:rFonts w:ascii="Calibri" w:eastAsia="Times New Roman" w:hAnsi="Calibri"/>
                <w:b/>
                <w:bCs/>
                <w:color w:val="000000"/>
                <w:sz w:val="22"/>
                <w:szCs w:val="22"/>
              </w:rPr>
              <w:t>0.55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0306C" w:rsidRDefault="001121A4" w:rsidP="00EC19C9">
            <w:pPr>
              <w:spacing w:after="0" w:line="240" w:lineRule="auto"/>
              <w:jc w:val="right"/>
              <w:rPr>
                <w:rFonts w:ascii="Calibri" w:eastAsia="Times New Roman" w:hAnsi="Calibri"/>
                <w:b/>
                <w:bCs/>
                <w:color w:val="000000"/>
                <w:sz w:val="22"/>
                <w:szCs w:val="22"/>
              </w:rPr>
            </w:pPr>
            <w:r w:rsidRPr="0010306C">
              <w:rPr>
                <w:rFonts w:ascii="Calibri" w:eastAsia="Times New Roman" w:hAnsi="Calibri"/>
                <w:b/>
                <w:bCs/>
                <w:color w:val="000000"/>
                <w:sz w:val="22"/>
                <w:szCs w:val="22"/>
              </w:rPr>
              <w:t>0.40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10306C" w:rsidRDefault="001121A4" w:rsidP="00EC19C9">
            <w:pPr>
              <w:spacing w:after="0" w:line="240" w:lineRule="auto"/>
              <w:jc w:val="right"/>
              <w:rPr>
                <w:rFonts w:ascii="Calibri" w:eastAsia="Times New Roman" w:hAnsi="Calibri"/>
                <w:b/>
                <w:bCs/>
                <w:color w:val="000000"/>
                <w:sz w:val="22"/>
                <w:szCs w:val="22"/>
              </w:rPr>
            </w:pPr>
            <w:r w:rsidRPr="0010306C">
              <w:rPr>
                <w:rFonts w:ascii="Calibri" w:eastAsia="Times New Roman" w:hAnsi="Calibri"/>
                <w:b/>
                <w:bCs/>
                <w:color w:val="000000"/>
                <w:sz w:val="22"/>
                <w:szCs w:val="22"/>
              </w:rPr>
              <w:t>0.22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10306C" w:rsidRDefault="001121A4" w:rsidP="00EC19C9">
            <w:pPr>
              <w:spacing w:after="0" w:line="240" w:lineRule="auto"/>
              <w:jc w:val="right"/>
              <w:rPr>
                <w:rFonts w:ascii="Calibri" w:eastAsia="Times New Roman" w:hAnsi="Calibri"/>
                <w:b/>
                <w:bCs/>
                <w:color w:val="000000"/>
                <w:sz w:val="22"/>
                <w:szCs w:val="22"/>
              </w:rPr>
            </w:pPr>
            <w:r w:rsidRPr="0010306C">
              <w:rPr>
                <w:rFonts w:ascii="Calibri" w:eastAsia="Times New Roman" w:hAnsi="Calibri"/>
                <w:b/>
                <w:bCs/>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10306C" w:rsidRDefault="001121A4" w:rsidP="00EC19C9">
            <w:pPr>
              <w:spacing w:after="0" w:line="240" w:lineRule="auto"/>
              <w:jc w:val="right"/>
              <w:rPr>
                <w:rFonts w:ascii="Calibri" w:eastAsia="Times New Roman" w:hAnsi="Calibri"/>
                <w:b/>
                <w:bCs/>
                <w:color w:val="000000"/>
                <w:sz w:val="22"/>
                <w:szCs w:val="22"/>
              </w:rPr>
            </w:pPr>
            <w:r w:rsidRPr="0010306C">
              <w:rPr>
                <w:rFonts w:ascii="Calibri" w:eastAsia="Times New Roman" w:hAnsi="Calibri"/>
                <w:b/>
                <w:bCs/>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tukey(1.5)</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0.43</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0.45</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D42301" w:rsidRDefault="001121A4" w:rsidP="00EC19C9">
            <w:pPr>
              <w:spacing w:after="0" w:line="240" w:lineRule="auto"/>
              <w:jc w:val="right"/>
              <w:rPr>
                <w:rFonts w:ascii="Calibri" w:eastAsia="Times New Roman" w:hAnsi="Calibri"/>
                <w:b/>
                <w:bCs/>
                <w:color w:val="000000"/>
                <w:sz w:val="22"/>
                <w:szCs w:val="22"/>
              </w:rPr>
            </w:pPr>
            <w:r w:rsidRPr="00D42301">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uniform(0,1)</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0.95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0.16</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0.12</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0.96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0.27</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0.32</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0.68</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0.04</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0.99</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321ACD" w:rsidRDefault="001121A4" w:rsidP="00EC19C9">
            <w:pPr>
              <w:spacing w:after="0" w:line="240" w:lineRule="auto"/>
              <w:jc w:val="right"/>
              <w:rPr>
                <w:rFonts w:ascii="Calibri" w:eastAsia="Times New Roman" w:hAnsi="Calibri"/>
                <w:b/>
                <w:bCs/>
                <w:color w:val="000000"/>
                <w:sz w:val="22"/>
                <w:szCs w:val="22"/>
              </w:rPr>
            </w:pPr>
            <w:r w:rsidRPr="00321ACD">
              <w:rPr>
                <w:rFonts w:ascii="Calibri" w:eastAsia="Times New Roman" w:hAnsi="Calibri"/>
                <w:b/>
                <w:bCs/>
                <w:color w:val="000000"/>
                <w:sz w:val="22"/>
                <w:szCs w:val="22"/>
              </w:rPr>
              <w:t>1.00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663"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Size</w:t>
            </w:r>
          </w:p>
        </w:tc>
        <w:tc>
          <w:tcPr>
            <w:tcW w:w="1051"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new_test</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SW</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AD</w:t>
            </w:r>
          </w:p>
        </w:tc>
        <w:tc>
          <w:tcPr>
            <w:tcW w:w="64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CVM</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JB</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KS</w:t>
            </w:r>
          </w:p>
        </w:tc>
        <w:tc>
          <w:tcPr>
            <w:tcW w:w="620"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Lillie</w:t>
            </w:r>
          </w:p>
        </w:tc>
        <w:tc>
          <w:tcPr>
            <w:tcW w:w="607" w:type="dxa"/>
            <w:tcBorders>
              <w:top w:val="nil"/>
              <w:left w:val="nil"/>
              <w:bottom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SF</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SST</w:t>
            </w:r>
          </w:p>
        </w:tc>
        <w:tc>
          <w:tcPr>
            <w:tcW w:w="2146" w:type="dxa"/>
            <w:tcBorders>
              <w:top w:val="single" w:sz="4" w:space="0" w:color="auto"/>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Average SST</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0.93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0.15</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0.10</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30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0.89</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0.33</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0.24</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0.50</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0.01</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0.30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0.44</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0.90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0.74</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0.66</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0.03</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0.53</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0.74</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200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0.88</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0.80</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0.81</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0.18</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0.74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lastRenderedPageBreak/>
              <w:t> </w:t>
            </w:r>
          </w:p>
        </w:tc>
        <w:tc>
          <w:tcPr>
            <w:tcW w:w="2146" w:type="dxa"/>
            <w:tcBorders>
              <w:top w:val="nil"/>
              <w:left w:val="nil"/>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500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0.84</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0.81</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0.67</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0.82</w:t>
            </w:r>
          </w:p>
        </w:tc>
      </w:tr>
      <w:tr w:rsidR="001121A4" w:rsidRPr="00FB5CAC" w:rsidTr="00EC19C9">
        <w:trPr>
          <w:trHeight w:val="300"/>
        </w:trPr>
        <w:tc>
          <w:tcPr>
            <w:tcW w:w="799" w:type="dxa"/>
            <w:tcBorders>
              <w:left w:val="single" w:sz="4" w:space="0" w:color="auto"/>
              <w:right w:val="single" w:sz="4" w:space="0" w:color="auto"/>
            </w:tcBorders>
            <w:shd w:val="clear" w:color="auto" w:fill="AEAAAA" w:themeFill="background2" w:themeFillShade="BF"/>
            <w:noWrap/>
            <w:vAlign w:val="bottom"/>
            <w:hideMark/>
          </w:tcPr>
          <w:p w:rsidR="001121A4" w:rsidRPr="00FB5CAC" w:rsidRDefault="001121A4" w:rsidP="00EC19C9">
            <w:pPr>
              <w:spacing w:after="0" w:line="240" w:lineRule="auto"/>
              <w:rPr>
                <w:rFonts w:ascii="Calibri" w:eastAsia="Times New Roman" w:hAnsi="Calibri"/>
                <w:color w:val="FFFFFF" w:themeColor="background1"/>
                <w:sz w:val="22"/>
                <w:szCs w:val="22"/>
              </w:rPr>
            </w:pPr>
            <w:r w:rsidRPr="00FB5CAC">
              <w:rPr>
                <w:rFonts w:ascii="Calibri" w:eastAsia="Times New Roman" w:hAnsi="Calibri"/>
                <w:color w:val="FFFFFF" w:themeColor="background1"/>
                <w:sz w:val="22"/>
                <w:szCs w:val="22"/>
              </w:rPr>
              <w:t> </w:t>
            </w:r>
          </w:p>
        </w:tc>
        <w:tc>
          <w:tcPr>
            <w:tcW w:w="2146" w:type="dxa"/>
            <w:tcBorders>
              <w:top w:val="nil"/>
              <w:left w:val="nil"/>
              <w:bottom w:val="single" w:sz="4" w:space="0" w:color="auto"/>
              <w:right w:val="single" w:sz="4" w:space="0" w:color="auto"/>
            </w:tcBorders>
            <w:shd w:val="clear" w:color="auto" w:fill="D0CECE" w:themeFill="background2" w:themeFillShade="E6"/>
            <w:noWrap/>
            <w:vAlign w:val="bottom"/>
            <w:hideMark/>
          </w:tcPr>
          <w:p w:rsidR="001121A4" w:rsidRPr="00FB5CAC" w:rsidRDefault="001121A4" w:rsidP="00EC19C9">
            <w:pPr>
              <w:spacing w:after="0" w:line="240" w:lineRule="auto"/>
              <w:rPr>
                <w:rFonts w:ascii="Calibri" w:eastAsia="Times New Roman" w:hAnsi="Calibri"/>
                <w:color w:val="000000"/>
                <w:sz w:val="22"/>
                <w:szCs w:val="22"/>
              </w:rPr>
            </w:pPr>
            <w:r w:rsidRPr="00FB5CAC">
              <w:rPr>
                <w:rFonts w:ascii="Calibri" w:eastAsia="Times New Roman" w:hAnsi="Calibri"/>
                <w:color w:val="000000"/>
                <w:sz w:val="22"/>
                <w:szCs w:val="22"/>
              </w:rPr>
              <w:t> </w:t>
            </w:r>
          </w:p>
        </w:tc>
        <w:tc>
          <w:tcPr>
            <w:tcW w:w="663" w:type="dxa"/>
            <w:tcBorders>
              <w:top w:val="nil"/>
              <w:left w:val="nil"/>
              <w:bottom w:val="single" w:sz="4" w:space="0" w:color="auto"/>
              <w:right w:val="single" w:sz="4" w:space="0" w:color="auto"/>
            </w:tcBorders>
            <w:shd w:val="clear" w:color="auto" w:fill="E7E6E6" w:themeFill="background2"/>
            <w:noWrap/>
            <w:vAlign w:val="bottom"/>
            <w:hideMark/>
          </w:tcPr>
          <w:p w:rsidR="001121A4" w:rsidRPr="00FB5CAC" w:rsidRDefault="001121A4" w:rsidP="00EC19C9">
            <w:pPr>
              <w:spacing w:after="0" w:line="240" w:lineRule="auto"/>
              <w:jc w:val="right"/>
              <w:rPr>
                <w:rFonts w:ascii="Calibri" w:eastAsia="Times New Roman" w:hAnsi="Calibri"/>
                <w:color w:val="000000"/>
                <w:sz w:val="22"/>
                <w:szCs w:val="22"/>
              </w:rPr>
            </w:pPr>
            <w:r w:rsidRPr="00FB5CAC">
              <w:rPr>
                <w:rFonts w:ascii="Calibri" w:eastAsia="Times New Roman" w:hAnsi="Calibri"/>
                <w:color w:val="000000"/>
                <w:sz w:val="22"/>
                <w:szCs w:val="22"/>
              </w:rPr>
              <w:t>1000</w:t>
            </w:r>
          </w:p>
        </w:tc>
        <w:tc>
          <w:tcPr>
            <w:tcW w:w="1051"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0.82</w:t>
            </w:r>
          </w:p>
        </w:tc>
        <w:tc>
          <w:tcPr>
            <w:tcW w:w="647"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color w:val="000000"/>
                <w:sz w:val="22"/>
                <w:szCs w:val="22"/>
              </w:rPr>
            </w:pPr>
            <w:r w:rsidRPr="00B91ACA">
              <w:rPr>
                <w:rFonts w:ascii="Calibri" w:eastAsia="Times New Roman" w:hAnsi="Calibri"/>
                <w:color w:val="000000"/>
                <w:sz w:val="22"/>
                <w:szCs w:val="22"/>
              </w:rPr>
              <w:t>0.80</w:t>
            </w:r>
          </w:p>
        </w:tc>
        <w:tc>
          <w:tcPr>
            <w:tcW w:w="620"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0.82</w:t>
            </w:r>
          </w:p>
        </w:tc>
        <w:tc>
          <w:tcPr>
            <w:tcW w:w="607" w:type="dxa"/>
            <w:tcBorders>
              <w:top w:val="nil"/>
              <w:left w:val="nil"/>
              <w:bottom w:val="single" w:sz="4" w:space="0" w:color="auto"/>
              <w:right w:val="single" w:sz="4" w:space="0" w:color="auto"/>
            </w:tcBorders>
            <w:shd w:val="clear" w:color="auto" w:fill="auto"/>
            <w:noWrap/>
            <w:vAlign w:val="bottom"/>
            <w:hideMark/>
          </w:tcPr>
          <w:p w:rsidR="001121A4" w:rsidRPr="00B91ACA" w:rsidRDefault="001121A4" w:rsidP="00EC19C9">
            <w:pPr>
              <w:spacing w:after="0" w:line="240" w:lineRule="auto"/>
              <w:jc w:val="right"/>
              <w:rPr>
                <w:rFonts w:ascii="Calibri" w:eastAsia="Times New Roman" w:hAnsi="Calibri"/>
                <w:b/>
                <w:bCs/>
                <w:color w:val="000000"/>
                <w:sz w:val="22"/>
                <w:szCs w:val="22"/>
              </w:rPr>
            </w:pPr>
            <w:r w:rsidRPr="00B91ACA">
              <w:rPr>
                <w:rFonts w:ascii="Calibri" w:eastAsia="Times New Roman" w:hAnsi="Calibri"/>
                <w:b/>
                <w:bCs/>
                <w:color w:val="000000"/>
                <w:sz w:val="22"/>
                <w:szCs w:val="22"/>
              </w:rPr>
              <w:t>0.82</w:t>
            </w:r>
          </w:p>
        </w:tc>
      </w:tr>
    </w:tbl>
    <w:p w:rsidR="001121A4" w:rsidRPr="001C573E" w:rsidRDefault="001121A4" w:rsidP="001121A4"/>
    <w:p w:rsidR="001121A4" w:rsidRPr="00E13767" w:rsidRDefault="001121A4" w:rsidP="00E13767"/>
    <w:sectPr w:rsidR="001121A4" w:rsidRPr="00E13767" w:rsidSect="00E7147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A73" w:rsidRDefault="004C0A73" w:rsidP="00B72A81">
      <w:pPr>
        <w:spacing w:after="0" w:line="240" w:lineRule="auto"/>
      </w:pPr>
      <w:r>
        <w:separator/>
      </w:r>
    </w:p>
  </w:endnote>
  <w:endnote w:type="continuationSeparator" w:id="0">
    <w:p w:rsidR="004C0A73" w:rsidRDefault="004C0A73" w:rsidP="00B7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URWPalladioL-Ital">
    <w:altName w:val="Times New 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A73" w:rsidRDefault="004C0A73" w:rsidP="00B72A81">
      <w:pPr>
        <w:spacing w:after="0" w:line="240" w:lineRule="auto"/>
      </w:pPr>
      <w:r>
        <w:separator/>
      </w:r>
    </w:p>
  </w:footnote>
  <w:footnote w:type="continuationSeparator" w:id="0">
    <w:p w:rsidR="004C0A73" w:rsidRDefault="004C0A73" w:rsidP="00B72A81">
      <w:pPr>
        <w:spacing w:after="0" w:line="240" w:lineRule="auto"/>
      </w:pPr>
      <w:r>
        <w:continuationSeparator/>
      </w:r>
    </w:p>
  </w:footnote>
  <w:footnote w:id="1">
    <w:p w:rsidR="00C07E67" w:rsidRDefault="00C07E67" w:rsidP="00C07E67">
      <w:pPr>
        <w:pStyle w:val="FootnoteText"/>
      </w:pPr>
      <w:r>
        <w:rPr>
          <w:rStyle w:val="FootnoteReference"/>
        </w:rPr>
        <w:footnoteRef/>
      </w:r>
      <w:r>
        <w:t xml:space="preserve"> Several comparisons between the normality test described in section 2.2</w:t>
      </w:r>
    </w:p>
  </w:footnote>
  <w:footnote w:id="2">
    <w:p w:rsidR="00D42491" w:rsidRDefault="00D42491">
      <w:pPr>
        <w:pStyle w:val="FootnoteText"/>
      </w:pPr>
      <w:r>
        <w:rPr>
          <w:rStyle w:val="FootnoteReference"/>
        </w:rPr>
        <w:footnoteRef/>
      </w:r>
      <w:r>
        <w:t xml:space="preserve"> The tests and their details are explained in section 2.1 in this document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15507"/>
      <w:docPartObj>
        <w:docPartGallery w:val="Page Numbers (Top of Page)"/>
        <w:docPartUnique/>
      </w:docPartObj>
    </w:sdtPr>
    <w:sdtEndPr>
      <w:rPr>
        <w:noProof/>
      </w:rPr>
    </w:sdtEndPr>
    <w:sdtContent>
      <w:p w:rsidR="00D42491" w:rsidRDefault="00D42491">
        <w:pPr>
          <w:pStyle w:val="Header"/>
          <w:jc w:val="right"/>
        </w:pPr>
        <w:r>
          <w:fldChar w:fldCharType="begin"/>
        </w:r>
        <w:r>
          <w:instrText xml:space="preserve"> PAGE   \* MERGEFORMAT </w:instrText>
        </w:r>
        <w:r>
          <w:fldChar w:fldCharType="separate"/>
        </w:r>
        <w:r w:rsidR="00FF0C92">
          <w:rPr>
            <w:noProof/>
          </w:rPr>
          <w:t>VI</w:t>
        </w:r>
        <w:r>
          <w:rPr>
            <w:noProof/>
          </w:rPr>
          <w:fldChar w:fldCharType="end"/>
        </w:r>
      </w:p>
    </w:sdtContent>
  </w:sdt>
  <w:p w:rsidR="00D42491" w:rsidRDefault="00D424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42E"/>
    <w:multiLevelType w:val="hybridMultilevel"/>
    <w:tmpl w:val="6C6A7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CF47A3"/>
    <w:multiLevelType w:val="hybridMultilevel"/>
    <w:tmpl w:val="106EA384"/>
    <w:lvl w:ilvl="0" w:tplc="55946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460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FDC4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F930B6"/>
    <w:multiLevelType w:val="hybridMultilevel"/>
    <w:tmpl w:val="B24E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F2517"/>
    <w:multiLevelType w:val="hybridMultilevel"/>
    <w:tmpl w:val="40BC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121F5"/>
    <w:multiLevelType w:val="hybridMultilevel"/>
    <w:tmpl w:val="E3921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F1844"/>
    <w:multiLevelType w:val="multilevel"/>
    <w:tmpl w:val="5E488B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CBC31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6C0241"/>
    <w:multiLevelType w:val="hybridMultilevel"/>
    <w:tmpl w:val="01EAB35E"/>
    <w:lvl w:ilvl="0" w:tplc="C07497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57F99"/>
    <w:multiLevelType w:val="hybridMultilevel"/>
    <w:tmpl w:val="AD8C4AAA"/>
    <w:lvl w:ilvl="0" w:tplc="CC1CD0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A6081"/>
    <w:multiLevelType w:val="hybridMultilevel"/>
    <w:tmpl w:val="0CC8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95FDC"/>
    <w:multiLevelType w:val="hybridMultilevel"/>
    <w:tmpl w:val="8E68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C1B45"/>
    <w:multiLevelType w:val="multilevel"/>
    <w:tmpl w:val="3A4E184C"/>
    <w:lvl w:ilvl="0">
      <w:start w:val="1"/>
      <w:numFmt w:val="decimal"/>
      <w:lvlText w:val="%1"/>
      <w:lvlJc w:val="left"/>
      <w:pPr>
        <w:ind w:left="432" w:hanging="432"/>
      </w:pPr>
      <w:rPr>
        <w:rFonts w:hint="default"/>
      </w:rPr>
    </w:lvl>
    <w:lvl w:ilvl="1">
      <w:start w:val="1"/>
      <w:numFmt w:val="decimal"/>
      <w:pStyle w:val="H2"/>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pStyle w:val="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B22B53"/>
    <w:multiLevelType w:val="hybridMultilevel"/>
    <w:tmpl w:val="324E4A66"/>
    <w:lvl w:ilvl="0" w:tplc="CEB0C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E116D"/>
    <w:multiLevelType w:val="multilevel"/>
    <w:tmpl w:val="0DE088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B4965C9"/>
    <w:multiLevelType w:val="multilevel"/>
    <w:tmpl w:val="DC041F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FC75891"/>
    <w:multiLevelType w:val="hybridMultilevel"/>
    <w:tmpl w:val="E814DB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4"/>
  </w:num>
  <w:num w:numId="2">
    <w:abstractNumId w:val="11"/>
  </w:num>
  <w:num w:numId="3">
    <w:abstractNumId w:val="2"/>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3"/>
  </w:num>
  <w:num w:numId="12">
    <w:abstractNumId w:val="1"/>
  </w:num>
  <w:num w:numId="13">
    <w:abstractNumId w:val="8"/>
  </w:num>
  <w:num w:numId="14">
    <w:abstractNumId w:val="13"/>
  </w:num>
  <w:num w:numId="15">
    <w:abstractNumId w:val="10"/>
  </w:num>
  <w:num w:numId="16">
    <w:abstractNumId w:val="6"/>
  </w:num>
  <w:num w:numId="17">
    <w:abstractNumId w:val="5"/>
  </w:num>
  <w:num w:numId="18">
    <w:abstractNumId w:val="12"/>
  </w:num>
  <w:num w:numId="19">
    <w:abstractNumId w:val="1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9"/>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79"/>
    <w:rsid w:val="0000060D"/>
    <w:rsid w:val="00001A91"/>
    <w:rsid w:val="00002EDA"/>
    <w:rsid w:val="00004550"/>
    <w:rsid w:val="00004553"/>
    <w:rsid w:val="00004E5B"/>
    <w:rsid w:val="00005471"/>
    <w:rsid w:val="00005F63"/>
    <w:rsid w:val="00005FA1"/>
    <w:rsid w:val="000071C0"/>
    <w:rsid w:val="000127FF"/>
    <w:rsid w:val="00012E9D"/>
    <w:rsid w:val="000132FD"/>
    <w:rsid w:val="00013CD1"/>
    <w:rsid w:val="00014585"/>
    <w:rsid w:val="00014926"/>
    <w:rsid w:val="00014D0A"/>
    <w:rsid w:val="00015C50"/>
    <w:rsid w:val="000168B0"/>
    <w:rsid w:val="00016C55"/>
    <w:rsid w:val="000200E2"/>
    <w:rsid w:val="000204BC"/>
    <w:rsid w:val="00021764"/>
    <w:rsid w:val="0002194C"/>
    <w:rsid w:val="00022587"/>
    <w:rsid w:val="00023F4F"/>
    <w:rsid w:val="0002494A"/>
    <w:rsid w:val="0002495A"/>
    <w:rsid w:val="000258C4"/>
    <w:rsid w:val="00026414"/>
    <w:rsid w:val="00026C02"/>
    <w:rsid w:val="000309BB"/>
    <w:rsid w:val="0003183C"/>
    <w:rsid w:val="00031F7A"/>
    <w:rsid w:val="0003229C"/>
    <w:rsid w:val="00032647"/>
    <w:rsid w:val="000335EF"/>
    <w:rsid w:val="0003497D"/>
    <w:rsid w:val="000354E0"/>
    <w:rsid w:val="00035FEE"/>
    <w:rsid w:val="00036DC0"/>
    <w:rsid w:val="000377D1"/>
    <w:rsid w:val="00037E1B"/>
    <w:rsid w:val="00041090"/>
    <w:rsid w:val="00044A2E"/>
    <w:rsid w:val="00046454"/>
    <w:rsid w:val="0004657F"/>
    <w:rsid w:val="00050D35"/>
    <w:rsid w:val="0005103B"/>
    <w:rsid w:val="00051B73"/>
    <w:rsid w:val="00052E7A"/>
    <w:rsid w:val="000530CD"/>
    <w:rsid w:val="00053728"/>
    <w:rsid w:val="00053945"/>
    <w:rsid w:val="00053C3B"/>
    <w:rsid w:val="0005402D"/>
    <w:rsid w:val="00056722"/>
    <w:rsid w:val="0005682D"/>
    <w:rsid w:val="00056958"/>
    <w:rsid w:val="00056AE8"/>
    <w:rsid w:val="00056D1D"/>
    <w:rsid w:val="000573AE"/>
    <w:rsid w:val="000602A5"/>
    <w:rsid w:val="000608F8"/>
    <w:rsid w:val="00060F4E"/>
    <w:rsid w:val="000627DE"/>
    <w:rsid w:val="00062865"/>
    <w:rsid w:val="000628A1"/>
    <w:rsid w:val="00062BB1"/>
    <w:rsid w:val="00062BE5"/>
    <w:rsid w:val="00063A71"/>
    <w:rsid w:val="00065D99"/>
    <w:rsid w:val="00066206"/>
    <w:rsid w:val="00066D94"/>
    <w:rsid w:val="00066DD7"/>
    <w:rsid w:val="000708FF"/>
    <w:rsid w:val="00070A15"/>
    <w:rsid w:val="00071A94"/>
    <w:rsid w:val="00071F3F"/>
    <w:rsid w:val="000730C0"/>
    <w:rsid w:val="00076161"/>
    <w:rsid w:val="00076857"/>
    <w:rsid w:val="00082045"/>
    <w:rsid w:val="000827EA"/>
    <w:rsid w:val="00083D8D"/>
    <w:rsid w:val="000842D1"/>
    <w:rsid w:val="00084F4D"/>
    <w:rsid w:val="0008553D"/>
    <w:rsid w:val="000856FF"/>
    <w:rsid w:val="000860CD"/>
    <w:rsid w:val="00087F9D"/>
    <w:rsid w:val="000904D8"/>
    <w:rsid w:val="000907C9"/>
    <w:rsid w:val="00090FB0"/>
    <w:rsid w:val="000924F8"/>
    <w:rsid w:val="00095A29"/>
    <w:rsid w:val="0009659E"/>
    <w:rsid w:val="0009666D"/>
    <w:rsid w:val="00096BA8"/>
    <w:rsid w:val="0009717A"/>
    <w:rsid w:val="000A1580"/>
    <w:rsid w:val="000A1E0B"/>
    <w:rsid w:val="000A3721"/>
    <w:rsid w:val="000A3772"/>
    <w:rsid w:val="000A4332"/>
    <w:rsid w:val="000A5207"/>
    <w:rsid w:val="000A53E6"/>
    <w:rsid w:val="000A5CA9"/>
    <w:rsid w:val="000A5D61"/>
    <w:rsid w:val="000A6AEF"/>
    <w:rsid w:val="000B007F"/>
    <w:rsid w:val="000B1AF0"/>
    <w:rsid w:val="000B239D"/>
    <w:rsid w:val="000B28DC"/>
    <w:rsid w:val="000B3B2F"/>
    <w:rsid w:val="000B46F8"/>
    <w:rsid w:val="000B47D1"/>
    <w:rsid w:val="000B57DD"/>
    <w:rsid w:val="000B5861"/>
    <w:rsid w:val="000B6CA2"/>
    <w:rsid w:val="000B70C5"/>
    <w:rsid w:val="000B71F2"/>
    <w:rsid w:val="000B7C37"/>
    <w:rsid w:val="000C01B1"/>
    <w:rsid w:val="000C04C1"/>
    <w:rsid w:val="000C0971"/>
    <w:rsid w:val="000C244E"/>
    <w:rsid w:val="000C387B"/>
    <w:rsid w:val="000C499A"/>
    <w:rsid w:val="000C7041"/>
    <w:rsid w:val="000C71A9"/>
    <w:rsid w:val="000D058D"/>
    <w:rsid w:val="000D2637"/>
    <w:rsid w:val="000D2DF9"/>
    <w:rsid w:val="000D3490"/>
    <w:rsid w:val="000D3BE9"/>
    <w:rsid w:val="000D41DF"/>
    <w:rsid w:val="000D4853"/>
    <w:rsid w:val="000D67F4"/>
    <w:rsid w:val="000D6C29"/>
    <w:rsid w:val="000D7A3B"/>
    <w:rsid w:val="000E1D4B"/>
    <w:rsid w:val="000E2A9D"/>
    <w:rsid w:val="000E30D4"/>
    <w:rsid w:val="000E3D07"/>
    <w:rsid w:val="000E408D"/>
    <w:rsid w:val="000E4C0C"/>
    <w:rsid w:val="000E720B"/>
    <w:rsid w:val="000E7B4D"/>
    <w:rsid w:val="000F07D2"/>
    <w:rsid w:val="000F0F3B"/>
    <w:rsid w:val="000F0FC5"/>
    <w:rsid w:val="000F12FC"/>
    <w:rsid w:val="000F18D2"/>
    <w:rsid w:val="000F20C2"/>
    <w:rsid w:val="000F3617"/>
    <w:rsid w:val="000F3C91"/>
    <w:rsid w:val="000F5456"/>
    <w:rsid w:val="000F6417"/>
    <w:rsid w:val="00100B1A"/>
    <w:rsid w:val="00100CF5"/>
    <w:rsid w:val="001019D0"/>
    <w:rsid w:val="0010306C"/>
    <w:rsid w:val="00105D8D"/>
    <w:rsid w:val="00105FF2"/>
    <w:rsid w:val="00107BEA"/>
    <w:rsid w:val="00107FC1"/>
    <w:rsid w:val="00110CF4"/>
    <w:rsid w:val="001120F7"/>
    <w:rsid w:val="001121A4"/>
    <w:rsid w:val="00112AFF"/>
    <w:rsid w:val="00112C22"/>
    <w:rsid w:val="00114073"/>
    <w:rsid w:val="00115E54"/>
    <w:rsid w:val="00120663"/>
    <w:rsid w:val="0012113C"/>
    <w:rsid w:val="00121224"/>
    <w:rsid w:val="00121FB0"/>
    <w:rsid w:val="001223E1"/>
    <w:rsid w:val="001228F5"/>
    <w:rsid w:val="00123252"/>
    <w:rsid w:val="001234A4"/>
    <w:rsid w:val="00124CD4"/>
    <w:rsid w:val="00124FDA"/>
    <w:rsid w:val="00126026"/>
    <w:rsid w:val="001264D5"/>
    <w:rsid w:val="00126667"/>
    <w:rsid w:val="00127933"/>
    <w:rsid w:val="001300E7"/>
    <w:rsid w:val="00130279"/>
    <w:rsid w:val="00130D46"/>
    <w:rsid w:val="00133423"/>
    <w:rsid w:val="00134576"/>
    <w:rsid w:val="00134D3C"/>
    <w:rsid w:val="001359F5"/>
    <w:rsid w:val="00135D10"/>
    <w:rsid w:val="00135D1E"/>
    <w:rsid w:val="00135F81"/>
    <w:rsid w:val="00136193"/>
    <w:rsid w:val="0013772D"/>
    <w:rsid w:val="00140B65"/>
    <w:rsid w:val="00141F04"/>
    <w:rsid w:val="00142329"/>
    <w:rsid w:val="00144D4A"/>
    <w:rsid w:val="001468BC"/>
    <w:rsid w:val="00146B76"/>
    <w:rsid w:val="001470B0"/>
    <w:rsid w:val="00147381"/>
    <w:rsid w:val="001476C8"/>
    <w:rsid w:val="00147FE5"/>
    <w:rsid w:val="0015115E"/>
    <w:rsid w:val="00151407"/>
    <w:rsid w:val="00152750"/>
    <w:rsid w:val="00152BF2"/>
    <w:rsid w:val="0015329D"/>
    <w:rsid w:val="00154C36"/>
    <w:rsid w:val="001550BF"/>
    <w:rsid w:val="00156896"/>
    <w:rsid w:val="001600E8"/>
    <w:rsid w:val="00160535"/>
    <w:rsid w:val="00160A2B"/>
    <w:rsid w:val="00162477"/>
    <w:rsid w:val="00162979"/>
    <w:rsid w:val="00164054"/>
    <w:rsid w:val="00164A86"/>
    <w:rsid w:val="00164ED6"/>
    <w:rsid w:val="001655C2"/>
    <w:rsid w:val="00165F18"/>
    <w:rsid w:val="00170BE2"/>
    <w:rsid w:val="00171D63"/>
    <w:rsid w:val="00172734"/>
    <w:rsid w:val="001736EA"/>
    <w:rsid w:val="00173ED0"/>
    <w:rsid w:val="001740A0"/>
    <w:rsid w:val="001741F2"/>
    <w:rsid w:val="001743A8"/>
    <w:rsid w:val="00177774"/>
    <w:rsid w:val="00183C2C"/>
    <w:rsid w:val="001859E2"/>
    <w:rsid w:val="00185F79"/>
    <w:rsid w:val="001869C9"/>
    <w:rsid w:val="001876A3"/>
    <w:rsid w:val="00187DCF"/>
    <w:rsid w:val="00190357"/>
    <w:rsid w:val="00191AEE"/>
    <w:rsid w:val="00191E6E"/>
    <w:rsid w:val="00192B88"/>
    <w:rsid w:val="00192FA1"/>
    <w:rsid w:val="00193658"/>
    <w:rsid w:val="00193926"/>
    <w:rsid w:val="00193A8B"/>
    <w:rsid w:val="00194417"/>
    <w:rsid w:val="00194AA8"/>
    <w:rsid w:val="001959C8"/>
    <w:rsid w:val="00195B89"/>
    <w:rsid w:val="00195F22"/>
    <w:rsid w:val="001961B9"/>
    <w:rsid w:val="001A31AA"/>
    <w:rsid w:val="001A48C3"/>
    <w:rsid w:val="001A53C2"/>
    <w:rsid w:val="001A7B87"/>
    <w:rsid w:val="001B00FD"/>
    <w:rsid w:val="001B1457"/>
    <w:rsid w:val="001B2DEF"/>
    <w:rsid w:val="001B3237"/>
    <w:rsid w:val="001B38F5"/>
    <w:rsid w:val="001B40E8"/>
    <w:rsid w:val="001B44A3"/>
    <w:rsid w:val="001B4C2B"/>
    <w:rsid w:val="001B61C3"/>
    <w:rsid w:val="001C0663"/>
    <w:rsid w:val="001C0D4D"/>
    <w:rsid w:val="001C1D7F"/>
    <w:rsid w:val="001C3100"/>
    <w:rsid w:val="001C3C25"/>
    <w:rsid w:val="001C4D55"/>
    <w:rsid w:val="001C5033"/>
    <w:rsid w:val="001C573E"/>
    <w:rsid w:val="001C5CC8"/>
    <w:rsid w:val="001C61AD"/>
    <w:rsid w:val="001C6C06"/>
    <w:rsid w:val="001D1503"/>
    <w:rsid w:val="001D198C"/>
    <w:rsid w:val="001D1B5C"/>
    <w:rsid w:val="001D2353"/>
    <w:rsid w:val="001D296A"/>
    <w:rsid w:val="001D4483"/>
    <w:rsid w:val="001D52E7"/>
    <w:rsid w:val="001D59AC"/>
    <w:rsid w:val="001D6B7D"/>
    <w:rsid w:val="001D75EC"/>
    <w:rsid w:val="001D7742"/>
    <w:rsid w:val="001E0C8B"/>
    <w:rsid w:val="001E0DDA"/>
    <w:rsid w:val="001E1672"/>
    <w:rsid w:val="001E1EB6"/>
    <w:rsid w:val="001E1F99"/>
    <w:rsid w:val="001E301B"/>
    <w:rsid w:val="001E3127"/>
    <w:rsid w:val="001E5E1B"/>
    <w:rsid w:val="001E7319"/>
    <w:rsid w:val="001F09DB"/>
    <w:rsid w:val="001F1173"/>
    <w:rsid w:val="001F2248"/>
    <w:rsid w:val="001F3014"/>
    <w:rsid w:val="001F3D0A"/>
    <w:rsid w:val="001F48C3"/>
    <w:rsid w:val="001F6484"/>
    <w:rsid w:val="001F7B7C"/>
    <w:rsid w:val="002004FD"/>
    <w:rsid w:val="002005DE"/>
    <w:rsid w:val="00200A22"/>
    <w:rsid w:val="00201B04"/>
    <w:rsid w:val="00202022"/>
    <w:rsid w:val="0020720C"/>
    <w:rsid w:val="00213D75"/>
    <w:rsid w:val="0021638E"/>
    <w:rsid w:val="0021642D"/>
    <w:rsid w:val="00216E88"/>
    <w:rsid w:val="00216EA1"/>
    <w:rsid w:val="00220296"/>
    <w:rsid w:val="002222C3"/>
    <w:rsid w:val="00222B1F"/>
    <w:rsid w:val="00223633"/>
    <w:rsid w:val="002241DC"/>
    <w:rsid w:val="00225792"/>
    <w:rsid w:val="00225E0A"/>
    <w:rsid w:val="002324C0"/>
    <w:rsid w:val="00234370"/>
    <w:rsid w:val="0023512E"/>
    <w:rsid w:val="0023528E"/>
    <w:rsid w:val="00236D23"/>
    <w:rsid w:val="002373C8"/>
    <w:rsid w:val="002378E4"/>
    <w:rsid w:val="0023798D"/>
    <w:rsid w:val="00241006"/>
    <w:rsid w:val="0024236C"/>
    <w:rsid w:val="00243AFB"/>
    <w:rsid w:val="00243FBE"/>
    <w:rsid w:val="00245294"/>
    <w:rsid w:val="00245A8D"/>
    <w:rsid w:val="002468F4"/>
    <w:rsid w:val="00246DF5"/>
    <w:rsid w:val="00252E9F"/>
    <w:rsid w:val="00253E80"/>
    <w:rsid w:val="00254E3A"/>
    <w:rsid w:val="00254FA0"/>
    <w:rsid w:val="002562A5"/>
    <w:rsid w:val="00260496"/>
    <w:rsid w:val="00260D88"/>
    <w:rsid w:val="00261008"/>
    <w:rsid w:val="00261A00"/>
    <w:rsid w:val="002627DB"/>
    <w:rsid w:val="00262916"/>
    <w:rsid w:val="0026323D"/>
    <w:rsid w:val="002648A6"/>
    <w:rsid w:val="00264D3C"/>
    <w:rsid w:val="0026532D"/>
    <w:rsid w:val="00265992"/>
    <w:rsid w:val="00265EFD"/>
    <w:rsid w:val="00267093"/>
    <w:rsid w:val="00270302"/>
    <w:rsid w:val="00271004"/>
    <w:rsid w:val="00271AE8"/>
    <w:rsid w:val="00272C81"/>
    <w:rsid w:val="00273321"/>
    <w:rsid w:val="002753DA"/>
    <w:rsid w:val="002760B2"/>
    <w:rsid w:val="002820B7"/>
    <w:rsid w:val="0028248D"/>
    <w:rsid w:val="0028267B"/>
    <w:rsid w:val="002862ED"/>
    <w:rsid w:val="00290D1F"/>
    <w:rsid w:val="00291D03"/>
    <w:rsid w:val="002920D4"/>
    <w:rsid w:val="00292C46"/>
    <w:rsid w:val="00293BC8"/>
    <w:rsid w:val="00294B70"/>
    <w:rsid w:val="0029671D"/>
    <w:rsid w:val="00297788"/>
    <w:rsid w:val="002A051A"/>
    <w:rsid w:val="002A080C"/>
    <w:rsid w:val="002A2ADC"/>
    <w:rsid w:val="002A2F65"/>
    <w:rsid w:val="002A5F0F"/>
    <w:rsid w:val="002A673D"/>
    <w:rsid w:val="002A717C"/>
    <w:rsid w:val="002A7228"/>
    <w:rsid w:val="002A7C0C"/>
    <w:rsid w:val="002B0D90"/>
    <w:rsid w:val="002B121D"/>
    <w:rsid w:val="002B19AD"/>
    <w:rsid w:val="002B4011"/>
    <w:rsid w:val="002B48A0"/>
    <w:rsid w:val="002B63BA"/>
    <w:rsid w:val="002B6B95"/>
    <w:rsid w:val="002B73F8"/>
    <w:rsid w:val="002B74FD"/>
    <w:rsid w:val="002B7699"/>
    <w:rsid w:val="002B7811"/>
    <w:rsid w:val="002C0546"/>
    <w:rsid w:val="002C141A"/>
    <w:rsid w:val="002C1C0A"/>
    <w:rsid w:val="002C1FC2"/>
    <w:rsid w:val="002C28B9"/>
    <w:rsid w:val="002C553D"/>
    <w:rsid w:val="002C59FB"/>
    <w:rsid w:val="002C5C28"/>
    <w:rsid w:val="002C61F1"/>
    <w:rsid w:val="002C6265"/>
    <w:rsid w:val="002D053F"/>
    <w:rsid w:val="002D0798"/>
    <w:rsid w:val="002D133A"/>
    <w:rsid w:val="002D508E"/>
    <w:rsid w:val="002D5D46"/>
    <w:rsid w:val="002E1D60"/>
    <w:rsid w:val="002E2111"/>
    <w:rsid w:val="002E5EE8"/>
    <w:rsid w:val="002E62DE"/>
    <w:rsid w:val="002E7922"/>
    <w:rsid w:val="002F0912"/>
    <w:rsid w:val="002F1B2D"/>
    <w:rsid w:val="002F1FF5"/>
    <w:rsid w:val="002F2286"/>
    <w:rsid w:val="002F342F"/>
    <w:rsid w:val="002F36D8"/>
    <w:rsid w:val="002F4509"/>
    <w:rsid w:val="002F5474"/>
    <w:rsid w:val="002F5943"/>
    <w:rsid w:val="002F7492"/>
    <w:rsid w:val="002F7551"/>
    <w:rsid w:val="002F77CB"/>
    <w:rsid w:val="002F7CE4"/>
    <w:rsid w:val="00301164"/>
    <w:rsid w:val="00302988"/>
    <w:rsid w:val="003030D7"/>
    <w:rsid w:val="00305340"/>
    <w:rsid w:val="00306142"/>
    <w:rsid w:val="00310031"/>
    <w:rsid w:val="00311EF6"/>
    <w:rsid w:val="00312900"/>
    <w:rsid w:val="00312E96"/>
    <w:rsid w:val="003145C0"/>
    <w:rsid w:val="00315677"/>
    <w:rsid w:val="0031632E"/>
    <w:rsid w:val="0031689F"/>
    <w:rsid w:val="00317B11"/>
    <w:rsid w:val="003200C5"/>
    <w:rsid w:val="0032152C"/>
    <w:rsid w:val="00321644"/>
    <w:rsid w:val="00321ACD"/>
    <w:rsid w:val="00324389"/>
    <w:rsid w:val="00325187"/>
    <w:rsid w:val="00326025"/>
    <w:rsid w:val="003270A4"/>
    <w:rsid w:val="00327871"/>
    <w:rsid w:val="00330187"/>
    <w:rsid w:val="00330ABA"/>
    <w:rsid w:val="00330C4B"/>
    <w:rsid w:val="00331F4A"/>
    <w:rsid w:val="003329C6"/>
    <w:rsid w:val="00332B89"/>
    <w:rsid w:val="00335120"/>
    <w:rsid w:val="00335279"/>
    <w:rsid w:val="00335E7B"/>
    <w:rsid w:val="00336827"/>
    <w:rsid w:val="003376DE"/>
    <w:rsid w:val="0034082E"/>
    <w:rsid w:val="00341E99"/>
    <w:rsid w:val="003426F4"/>
    <w:rsid w:val="003429AB"/>
    <w:rsid w:val="00343176"/>
    <w:rsid w:val="003432DC"/>
    <w:rsid w:val="00343323"/>
    <w:rsid w:val="00343EFD"/>
    <w:rsid w:val="003452FB"/>
    <w:rsid w:val="003456C7"/>
    <w:rsid w:val="00345F34"/>
    <w:rsid w:val="003473F0"/>
    <w:rsid w:val="003512E8"/>
    <w:rsid w:val="00352F06"/>
    <w:rsid w:val="00353000"/>
    <w:rsid w:val="00353B6E"/>
    <w:rsid w:val="00354D09"/>
    <w:rsid w:val="00355370"/>
    <w:rsid w:val="0035662A"/>
    <w:rsid w:val="00360FEA"/>
    <w:rsid w:val="00361247"/>
    <w:rsid w:val="0036160F"/>
    <w:rsid w:val="003623AF"/>
    <w:rsid w:val="00362D1F"/>
    <w:rsid w:val="00363D4E"/>
    <w:rsid w:val="00364207"/>
    <w:rsid w:val="003647D2"/>
    <w:rsid w:val="003651AB"/>
    <w:rsid w:val="00370998"/>
    <w:rsid w:val="00372608"/>
    <w:rsid w:val="003729D1"/>
    <w:rsid w:val="00372A68"/>
    <w:rsid w:val="00372A88"/>
    <w:rsid w:val="00373880"/>
    <w:rsid w:val="00374C8D"/>
    <w:rsid w:val="003776F1"/>
    <w:rsid w:val="00377844"/>
    <w:rsid w:val="00380881"/>
    <w:rsid w:val="003812FE"/>
    <w:rsid w:val="003813D1"/>
    <w:rsid w:val="00381A3B"/>
    <w:rsid w:val="00382881"/>
    <w:rsid w:val="00384972"/>
    <w:rsid w:val="00385E50"/>
    <w:rsid w:val="00386EF9"/>
    <w:rsid w:val="0039040C"/>
    <w:rsid w:val="003913BF"/>
    <w:rsid w:val="00391435"/>
    <w:rsid w:val="00392423"/>
    <w:rsid w:val="00392B31"/>
    <w:rsid w:val="003937FF"/>
    <w:rsid w:val="00393AC1"/>
    <w:rsid w:val="003946E2"/>
    <w:rsid w:val="003948B5"/>
    <w:rsid w:val="00394CB6"/>
    <w:rsid w:val="003957C0"/>
    <w:rsid w:val="0039634F"/>
    <w:rsid w:val="00397950"/>
    <w:rsid w:val="003A0A37"/>
    <w:rsid w:val="003A0AB4"/>
    <w:rsid w:val="003A1336"/>
    <w:rsid w:val="003A3807"/>
    <w:rsid w:val="003A3F3D"/>
    <w:rsid w:val="003A5690"/>
    <w:rsid w:val="003A5698"/>
    <w:rsid w:val="003A5E54"/>
    <w:rsid w:val="003A701D"/>
    <w:rsid w:val="003A72CA"/>
    <w:rsid w:val="003B03D5"/>
    <w:rsid w:val="003B04B1"/>
    <w:rsid w:val="003B14EE"/>
    <w:rsid w:val="003B2581"/>
    <w:rsid w:val="003B32D4"/>
    <w:rsid w:val="003B3CC3"/>
    <w:rsid w:val="003B3E50"/>
    <w:rsid w:val="003B49D5"/>
    <w:rsid w:val="003B5527"/>
    <w:rsid w:val="003B5DBE"/>
    <w:rsid w:val="003B6E5C"/>
    <w:rsid w:val="003B74AB"/>
    <w:rsid w:val="003B7731"/>
    <w:rsid w:val="003B79E5"/>
    <w:rsid w:val="003B7A84"/>
    <w:rsid w:val="003B7CBF"/>
    <w:rsid w:val="003C056E"/>
    <w:rsid w:val="003C0654"/>
    <w:rsid w:val="003C0D23"/>
    <w:rsid w:val="003C0D7B"/>
    <w:rsid w:val="003C1BA3"/>
    <w:rsid w:val="003C1F46"/>
    <w:rsid w:val="003C285B"/>
    <w:rsid w:val="003C32EA"/>
    <w:rsid w:val="003C356D"/>
    <w:rsid w:val="003C4568"/>
    <w:rsid w:val="003C64C2"/>
    <w:rsid w:val="003C6C50"/>
    <w:rsid w:val="003C6FDE"/>
    <w:rsid w:val="003C7967"/>
    <w:rsid w:val="003C7DFA"/>
    <w:rsid w:val="003C7F33"/>
    <w:rsid w:val="003D1040"/>
    <w:rsid w:val="003D1656"/>
    <w:rsid w:val="003D1D5F"/>
    <w:rsid w:val="003D21CF"/>
    <w:rsid w:val="003D2911"/>
    <w:rsid w:val="003D4857"/>
    <w:rsid w:val="003D4ADC"/>
    <w:rsid w:val="003D7A7D"/>
    <w:rsid w:val="003E09CA"/>
    <w:rsid w:val="003E186D"/>
    <w:rsid w:val="003E2471"/>
    <w:rsid w:val="003E2652"/>
    <w:rsid w:val="003E29B4"/>
    <w:rsid w:val="003E41F7"/>
    <w:rsid w:val="003E53B7"/>
    <w:rsid w:val="003E55FD"/>
    <w:rsid w:val="003E5B85"/>
    <w:rsid w:val="003E75E0"/>
    <w:rsid w:val="003E782A"/>
    <w:rsid w:val="003F1496"/>
    <w:rsid w:val="003F253C"/>
    <w:rsid w:val="003F3C28"/>
    <w:rsid w:val="003F4E07"/>
    <w:rsid w:val="003F569E"/>
    <w:rsid w:val="003F5DCA"/>
    <w:rsid w:val="00401083"/>
    <w:rsid w:val="0040465F"/>
    <w:rsid w:val="00406B57"/>
    <w:rsid w:val="00407B1A"/>
    <w:rsid w:val="00407F5A"/>
    <w:rsid w:val="00412346"/>
    <w:rsid w:val="0041302E"/>
    <w:rsid w:val="00413825"/>
    <w:rsid w:val="004165A1"/>
    <w:rsid w:val="0042016E"/>
    <w:rsid w:val="00420F88"/>
    <w:rsid w:val="004223D7"/>
    <w:rsid w:val="00423EDB"/>
    <w:rsid w:val="00427BE5"/>
    <w:rsid w:val="00430202"/>
    <w:rsid w:val="00431015"/>
    <w:rsid w:val="00431C9F"/>
    <w:rsid w:val="0043475C"/>
    <w:rsid w:val="00434EDC"/>
    <w:rsid w:val="004355CA"/>
    <w:rsid w:val="00436251"/>
    <w:rsid w:val="0043643F"/>
    <w:rsid w:val="00437121"/>
    <w:rsid w:val="00442860"/>
    <w:rsid w:val="004431E2"/>
    <w:rsid w:val="004439D3"/>
    <w:rsid w:val="00443CD6"/>
    <w:rsid w:val="0044407C"/>
    <w:rsid w:val="004450FE"/>
    <w:rsid w:val="004456FD"/>
    <w:rsid w:val="00445C29"/>
    <w:rsid w:val="00445CAD"/>
    <w:rsid w:val="00446B69"/>
    <w:rsid w:val="00446D30"/>
    <w:rsid w:val="00447E61"/>
    <w:rsid w:val="00454D27"/>
    <w:rsid w:val="004564B5"/>
    <w:rsid w:val="00456A34"/>
    <w:rsid w:val="00461A07"/>
    <w:rsid w:val="00461A87"/>
    <w:rsid w:val="00461BBA"/>
    <w:rsid w:val="00461D6B"/>
    <w:rsid w:val="00462725"/>
    <w:rsid w:val="00462FDA"/>
    <w:rsid w:val="00464569"/>
    <w:rsid w:val="00464FE9"/>
    <w:rsid w:val="00465808"/>
    <w:rsid w:val="0046758B"/>
    <w:rsid w:val="0046765B"/>
    <w:rsid w:val="00467DCB"/>
    <w:rsid w:val="0047104C"/>
    <w:rsid w:val="004721AF"/>
    <w:rsid w:val="00473B71"/>
    <w:rsid w:val="00475A9E"/>
    <w:rsid w:val="00476163"/>
    <w:rsid w:val="00476A11"/>
    <w:rsid w:val="00476E1F"/>
    <w:rsid w:val="00477EE1"/>
    <w:rsid w:val="004802C4"/>
    <w:rsid w:val="00480D4D"/>
    <w:rsid w:val="00481AD3"/>
    <w:rsid w:val="00481DB8"/>
    <w:rsid w:val="0048283E"/>
    <w:rsid w:val="00482B97"/>
    <w:rsid w:val="00483EDC"/>
    <w:rsid w:val="00484B06"/>
    <w:rsid w:val="004861EE"/>
    <w:rsid w:val="00487D52"/>
    <w:rsid w:val="00490E29"/>
    <w:rsid w:val="00491632"/>
    <w:rsid w:val="00491A97"/>
    <w:rsid w:val="00494F10"/>
    <w:rsid w:val="004950D2"/>
    <w:rsid w:val="004969F2"/>
    <w:rsid w:val="00497E3F"/>
    <w:rsid w:val="004A18EA"/>
    <w:rsid w:val="004A3711"/>
    <w:rsid w:val="004A429D"/>
    <w:rsid w:val="004A51E6"/>
    <w:rsid w:val="004A52A4"/>
    <w:rsid w:val="004A5528"/>
    <w:rsid w:val="004A5BE1"/>
    <w:rsid w:val="004A6D39"/>
    <w:rsid w:val="004A76ED"/>
    <w:rsid w:val="004A7D61"/>
    <w:rsid w:val="004B0C51"/>
    <w:rsid w:val="004B18BD"/>
    <w:rsid w:val="004B2AE8"/>
    <w:rsid w:val="004B2C2C"/>
    <w:rsid w:val="004B2FAE"/>
    <w:rsid w:val="004B3943"/>
    <w:rsid w:val="004B4031"/>
    <w:rsid w:val="004B446A"/>
    <w:rsid w:val="004B678C"/>
    <w:rsid w:val="004B699B"/>
    <w:rsid w:val="004B785F"/>
    <w:rsid w:val="004B7A47"/>
    <w:rsid w:val="004C0249"/>
    <w:rsid w:val="004C0699"/>
    <w:rsid w:val="004C0A73"/>
    <w:rsid w:val="004C215C"/>
    <w:rsid w:val="004C2FC5"/>
    <w:rsid w:val="004C34B0"/>
    <w:rsid w:val="004C5009"/>
    <w:rsid w:val="004C52C7"/>
    <w:rsid w:val="004C57F5"/>
    <w:rsid w:val="004C71C3"/>
    <w:rsid w:val="004C762C"/>
    <w:rsid w:val="004D10AE"/>
    <w:rsid w:val="004D214C"/>
    <w:rsid w:val="004D2AD6"/>
    <w:rsid w:val="004D39A7"/>
    <w:rsid w:val="004D4B2E"/>
    <w:rsid w:val="004D565B"/>
    <w:rsid w:val="004D7EE4"/>
    <w:rsid w:val="004E0773"/>
    <w:rsid w:val="004E162A"/>
    <w:rsid w:val="004E2B63"/>
    <w:rsid w:val="004E31FF"/>
    <w:rsid w:val="004E3504"/>
    <w:rsid w:val="004E42B9"/>
    <w:rsid w:val="004E6ECC"/>
    <w:rsid w:val="004E6F74"/>
    <w:rsid w:val="004F0F42"/>
    <w:rsid w:val="004F2BC9"/>
    <w:rsid w:val="004F50C3"/>
    <w:rsid w:val="004F5BB9"/>
    <w:rsid w:val="004F7174"/>
    <w:rsid w:val="004F7758"/>
    <w:rsid w:val="00500634"/>
    <w:rsid w:val="00500670"/>
    <w:rsid w:val="00500726"/>
    <w:rsid w:val="00503C8D"/>
    <w:rsid w:val="00503CDB"/>
    <w:rsid w:val="00503EF6"/>
    <w:rsid w:val="0050425C"/>
    <w:rsid w:val="00504CBF"/>
    <w:rsid w:val="00506FD5"/>
    <w:rsid w:val="00507299"/>
    <w:rsid w:val="00507A44"/>
    <w:rsid w:val="00507E0E"/>
    <w:rsid w:val="00510476"/>
    <w:rsid w:val="0051125D"/>
    <w:rsid w:val="005113EA"/>
    <w:rsid w:val="00512D16"/>
    <w:rsid w:val="00513696"/>
    <w:rsid w:val="00516AE8"/>
    <w:rsid w:val="005208E6"/>
    <w:rsid w:val="00520F85"/>
    <w:rsid w:val="00521DAF"/>
    <w:rsid w:val="0052232D"/>
    <w:rsid w:val="00522CE0"/>
    <w:rsid w:val="00522F05"/>
    <w:rsid w:val="00522FFC"/>
    <w:rsid w:val="00523286"/>
    <w:rsid w:val="00523F0E"/>
    <w:rsid w:val="00525911"/>
    <w:rsid w:val="00525E6A"/>
    <w:rsid w:val="005278D4"/>
    <w:rsid w:val="00527FDE"/>
    <w:rsid w:val="00530DD7"/>
    <w:rsid w:val="00532AD0"/>
    <w:rsid w:val="0053342B"/>
    <w:rsid w:val="0053358C"/>
    <w:rsid w:val="005338F9"/>
    <w:rsid w:val="005345AC"/>
    <w:rsid w:val="00535847"/>
    <w:rsid w:val="005359D2"/>
    <w:rsid w:val="0053796D"/>
    <w:rsid w:val="00537F9F"/>
    <w:rsid w:val="0054020C"/>
    <w:rsid w:val="00543240"/>
    <w:rsid w:val="005454C8"/>
    <w:rsid w:val="00546D3F"/>
    <w:rsid w:val="00551251"/>
    <w:rsid w:val="00553948"/>
    <w:rsid w:val="00554032"/>
    <w:rsid w:val="0055514D"/>
    <w:rsid w:val="00555265"/>
    <w:rsid w:val="005553BC"/>
    <w:rsid w:val="005568CB"/>
    <w:rsid w:val="00557C91"/>
    <w:rsid w:val="0056002D"/>
    <w:rsid w:val="005601F3"/>
    <w:rsid w:val="00560BCF"/>
    <w:rsid w:val="005640F8"/>
    <w:rsid w:val="005646D6"/>
    <w:rsid w:val="005660C9"/>
    <w:rsid w:val="00566818"/>
    <w:rsid w:val="005672CD"/>
    <w:rsid w:val="005678D2"/>
    <w:rsid w:val="005701B0"/>
    <w:rsid w:val="0057098D"/>
    <w:rsid w:val="00570E7A"/>
    <w:rsid w:val="00570FB2"/>
    <w:rsid w:val="00571770"/>
    <w:rsid w:val="005745C3"/>
    <w:rsid w:val="00574B53"/>
    <w:rsid w:val="00575A06"/>
    <w:rsid w:val="00575F24"/>
    <w:rsid w:val="005779A8"/>
    <w:rsid w:val="005805C3"/>
    <w:rsid w:val="00580A15"/>
    <w:rsid w:val="00580D2A"/>
    <w:rsid w:val="0058231F"/>
    <w:rsid w:val="00582E77"/>
    <w:rsid w:val="00583CC9"/>
    <w:rsid w:val="005852B9"/>
    <w:rsid w:val="00585EA8"/>
    <w:rsid w:val="0058678C"/>
    <w:rsid w:val="00586F2D"/>
    <w:rsid w:val="00590D94"/>
    <w:rsid w:val="005914C6"/>
    <w:rsid w:val="00592461"/>
    <w:rsid w:val="00592620"/>
    <w:rsid w:val="0059502E"/>
    <w:rsid w:val="00595F6A"/>
    <w:rsid w:val="00596A28"/>
    <w:rsid w:val="00596D16"/>
    <w:rsid w:val="005A335A"/>
    <w:rsid w:val="005A33FC"/>
    <w:rsid w:val="005A4578"/>
    <w:rsid w:val="005A45A3"/>
    <w:rsid w:val="005A49EF"/>
    <w:rsid w:val="005A671F"/>
    <w:rsid w:val="005B023B"/>
    <w:rsid w:val="005B06F7"/>
    <w:rsid w:val="005B1B5F"/>
    <w:rsid w:val="005B288F"/>
    <w:rsid w:val="005B2935"/>
    <w:rsid w:val="005B2B1B"/>
    <w:rsid w:val="005B3DAE"/>
    <w:rsid w:val="005B5CD4"/>
    <w:rsid w:val="005B6474"/>
    <w:rsid w:val="005B73E8"/>
    <w:rsid w:val="005C0887"/>
    <w:rsid w:val="005C1063"/>
    <w:rsid w:val="005C175E"/>
    <w:rsid w:val="005C2192"/>
    <w:rsid w:val="005C23C7"/>
    <w:rsid w:val="005C3C54"/>
    <w:rsid w:val="005C5C7B"/>
    <w:rsid w:val="005C63A1"/>
    <w:rsid w:val="005C69C7"/>
    <w:rsid w:val="005D084C"/>
    <w:rsid w:val="005D2402"/>
    <w:rsid w:val="005D32BB"/>
    <w:rsid w:val="005D4C7C"/>
    <w:rsid w:val="005D5962"/>
    <w:rsid w:val="005D5BE7"/>
    <w:rsid w:val="005D64A4"/>
    <w:rsid w:val="005E0AA2"/>
    <w:rsid w:val="005E0BC5"/>
    <w:rsid w:val="005E2483"/>
    <w:rsid w:val="005E2F37"/>
    <w:rsid w:val="005E4A76"/>
    <w:rsid w:val="005E7607"/>
    <w:rsid w:val="005E78D5"/>
    <w:rsid w:val="005F0D41"/>
    <w:rsid w:val="005F2E60"/>
    <w:rsid w:val="005F566B"/>
    <w:rsid w:val="005F59A4"/>
    <w:rsid w:val="005F6540"/>
    <w:rsid w:val="005F6A15"/>
    <w:rsid w:val="005F6A16"/>
    <w:rsid w:val="006000AF"/>
    <w:rsid w:val="006016A4"/>
    <w:rsid w:val="0060328A"/>
    <w:rsid w:val="00603860"/>
    <w:rsid w:val="00605553"/>
    <w:rsid w:val="00605689"/>
    <w:rsid w:val="00605AFA"/>
    <w:rsid w:val="00605EAF"/>
    <w:rsid w:val="00606708"/>
    <w:rsid w:val="00607292"/>
    <w:rsid w:val="00607993"/>
    <w:rsid w:val="00607BE4"/>
    <w:rsid w:val="00607E6D"/>
    <w:rsid w:val="0061017B"/>
    <w:rsid w:val="00610B78"/>
    <w:rsid w:val="006113D2"/>
    <w:rsid w:val="006120DA"/>
    <w:rsid w:val="00613F15"/>
    <w:rsid w:val="0061404F"/>
    <w:rsid w:val="00614F97"/>
    <w:rsid w:val="006157B2"/>
    <w:rsid w:val="00616A9A"/>
    <w:rsid w:val="00616C60"/>
    <w:rsid w:val="00616DB7"/>
    <w:rsid w:val="00620384"/>
    <w:rsid w:val="00620A57"/>
    <w:rsid w:val="00620EFD"/>
    <w:rsid w:val="00621FDF"/>
    <w:rsid w:val="006224FC"/>
    <w:rsid w:val="00623446"/>
    <w:rsid w:val="00623AC3"/>
    <w:rsid w:val="00625381"/>
    <w:rsid w:val="00625C85"/>
    <w:rsid w:val="00627436"/>
    <w:rsid w:val="00627D9C"/>
    <w:rsid w:val="006302D4"/>
    <w:rsid w:val="00630410"/>
    <w:rsid w:val="006308BF"/>
    <w:rsid w:val="006321F4"/>
    <w:rsid w:val="00632DF7"/>
    <w:rsid w:val="00633A4C"/>
    <w:rsid w:val="00633C6F"/>
    <w:rsid w:val="00633FFC"/>
    <w:rsid w:val="0063408B"/>
    <w:rsid w:val="00634A72"/>
    <w:rsid w:val="006356C0"/>
    <w:rsid w:val="00635B5F"/>
    <w:rsid w:val="00637D3B"/>
    <w:rsid w:val="006405E4"/>
    <w:rsid w:val="00640EC9"/>
    <w:rsid w:val="006412FE"/>
    <w:rsid w:val="006415F1"/>
    <w:rsid w:val="006429E9"/>
    <w:rsid w:val="006431B4"/>
    <w:rsid w:val="00643CBC"/>
    <w:rsid w:val="0064417A"/>
    <w:rsid w:val="0064447F"/>
    <w:rsid w:val="00644E93"/>
    <w:rsid w:val="00645E42"/>
    <w:rsid w:val="0064667A"/>
    <w:rsid w:val="00646C0B"/>
    <w:rsid w:val="006478E6"/>
    <w:rsid w:val="00650A65"/>
    <w:rsid w:val="006569E0"/>
    <w:rsid w:val="0065714A"/>
    <w:rsid w:val="006608B1"/>
    <w:rsid w:val="00660CFA"/>
    <w:rsid w:val="006619F4"/>
    <w:rsid w:val="00662E96"/>
    <w:rsid w:val="00663D90"/>
    <w:rsid w:val="00664D38"/>
    <w:rsid w:val="00664D4B"/>
    <w:rsid w:val="006651FE"/>
    <w:rsid w:val="00665E31"/>
    <w:rsid w:val="006661D3"/>
    <w:rsid w:val="0066698A"/>
    <w:rsid w:val="00666D8D"/>
    <w:rsid w:val="0066791C"/>
    <w:rsid w:val="006701DC"/>
    <w:rsid w:val="00671145"/>
    <w:rsid w:val="00671633"/>
    <w:rsid w:val="0067229F"/>
    <w:rsid w:val="00675EEE"/>
    <w:rsid w:val="006770E3"/>
    <w:rsid w:val="0068065F"/>
    <w:rsid w:val="00680BB8"/>
    <w:rsid w:val="00681298"/>
    <w:rsid w:val="0068161F"/>
    <w:rsid w:val="00684984"/>
    <w:rsid w:val="00685DCD"/>
    <w:rsid w:val="00686C2D"/>
    <w:rsid w:val="00686E76"/>
    <w:rsid w:val="006873F3"/>
    <w:rsid w:val="00690722"/>
    <w:rsid w:val="00690765"/>
    <w:rsid w:val="00690CD3"/>
    <w:rsid w:val="00693591"/>
    <w:rsid w:val="00694486"/>
    <w:rsid w:val="00695007"/>
    <w:rsid w:val="0069662A"/>
    <w:rsid w:val="00696BC9"/>
    <w:rsid w:val="00697E50"/>
    <w:rsid w:val="006A09DF"/>
    <w:rsid w:val="006A1218"/>
    <w:rsid w:val="006A1416"/>
    <w:rsid w:val="006A1429"/>
    <w:rsid w:val="006A24E0"/>
    <w:rsid w:val="006A3DD9"/>
    <w:rsid w:val="006A585C"/>
    <w:rsid w:val="006A5A09"/>
    <w:rsid w:val="006A6F2A"/>
    <w:rsid w:val="006A725D"/>
    <w:rsid w:val="006A77E1"/>
    <w:rsid w:val="006A7807"/>
    <w:rsid w:val="006B0111"/>
    <w:rsid w:val="006B14C5"/>
    <w:rsid w:val="006B1B24"/>
    <w:rsid w:val="006B254C"/>
    <w:rsid w:val="006B284C"/>
    <w:rsid w:val="006B4BA3"/>
    <w:rsid w:val="006B5452"/>
    <w:rsid w:val="006B5DC6"/>
    <w:rsid w:val="006B673D"/>
    <w:rsid w:val="006C00D0"/>
    <w:rsid w:val="006C019F"/>
    <w:rsid w:val="006C0CB2"/>
    <w:rsid w:val="006C1115"/>
    <w:rsid w:val="006C1548"/>
    <w:rsid w:val="006C276E"/>
    <w:rsid w:val="006C289C"/>
    <w:rsid w:val="006C30A2"/>
    <w:rsid w:val="006C4412"/>
    <w:rsid w:val="006C4F58"/>
    <w:rsid w:val="006C555B"/>
    <w:rsid w:val="006C5593"/>
    <w:rsid w:val="006C5C87"/>
    <w:rsid w:val="006C68BC"/>
    <w:rsid w:val="006C6F09"/>
    <w:rsid w:val="006D0C5B"/>
    <w:rsid w:val="006D47B4"/>
    <w:rsid w:val="006D5102"/>
    <w:rsid w:val="006D6D89"/>
    <w:rsid w:val="006E04ED"/>
    <w:rsid w:val="006E0EE5"/>
    <w:rsid w:val="006E1EE5"/>
    <w:rsid w:val="006E354F"/>
    <w:rsid w:val="006E46EA"/>
    <w:rsid w:val="006E5A7B"/>
    <w:rsid w:val="006E5BBA"/>
    <w:rsid w:val="006E5D3F"/>
    <w:rsid w:val="006E61AE"/>
    <w:rsid w:val="006E6AD3"/>
    <w:rsid w:val="006E75C3"/>
    <w:rsid w:val="006E7987"/>
    <w:rsid w:val="006F0DAC"/>
    <w:rsid w:val="006F19C9"/>
    <w:rsid w:val="006F2259"/>
    <w:rsid w:val="006F301C"/>
    <w:rsid w:val="006F31E1"/>
    <w:rsid w:val="006F3F30"/>
    <w:rsid w:val="006F48CF"/>
    <w:rsid w:val="006F5721"/>
    <w:rsid w:val="006F604F"/>
    <w:rsid w:val="006F6570"/>
    <w:rsid w:val="006F74F5"/>
    <w:rsid w:val="006F7B3A"/>
    <w:rsid w:val="0070032B"/>
    <w:rsid w:val="0070275D"/>
    <w:rsid w:val="00702D53"/>
    <w:rsid w:val="00702E6B"/>
    <w:rsid w:val="00704D28"/>
    <w:rsid w:val="007056B2"/>
    <w:rsid w:val="00705B0D"/>
    <w:rsid w:val="00707746"/>
    <w:rsid w:val="00707E20"/>
    <w:rsid w:val="00712886"/>
    <w:rsid w:val="00713CE3"/>
    <w:rsid w:val="00715247"/>
    <w:rsid w:val="00715588"/>
    <w:rsid w:val="00715D02"/>
    <w:rsid w:val="00716B6E"/>
    <w:rsid w:val="0071720B"/>
    <w:rsid w:val="0072016E"/>
    <w:rsid w:val="007213D5"/>
    <w:rsid w:val="0072163B"/>
    <w:rsid w:val="00722D32"/>
    <w:rsid w:val="00722E34"/>
    <w:rsid w:val="00723624"/>
    <w:rsid w:val="00723F59"/>
    <w:rsid w:val="00725AD1"/>
    <w:rsid w:val="00725FEF"/>
    <w:rsid w:val="00726D6A"/>
    <w:rsid w:val="00730723"/>
    <w:rsid w:val="00731D79"/>
    <w:rsid w:val="00732CE4"/>
    <w:rsid w:val="00734746"/>
    <w:rsid w:val="00734FAF"/>
    <w:rsid w:val="00735079"/>
    <w:rsid w:val="00735C1E"/>
    <w:rsid w:val="00736543"/>
    <w:rsid w:val="00737078"/>
    <w:rsid w:val="00737FC4"/>
    <w:rsid w:val="0074033D"/>
    <w:rsid w:val="00740D39"/>
    <w:rsid w:val="0074172E"/>
    <w:rsid w:val="00741747"/>
    <w:rsid w:val="00741E5B"/>
    <w:rsid w:val="00741FE3"/>
    <w:rsid w:val="00742420"/>
    <w:rsid w:val="00742D61"/>
    <w:rsid w:val="00744606"/>
    <w:rsid w:val="00745662"/>
    <w:rsid w:val="00745EBC"/>
    <w:rsid w:val="0074701F"/>
    <w:rsid w:val="007477AD"/>
    <w:rsid w:val="00750F42"/>
    <w:rsid w:val="00750F4B"/>
    <w:rsid w:val="007529A8"/>
    <w:rsid w:val="00753A80"/>
    <w:rsid w:val="00753DB4"/>
    <w:rsid w:val="00755387"/>
    <w:rsid w:val="007568BF"/>
    <w:rsid w:val="007572FF"/>
    <w:rsid w:val="007578D8"/>
    <w:rsid w:val="007604B9"/>
    <w:rsid w:val="00763EA2"/>
    <w:rsid w:val="00766E79"/>
    <w:rsid w:val="00771738"/>
    <w:rsid w:val="00772506"/>
    <w:rsid w:val="007732FE"/>
    <w:rsid w:val="00774541"/>
    <w:rsid w:val="0077486F"/>
    <w:rsid w:val="007748D4"/>
    <w:rsid w:val="00777BDC"/>
    <w:rsid w:val="00781F39"/>
    <w:rsid w:val="00782FF4"/>
    <w:rsid w:val="00784152"/>
    <w:rsid w:val="007853D3"/>
    <w:rsid w:val="007868F9"/>
    <w:rsid w:val="00787DF4"/>
    <w:rsid w:val="00790715"/>
    <w:rsid w:val="0079182A"/>
    <w:rsid w:val="00793074"/>
    <w:rsid w:val="007942F8"/>
    <w:rsid w:val="0079524F"/>
    <w:rsid w:val="00796CE7"/>
    <w:rsid w:val="0079721D"/>
    <w:rsid w:val="007A069C"/>
    <w:rsid w:val="007A06D3"/>
    <w:rsid w:val="007A136A"/>
    <w:rsid w:val="007A1645"/>
    <w:rsid w:val="007A2380"/>
    <w:rsid w:val="007A285C"/>
    <w:rsid w:val="007A3364"/>
    <w:rsid w:val="007A35D2"/>
    <w:rsid w:val="007A4788"/>
    <w:rsid w:val="007A542C"/>
    <w:rsid w:val="007A5BB2"/>
    <w:rsid w:val="007A73F4"/>
    <w:rsid w:val="007A73FE"/>
    <w:rsid w:val="007A797A"/>
    <w:rsid w:val="007A7BA2"/>
    <w:rsid w:val="007B0733"/>
    <w:rsid w:val="007B1567"/>
    <w:rsid w:val="007B2E8D"/>
    <w:rsid w:val="007B47DF"/>
    <w:rsid w:val="007B4E24"/>
    <w:rsid w:val="007B5B9B"/>
    <w:rsid w:val="007C1512"/>
    <w:rsid w:val="007C3267"/>
    <w:rsid w:val="007C5962"/>
    <w:rsid w:val="007C5EF3"/>
    <w:rsid w:val="007C72A8"/>
    <w:rsid w:val="007D156C"/>
    <w:rsid w:val="007D1C6A"/>
    <w:rsid w:val="007D1D8F"/>
    <w:rsid w:val="007D289D"/>
    <w:rsid w:val="007D3415"/>
    <w:rsid w:val="007D3464"/>
    <w:rsid w:val="007D35A1"/>
    <w:rsid w:val="007D506A"/>
    <w:rsid w:val="007D5B54"/>
    <w:rsid w:val="007D6540"/>
    <w:rsid w:val="007E0E00"/>
    <w:rsid w:val="007E29E0"/>
    <w:rsid w:val="007E4B55"/>
    <w:rsid w:val="007E5E19"/>
    <w:rsid w:val="007E6C9C"/>
    <w:rsid w:val="007E7323"/>
    <w:rsid w:val="007F3013"/>
    <w:rsid w:val="007F3D98"/>
    <w:rsid w:val="007F7EE1"/>
    <w:rsid w:val="00800749"/>
    <w:rsid w:val="00802EB5"/>
    <w:rsid w:val="008033EB"/>
    <w:rsid w:val="0080375F"/>
    <w:rsid w:val="00803F8E"/>
    <w:rsid w:val="00805335"/>
    <w:rsid w:val="00805ACC"/>
    <w:rsid w:val="00805C8F"/>
    <w:rsid w:val="00806D6A"/>
    <w:rsid w:val="0080738A"/>
    <w:rsid w:val="008075D5"/>
    <w:rsid w:val="00811269"/>
    <w:rsid w:val="00812FE7"/>
    <w:rsid w:val="00814E1C"/>
    <w:rsid w:val="00815F0C"/>
    <w:rsid w:val="00816179"/>
    <w:rsid w:val="0082139B"/>
    <w:rsid w:val="00822073"/>
    <w:rsid w:val="0082224C"/>
    <w:rsid w:val="00823771"/>
    <w:rsid w:val="00823F70"/>
    <w:rsid w:val="00823F72"/>
    <w:rsid w:val="0082416D"/>
    <w:rsid w:val="0082645F"/>
    <w:rsid w:val="008314ED"/>
    <w:rsid w:val="008317C6"/>
    <w:rsid w:val="00833626"/>
    <w:rsid w:val="00834BEA"/>
    <w:rsid w:val="00834F58"/>
    <w:rsid w:val="008353F0"/>
    <w:rsid w:val="00835795"/>
    <w:rsid w:val="00835E3E"/>
    <w:rsid w:val="0083659B"/>
    <w:rsid w:val="00836D63"/>
    <w:rsid w:val="00836EBE"/>
    <w:rsid w:val="00840A2D"/>
    <w:rsid w:val="00841267"/>
    <w:rsid w:val="00841FEF"/>
    <w:rsid w:val="00845E19"/>
    <w:rsid w:val="008460FE"/>
    <w:rsid w:val="0084765B"/>
    <w:rsid w:val="00850D11"/>
    <w:rsid w:val="008512C0"/>
    <w:rsid w:val="00851687"/>
    <w:rsid w:val="0085417B"/>
    <w:rsid w:val="008543CE"/>
    <w:rsid w:val="00856F1B"/>
    <w:rsid w:val="008570AC"/>
    <w:rsid w:val="0086000A"/>
    <w:rsid w:val="00860E1B"/>
    <w:rsid w:val="0086261A"/>
    <w:rsid w:val="00864302"/>
    <w:rsid w:val="008654A9"/>
    <w:rsid w:val="00865E72"/>
    <w:rsid w:val="00866139"/>
    <w:rsid w:val="0086769B"/>
    <w:rsid w:val="008703A0"/>
    <w:rsid w:val="008707F3"/>
    <w:rsid w:val="00874AAC"/>
    <w:rsid w:val="00876B8A"/>
    <w:rsid w:val="00884CF0"/>
    <w:rsid w:val="008857FE"/>
    <w:rsid w:val="00886C42"/>
    <w:rsid w:val="0088759F"/>
    <w:rsid w:val="008875D5"/>
    <w:rsid w:val="00890DB9"/>
    <w:rsid w:val="00891A78"/>
    <w:rsid w:val="00891EBD"/>
    <w:rsid w:val="00891F6F"/>
    <w:rsid w:val="008924EB"/>
    <w:rsid w:val="00892F31"/>
    <w:rsid w:val="00893235"/>
    <w:rsid w:val="00893A5C"/>
    <w:rsid w:val="00895C34"/>
    <w:rsid w:val="00896BA1"/>
    <w:rsid w:val="00897257"/>
    <w:rsid w:val="008973FF"/>
    <w:rsid w:val="008A0A8F"/>
    <w:rsid w:val="008A307F"/>
    <w:rsid w:val="008A626A"/>
    <w:rsid w:val="008A6A5D"/>
    <w:rsid w:val="008B001A"/>
    <w:rsid w:val="008B3153"/>
    <w:rsid w:val="008B33E1"/>
    <w:rsid w:val="008B35CB"/>
    <w:rsid w:val="008B3CD6"/>
    <w:rsid w:val="008B4957"/>
    <w:rsid w:val="008B579A"/>
    <w:rsid w:val="008C07FF"/>
    <w:rsid w:val="008C4DFA"/>
    <w:rsid w:val="008C4E04"/>
    <w:rsid w:val="008C62B1"/>
    <w:rsid w:val="008C62BF"/>
    <w:rsid w:val="008C72DA"/>
    <w:rsid w:val="008D0F8E"/>
    <w:rsid w:val="008D40FD"/>
    <w:rsid w:val="008D5123"/>
    <w:rsid w:val="008D7379"/>
    <w:rsid w:val="008E142E"/>
    <w:rsid w:val="008E22B1"/>
    <w:rsid w:val="008E2F10"/>
    <w:rsid w:val="008E34D2"/>
    <w:rsid w:val="008E5126"/>
    <w:rsid w:val="008E577A"/>
    <w:rsid w:val="008E5B0B"/>
    <w:rsid w:val="008E668A"/>
    <w:rsid w:val="008F0C75"/>
    <w:rsid w:val="008F1DAE"/>
    <w:rsid w:val="008F1DFB"/>
    <w:rsid w:val="008F2CFE"/>
    <w:rsid w:val="008F306C"/>
    <w:rsid w:val="008F3079"/>
    <w:rsid w:val="008F369C"/>
    <w:rsid w:val="008F38B2"/>
    <w:rsid w:val="008F483B"/>
    <w:rsid w:val="008F4D56"/>
    <w:rsid w:val="008F527C"/>
    <w:rsid w:val="008F5740"/>
    <w:rsid w:val="008F5FF8"/>
    <w:rsid w:val="008F6F9F"/>
    <w:rsid w:val="008F702F"/>
    <w:rsid w:val="00900818"/>
    <w:rsid w:val="00901083"/>
    <w:rsid w:val="00902573"/>
    <w:rsid w:val="0090371C"/>
    <w:rsid w:val="00903A1B"/>
    <w:rsid w:val="0090650A"/>
    <w:rsid w:val="00906EEA"/>
    <w:rsid w:val="00906FC7"/>
    <w:rsid w:val="0090722A"/>
    <w:rsid w:val="0091017F"/>
    <w:rsid w:val="009101B0"/>
    <w:rsid w:val="0091058D"/>
    <w:rsid w:val="00910DA5"/>
    <w:rsid w:val="00914EA7"/>
    <w:rsid w:val="009151BE"/>
    <w:rsid w:val="00916403"/>
    <w:rsid w:val="00916732"/>
    <w:rsid w:val="00920726"/>
    <w:rsid w:val="009208A2"/>
    <w:rsid w:val="00921189"/>
    <w:rsid w:val="0092201C"/>
    <w:rsid w:val="00923EB7"/>
    <w:rsid w:val="00924EB9"/>
    <w:rsid w:val="00926579"/>
    <w:rsid w:val="0092680A"/>
    <w:rsid w:val="00926CFE"/>
    <w:rsid w:val="00931C21"/>
    <w:rsid w:val="00931C41"/>
    <w:rsid w:val="00932010"/>
    <w:rsid w:val="00932333"/>
    <w:rsid w:val="00932B02"/>
    <w:rsid w:val="00932C91"/>
    <w:rsid w:val="00936776"/>
    <w:rsid w:val="009369C5"/>
    <w:rsid w:val="00937749"/>
    <w:rsid w:val="0094139C"/>
    <w:rsid w:val="00942067"/>
    <w:rsid w:val="0094252D"/>
    <w:rsid w:val="0094287B"/>
    <w:rsid w:val="00943090"/>
    <w:rsid w:val="0094455E"/>
    <w:rsid w:val="00944EBF"/>
    <w:rsid w:val="00946C7F"/>
    <w:rsid w:val="009474B1"/>
    <w:rsid w:val="00947B3A"/>
    <w:rsid w:val="00950CC9"/>
    <w:rsid w:val="00951748"/>
    <w:rsid w:val="00951BA0"/>
    <w:rsid w:val="00952252"/>
    <w:rsid w:val="0095469A"/>
    <w:rsid w:val="00954848"/>
    <w:rsid w:val="009552ED"/>
    <w:rsid w:val="009556CF"/>
    <w:rsid w:val="00955E2F"/>
    <w:rsid w:val="00955FC0"/>
    <w:rsid w:val="0095614D"/>
    <w:rsid w:val="009578A2"/>
    <w:rsid w:val="00957CB6"/>
    <w:rsid w:val="00962E60"/>
    <w:rsid w:val="00963996"/>
    <w:rsid w:val="00964619"/>
    <w:rsid w:val="00964887"/>
    <w:rsid w:val="00964B75"/>
    <w:rsid w:val="00964CB7"/>
    <w:rsid w:val="009653B3"/>
    <w:rsid w:val="0096602E"/>
    <w:rsid w:val="009664EB"/>
    <w:rsid w:val="00967CE8"/>
    <w:rsid w:val="0097125A"/>
    <w:rsid w:val="00972648"/>
    <w:rsid w:val="00972A32"/>
    <w:rsid w:val="00972C36"/>
    <w:rsid w:val="009737DF"/>
    <w:rsid w:val="00975E14"/>
    <w:rsid w:val="00976349"/>
    <w:rsid w:val="0097679B"/>
    <w:rsid w:val="0097712B"/>
    <w:rsid w:val="00977E2E"/>
    <w:rsid w:val="00981575"/>
    <w:rsid w:val="00981DE0"/>
    <w:rsid w:val="00985733"/>
    <w:rsid w:val="00985BEC"/>
    <w:rsid w:val="00985BF4"/>
    <w:rsid w:val="009866AB"/>
    <w:rsid w:val="009867FF"/>
    <w:rsid w:val="00986913"/>
    <w:rsid w:val="00987224"/>
    <w:rsid w:val="009877DD"/>
    <w:rsid w:val="00992CDE"/>
    <w:rsid w:val="00993429"/>
    <w:rsid w:val="00993DA2"/>
    <w:rsid w:val="00995877"/>
    <w:rsid w:val="00995FA3"/>
    <w:rsid w:val="009960A8"/>
    <w:rsid w:val="00996554"/>
    <w:rsid w:val="009972A1"/>
    <w:rsid w:val="0099765F"/>
    <w:rsid w:val="00997B77"/>
    <w:rsid w:val="00997F97"/>
    <w:rsid w:val="009A01ED"/>
    <w:rsid w:val="009A19A2"/>
    <w:rsid w:val="009A1E91"/>
    <w:rsid w:val="009A2645"/>
    <w:rsid w:val="009A6D89"/>
    <w:rsid w:val="009A781E"/>
    <w:rsid w:val="009A7DFE"/>
    <w:rsid w:val="009B0159"/>
    <w:rsid w:val="009B1059"/>
    <w:rsid w:val="009B3AA2"/>
    <w:rsid w:val="009B3B1F"/>
    <w:rsid w:val="009B4796"/>
    <w:rsid w:val="009B5A86"/>
    <w:rsid w:val="009B72D6"/>
    <w:rsid w:val="009B7BC0"/>
    <w:rsid w:val="009C0692"/>
    <w:rsid w:val="009C166B"/>
    <w:rsid w:val="009C239E"/>
    <w:rsid w:val="009C26FF"/>
    <w:rsid w:val="009C36AE"/>
    <w:rsid w:val="009C4CC7"/>
    <w:rsid w:val="009C51F5"/>
    <w:rsid w:val="009C68ED"/>
    <w:rsid w:val="009C75A7"/>
    <w:rsid w:val="009D208B"/>
    <w:rsid w:val="009D2947"/>
    <w:rsid w:val="009D5E11"/>
    <w:rsid w:val="009D73CA"/>
    <w:rsid w:val="009E0625"/>
    <w:rsid w:val="009E1EB8"/>
    <w:rsid w:val="009E4326"/>
    <w:rsid w:val="009E4345"/>
    <w:rsid w:val="009E460D"/>
    <w:rsid w:val="009E4ECC"/>
    <w:rsid w:val="009E6135"/>
    <w:rsid w:val="009E753B"/>
    <w:rsid w:val="009F089C"/>
    <w:rsid w:val="009F22E0"/>
    <w:rsid w:val="009F2EBB"/>
    <w:rsid w:val="009F3466"/>
    <w:rsid w:val="009F3B95"/>
    <w:rsid w:val="009F42ED"/>
    <w:rsid w:val="009F4528"/>
    <w:rsid w:val="009F5633"/>
    <w:rsid w:val="009F56E4"/>
    <w:rsid w:val="009F61F9"/>
    <w:rsid w:val="009F79BD"/>
    <w:rsid w:val="009F7BC1"/>
    <w:rsid w:val="00A001DB"/>
    <w:rsid w:val="00A049AA"/>
    <w:rsid w:val="00A05856"/>
    <w:rsid w:val="00A05B2B"/>
    <w:rsid w:val="00A06A29"/>
    <w:rsid w:val="00A10795"/>
    <w:rsid w:val="00A116CC"/>
    <w:rsid w:val="00A11E28"/>
    <w:rsid w:val="00A12032"/>
    <w:rsid w:val="00A1251B"/>
    <w:rsid w:val="00A13138"/>
    <w:rsid w:val="00A1319F"/>
    <w:rsid w:val="00A13979"/>
    <w:rsid w:val="00A1432C"/>
    <w:rsid w:val="00A14450"/>
    <w:rsid w:val="00A15BC7"/>
    <w:rsid w:val="00A15C37"/>
    <w:rsid w:val="00A1614E"/>
    <w:rsid w:val="00A16CBD"/>
    <w:rsid w:val="00A21560"/>
    <w:rsid w:val="00A215A8"/>
    <w:rsid w:val="00A218AE"/>
    <w:rsid w:val="00A23E98"/>
    <w:rsid w:val="00A246B9"/>
    <w:rsid w:val="00A252E1"/>
    <w:rsid w:val="00A25F7C"/>
    <w:rsid w:val="00A279DF"/>
    <w:rsid w:val="00A3365E"/>
    <w:rsid w:val="00A3423A"/>
    <w:rsid w:val="00A37AF5"/>
    <w:rsid w:val="00A37D3A"/>
    <w:rsid w:val="00A40714"/>
    <w:rsid w:val="00A41679"/>
    <w:rsid w:val="00A41C23"/>
    <w:rsid w:val="00A420E6"/>
    <w:rsid w:val="00A4212A"/>
    <w:rsid w:val="00A42899"/>
    <w:rsid w:val="00A42EC0"/>
    <w:rsid w:val="00A43571"/>
    <w:rsid w:val="00A43892"/>
    <w:rsid w:val="00A443D1"/>
    <w:rsid w:val="00A44FAA"/>
    <w:rsid w:val="00A4554B"/>
    <w:rsid w:val="00A457A8"/>
    <w:rsid w:val="00A465F1"/>
    <w:rsid w:val="00A469C6"/>
    <w:rsid w:val="00A4728B"/>
    <w:rsid w:val="00A5017F"/>
    <w:rsid w:val="00A520C8"/>
    <w:rsid w:val="00A53B51"/>
    <w:rsid w:val="00A54292"/>
    <w:rsid w:val="00A55ED3"/>
    <w:rsid w:val="00A56ADB"/>
    <w:rsid w:val="00A5732D"/>
    <w:rsid w:val="00A57A29"/>
    <w:rsid w:val="00A61D71"/>
    <w:rsid w:val="00A63572"/>
    <w:rsid w:val="00A65620"/>
    <w:rsid w:val="00A65E19"/>
    <w:rsid w:val="00A66819"/>
    <w:rsid w:val="00A708B6"/>
    <w:rsid w:val="00A70ED0"/>
    <w:rsid w:val="00A722BE"/>
    <w:rsid w:val="00A73053"/>
    <w:rsid w:val="00A735A0"/>
    <w:rsid w:val="00A74A09"/>
    <w:rsid w:val="00A77E3F"/>
    <w:rsid w:val="00A81144"/>
    <w:rsid w:val="00A8249E"/>
    <w:rsid w:val="00A829CC"/>
    <w:rsid w:val="00A8326B"/>
    <w:rsid w:val="00A83277"/>
    <w:rsid w:val="00A83F1A"/>
    <w:rsid w:val="00A8498A"/>
    <w:rsid w:val="00A85DF7"/>
    <w:rsid w:val="00A86029"/>
    <w:rsid w:val="00A864CB"/>
    <w:rsid w:val="00A87DF6"/>
    <w:rsid w:val="00A90EE4"/>
    <w:rsid w:val="00A91332"/>
    <w:rsid w:val="00A91CD9"/>
    <w:rsid w:val="00A91DFE"/>
    <w:rsid w:val="00A91EE0"/>
    <w:rsid w:val="00A92B15"/>
    <w:rsid w:val="00A93B08"/>
    <w:rsid w:val="00A93FBC"/>
    <w:rsid w:val="00A959A7"/>
    <w:rsid w:val="00A96BAA"/>
    <w:rsid w:val="00A96BE8"/>
    <w:rsid w:val="00AA06DD"/>
    <w:rsid w:val="00AA1516"/>
    <w:rsid w:val="00AA3B79"/>
    <w:rsid w:val="00AA532A"/>
    <w:rsid w:val="00AA54C5"/>
    <w:rsid w:val="00AA5AC4"/>
    <w:rsid w:val="00AA6F71"/>
    <w:rsid w:val="00AA78A0"/>
    <w:rsid w:val="00AB005A"/>
    <w:rsid w:val="00AB063D"/>
    <w:rsid w:val="00AB2ABD"/>
    <w:rsid w:val="00AB2DEB"/>
    <w:rsid w:val="00AB3342"/>
    <w:rsid w:val="00AB3B8F"/>
    <w:rsid w:val="00AB423D"/>
    <w:rsid w:val="00AB425E"/>
    <w:rsid w:val="00AB5E98"/>
    <w:rsid w:val="00AB6566"/>
    <w:rsid w:val="00AC00A6"/>
    <w:rsid w:val="00AC0332"/>
    <w:rsid w:val="00AC3584"/>
    <w:rsid w:val="00AC4B1F"/>
    <w:rsid w:val="00AC641F"/>
    <w:rsid w:val="00AC6E53"/>
    <w:rsid w:val="00AD026A"/>
    <w:rsid w:val="00AD458B"/>
    <w:rsid w:val="00AD5023"/>
    <w:rsid w:val="00AD53EE"/>
    <w:rsid w:val="00AD7AE1"/>
    <w:rsid w:val="00AE01F9"/>
    <w:rsid w:val="00AE0243"/>
    <w:rsid w:val="00AE0BAD"/>
    <w:rsid w:val="00AE1EED"/>
    <w:rsid w:val="00AE22DF"/>
    <w:rsid w:val="00AE2AAE"/>
    <w:rsid w:val="00AE2D10"/>
    <w:rsid w:val="00AE49BA"/>
    <w:rsid w:val="00AE4E00"/>
    <w:rsid w:val="00AE559F"/>
    <w:rsid w:val="00AE779D"/>
    <w:rsid w:val="00AE7E4F"/>
    <w:rsid w:val="00AF1218"/>
    <w:rsid w:val="00AF1BB6"/>
    <w:rsid w:val="00AF3295"/>
    <w:rsid w:val="00AF44E8"/>
    <w:rsid w:val="00AF5DF9"/>
    <w:rsid w:val="00AF61DB"/>
    <w:rsid w:val="00B00486"/>
    <w:rsid w:val="00B03529"/>
    <w:rsid w:val="00B042CC"/>
    <w:rsid w:val="00B04926"/>
    <w:rsid w:val="00B049FB"/>
    <w:rsid w:val="00B04B33"/>
    <w:rsid w:val="00B04DA6"/>
    <w:rsid w:val="00B05441"/>
    <w:rsid w:val="00B0704D"/>
    <w:rsid w:val="00B074AA"/>
    <w:rsid w:val="00B078D9"/>
    <w:rsid w:val="00B1090B"/>
    <w:rsid w:val="00B10D58"/>
    <w:rsid w:val="00B10E04"/>
    <w:rsid w:val="00B11956"/>
    <w:rsid w:val="00B1214C"/>
    <w:rsid w:val="00B122D8"/>
    <w:rsid w:val="00B129CC"/>
    <w:rsid w:val="00B14078"/>
    <w:rsid w:val="00B14F5B"/>
    <w:rsid w:val="00B15687"/>
    <w:rsid w:val="00B15E14"/>
    <w:rsid w:val="00B17F38"/>
    <w:rsid w:val="00B20C90"/>
    <w:rsid w:val="00B212E6"/>
    <w:rsid w:val="00B2294C"/>
    <w:rsid w:val="00B2538B"/>
    <w:rsid w:val="00B25DB0"/>
    <w:rsid w:val="00B26389"/>
    <w:rsid w:val="00B3015B"/>
    <w:rsid w:val="00B30E29"/>
    <w:rsid w:val="00B344F8"/>
    <w:rsid w:val="00B3467B"/>
    <w:rsid w:val="00B35D71"/>
    <w:rsid w:val="00B373E0"/>
    <w:rsid w:val="00B37D8A"/>
    <w:rsid w:val="00B402FF"/>
    <w:rsid w:val="00B40352"/>
    <w:rsid w:val="00B41985"/>
    <w:rsid w:val="00B41B84"/>
    <w:rsid w:val="00B459DD"/>
    <w:rsid w:val="00B46440"/>
    <w:rsid w:val="00B46D1F"/>
    <w:rsid w:val="00B474F5"/>
    <w:rsid w:val="00B47A7C"/>
    <w:rsid w:val="00B50530"/>
    <w:rsid w:val="00B518F6"/>
    <w:rsid w:val="00B51EDA"/>
    <w:rsid w:val="00B52E3B"/>
    <w:rsid w:val="00B539BF"/>
    <w:rsid w:val="00B543F0"/>
    <w:rsid w:val="00B56388"/>
    <w:rsid w:val="00B57B07"/>
    <w:rsid w:val="00B6009B"/>
    <w:rsid w:val="00B6124C"/>
    <w:rsid w:val="00B61524"/>
    <w:rsid w:val="00B617BD"/>
    <w:rsid w:val="00B63831"/>
    <w:rsid w:val="00B642A2"/>
    <w:rsid w:val="00B642E3"/>
    <w:rsid w:val="00B645E0"/>
    <w:rsid w:val="00B64E67"/>
    <w:rsid w:val="00B65484"/>
    <w:rsid w:val="00B65BE6"/>
    <w:rsid w:val="00B67C77"/>
    <w:rsid w:val="00B67D86"/>
    <w:rsid w:val="00B7163F"/>
    <w:rsid w:val="00B72477"/>
    <w:rsid w:val="00B72A81"/>
    <w:rsid w:val="00B731DB"/>
    <w:rsid w:val="00B7363D"/>
    <w:rsid w:val="00B775ED"/>
    <w:rsid w:val="00B7786D"/>
    <w:rsid w:val="00B77B88"/>
    <w:rsid w:val="00B81060"/>
    <w:rsid w:val="00B812EA"/>
    <w:rsid w:val="00B820AE"/>
    <w:rsid w:val="00B82244"/>
    <w:rsid w:val="00B826EE"/>
    <w:rsid w:val="00B83044"/>
    <w:rsid w:val="00B83EE3"/>
    <w:rsid w:val="00B84BAB"/>
    <w:rsid w:val="00B850B8"/>
    <w:rsid w:val="00B8711E"/>
    <w:rsid w:val="00B87700"/>
    <w:rsid w:val="00B90481"/>
    <w:rsid w:val="00B90FC4"/>
    <w:rsid w:val="00B9107A"/>
    <w:rsid w:val="00B91ACA"/>
    <w:rsid w:val="00B91D42"/>
    <w:rsid w:val="00B91D51"/>
    <w:rsid w:val="00B91FF4"/>
    <w:rsid w:val="00B93571"/>
    <w:rsid w:val="00B955C5"/>
    <w:rsid w:val="00B9673E"/>
    <w:rsid w:val="00B97886"/>
    <w:rsid w:val="00BA0B76"/>
    <w:rsid w:val="00BA0E42"/>
    <w:rsid w:val="00BA0FA1"/>
    <w:rsid w:val="00BA2E7F"/>
    <w:rsid w:val="00BA3879"/>
    <w:rsid w:val="00BA4D07"/>
    <w:rsid w:val="00BA604B"/>
    <w:rsid w:val="00BA704F"/>
    <w:rsid w:val="00BA7876"/>
    <w:rsid w:val="00BA798A"/>
    <w:rsid w:val="00BA7F3A"/>
    <w:rsid w:val="00BB04FA"/>
    <w:rsid w:val="00BB1C83"/>
    <w:rsid w:val="00BB2DD1"/>
    <w:rsid w:val="00BB2EE0"/>
    <w:rsid w:val="00BB31BD"/>
    <w:rsid w:val="00BB4CCD"/>
    <w:rsid w:val="00BB57FD"/>
    <w:rsid w:val="00BB5B3D"/>
    <w:rsid w:val="00BC0893"/>
    <w:rsid w:val="00BC40E0"/>
    <w:rsid w:val="00BC4755"/>
    <w:rsid w:val="00BC5AF4"/>
    <w:rsid w:val="00BC5BA7"/>
    <w:rsid w:val="00BC5E52"/>
    <w:rsid w:val="00BC778A"/>
    <w:rsid w:val="00BC77DD"/>
    <w:rsid w:val="00BC7864"/>
    <w:rsid w:val="00BD1039"/>
    <w:rsid w:val="00BD156C"/>
    <w:rsid w:val="00BD3143"/>
    <w:rsid w:val="00BD5A0D"/>
    <w:rsid w:val="00BD75A5"/>
    <w:rsid w:val="00BE0CD5"/>
    <w:rsid w:val="00BE19DE"/>
    <w:rsid w:val="00BE2CC0"/>
    <w:rsid w:val="00BE3AC6"/>
    <w:rsid w:val="00BE3DDB"/>
    <w:rsid w:val="00BE3E3F"/>
    <w:rsid w:val="00BE41C7"/>
    <w:rsid w:val="00BE4520"/>
    <w:rsid w:val="00BE55AA"/>
    <w:rsid w:val="00BE597D"/>
    <w:rsid w:val="00BE6176"/>
    <w:rsid w:val="00BE73FB"/>
    <w:rsid w:val="00BF06AD"/>
    <w:rsid w:val="00BF07F0"/>
    <w:rsid w:val="00BF1140"/>
    <w:rsid w:val="00BF29D5"/>
    <w:rsid w:val="00BF2B1F"/>
    <w:rsid w:val="00BF2DAB"/>
    <w:rsid w:val="00BF43B3"/>
    <w:rsid w:val="00BF4B5D"/>
    <w:rsid w:val="00BF4C19"/>
    <w:rsid w:val="00BF5A9C"/>
    <w:rsid w:val="00C01AC7"/>
    <w:rsid w:val="00C0325C"/>
    <w:rsid w:val="00C03366"/>
    <w:rsid w:val="00C051AD"/>
    <w:rsid w:val="00C064E5"/>
    <w:rsid w:val="00C070F4"/>
    <w:rsid w:val="00C071E2"/>
    <w:rsid w:val="00C0733E"/>
    <w:rsid w:val="00C07E67"/>
    <w:rsid w:val="00C10AE6"/>
    <w:rsid w:val="00C10BAC"/>
    <w:rsid w:val="00C113BC"/>
    <w:rsid w:val="00C13558"/>
    <w:rsid w:val="00C139D7"/>
    <w:rsid w:val="00C14284"/>
    <w:rsid w:val="00C15A55"/>
    <w:rsid w:val="00C15F99"/>
    <w:rsid w:val="00C161D9"/>
    <w:rsid w:val="00C172DC"/>
    <w:rsid w:val="00C20CD7"/>
    <w:rsid w:val="00C2189A"/>
    <w:rsid w:val="00C249BA"/>
    <w:rsid w:val="00C25730"/>
    <w:rsid w:val="00C27DF0"/>
    <w:rsid w:val="00C31601"/>
    <w:rsid w:val="00C318E6"/>
    <w:rsid w:val="00C33CE3"/>
    <w:rsid w:val="00C34E0D"/>
    <w:rsid w:val="00C35075"/>
    <w:rsid w:val="00C35ED2"/>
    <w:rsid w:val="00C3625E"/>
    <w:rsid w:val="00C4000C"/>
    <w:rsid w:val="00C40468"/>
    <w:rsid w:val="00C40A91"/>
    <w:rsid w:val="00C414D8"/>
    <w:rsid w:val="00C46970"/>
    <w:rsid w:val="00C473A2"/>
    <w:rsid w:val="00C473DC"/>
    <w:rsid w:val="00C50815"/>
    <w:rsid w:val="00C5378A"/>
    <w:rsid w:val="00C53D26"/>
    <w:rsid w:val="00C5509D"/>
    <w:rsid w:val="00C57897"/>
    <w:rsid w:val="00C60E07"/>
    <w:rsid w:val="00C61F3B"/>
    <w:rsid w:val="00C6340F"/>
    <w:rsid w:val="00C635A5"/>
    <w:rsid w:val="00C63A24"/>
    <w:rsid w:val="00C64A35"/>
    <w:rsid w:val="00C66023"/>
    <w:rsid w:val="00C66A84"/>
    <w:rsid w:val="00C66ADE"/>
    <w:rsid w:val="00C70C45"/>
    <w:rsid w:val="00C721C8"/>
    <w:rsid w:val="00C728D6"/>
    <w:rsid w:val="00C73A30"/>
    <w:rsid w:val="00C74C34"/>
    <w:rsid w:val="00C753BF"/>
    <w:rsid w:val="00C75E13"/>
    <w:rsid w:val="00C76763"/>
    <w:rsid w:val="00C8004E"/>
    <w:rsid w:val="00C80D47"/>
    <w:rsid w:val="00C81FA4"/>
    <w:rsid w:val="00C85924"/>
    <w:rsid w:val="00C85E36"/>
    <w:rsid w:val="00C861D7"/>
    <w:rsid w:val="00C86D00"/>
    <w:rsid w:val="00C90316"/>
    <w:rsid w:val="00C908E0"/>
    <w:rsid w:val="00C90B28"/>
    <w:rsid w:val="00C90C98"/>
    <w:rsid w:val="00C91396"/>
    <w:rsid w:val="00C91EB5"/>
    <w:rsid w:val="00C91EDA"/>
    <w:rsid w:val="00C92008"/>
    <w:rsid w:val="00C93D37"/>
    <w:rsid w:val="00C951A9"/>
    <w:rsid w:val="00C9533C"/>
    <w:rsid w:val="00C95714"/>
    <w:rsid w:val="00C96DA7"/>
    <w:rsid w:val="00C97A70"/>
    <w:rsid w:val="00C97C26"/>
    <w:rsid w:val="00CA0236"/>
    <w:rsid w:val="00CA0D46"/>
    <w:rsid w:val="00CA0D5B"/>
    <w:rsid w:val="00CA3CD7"/>
    <w:rsid w:val="00CA409F"/>
    <w:rsid w:val="00CA676E"/>
    <w:rsid w:val="00CA6F8F"/>
    <w:rsid w:val="00CA7568"/>
    <w:rsid w:val="00CB0280"/>
    <w:rsid w:val="00CB206A"/>
    <w:rsid w:val="00CB2818"/>
    <w:rsid w:val="00CB3EE5"/>
    <w:rsid w:val="00CB4C9D"/>
    <w:rsid w:val="00CB4D30"/>
    <w:rsid w:val="00CB50A2"/>
    <w:rsid w:val="00CB6BDD"/>
    <w:rsid w:val="00CC0C90"/>
    <w:rsid w:val="00CC1D68"/>
    <w:rsid w:val="00CC2F65"/>
    <w:rsid w:val="00CC3453"/>
    <w:rsid w:val="00CC4700"/>
    <w:rsid w:val="00CC7E76"/>
    <w:rsid w:val="00CD04E7"/>
    <w:rsid w:val="00CD0A3F"/>
    <w:rsid w:val="00CD0C08"/>
    <w:rsid w:val="00CD1E26"/>
    <w:rsid w:val="00CD284D"/>
    <w:rsid w:val="00CD2E4D"/>
    <w:rsid w:val="00CD4CF0"/>
    <w:rsid w:val="00CD535F"/>
    <w:rsid w:val="00CD657B"/>
    <w:rsid w:val="00CD6753"/>
    <w:rsid w:val="00CE0D27"/>
    <w:rsid w:val="00CE1B0A"/>
    <w:rsid w:val="00CE2D64"/>
    <w:rsid w:val="00CE4547"/>
    <w:rsid w:val="00CE4B85"/>
    <w:rsid w:val="00CF20F2"/>
    <w:rsid w:val="00CF24FE"/>
    <w:rsid w:val="00CF2C42"/>
    <w:rsid w:val="00CF3BC1"/>
    <w:rsid w:val="00CF3FCA"/>
    <w:rsid w:val="00CF4AD5"/>
    <w:rsid w:val="00CF4B28"/>
    <w:rsid w:val="00CF52FA"/>
    <w:rsid w:val="00CF5A55"/>
    <w:rsid w:val="00CF6AE5"/>
    <w:rsid w:val="00D002B0"/>
    <w:rsid w:val="00D02B50"/>
    <w:rsid w:val="00D03697"/>
    <w:rsid w:val="00D04A64"/>
    <w:rsid w:val="00D04AF1"/>
    <w:rsid w:val="00D0559A"/>
    <w:rsid w:val="00D065CD"/>
    <w:rsid w:val="00D07360"/>
    <w:rsid w:val="00D10B51"/>
    <w:rsid w:val="00D11939"/>
    <w:rsid w:val="00D11AFD"/>
    <w:rsid w:val="00D11D67"/>
    <w:rsid w:val="00D120C0"/>
    <w:rsid w:val="00D12226"/>
    <w:rsid w:val="00D12A28"/>
    <w:rsid w:val="00D15F3F"/>
    <w:rsid w:val="00D163DA"/>
    <w:rsid w:val="00D205A7"/>
    <w:rsid w:val="00D22918"/>
    <w:rsid w:val="00D23EA5"/>
    <w:rsid w:val="00D24D79"/>
    <w:rsid w:val="00D24ED6"/>
    <w:rsid w:val="00D25B57"/>
    <w:rsid w:val="00D26BBD"/>
    <w:rsid w:val="00D26FEE"/>
    <w:rsid w:val="00D30320"/>
    <w:rsid w:val="00D304E9"/>
    <w:rsid w:val="00D311B2"/>
    <w:rsid w:val="00D3133C"/>
    <w:rsid w:val="00D32E89"/>
    <w:rsid w:val="00D33251"/>
    <w:rsid w:val="00D3387F"/>
    <w:rsid w:val="00D34296"/>
    <w:rsid w:val="00D348A6"/>
    <w:rsid w:val="00D367EE"/>
    <w:rsid w:val="00D37160"/>
    <w:rsid w:val="00D42301"/>
    <w:rsid w:val="00D42491"/>
    <w:rsid w:val="00D43EC4"/>
    <w:rsid w:val="00D44E42"/>
    <w:rsid w:val="00D45050"/>
    <w:rsid w:val="00D4528C"/>
    <w:rsid w:val="00D454D5"/>
    <w:rsid w:val="00D455A8"/>
    <w:rsid w:val="00D45E97"/>
    <w:rsid w:val="00D464C9"/>
    <w:rsid w:val="00D51187"/>
    <w:rsid w:val="00D51E8A"/>
    <w:rsid w:val="00D538D2"/>
    <w:rsid w:val="00D53C58"/>
    <w:rsid w:val="00D53E42"/>
    <w:rsid w:val="00D603F0"/>
    <w:rsid w:val="00D60E15"/>
    <w:rsid w:val="00D64710"/>
    <w:rsid w:val="00D64C9A"/>
    <w:rsid w:val="00D65932"/>
    <w:rsid w:val="00D7109D"/>
    <w:rsid w:val="00D74F77"/>
    <w:rsid w:val="00D75D3A"/>
    <w:rsid w:val="00D763A4"/>
    <w:rsid w:val="00D76870"/>
    <w:rsid w:val="00D81995"/>
    <w:rsid w:val="00D81A72"/>
    <w:rsid w:val="00D82D9A"/>
    <w:rsid w:val="00D83132"/>
    <w:rsid w:val="00D83D48"/>
    <w:rsid w:val="00D83DD8"/>
    <w:rsid w:val="00D84065"/>
    <w:rsid w:val="00D84B67"/>
    <w:rsid w:val="00D85256"/>
    <w:rsid w:val="00D85A39"/>
    <w:rsid w:val="00D878EF"/>
    <w:rsid w:val="00D90140"/>
    <w:rsid w:val="00D9148B"/>
    <w:rsid w:val="00D920EF"/>
    <w:rsid w:val="00D9274D"/>
    <w:rsid w:val="00D932B7"/>
    <w:rsid w:val="00D9332A"/>
    <w:rsid w:val="00D9341C"/>
    <w:rsid w:val="00D946E4"/>
    <w:rsid w:val="00D94B2E"/>
    <w:rsid w:val="00D9557E"/>
    <w:rsid w:val="00D95893"/>
    <w:rsid w:val="00D95A92"/>
    <w:rsid w:val="00D97E73"/>
    <w:rsid w:val="00DA027A"/>
    <w:rsid w:val="00DA1906"/>
    <w:rsid w:val="00DA2C49"/>
    <w:rsid w:val="00DA3AEA"/>
    <w:rsid w:val="00DA43E6"/>
    <w:rsid w:val="00DA559E"/>
    <w:rsid w:val="00DA67EC"/>
    <w:rsid w:val="00DA7F11"/>
    <w:rsid w:val="00DA7F77"/>
    <w:rsid w:val="00DB3A6E"/>
    <w:rsid w:val="00DB4DCB"/>
    <w:rsid w:val="00DC0ED4"/>
    <w:rsid w:val="00DC0FF2"/>
    <w:rsid w:val="00DC1441"/>
    <w:rsid w:val="00DC17BB"/>
    <w:rsid w:val="00DC2627"/>
    <w:rsid w:val="00DC7D4A"/>
    <w:rsid w:val="00DD0820"/>
    <w:rsid w:val="00DD1340"/>
    <w:rsid w:val="00DD1ECA"/>
    <w:rsid w:val="00DD30D7"/>
    <w:rsid w:val="00DD5973"/>
    <w:rsid w:val="00DD69DC"/>
    <w:rsid w:val="00DD6E34"/>
    <w:rsid w:val="00DE032D"/>
    <w:rsid w:val="00DE1A1A"/>
    <w:rsid w:val="00DE3E26"/>
    <w:rsid w:val="00DE3EC1"/>
    <w:rsid w:val="00DE4564"/>
    <w:rsid w:val="00DE61CF"/>
    <w:rsid w:val="00DE6854"/>
    <w:rsid w:val="00DF0715"/>
    <w:rsid w:val="00DF0929"/>
    <w:rsid w:val="00DF1FE3"/>
    <w:rsid w:val="00DF2638"/>
    <w:rsid w:val="00DF3B0C"/>
    <w:rsid w:val="00DF52CE"/>
    <w:rsid w:val="00DF66DC"/>
    <w:rsid w:val="00E00150"/>
    <w:rsid w:val="00E01A9A"/>
    <w:rsid w:val="00E0215A"/>
    <w:rsid w:val="00E0248E"/>
    <w:rsid w:val="00E02A9B"/>
    <w:rsid w:val="00E03188"/>
    <w:rsid w:val="00E033EA"/>
    <w:rsid w:val="00E0496A"/>
    <w:rsid w:val="00E056B3"/>
    <w:rsid w:val="00E062CD"/>
    <w:rsid w:val="00E0686D"/>
    <w:rsid w:val="00E07990"/>
    <w:rsid w:val="00E07D6E"/>
    <w:rsid w:val="00E12E29"/>
    <w:rsid w:val="00E13767"/>
    <w:rsid w:val="00E149B6"/>
    <w:rsid w:val="00E14BE7"/>
    <w:rsid w:val="00E14F87"/>
    <w:rsid w:val="00E152A7"/>
    <w:rsid w:val="00E15EB7"/>
    <w:rsid w:val="00E16B94"/>
    <w:rsid w:val="00E1744F"/>
    <w:rsid w:val="00E200DE"/>
    <w:rsid w:val="00E21976"/>
    <w:rsid w:val="00E239D5"/>
    <w:rsid w:val="00E2430F"/>
    <w:rsid w:val="00E24404"/>
    <w:rsid w:val="00E24700"/>
    <w:rsid w:val="00E25CC6"/>
    <w:rsid w:val="00E26197"/>
    <w:rsid w:val="00E26665"/>
    <w:rsid w:val="00E30076"/>
    <w:rsid w:val="00E3085B"/>
    <w:rsid w:val="00E3270E"/>
    <w:rsid w:val="00E32E7B"/>
    <w:rsid w:val="00E33879"/>
    <w:rsid w:val="00E338C0"/>
    <w:rsid w:val="00E338CB"/>
    <w:rsid w:val="00E33E00"/>
    <w:rsid w:val="00E35689"/>
    <w:rsid w:val="00E35ADC"/>
    <w:rsid w:val="00E35EAB"/>
    <w:rsid w:val="00E36602"/>
    <w:rsid w:val="00E4400D"/>
    <w:rsid w:val="00E458E8"/>
    <w:rsid w:val="00E45DCA"/>
    <w:rsid w:val="00E503A4"/>
    <w:rsid w:val="00E5106D"/>
    <w:rsid w:val="00E534B5"/>
    <w:rsid w:val="00E53ECB"/>
    <w:rsid w:val="00E5561D"/>
    <w:rsid w:val="00E56F4B"/>
    <w:rsid w:val="00E576A7"/>
    <w:rsid w:val="00E60404"/>
    <w:rsid w:val="00E60B40"/>
    <w:rsid w:val="00E61093"/>
    <w:rsid w:val="00E6179E"/>
    <w:rsid w:val="00E61C0F"/>
    <w:rsid w:val="00E622E6"/>
    <w:rsid w:val="00E65851"/>
    <w:rsid w:val="00E6748E"/>
    <w:rsid w:val="00E679D9"/>
    <w:rsid w:val="00E67F55"/>
    <w:rsid w:val="00E7147C"/>
    <w:rsid w:val="00E7240F"/>
    <w:rsid w:val="00E7248E"/>
    <w:rsid w:val="00E741D9"/>
    <w:rsid w:val="00E75062"/>
    <w:rsid w:val="00E76BF2"/>
    <w:rsid w:val="00E76D3A"/>
    <w:rsid w:val="00E77686"/>
    <w:rsid w:val="00E777A8"/>
    <w:rsid w:val="00E77BE9"/>
    <w:rsid w:val="00E80EE5"/>
    <w:rsid w:val="00E82A68"/>
    <w:rsid w:val="00E837AF"/>
    <w:rsid w:val="00E84CC9"/>
    <w:rsid w:val="00E85B3B"/>
    <w:rsid w:val="00E85C43"/>
    <w:rsid w:val="00E85D18"/>
    <w:rsid w:val="00E873EF"/>
    <w:rsid w:val="00E87665"/>
    <w:rsid w:val="00E911CA"/>
    <w:rsid w:val="00E91AC2"/>
    <w:rsid w:val="00E91B9E"/>
    <w:rsid w:val="00E92555"/>
    <w:rsid w:val="00E932E7"/>
    <w:rsid w:val="00E93737"/>
    <w:rsid w:val="00E944C0"/>
    <w:rsid w:val="00E94E2D"/>
    <w:rsid w:val="00E95CB4"/>
    <w:rsid w:val="00E95DD9"/>
    <w:rsid w:val="00EA0057"/>
    <w:rsid w:val="00EA01BC"/>
    <w:rsid w:val="00EA237B"/>
    <w:rsid w:val="00EA2869"/>
    <w:rsid w:val="00EA2A3E"/>
    <w:rsid w:val="00EA3846"/>
    <w:rsid w:val="00EA3E39"/>
    <w:rsid w:val="00EA54FB"/>
    <w:rsid w:val="00EA6F8E"/>
    <w:rsid w:val="00EA74D5"/>
    <w:rsid w:val="00EB0A26"/>
    <w:rsid w:val="00EB1556"/>
    <w:rsid w:val="00EB2F7C"/>
    <w:rsid w:val="00EB349D"/>
    <w:rsid w:val="00EB3F38"/>
    <w:rsid w:val="00EB72E5"/>
    <w:rsid w:val="00EB7BE6"/>
    <w:rsid w:val="00EC09F1"/>
    <w:rsid w:val="00EC19C9"/>
    <w:rsid w:val="00EC51C2"/>
    <w:rsid w:val="00EC6F88"/>
    <w:rsid w:val="00EC7E04"/>
    <w:rsid w:val="00EC7F53"/>
    <w:rsid w:val="00ED14CC"/>
    <w:rsid w:val="00ED1AC2"/>
    <w:rsid w:val="00ED540C"/>
    <w:rsid w:val="00ED79D9"/>
    <w:rsid w:val="00EE1A7A"/>
    <w:rsid w:val="00EE5058"/>
    <w:rsid w:val="00EF0532"/>
    <w:rsid w:val="00EF0535"/>
    <w:rsid w:val="00EF0AF3"/>
    <w:rsid w:val="00EF15F1"/>
    <w:rsid w:val="00EF29D1"/>
    <w:rsid w:val="00EF3081"/>
    <w:rsid w:val="00EF6136"/>
    <w:rsid w:val="00EF6A90"/>
    <w:rsid w:val="00EF6C75"/>
    <w:rsid w:val="00EF71F5"/>
    <w:rsid w:val="00EF79C0"/>
    <w:rsid w:val="00F0077A"/>
    <w:rsid w:val="00F00B2C"/>
    <w:rsid w:val="00F01012"/>
    <w:rsid w:val="00F012E1"/>
    <w:rsid w:val="00F021DA"/>
    <w:rsid w:val="00F02C79"/>
    <w:rsid w:val="00F02D17"/>
    <w:rsid w:val="00F03498"/>
    <w:rsid w:val="00F04199"/>
    <w:rsid w:val="00F0483C"/>
    <w:rsid w:val="00F055D4"/>
    <w:rsid w:val="00F0714A"/>
    <w:rsid w:val="00F1043F"/>
    <w:rsid w:val="00F10881"/>
    <w:rsid w:val="00F11304"/>
    <w:rsid w:val="00F12643"/>
    <w:rsid w:val="00F13528"/>
    <w:rsid w:val="00F14685"/>
    <w:rsid w:val="00F16389"/>
    <w:rsid w:val="00F16B73"/>
    <w:rsid w:val="00F20C93"/>
    <w:rsid w:val="00F20F18"/>
    <w:rsid w:val="00F21454"/>
    <w:rsid w:val="00F21929"/>
    <w:rsid w:val="00F2236A"/>
    <w:rsid w:val="00F24407"/>
    <w:rsid w:val="00F248E3"/>
    <w:rsid w:val="00F2593C"/>
    <w:rsid w:val="00F25DDF"/>
    <w:rsid w:val="00F260FA"/>
    <w:rsid w:val="00F2689F"/>
    <w:rsid w:val="00F2793C"/>
    <w:rsid w:val="00F279C4"/>
    <w:rsid w:val="00F30049"/>
    <w:rsid w:val="00F30E4D"/>
    <w:rsid w:val="00F32007"/>
    <w:rsid w:val="00F333A9"/>
    <w:rsid w:val="00F342AB"/>
    <w:rsid w:val="00F34CBF"/>
    <w:rsid w:val="00F35770"/>
    <w:rsid w:val="00F35A78"/>
    <w:rsid w:val="00F36C6D"/>
    <w:rsid w:val="00F37441"/>
    <w:rsid w:val="00F40920"/>
    <w:rsid w:val="00F4103E"/>
    <w:rsid w:val="00F411D5"/>
    <w:rsid w:val="00F41662"/>
    <w:rsid w:val="00F43572"/>
    <w:rsid w:val="00F44509"/>
    <w:rsid w:val="00F4581E"/>
    <w:rsid w:val="00F460E7"/>
    <w:rsid w:val="00F50AEA"/>
    <w:rsid w:val="00F50B24"/>
    <w:rsid w:val="00F51E04"/>
    <w:rsid w:val="00F5316F"/>
    <w:rsid w:val="00F53EDD"/>
    <w:rsid w:val="00F556D9"/>
    <w:rsid w:val="00F55A65"/>
    <w:rsid w:val="00F56204"/>
    <w:rsid w:val="00F56B7F"/>
    <w:rsid w:val="00F56D6C"/>
    <w:rsid w:val="00F56F1C"/>
    <w:rsid w:val="00F57517"/>
    <w:rsid w:val="00F6002A"/>
    <w:rsid w:val="00F60E9F"/>
    <w:rsid w:val="00F63518"/>
    <w:rsid w:val="00F637E4"/>
    <w:rsid w:val="00F64AA2"/>
    <w:rsid w:val="00F65A3B"/>
    <w:rsid w:val="00F6699F"/>
    <w:rsid w:val="00F6756D"/>
    <w:rsid w:val="00F67F29"/>
    <w:rsid w:val="00F70202"/>
    <w:rsid w:val="00F71ADE"/>
    <w:rsid w:val="00F71D07"/>
    <w:rsid w:val="00F73601"/>
    <w:rsid w:val="00F751A1"/>
    <w:rsid w:val="00F75F48"/>
    <w:rsid w:val="00F77878"/>
    <w:rsid w:val="00F80500"/>
    <w:rsid w:val="00F80C1C"/>
    <w:rsid w:val="00F80F14"/>
    <w:rsid w:val="00F82CBD"/>
    <w:rsid w:val="00F839B6"/>
    <w:rsid w:val="00F83A6C"/>
    <w:rsid w:val="00F84237"/>
    <w:rsid w:val="00F85587"/>
    <w:rsid w:val="00F85A68"/>
    <w:rsid w:val="00F862E3"/>
    <w:rsid w:val="00F863C6"/>
    <w:rsid w:val="00F86766"/>
    <w:rsid w:val="00F8789C"/>
    <w:rsid w:val="00F91431"/>
    <w:rsid w:val="00F93E76"/>
    <w:rsid w:val="00F94FD2"/>
    <w:rsid w:val="00F95423"/>
    <w:rsid w:val="00F95A55"/>
    <w:rsid w:val="00F95D10"/>
    <w:rsid w:val="00F95E1D"/>
    <w:rsid w:val="00F97732"/>
    <w:rsid w:val="00FA1003"/>
    <w:rsid w:val="00FA26F5"/>
    <w:rsid w:val="00FA28B3"/>
    <w:rsid w:val="00FA3FC3"/>
    <w:rsid w:val="00FA4475"/>
    <w:rsid w:val="00FA4B33"/>
    <w:rsid w:val="00FA5AC8"/>
    <w:rsid w:val="00FA5EE5"/>
    <w:rsid w:val="00FA642B"/>
    <w:rsid w:val="00FA671C"/>
    <w:rsid w:val="00FA705D"/>
    <w:rsid w:val="00FB155F"/>
    <w:rsid w:val="00FB192F"/>
    <w:rsid w:val="00FB4D64"/>
    <w:rsid w:val="00FB5A7D"/>
    <w:rsid w:val="00FB5CAC"/>
    <w:rsid w:val="00FB6642"/>
    <w:rsid w:val="00FB6747"/>
    <w:rsid w:val="00FB6FA0"/>
    <w:rsid w:val="00FB7218"/>
    <w:rsid w:val="00FB78C8"/>
    <w:rsid w:val="00FC0AB7"/>
    <w:rsid w:val="00FC0BAC"/>
    <w:rsid w:val="00FC106B"/>
    <w:rsid w:val="00FC5D69"/>
    <w:rsid w:val="00FC6310"/>
    <w:rsid w:val="00FC64FC"/>
    <w:rsid w:val="00FC6794"/>
    <w:rsid w:val="00FD0E12"/>
    <w:rsid w:val="00FD1BD3"/>
    <w:rsid w:val="00FD32DF"/>
    <w:rsid w:val="00FD35ED"/>
    <w:rsid w:val="00FD37E8"/>
    <w:rsid w:val="00FD44E2"/>
    <w:rsid w:val="00FD4F48"/>
    <w:rsid w:val="00FD50FB"/>
    <w:rsid w:val="00FD678C"/>
    <w:rsid w:val="00FD7C99"/>
    <w:rsid w:val="00FE5CAA"/>
    <w:rsid w:val="00FE6ED1"/>
    <w:rsid w:val="00FE7092"/>
    <w:rsid w:val="00FF034E"/>
    <w:rsid w:val="00FF08BA"/>
    <w:rsid w:val="00FF0A5B"/>
    <w:rsid w:val="00FF0C92"/>
    <w:rsid w:val="00FF13FC"/>
    <w:rsid w:val="00FF1EC1"/>
    <w:rsid w:val="00FF2350"/>
    <w:rsid w:val="00FF253D"/>
    <w:rsid w:val="00FF2A71"/>
    <w:rsid w:val="00FF2BE8"/>
    <w:rsid w:val="00FF2E67"/>
    <w:rsid w:val="00FF4193"/>
    <w:rsid w:val="00FF4D3A"/>
    <w:rsid w:val="00FF5D05"/>
    <w:rsid w:val="00FF6B5D"/>
    <w:rsid w:val="00FF73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05275"/>
  <w15:chartTrackingRefBased/>
  <w15:docId w15:val="{112DAFC2-DB7E-4268-956E-ADDC6A74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3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E7B"/>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314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5A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341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341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341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41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3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34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2E7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8314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5A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D34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D34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34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341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92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42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2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2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81"/>
  </w:style>
  <w:style w:type="paragraph" w:styleId="Footer">
    <w:name w:val="footer"/>
    <w:basedOn w:val="Normal"/>
    <w:link w:val="FooterChar"/>
    <w:uiPriority w:val="99"/>
    <w:unhideWhenUsed/>
    <w:rsid w:val="00B72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81"/>
  </w:style>
  <w:style w:type="paragraph" w:styleId="Subtitle">
    <w:name w:val="Subtitle"/>
    <w:basedOn w:val="Normal"/>
    <w:next w:val="Normal"/>
    <w:link w:val="SubtitleChar"/>
    <w:uiPriority w:val="11"/>
    <w:qFormat/>
    <w:rsid w:val="002B63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B63BA"/>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183C2C"/>
    <w:pPr>
      <w:ind w:left="720"/>
      <w:contextualSpacing/>
    </w:pPr>
    <w:rPr>
      <w:rFonts w:asciiTheme="minorHAnsi" w:hAnsiTheme="minorHAnsi" w:cstheme="minorBidi"/>
      <w:sz w:val="22"/>
      <w:szCs w:val="22"/>
    </w:rPr>
  </w:style>
  <w:style w:type="paragraph" w:styleId="TOCHeading">
    <w:name w:val="TOC Heading"/>
    <w:basedOn w:val="Heading1"/>
    <w:next w:val="Normal"/>
    <w:uiPriority w:val="39"/>
    <w:unhideWhenUsed/>
    <w:qFormat/>
    <w:rsid w:val="0091017F"/>
    <w:pPr>
      <w:outlineLvl w:val="9"/>
    </w:pPr>
  </w:style>
  <w:style w:type="paragraph" w:styleId="TOC1">
    <w:name w:val="toc 1"/>
    <w:basedOn w:val="Normal"/>
    <w:next w:val="Normal"/>
    <w:autoRedefine/>
    <w:uiPriority w:val="39"/>
    <w:unhideWhenUsed/>
    <w:rsid w:val="0091017F"/>
    <w:pPr>
      <w:spacing w:after="100"/>
    </w:pPr>
  </w:style>
  <w:style w:type="paragraph" w:styleId="TOC2">
    <w:name w:val="toc 2"/>
    <w:basedOn w:val="Normal"/>
    <w:next w:val="Normal"/>
    <w:autoRedefine/>
    <w:uiPriority w:val="39"/>
    <w:unhideWhenUsed/>
    <w:rsid w:val="0091017F"/>
    <w:pPr>
      <w:spacing w:after="100"/>
      <w:ind w:left="240"/>
    </w:pPr>
  </w:style>
  <w:style w:type="paragraph" w:styleId="TOC3">
    <w:name w:val="toc 3"/>
    <w:basedOn w:val="Normal"/>
    <w:next w:val="Normal"/>
    <w:autoRedefine/>
    <w:uiPriority w:val="39"/>
    <w:unhideWhenUsed/>
    <w:rsid w:val="0091017F"/>
    <w:pPr>
      <w:spacing w:after="100"/>
      <w:ind w:left="480"/>
    </w:pPr>
  </w:style>
  <w:style w:type="character" w:styleId="Hyperlink">
    <w:name w:val="Hyperlink"/>
    <w:basedOn w:val="DefaultParagraphFont"/>
    <w:uiPriority w:val="99"/>
    <w:unhideWhenUsed/>
    <w:rsid w:val="0091017F"/>
    <w:rPr>
      <w:color w:val="0563C1" w:themeColor="hyperlink"/>
      <w:u w:val="single"/>
    </w:rPr>
  </w:style>
  <w:style w:type="paragraph" w:customStyle="1" w:styleId="H1">
    <w:name w:val="H1"/>
    <w:basedOn w:val="Heading1"/>
    <w:next w:val="Normal"/>
    <w:link w:val="H1Char"/>
    <w:autoRedefine/>
    <w:qFormat/>
    <w:rsid w:val="006A7807"/>
    <w:pPr>
      <w:tabs>
        <w:tab w:val="left" w:pos="3075"/>
        <w:tab w:val="center" w:pos="4680"/>
      </w:tabs>
      <w:jc w:val="center"/>
    </w:pPr>
    <w:rPr>
      <w:rFonts w:asciiTheme="majorBidi" w:hAnsiTheme="majorBidi"/>
      <w:color w:val="000000" w:themeColor="text1"/>
      <w:sz w:val="36"/>
      <w:szCs w:val="36"/>
    </w:rPr>
  </w:style>
  <w:style w:type="character" w:customStyle="1" w:styleId="H1Char">
    <w:name w:val="H1 Char"/>
    <w:basedOn w:val="Heading1Char"/>
    <w:link w:val="H1"/>
    <w:rsid w:val="006A7807"/>
    <w:rPr>
      <w:rFonts w:asciiTheme="majorBidi" w:eastAsiaTheme="majorEastAsia" w:hAnsiTheme="majorBidi" w:cstheme="majorBidi"/>
      <w:color w:val="000000" w:themeColor="text1"/>
      <w:sz w:val="36"/>
      <w:szCs w:val="36"/>
    </w:rPr>
  </w:style>
  <w:style w:type="paragraph" w:customStyle="1" w:styleId="H2">
    <w:name w:val="H2"/>
    <w:basedOn w:val="Heading2"/>
    <w:next w:val="Normal"/>
    <w:link w:val="H2Char"/>
    <w:qFormat/>
    <w:rsid w:val="00A91332"/>
    <w:pPr>
      <w:numPr>
        <w:ilvl w:val="1"/>
        <w:numId w:val="14"/>
      </w:numPr>
      <w:bidi/>
      <w:jc w:val="right"/>
    </w:pPr>
    <w:rPr>
      <w:rFonts w:ascii="Times New Roman" w:eastAsia="Times New Roman" w:hAnsi="Times New Roman" w:cs="Times New Roman"/>
      <w:color w:val="auto"/>
      <w:sz w:val="32"/>
      <w:szCs w:val="48"/>
    </w:rPr>
  </w:style>
  <w:style w:type="character" w:customStyle="1" w:styleId="H2Char">
    <w:name w:val="H2 Char"/>
    <w:basedOn w:val="DefaultParagraphFont"/>
    <w:link w:val="H2"/>
    <w:rsid w:val="00A91332"/>
    <w:rPr>
      <w:rFonts w:eastAsia="Times New Roman"/>
      <w:sz w:val="32"/>
      <w:szCs w:val="48"/>
    </w:rPr>
  </w:style>
  <w:style w:type="paragraph" w:customStyle="1" w:styleId="H3">
    <w:name w:val="H3"/>
    <w:basedOn w:val="Heading3"/>
    <w:next w:val="Normal"/>
    <w:link w:val="H3Char"/>
    <w:qFormat/>
    <w:rsid w:val="00A91332"/>
    <w:pPr>
      <w:numPr>
        <w:ilvl w:val="2"/>
        <w:numId w:val="14"/>
      </w:numPr>
    </w:pPr>
    <w:rPr>
      <w:rFonts w:asciiTheme="majorBidi" w:hAnsiTheme="majorBidi"/>
      <w:bCs/>
      <w:color w:val="000000" w:themeColor="text1"/>
      <w:sz w:val="28"/>
    </w:rPr>
  </w:style>
  <w:style w:type="character" w:customStyle="1" w:styleId="H3Char">
    <w:name w:val="H3 Char"/>
    <w:basedOn w:val="Heading1Char"/>
    <w:link w:val="H3"/>
    <w:rsid w:val="00A91332"/>
    <w:rPr>
      <w:rFonts w:asciiTheme="majorBidi" w:eastAsiaTheme="majorEastAsia" w:hAnsiTheme="majorBidi" w:cstheme="majorBidi"/>
      <w:bCs/>
      <w:color w:val="000000" w:themeColor="text1"/>
      <w:sz w:val="28"/>
      <w:szCs w:val="32"/>
    </w:rPr>
  </w:style>
  <w:style w:type="paragraph" w:customStyle="1" w:styleId="H4">
    <w:name w:val="H4"/>
    <w:basedOn w:val="Heading4"/>
    <w:next w:val="Normal"/>
    <w:link w:val="H4Char"/>
    <w:autoRedefine/>
    <w:qFormat/>
    <w:rsid w:val="006F7B3A"/>
    <w:pPr>
      <w:numPr>
        <w:ilvl w:val="3"/>
        <w:numId w:val="14"/>
      </w:numPr>
    </w:pPr>
    <w:rPr>
      <w:rFonts w:asciiTheme="majorBidi" w:hAnsiTheme="majorBidi"/>
      <w:i w:val="0"/>
      <w:iCs w:val="0"/>
      <w:color w:val="auto"/>
      <w:szCs w:val="28"/>
    </w:rPr>
  </w:style>
  <w:style w:type="character" w:customStyle="1" w:styleId="H4Char">
    <w:name w:val="H4 Char"/>
    <w:basedOn w:val="DefaultParagraphFont"/>
    <w:link w:val="H4"/>
    <w:rsid w:val="006F7B3A"/>
    <w:rPr>
      <w:rFonts w:asciiTheme="majorBidi" w:eastAsiaTheme="majorEastAsia" w:hAnsiTheme="majorBidi" w:cstheme="majorBidi"/>
      <w:szCs w:val="28"/>
    </w:rPr>
  </w:style>
  <w:style w:type="paragraph" w:customStyle="1" w:styleId="H5">
    <w:name w:val="H5"/>
    <w:basedOn w:val="Heading5"/>
    <w:next w:val="Normal"/>
    <w:link w:val="H5Char"/>
    <w:rsid w:val="00E76D3A"/>
    <w:pPr>
      <w:numPr>
        <w:ilvl w:val="4"/>
        <w:numId w:val="10"/>
      </w:numPr>
    </w:pPr>
    <w:rPr>
      <w:rFonts w:asciiTheme="majorBidi" w:hAnsiTheme="majorBidi"/>
      <w:bCs/>
      <w:color w:val="000000" w:themeColor="text1"/>
      <w:sz w:val="28"/>
    </w:rPr>
  </w:style>
  <w:style w:type="character" w:customStyle="1" w:styleId="H5Char">
    <w:name w:val="H5 Char"/>
    <w:basedOn w:val="Heading3Char"/>
    <w:link w:val="H5"/>
    <w:rsid w:val="00E76D3A"/>
    <w:rPr>
      <w:rFonts w:asciiTheme="majorBidi" w:eastAsiaTheme="majorEastAsia" w:hAnsiTheme="majorBidi" w:cstheme="majorBidi"/>
      <w:bCs/>
      <w:color w:val="000000" w:themeColor="text1"/>
      <w:sz w:val="28"/>
    </w:rPr>
  </w:style>
  <w:style w:type="character" w:styleId="PlaceholderText">
    <w:name w:val="Placeholder Text"/>
    <w:basedOn w:val="DefaultParagraphFont"/>
    <w:uiPriority w:val="99"/>
    <w:semiHidden/>
    <w:rsid w:val="00E77BE9"/>
    <w:rPr>
      <w:color w:val="808080"/>
    </w:rPr>
  </w:style>
  <w:style w:type="paragraph" w:styleId="Caption">
    <w:name w:val="caption"/>
    <w:basedOn w:val="Normal"/>
    <w:next w:val="Normal"/>
    <w:autoRedefine/>
    <w:uiPriority w:val="35"/>
    <w:unhideWhenUsed/>
    <w:qFormat/>
    <w:rsid w:val="00C91396"/>
    <w:pPr>
      <w:keepNext/>
      <w:framePr w:wrap="around" w:vAnchor="text" w:hAnchor="text" w:xAlign="center" w:y="1"/>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CF2C42"/>
    <w:pPr>
      <w:spacing w:after="0"/>
    </w:pPr>
    <w:rPr>
      <w:rFonts w:asciiTheme="minorHAnsi" w:hAnsiTheme="minorHAnsi"/>
      <w:i/>
      <w:iCs/>
      <w:sz w:val="20"/>
    </w:rPr>
  </w:style>
  <w:style w:type="paragraph" w:customStyle="1" w:styleId="p">
    <w:name w:val="p"/>
    <w:basedOn w:val="Normal"/>
    <w:link w:val="pChar"/>
    <w:qFormat/>
    <w:rsid w:val="00884CF0"/>
    <w:pPr>
      <w:spacing w:after="0" w:line="480" w:lineRule="auto"/>
      <w:ind w:firstLine="720"/>
      <w:contextualSpacing/>
      <w:jc w:val="both"/>
    </w:pPr>
    <w:rPr>
      <w:rFonts w:asciiTheme="majorBidi" w:eastAsiaTheme="minorEastAsia" w:hAnsiTheme="majorBidi" w:cstheme="majorBidi"/>
    </w:rPr>
  </w:style>
  <w:style w:type="character" w:customStyle="1" w:styleId="pChar">
    <w:name w:val="p Char"/>
    <w:basedOn w:val="DefaultParagraphFont"/>
    <w:link w:val="p"/>
    <w:rsid w:val="00884CF0"/>
    <w:rPr>
      <w:rFonts w:asciiTheme="majorBidi" w:eastAsiaTheme="minorEastAsia" w:hAnsiTheme="majorBidi" w:cstheme="majorBidi"/>
    </w:rPr>
  </w:style>
  <w:style w:type="paragraph" w:styleId="EndnoteText">
    <w:name w:val="endnote text"/>
    <w:basedOn w:val="Normal"/>
    <w:link w:val="EndnoteTextChar"/>
    <w:uiPriority w:val="99"/>
    <w:semiHidden/>
    <w:unhideWhenUsed/>
    <w:rsid w:val="003329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29C6"/>
    <w:rPr>
      <w:sz w:val="20"/>
      <w:szCs w:val="20"/>
    </w:rPr>
  </w:style>
  <w:style w:type="character" w:styleId="EndnoteReference">
    <w:name w:val="endnote reference"/>
    <w:basedOn w:val="DefaultParagraphFont"/>
    <w:uiPriority w:val="99"/>
    <w:semiHidden/>
    <w:unhideWhenUsed/>
    <w:rsid w:val="003329C6"/>
    <w:rPr>
      <w:vertAlign w:val="superscript"/>
    </w:rPr>
  </w:style>
  <w:style w:type="paragraph" w:styleId="FootnoteText">
    <w:name w:val="footnote text"/>
    <w:basedOn w:val="Normal"/>
    <w:link w:val="FootnoteTextChar"/>
    <w:uiPriority w:val="99"/>
    <w:semiHidden/>
    <w:unhideWhenUsed/>
    <w:rsid w:val="003329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29C6"/>
    <w:rPr>
      <w:sz w:val="20"/>
      <w:szCs w:val="20"/>
    </w:rPr>
  </w:style>
  <w:style w:type="character" w:styleId="FootnoteReference">
    <w:name w:val="footnote reference"/>
    <w:basedOn w:val="DefaultParagraphFont"/>
    <w:uiPriority w:val="99"/>
    <w:semiHidden/>
    <w:unhideWhenUsed/>
    <w:rsid w:val="003329C6"/>
    <w:rPr>
      <w:vertAlign w:val="superscript"/>
    </w:rPr>
  </w:style>
  <w:style w:type="paragraph" w:styleId="Bibliography">
    <w:name w:val="Bibliography"/>
    <w:basedOn w:val="Normal"/>
    <w:next w:val="Normal"/>
    <w:uiPriority w:val="37"/>
    <w:unhideWhenUsed/>
    <w:rsid w:val="00223633"/>
  </w:style>
  <w:style w:type="paragraph" w:styleId="NoSpacing">
    <w:name w:val="No Spacing"/>
    <w:uiPriority w:val="1"/>
    <w:qFormat/>
    <w:rsid w:val="00EB3F38"/>
    <w:pPr>
      <w:spacing w:after="0" w:line="240" w:lineRule="auto"/>
    </w:pPr>
  </w:style>
  <w:style w:type="paragraph" w:styleId="BalloonText">
    <w:name w:val="Balloon Text"/>
    <w:basedOn w:val="Normal"/>
    <w:link w:val="BalloonTextChar"/>
    <w:uiPriority w:val="99"/>
    <w:semiHidden/>
    <w:unhideWhenUsed/>
    <w:rsid w:val="002D0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53F"/>
    <w:rPr>
      <w:rFonts w:ascii="Segoe UI" w:hAnsi="Segoe UI" w:cs="Segoe UI"/>
      <w:sz w:val="18"/>
      <w:szCs w:val="18"/>
    </w:rPr>
  </w:style>
  <w:style w:type="character" w:customStyle="1" w:styleId="sc31">
    <w:name w:val="sc31"/>
    <w:basedOn w:val="DefaultParagraphFont"/>
    <w:rsid w:val="002753DA"/>
    <w:rPr>
      <w:rFonts w:ascii="Courier New" w:hAnsi="Courier New" w:cs="Courier New" w:hint="default"/>
      <w:color w:val="8000FF"/>
      <w:sz w:val="20"/>
      <w:szCs w:val="20"/>
    </w:rPr>
  </w:style>
  <w:style w:type="character" w:customStyle="1" w:styleId="sc81">
    <w:name w:val="sc81"/>
    <w:basedOn w:val="DefaultParagraphFont"/>
    <w:rsid w:val="002753DA"/>
    <w:rPr>
      <w:rFonts w:ascii="Courier New" w:hAnsi="Courier New" w:cs="Courier New" w:hint="default"/>
      <w:b/>
      <w:bCs/>
      <w:color w:val="000080"/>
      <w:sz w:val="20"/>
      <w:szCs w:val="20"/>
    </w:rPr>
  </w:style>
  <w:style w:type="character" w:customStyle="1" w:styleId="sc61">
    <w:name w:val="sc61"/>
    <w:basedOn w:val="DefaultParagraphFont"/>
    <w:rsid w:val="002753DA"/>
    <w:rPr>
      <w:rFonts w:ascii="Courier New" w:hAnsi="Courier New" w:cs="Courier New" w:hint="default"/>
      <w:color w:val="808080"/>
      <w:sz w:val="20"/>
      <w:szCs w:val="20"/>
    </w:rPr>
  </w:style>
  <w:style w:type="character" w:customStyle="1" w:styleId="sc0">
    <w:name w:val="sc0"/>
    <w:basedOn w:val="DefaultParagraphFont"/>
    <w:rsid w:val="002753DA"/>
    <w:rPr>
      <w:rFonts w:ascii="Courier New" w:hAnsi="Courier New" w:cs="Courier New" w:hint="default"/>
      <w:color w:val="000000"/>
      <w:sz w:val="20"/>
      <w:szCs w:val="20"/>
    </w:rPr>
  </w:style>
  <w:style w:type="character" w:customStyle="1" w:styleId="sc11">
    <w:name w:val="sc11"/>
    <w:basedOn w:val="DefaultParagraphFont"/>
    <w:rsid w:val="002753DA"/>
    <w:rPr>
      <w:rFonts w:ascii="Courier New" w:hAnsi="Courier New" w:cs="Courier New" w:hint="default"/>
      <w:color w:val="008000"/>
      <w:sz w:val="20"/>
      <w:szCs w:val="20"/>
    </w:rPr>
  </w:style>
  <w:style w:type="character" w:customStyle="1" w:styleId="sc9">
    <w:name w:val="sc9"/>
    <w:basedOn w:val="DefaultParagraphFont"/>
    <w:rsid w:val="002753DA"/>
    <w:rPr>
      <w:rFonts w:ascii="Courier New" w:hAnsi="Courier New" w:cs="Courier New" w:hint="default"/>
      <w:color w:val="000000"/>
      <w:sz w:val="20"/>
      <w:szCs w:val="20"/>
    </w:rPr>
  </w:style>
  <w:style w:type="character" w:customStyle="1" w:styleId="sc21">
    <w:name w:val="sc21"/>
    <w:basedOn w:val="DefaultParagraphFont"/>
    <w:rsid w:val="002753DA"/>
    <w:rPr>
      <w:rFonts w:ascii="Courier New" w:hAnsi="Courier New" w:cs="Courier New" w:hint="default"/>
      <w:b/>
      <w:bCs/>
      <w:color w:val="0000FF"/>
      <w:sz w:val="20"/>
      <w:szCs w:val="20"/>
    </w:rPr>
  </w:style>
  <w:style w:type="character" w:customStyle="1" w:styleId="sc51">
    <w:name w:val="sc51"/>
    <w:basedOn w:val="DefaultParagraphFont"/>
    <w:rsid w:val="002753DA"/>
    <w:rPr>
      <w:rFonts w:ascii="Courier New" w:hAnsi="Courier New" w:cs="Courier New" w:hint="default"/>
      <w:color w:val="FF8000"/>
      <w:sz w:val="20"/>
      <w:szCs w:val="20"/>
    </w:rPr>
  </w:style>
  <w:style w:type="paragraph" w:customStyle="1" w:styleId="msonormal0">
    <w:name w:val="msonormal"/>
    <w:basedOn w:val="Normal"/>
    <w:rsid w:val="00504CBF"/>
    <w:pPr>
      <w:spacing w:before="100" w:beforeAutospacing="1" w:after="100" w:afterAutospacing="1" w:line="240" w:lineRule="auto"/>
    </w:pPr>
    <w:rPr>
      <w:rFonts w:eastAsia="Times New Roman"/>
    </w:rPr>
  </w:style>
  <w:style w:type="paragraph" w:customStyle="1" w:styleId="sc1">
    <w:name w:val="sc1"/>
    <w:basedOn w:val="Normal"/>
    <w:rsid w:val="00504CBF"/>
    <w:pPr>
      <w:spacing w:before="100" w:beforeAutospacing="1" w:after="100" w:afterAutospacing="1" w:line="240" w:lineRule="auto"/>
    </w:pPr>
    <w:rPr>
      <w:rFonts w:eastAsia="Times New Roman"/>
      <w:color w:val="008000"/>
    </w:rPr>
  </w:style>
  <w:style w:type="paragraph" w:customStyle="1" w:styleId="sc2">
    <w:name w:val="sc2"/>
    <w:basedOn w:val="Normal"/>
    <w:rsid w:val="00504CBF"/>
    <w:pPr>
      <w:spacing w:before="100" w:beforeAutospacing="1" w:after="100" w:afterAutospacing="1" w:line="240" w:lineRule="auto"/>
    </w:pPr>
    <w:rPr>
      <w:rFonts w:eastAsia="Times New Roman"/>
      <w:b/>
      <w:bCs/>
      <w:color w:val="0000FF"/>
    </w:rPr>
  </w:style>
  <w:style w:type="paragraph" w:customStyle="1" w:styleId="sc3">
    <w:name w:val="sc3"/>
    <w:basedOn w:val="Normal"/>
    <w:rsid w:val="00504CBF"/>
    <w:pPr>
      <w:spacing w:before="100" w:beforeAutospacing="1" w:after="100" w:afterAutospacing="1" w:line="240" w:lineRule="auto"/>
    </w:pPr>
    <w:rPr>
      <w:rFonts w:eastAsia="Times New Roman"/>
      <w:color w:val="8000FF"/>
    </w:rPr>
  </w:style>
  <w:style w:type="paragraph" w:customStyle="1" w:styleId="sc5">
    <w:name w:val="sc5"/>
    <w:basedOn w:val="Normal"/>
    <w:rsid w:val="00504CBF"/>
    <w:pPr>
      <w:spacing w:before="100" w:beforeAutospacing="1" w:after="100" w:afterAutospacing="1" w:line="240" w:lineRule="auto"/>
    </w:pPr>
    <w:rPr>
      <w:rFonts w:eastAsia="Times New Roman"/>
      <w:color w:val="FF8000"/>
    </w:rPr>
  </w:style>
  <w:style w:type="paragraph" w:customStyle="1" w:styleId="sc6">
    <w:name w:val="sc6"/>
    <w:basedOn w:val="Normal"/>
    <w:rsid w:val="00504CBF"/>
    <w:pPr>
      <w:spacing w:before="100" w:beforeAutospacing="1" w:after="100" w:afterAutospacing="1" w:line="240" w:lineRule="auto"/>
    </w:pPr>
    <w:rPr>
      <w:rFonts w:eastAsia="Times New Roman"/>
      <w:color w:val="808080"/>
    </w:rPr>
  </w:style>
  <w:style w:type="paragraph" w:customStyle="1" w:styleId="sc8">
    <w:name w:val="sc8"/>
    <w:basedOn w:val="Normal"/>
    <w:rsid w:val="00504CBF"/>
    <w:pPr>
      <w:spacing w:before="100" w:beforeAutospacing="1" w:after="100" w:afterAutospacing="1" w:line="240" w:lineRule="auto"/>
    </w:pPr>
    <w:rPr>
      <w:rFonts w:eastAsia="Times New Roman"/>
      <w:b/>
      <w:bCs/>
      <w:color w:val="000080"/>
    </w:rPr>
  </w:style>
  <w:style w:type="character" w:customStyle="1" w:styleId="math">
    <w:name w:val="math"/>
    <w:basedOn w:val="DefaultParagraphFont"/>
    <w:rsid w:val="005A671F"/>
  </w:style>
  <w:style w:type="character" w:styleId="Emphasis">
    <w:name w:val="Emphasis"/>
    <w:basedOn w:val="DefaultParagraphFont"/>
    <w:uiPriority w:val="20"/>
    <w:qFormat/>
    <w:rsid w:val="005A671F"/>
    <w:rPr>
      <w:i/>
      <w:iCs/>
    </w:rPr>
  </w:style>
  <w:style w:type="character" w:styleId="Strong">
    <w:name w:val="Strong"/>
    <w:basedOn w:val="DefaultParagraphFont"/>
    <w:uiPriority w:val="22"/>
    <w:qFormat/>
    <w:rsid w:val="005A671F"/>
    <w:rPr>
      <w:b/>
      <w:bCs/>
    </w:rPr>
  </w:style>
  <w:style w:type="character" w:styleId="HTMLCode">
    <w:name w:val="HTML Code"/>
    <w:basedOn w:val="DefaultParagraphFont"/>
    <w:uiPriority w:val="99"/>
    <w:semiHidden/>
    <w:unhideWhenUsed/>
    <w:rsid w:val="00F60E9F"/>
    <w:rPr>
      <w:rFonts w:ascii="Courier New" w:eastAsia="Times New Roman" w:hAnsi="Courier New" w:cs="Courier New"/>
      <w:sz w:val="20"/>
      <w:szCs w:val="20"/>
    </w:rPr>
  </w:style>
  <w:style w:type="table" w:styleId="GridTable5Dark-Accent5">
    <w:name w:val="Grid Table 5 Dark Accent 5"/>
    <w:basedOn w:val="TableNormal"/>
    <w:uiPriority w:val="50"/>
    <w:rsid w:val="003C64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sc10">
    <w:name w:val="sc10"/>
    <w:basedOn w:val="Normal"/>
    <w:rsid w:val="002B7811"/>
    <w:pPr>
      <w:spacing w:before="100" w:beforeAutospacing="1" w:after="100" w:afterAutospacing="1" w:line="240" w:lineRule="auto"/>
    </w:pPr>
    <w:rPr>
      <w:rFonts w:eastAsia="Times New Roman"/>
      <w:color w:val="804000"/>
    </w:rPr>
  </w:style>
  <w:style w:type="character" w:customStyle="1" w:styleId="sc101">
    <w:name w:val="sc101"/>
    <w:basedOn w:val="DefaultParagraphFont"/>
    <w:rsid w:val="002B7811"/>
    <w:rPr>
      <w:rFonts w:ascii="Courier New" w:hAnsi="Courier New" w:cs="Courier New" w:hint="default"/>
      <w:color w:val="804000"/>
      <w:sz w:val="20"/>
      <w:szCs w:val="20"/>
    </w:rPr>
  </w:style>
  <w:style w:type="character" w:customStyle="1" w:styleId="sc41">
    <w:name w:val="sc41"/>
    <w:basedOn w:val="DefaultParagraphFont"/>
    <w:rsid w:val="007A285C"/>
    <w:rPr>
      <w:rFonts w:ascii="Courier New" w:hAnsi="Courier New" w:cs="Courier New" w:hint="default"/>
      <w:color w:val="0080FF"/>
      <w:sz w:val="20"/>
      <w:szCs w:val="20"/>
    </w:rPr>
  </w:style>
  <w:style w:type="character" w:customStyle="1" w:styleId="numbercell">
    <w:name w:val="numbercell"/>
    <w:basedOn w:val="DefaultParagraphFont"/>
    <w:rsid w:val="00E13767"/>
  </w:style>
  <w:style w:type="character" w:customStyle="1" w:styleId="textcell">
    <w:name w:val="textcell"/>
    <w:basedOn w:val="DefaultParagraphFont"/>
    <w:rsid w:val="00E13767"/>
  </w:style>
  <w:style w:type="character" w:styleId="FollowedHyperlink">
    <w:name w:val="FollowedHyperlink"/>
    <w:basedOn w:val="DefaultParagraphFont"/>
    <w:uiPriority w:val="99"/>
    <w:semiHidden/>
    <w:unhideWhenUsed/>
    <w:rsid w:val="00A215A8"/>
    <w:rPr>
      <w:color w:val="954F72"/>
      <w:u w:val="single"/>
    </w:rPr>
  </w:style>
  <w:style w:type="paragraph" w:customStyle="1" w:styleId="xl65">
    <w:name w:val="xl65"/>
    <w:basedOn w:val="Normal"/>
    <w:rsid w:val="00A215A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rPr>
  </w:style>
  <w:style w:type="paragraph" w:customStyle="1" w:styleId="xl66">
    <w:name w:val="xl66"/>
    <w:basedOn w:val="Normal"/>
    <w:rsid w:val="009E753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rPr>
  </w:style>
  <w:style w:type="paragraph" w:customStyle="1" w:styleId="xl67">
    <w:name w:val="xl67"/>
    <w:basedOn w:val="Normal"/>
    <w:rsid w:val="009E753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rPr>
  </w:style>
  <w:style w:type="character" w:styleId="IntenseReference">
    <w:name w:val="Intense Reference"/>
    <w:uiPriority w:val="32"/>
    <w:qFormat/>
    <w:rsid w:val="00D12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208">
      <w:bodyDiv w:val="1"/>
      <w:marLeft w:val="0"/>
      <w:marRight w:val="0"/>
      <w:marTop w:val="0"/>
      <w:marBottom w:val="0"/>
      <w:divBdr>
        <w:top w:val="none" w:sz="0" w:space="0" w:color="auto"/>
        <w:left w:val="none" w:sz="0" w:space="0" w:color="auto"/>
        <w:bottom w:val="none" w:sz="0" w:space="0" w:color="auto"/>
        <w:right w:val="none" w:sz="0" w:space="0" w:color="auto"/>
      </w:divBdr>
    </w:div>
    <w:div w:id="6562022">
      <w:bodyDiv w:val="1"/>
      <w:marLeft w:val="0"/>
      <w:marRight w:val="0"/>
      <w:marTop w:val="0"/>
      <w:marBottom w:val="0"/>
      <w:divBdr>
        <w:top w:val="none" w:sz="0" w:space="0" w:color="auto"/>
        <w:left w:val="none" w:sz="0" w:space="0" w:color="auto"/>
        <w:bottom w:val="none" w:sz="0" w:space="0" w:color="auto"/>
        <w:right w:val="none" w:sz="0" w:space="0" w:color="auto"/>
      </w:divBdr>
    </w:div>
    <w:div w:id="6564716">
      <w:bodyDiv w:val="1"/>
      <w:marLeft w:val="0"/>
      <w:marRight w:val="0"/>
      <w:marTop w:val="0"/>
      <w:marBottom w:val="0"/>
      <w:divBdr>
        <w:top w:val="none" w:sz="0" w:space="0" w:color="auto"/>
        <w:left w:val="none" w:sz="0" w:space="0" w:color="auto"/>
        <w:bottom w:val="none" w:sz="0" w:space="0" w:color="auto"/>
        <w:right w:val="none" w:sz="0" w:space="0" w:color="auto"/>
      </w:divBdr>
    </w:div>
    <w:div w:id="7292328">
      <w:bodyDiv w:val="1"/>
      <w:marLeft w:val="0"/>
      <w:marRight w:val="0"/>
      <w:marTop w:val="0"/>
      <w:marBottom w:val="0"/>
      <w:divBdr>
        <w:top w:val="none" w:sz="0" w:space="0" w:color="auto"/>
        <w:left w:val="none" w:sz="0" w:space="0" w:color="auto"/>
        <w:bottom w:val="none" w:sz="0" w:space="0" w:color="auto"/>
        <w:right w:val="none" w:sz="0" w:space="0" w:color="auto"/>
      </w:divBdr>
    </w:div>
    <w:div w:id="7293527">
      <w:bodyDiv w:val="1"/>
      <w:marLeft w:val="0"/>
      <w:marRight w:val="0"/>
      <w:marTop w:val="0"/>
      <w:marBottom w:val="0"/>
      <w:divBdr>
        <w:top w:val="none" w:sz="0" w:space="0" w:color="auto"/>
        <w:left w:val="none" w:sz="0" w:space="0" w:color="auto"/>
        <w:bottom w:val="none" w:sz="0" w:space="0" w:color="auto"/>
        <w:right w:val="none" w:sz="0" w:space="0" w:color="auto"/>
      </w:divBdr>
    </w:div>
    <w:div w:id="8145510">
      <w:bodyDiv w:val="1"/>
      <w:marLeft w:val="0"/>
      <w:marRight w:val="0"/>
      <w:marTop w:val="0"/>
      <w:marBottom w:val="0"/>
      <w:divBdr>
        <w:top w:val="none" w:sz="0" w:space="0" w:color="auto"/>
        <w:left w:val="none" w:sz="0" w:space="0" w:color="auto"/>
        <w:bottom w:val="none" w:sz="0" w:space="0" w:color="auto"/>
        <w:right w:val="none" w:sz="0" w:space="0" w:color="auto"/>
      </w:divBdr>
    </w:div>
    <w:div w:id="8797942">
      <w:bodyDiv w:val="1"/>
      <w:marLeft w:val="0"/>
      <w:marRight w:val="0"/>
      <w:marTop w:val="0"/>
      <w:marBottom w:val="0"/>
      <w:divBdr>
        <w:top w:val="none" w:sz="0" w:space="0" w:color="auto"/>
        <w:left w:val="none" w:sz="0" w:space="0" w:color="auto"/>
        <w:bottom w:val="none" w:sz="0" w:space="0" w:color="auto"/>
        <w:right w:val="none" w:sz="0" w:space="0" w:color="auto"/>
      </w:divBdr>
    </w:div>
    <w:div w:id="8801128">
      <w:bodyDiv w:val="1"/>
      <w:marLeft w:val="0"/>
      <w:marRight w:val="0"/>
      <w:marTop w:val="0"/>
      <w:marBottom w:val="0"/>
      <w:divBdr>
        <w:top w:val="none" w:sz="0" w:space="0" w:color="auto"/>
        <w:left w:val="none" w:sz="0" w:space="0" w:color="auto"/>
        <w:bottom w:val="none" w:sz="0" w:space="0" w:color="auto"/>
        <w:right w:val="none" w:sz="0" w:space="0" w:color="auto"/>
      </w:divBdr>
    </w:div>
    <w:div w:id="8869488">
      <w:bodyDiv w:val="1"/>
      <w:marLeft w:val="0"/>
      <w:marRight w:val="0"/>
      <w:marTop w:val="0"/>
      <w:marBottom w:val="0"/>
      <w:divBdr>
        <w:top w:val="none" w:sz="0" w:space="0" w:color="auto"/>
        <w:left w:val="none" w:sz="0" w:space="0" w:color="auto"/>
        <w:bottom w:val="none" w:sz="0" w:space="0" w:color="auto"/>
        <w:right w:val="none" w:sz="0" w:space="0" w:color="auto"/>
      </w:divBdr>
    </w:div>
    <w:div w:id="9719621">
      <w:bodyDiv w:val="1"/>
      <w:marLeft w:val="0"/>
      <w:marRight w:val="0"/>
      <w:marTop w:val="0"/>
      <w:marBottom w:val="0"/>
      <w:divBdr>
        <w:top w:val="none" w:sz="0" w:space="0" w:color="auto"/>
        <w:left w:val="none" w:sz="0" w:space="0" w:color="auto"/>
        <w:bottom w:val="none" w:sz="0" w:space="0" w:color="auto"/>
        <w:right w:val="none" w:sz="0" w:space="0" w:color="auto"/>
      </w:divBdr>
    </w:div>
    <w:div w:id="11034617">
      <w:bodyDiv w:val="1"/>
      <w:marLeft w:val="0"/>
      <w:marRight w:val="0"/>
      <w:marTop w:val="0"/>
      <w:marBottom w:val="0"/>
      <w:divBdr>
        <w:top w:val="none" w:sz="0" w:space="0" w:color="auto"/>
        <w:left w:val="none" w:sz="0" w:space="0" w:color="auto"/>
        <w:bottom w:val="none" w:sz="0" w:space="0" w:color="auto"/>
        <w:right w:val="none" w:sz="0" w:space="0" w:color="auto"/>
      </w:divBdr>
    </w:div>
    <w:div w:id="12611156">
      <w:bodyDiv w:val="1"/>
      <w:marLeft w:val="0"/>
      <w:marRight w:val="0"/>
      <w:marTop w:val="0"/>
      <w:marBottom w:val="0"/>
      <w:divBdr>
        <w:top w:val="none" w:sz="0" w:space="0" w:color="auto"/>
        <w:left w:val="none" w:sz="0" w:space="0" w:color="auto"/>
        <w:bottom w:val="none" w:sz="0" w:space="0" w:color="auto"/>
        <w:right w:val="none" w:sz="0" w:space="0" w:color="auto"/>
      </w:divBdr>
    </w:div>
    <w:div w:id="12658773">
      <w:bodyDiv w:val="1"/>
      <w:marLeft w:val="0"/>
      <w:marRight w:val="0"/>
      <w:marTop w:val="0"/>
      <w:marBottom w:val="0"/>
      <w:divBdr>
        <w:top w:val="none" w:sz="0" w:space="0" w:color="auto"/>
        <w:left w:val="none" w:sz="0" w:space="0" w:color="auto"/>
        <w:bottom w:val="none" w:sz="0" w:space="0" w:color="auto"/>
        <w:right w:val="none" w:sz="0" w:space="0" w:color="auto"/>
      </w:divBdr>
    </w:div>
    <w:div w:id="14692161">
      <w:bodyDiv w:val="1"/>
      <w:marLeft w:val="0"/>
      <w:marRight w:val="0"/>
      <w:marTop w:val="0"/>
      <w:marBottom w:val="0"/>
      <w:divBdr>
        <w:top w:val="none" w:sz="0" w:space="0" w:color="auto"/>
        <w:left w:val="none" w:sz="0" w:space="0" w:color="auto"/>
        <w:bottom w:val="none" w:sz="0" w:space="0" w:color="auto"/>
        <w:right w:val="none" w:sz="0" w:space="0" w:color="auto"/>
      </w:divBdr>
    </w:div>
    <w:div w:id="17631626">
      <w:bodyDiv w:val="1"/>
      <w:marLeft w:val="0"/>
      <w:marRight w:val="0"/>
      <w:marTop w:val="0"/>
      <w:marBottom w:val="0"/>
      <w:divBdr>
        <w:top w:val="none" w:sz="0" w:space="0" w:color="auto"/>
        <w:left w:val="none" w:sz="0" w:space="0" w:color="auto"/>
        <w:bottom w:val="none" w:sz="0" w:space="0" w:color="auto"/>
        <w:right w:val="none" w:sz="0" w:space="0" w:color="auto"/>
      </w:divBdr>
    </w:div>
    <w:div w:id="19472652">
      <w:bodyDiv w:val="1"/>
      <w:marLeft w:val="0"/>
      <w:marRight w:val="0"/>
      <w:marTop w:val="0"/>
      <w:marBottom w:val="0"/>
      <w:divBdr>
        <w:top w:val="none" w:sz="0" w:space="0" w:color="auto"/>
        <w:left w:val="none" w:sz="0" w:space="0" w:color="auto"/>
        <w:bottom w:val="none" w:sz="0" w:space="0" w:color="auto"/>
        <w:right w:val="none" w:sz="0" w:space="0" w:color="auto"/>
      </w:divBdr>
    </w:div>
    <w:div w:id="19934213">
      <w:bodyDiv w:val="1"/>
      <w:marLeft w:val="0"/>
      <w:marRight w:val="0"/>
      <w:marTop w:val="0"/>
      <w:marBottom w:val="0"/>
      <w:divBdr>
        <w:top w:val="none" w:sz="0" w:space="0" w:color="auto"/>
        <w:left w:val="none" w:sz="0" w:space="0" w:color="auto"/>
        <w:bottom w:val="none" w:sz="0" w:space="0" w:color="auto"/>
        <w:right w:val="none" w:sz="0" w:space="0" w:color="auto"/>
      </w:divBdr>
    </w:div>
    <w:div w:id="20202801">
      <w:bodyDiv w:val="1"/>
      <w:marLeft w:val="0"/>
      <w:marRight w:val="0"/>
      <w:marTop w:val="0"/>
      <w:marBottom w:val="0"/>
      <w:divBdr>
        <w:top w:val="none" w:sz="0" w:space="0" w:color="auto"/>
        <w:left w:val="none" w:sz="0" w:space="0" w:color="auto"/>
        <w:bottom w:val="none" w:sz="0" w:space="0" w:color="auto"/>
        <w:right w:val="none" w:sz="0" w:space="0" w:color="auto"/>
      </w:divBdr>
    </w:div>
    <w:div w:id="20518386">
      <w:bodyDiv w:val="1"/>
      <w:marLeft w:val="0"/>
      <w:marRight w:val="0"/>
      <w:marTop w:val="0"/>
      <w:marBottom w:val="0"/>
      <w:divBdr>
        <w:top w:val="none" w:sz="0" w:space="0" w:color="auto"/>
        <w:left w:val="none" w:sz="0" w:space="0" w:color="auto"/>
        <w:bottom w:val="none" w:sz="0" w:space="0" w:color="auto"/>
        <w:right w:val="none" w:sz="0" w:space="0" w:color="auto"/>
      </w:divBdr>
    </w:div>
    <w:div w:id="20906421">
      <w:bodyDiv w:val="1"/>
      <w:marLeft w:val="0"/>
      <w:marRight w:val="0"/>
      <w:marTop w:val="0"/>
      <w:marBottom w:val="0"/>
      <w:divBdr>
        <w:top w:val="none" w:sz="0" w:space="0" w:color="auto"/>
        <w:left w:val="none" w:sz="0" w:space="0" w:color="auto"/>
        <w:bottom w:val="none" w:sz="0" w:space="0" w:color="auto"/>
        <w:right w:val="none" w:sz="0" w:space="0" w:color="auto"/>
      </w:divBdr>
    </w:div>
    <w:div w:id="21905365">
      <w:bodyDiv w:val="1"/>
      <w:marLeft w:val="0"/>
      <w:marRight w:val="0"/>
      <w:marTop w:val="0"/>
      <w:marBottom w:val="0"/>
      <w:divBdr>
        <w:top w:val="none" w:sz="0" w:space="0" w:color="auto"/>
        <w:left w:val="none" w:sz="0" w:space="0" w:color="auto"/>
        <w:bottom w:val="none" w:sz="0" w:space="0" w:color="auto"/>
        <w:right w:val="none" w:sz="0" w:space="0" w:color="auto"/>
      </w:divBdr>
    </w:div>
    <w:div w:id="23143798">
      <w:bodyDiv w:val="1"/>
      <w:marLeft w:val="0"/>
      <w:marRight w:val="0"/>
      <w:marTop w:val="0"/>
      <w:marBottom w:val="0"/>
      <w:divBdr>
        <w:top w:val="none" w:sz="0" w:space="0" w:color="auto"/>
        <w:left w:val="none" w:sz="0" w:space="0" w:color="auto"/>
        <w:bottom w:val="none" w:sz="0" w:space="0" w:color="auto"/>
        <w:right w:val="none" w:sz="0" w:space="0" w:color="auto"/>
      </w:divBdr>
    </w:div>
    <w:div w:id="23755461">
      <w:bodyDiv w:val="1"/>
      <w:marLeft w:val="0"/>
      <w:marRight w:val="0"/>
      <w:marTop w:val="0"/>
      <w:marBottom w:val="0"/>
      <w:divBdr>
        <w:top w:val="none" w:sz="0" w:space="0" w:color="auto"/>
        <w:left w:val="none" w:sz="0" w:space="0" w:color="auto"/>
        <w:bottom w:val="none" w:sz="0" w:space="0" w:color="auto"/>
        <w:right w:val="none" w:sz="0" w:space="0" w:color="auto"/>
      </w:divBdr>
    </w:div>
    <w:div w:id="24989830">
      <w:bodyDiv w:val="1"/>
      <w:marLeft w:val="0"/>
      <w:marRight w:val="0"/>
      <w:marTop w:val="0"/>
      <w:marBottom w:val="0"/>
      <w:divBdr>
        <w:top w:val="none" w:sz="0" w:space="0" w:color="auto"/>
        <w:left w:val="none" w:sz="0" w:space="0" w:color="auto"/>
        <w:bottom w:val="none" w:sz="0" w:space="0" w:color="auto"/>
        <w:right w:val="none" w:sz="0" w:space="0" w:color="auto"/>
      </w:divBdr>
    </w:div>
    <w:div w:id="26486435">
      <w:bodyDiv w:val="1"/>
      <w:marLeft w:val="0"/>
      <w:marRight w:val="0"/>
      <w:marTop w:val="0"/>
      <w:marBottom w:val="0"/>
      <w:divBdr>
        <w:top w:val="none" w:sz="0" w:space="0" w:color="auto"/>
        <w:left w:val="none" w:sz="0" w:space="0" w:color="auto"/>
        <w:bottom w:val="none" w:sz="0" w:space="0" w:color="auto"/>
        <w:right w:val="none" w:sz="0" w:space="0" w:color="auto"/>
      </w:divBdr>
    </w:div>
    <w:div w:id="27872636">
      <w:bodyDiv w:val="1"/>
      <w:marLeft w:val="0"/>
      <w:marRight w:val="0"/>
      <w:marTop w:val="0"/>
      <w:marBottom w:val="0"/>
      <w:divBdr>
        <w:top w:val="none" w:sz="0" w:space="0" w:color="auto"/>
        <w:left w:val="none" w:sz="0" w:space="0" w:color="auto"/>
        <w:bottom w:val="none" w:sz="0" w:space="0" w:color="auto"/>
        <w:right w:val="none" w:sz="0" w:space="0" w:color="auto"/>
      </w:divBdr>
    </w:div>
    <w:div w:id="30033025">
      <w:bodyDiv w:val="1"/>
      <w:marLeft w:val="0"/>
      <w:marRight w:val="0"/>
      <w:marTop w:val="0"/>
      <w:marBottom w:val="0"/>
      <w:divBdr>
        <w:top w:val="none" w:sz="0" w:space="0" w:color="auto"/>
        <w:left w:val="none" w:sz="0" w:space="0" w:color="auto"/>
        <w:bottom w:val="none" w:sz="0" w:space="0" w:color="auto"/>
        <w:right w:val="none" w:sz="0" w:space="0" w:color="auto"/>
      </w:divBdr>
    </w:div>
    <w:div w:id="30495038">
      <w:bodyDiv w:val="1"/>
      <w:marLeft w:val="0"/>
      <w:marRight w:val="0"/>
      <w:marTop w:val="0"/>
      <w:marBottom w:val="0"/>
      <w:divBdr>
        <w:top w:val="none" w:sz="0" w:space="0" w:color="auto"/>
        <w:left w:val="none" w:sz="0" w:space="0" w:color="auto"/>
        <w:bottom w:val="none" w:sz="0" w:space="0" w:color="auto"/>
        <w:right w:val="none" w:sz="0" w:space="0" w:color="auto"/>
      </w:divBdr>
    </w:div>
    <w:div w:id="30501033">
      <w:bodyDiv w:val="1"/>
      <w:marLeft w:val="0"/>
      <w:marRight w:val="0"/>
      <w:marTop w:val="0"/>
      <w:marBottom w:val="0"/>
      <w:divBdr>
        <w:top w:val="none" w:sz="0" w:space="0" w:color="auto"/>
        <w:left w:val="none" w:sz="0" w:space="0" w:color="auto"/>
        <w:bottom w:val="none" w:sz="0" w:space="0" w:color="auto"/>
        <w:right w:val="none" w:sz="0" w:space="0" w:color="auto"/>
      </w:divBdr>
    </w:div>
    <w:div w:id="31227665">
      <w:bodyDiv w:val="1"/>
      <w:marLeft w:val="0"/>
      <w:marRight w:val="0"/>
      <w:marTop w:val="0"/>
      <w:marBottom w:val="0"/>
      <w:divBdr>
        <w:top w:val="none" w:sz="0" w:space="0" w:color="auto"/>
        <w:left w:val="none" w:sz="0" w:space="0" w:color="auto"/>
        <w:bottom w:val="none" w:sz="0" w:space="0" w:color="auto"/>
        <w:right w:val="none" w:sz="0" w:space="0" w:color="auto"/>
      </w:divBdr>
    </w:div>
    <w:div w:id="32659805">
      <w:bodyDiv w:val="1"/>
      <w:marLeft w:val="0"/>
      <w:marRight w:val="0"/>
      <w:marTop w:val="0"/>
      <w:marBottom w:val="0"/>
      <w:divBdr>
        <w:top w:val="none" w:sz="0" w:space="0" w:color="auto"/>
        <w:left w:val="none" w:sz="0" w:space="0" w:color="auto"/>
        <w:bottom w:val="none" w:sz="0" w:space="0" w:color="auto"/>
        <w:right w:val="none" w:sz="0" w:space="0" w:color="auto"/>
      </w:divBdr>
    </w:div>
    <w:div w:id="34891306">
      <w:bodyDiv w:val="1"/>
      <w:marLeft w:val="0"/>
      <w:marRight w:val="0"/>
      <w:marTop w:val="0"/>
      <w:marBottom w:val="0"/>
      <w:divBdr>
        <w:top w:val="none" w:sz="0" w:space="0" w:color="auto"/>
        <w:left w:val="none" w:sz="0" w:space="0" w:color="auto"/>
        <w:bottom w:val="none" w:sz="0" w:space="0" w:color="auto"/>
        <w:right w:val="none" w:sz="0" w:space="0" w:color="auto"/>
      </w:divBdr>
    </w:div>
    <w:div w:id="37122406">
      <w:bodyDiv w:val="1"/>
      <w:marLeft w:val="0"/>
      <w:marRight w:val="0"/>
      <w:marTop w:val="0"/>
      <w:marBottom w:val="0"/>
      <w:divBdr>
        <w:top w:val="none" w:sz="0" w:space="0" w:color="auto"/>
        <w:left w:val="none" w:sz="0" w:space="0" w:color="auto"/>
        <w:bottom w:val="none" w:sz="0" w:space="0" w:color="auto"/>
        <w:right w:val="none" w:sz="0" w:space="0" w:color="auto"/>
      </w:divBdr>
    </w:div>
    <w:div w:id="37898624">
      <w:bodyDiv w:val="1"/>
      <w:marLeft w:val="0"/>
      <w:marRight w:val="0"/>
      <w:marTop w:val="0"/>
      <w:marBottom w:val="0"/>
      <w:divBdr>
        <w:top w:val="none" w:sz="0" w:space="0" w:color="auto"/>
        <w:left w:val="none" w:sz="0" w:space="0" w:color="auto"/>
        <w:bottom w:val="none" w:sz="0" w:space="0" w:color="auto"/>
        <w:right w:val="none" w:sz="0" w:space="0" w:color="auto"/>
      </w:divBdr>
    </w:div>
    <w:div w:id="38214607">
      <w:bodyDiv w:val="1"/>
      <w:marLeft w:val="0"/>
      <w:marRight w:val="0"/>
      <w:marTop w:val="0"/>
      <w:marBottom w:val="0"/>
      <w:divBdr>
        <w:top w:val="none" w:sz="0" w:space="0" w:color="auto"/>
        <w:left w:val="none" w:sz="0" w:space="0" w:color="auto"/>
        <w:bottom w:val="none" w:sz="0" w:space="0" w:color="auto"/>
        <w:right w:val="none" w:sz="0" w:space="0" w:color="auto"/>
      </w:divBdr>
    </w:div>
    <w:div w:id="39011889">
      <w:bodyDiv w:val="1"/>
      <w:marLeft w:val="0"/>
      <w:marRight w:val="0"/>
      <w:marTop w:val="0"/>
      <w:marBottom w:val="0"/>
      <w:divBdr>
        <w:top w:val="none" w:sz="0" w:space="0" w:color="auto"/>
        <w:left w:val="none" w:sz="0" w:space="0" w:color="auto"/>
        <w:bottom w:val="none" w:sz="0" w:space="0" w:color="auto"/>
        <w:right w:val="none" w:sz="0" w:space="0" w:color="auto"/>
      </w:divBdr>
    </w:div>
    <w:div w:id="42214677">
      <w:bodyDiv w:val="1"/>
      <w:marLeft w:val="0"/>
      <w:marRight w:val="0"/>
      <w:marTop w:val="0"/>
      <w:marBottom w:val="0"/>
      <w:divBdr>
        <w:top w:val="none" w:sz="0" w:space="0" w:color="auto"/>
        <w:left w:val="none" w:sz="0" w:space="0" w:color="auto"/>
        <w:bottom w:val="none" w:sz="0" w:space="0" w:color="auto"/>
        <w:right w:val="none" w:sz="0" w:space="0" w:color="auto"/>
      </w:divBdr>
    </w:div>
    <w:div w:id="42757807">
      <w:bodyDiv w:val="1"/>
      <w:marLeft w:val="0"/>
      <w:marRight w:val="0"/>
      <w:marTop w:val="0"/>
      <w:marBottom w:val="0"/>
      <w:divBdr>
        <w:top w:val="none" w:sz="0" w:space="0" w:color="auto"/>
        <w:left w:val="none" w:sz="0" w:space="0" w:color="auto"/>
        <w:bottom w:val="none" w:sz="0" w:space="0" w:color="auto"/>
        <w:right w:val="none" w:sz="0" w:space="0" w:color="auto"/>
      </w:divBdr>
    </w:div>
    <w:div w:id="42874326">
      <w:bodyDiv w:val="1"/>
      <w:marLeft w:val="0"/>
      <w:marRight w:val="0"/>
      <w:marTop w:val="0"/>
      <w:marBottom w:val="0"/>
      <w:divBdr>
        <w:top w:val="none" w:sz="0" w:space="0" w:color="auto"/>
        <w:left w:val="none" w:sz="0" w:space="0" w:color="auto"/>
        <w:bottom w:val="none" w:sz="0" w:space="0" w:color="auto"/>
        <w:right w:val="none" w:sz="0" w:space="0" w:color="auto"/>
      </w:divBdr>
    </w:div>
    <w:div w:id="43067804">
      <w:bodyDiv w:val="1"/>
      <w:marLeft w:val="0"/>
      <w:marRight w:val="0"/>
      <w:marTop w:val="0"/>
      <w:marBottom w:val="0"/>
      <w:divBdr>
        <w:top w:val="none" w:sz="0" w:space="0" w:color="auto"/>
        <w:left w:val="none" w:sz="0" w:space="0" w:color="auto"/>
        <w:bottom w:val="none" w:sz="0" w:space="0" w:color="auto"/>
        <w:right w:val="none" w:sz="0" w:space="0" w:color="auto"/>
      </w:divBdr>
    </w:div>
    <w:div w:id="43145244">
      <w:bodyDiv w:val="1"/>
      <w:marLeft w:val="0"/>
      <w:marRight w:val="0"/>
      <w:marTop w:val="0"/>
      <w:marBottom w:val="0"/>
      <w:divBdr>
        <w:top w:val="none" w:sz="0" w:space="0" w:color="auto"/>
        <w:left w:val="none" w:sz="0" w:space="0" w:color="auto"/>
        <w:bottom w:val="none" w:sz="0" w:space="0" w:color="auto"/>
        <w:right w:val="none" w:sz="0" w:space="0" w:color="auto"/>
      </w:divBdr>
    </w:div>
    <w:div w:id="44254010">
      <w:bodyDiv w:val="1"/>
      <w:marLeft w:val="0"/>
      <w:marRight w:val="0"/>
      <w:marTop w:val="0"/>
      <w:marBottom w:val="0"/>
      <w:divBdr>
        <w:top w:val="none" w:sz="0" w:space="0" w:color="auto"/>
        <w:left w:val="none" w:sz="0" w:space="0" w:color="auto"/>
        <w:bottom w:val="none" w:sz="0" w:space="0" w:color="auto"/>
        <w:right w:val="none" w:sz="0" w:space="0" w:color="auto"/>
      </w:divBdr>
    </w:div>
    <w:div w:id="46027156">
      <w:bodyDiv w:val="1"/>
      <w:marLeft w:val="0"/>
      <w:marRight w:val="0"/>
      <w:marTop w:val="0"/>
      <w:marBottom w:val="0"/>
      <w:divBdr>
        <w:top w:val="none" w:sz="0" w:space="0" w:color="auto"/>
        <w:left w:val="none" w:sz="0" w:space="0" w:color="auto"/>
        <w:bottom w:val="none" w:sz="0" w:space="0" w:color="auto"/>
        <w:right w:val="none" w:sz="0" w:space="0" w:color="auto"/>
      </w:divBdr>
    </w:div>
    <w:div w:id="46607985">
      <w:bodyDiv w:val="1"/>
      <w:marLeft w:val="0"/>
      <w:marRight w:val="0"/>
      <w:marTop w:val="0"/>
      <w:marBottom w:val="0"/>
      <w:divBdr>
        <w:top w:val="none" w:sz="0" w:space="0" w:color="auto"/>
        <w:left w:val="none" w:sz="0" w:space="0" w:color="auto"/>
        <w:bottom w:val="none" w:sz="0" w:space="0" w:color="auto"/>
        <w:right w:val="none" w:sz="0" w:space="0" w:color="auto"/>
      </w:divBdr>
    </w:div>
    <w:div w:id="48264484">
      <w:bodyDiv w:val="1"/>
      <w:marLeft w:val="0"/>
      <w:marRight w:val="0"/>
      <w:marTop w:val="0"/>
      <w:marBottom w:val="0"/>
      <w:divBdr>
        <w:top w:val="none" w:sz="0" w:space="0" w:color="auto"/>
        <w:left w:val="none" w:sz="0" w:space="0" w:color="auto"/>
        <w:bottom w:val="none" w:sz="0" w:space="0" w:color="auto"/>
        <w:right w:val="none" w:sz="0" w:space="0" w:color="auto"/>
      </w:divBdr>
    </w:div>
    <w:div w:id="49230763">
      <w:bodyDiv w:val="1"/>
      <w:marLeft w:val="0"/>
      <w:marRight w:val="0"/>
      <w:marTop w:val="0"/>
      <w:marBottom w:val="0"/>
      <w:divBdr>
        <w:top w:val="none" w:sz="0" w:space="0" w:color="auto"/>
        <w:left w:val="none" w:sz="0" w:space="0" w:color="auto"/>
        <w:bottom w:val="none" w:sz="0" w:space="0" w:color="auto"/>
        <w:right w:val="none" w:sz="0" w:space="0" w:color="auto"/>
      </w:divBdr>
    </w:div>
    <w:div w:id="49497584">
      <w:bodyDiv w:val="1"/>
      <w:marLeft w:val="0"/>
      <w:marRight w:val="0"/>
      <w:marTop w:val="0"/>
      <w:marBottom w:val="0"/>
      <w:divBdr>
        <w:top w:val="none" w:sz="0" w:space="0" w:color="auto"/>
        <w:left w:val="none" w:sz="0" w:space="0" w:color="auto"/>
        <w:bottom w:val="none" w:sz="0" w:space="0" w:color="auto"/>
        <w:right w:val="none" w:sz="0" w:space="0" w:color="auto"/>
      </w:divBdr>
    </w:div>
    <w:div w:id="50734566">
      <w:bodyDiv w:val="1"/>
      <w:marLeft w:val="0"/>
      <w:marRight w:val="0"/>
      <w:marTop w:val="0"/>
      <w:marBottom w:val="0"/>
      <w:divBdr>
        <w:top w:val="none" w:sz="0" w:space="0" w:color="auto"/>
        <w:left w:val="none" w:sz="0" w:space="0" w:color="auto"/>
        <w:bottom w:val="none" w:sz="0" w:space="0" w:color="auto"/>
        <w:right w:val="none" w:sz="0" w:space="0" w:color="auto"/>
      </w:divBdr>
    </w:div>
    <w:div w:id="51003752">
      <w:bodyDiv w:val="1"/>
      <w:marLeft w:val="0"/>
      <w:marRight w:val="0"/>
      <w:marTop w:val="0"/>
      <w:marBottom w:val="0"/>
      <w:divBdr>
        <w:top w:val="none" w:sz="0" w:space="0" w:color="auto"/>
        <w:left w:val="none" w:sz="0" w:space="0" w:color="auto"/>
        <w:bottom w:val="none" w:sz="0" w:space="0" w:color="auto"/>
        <w:right w:val="none" w:sz="0" w:space="0" w:color="auto"/>
      </w:divBdr>
    </w:div>
    <w:div w:id="51120010">
      <w:bodyDiv w:val="1"/>
      <w:marLeft w:val="0"/>
      <w:marRight w:val="0"/>
      <w:marTop w:val="0"/>
      <w:marBottom w:val="0"/>
      <w:divBdr>
        <w:top w:val="none" w:sz="0" w:space="0" w:color="auto"/>
        <w:left w:val="none" w:sz="0" w:space="0" w:color="auto"/>
        <w:bottom w:val="none" w:sz="0" w:space="0" w:color="auto"/>
        <w:right w:val="none" w:sz="0" w:space="0" w:color="auto"/>
      </w:divBdr>
    </w:div>
    <w:div w:id="53168581">
      <w:bodyDiv w:val="1"/>
      <w:marLeft w:val="0"/>
      <w:marRight w:val="0"/>
      <w:marTop w:val="0"/>
      <w:marBottom w:val="0"/>
      <w:divBdr>
        <w:top w:val="none" w:sz="0" w:space="0" w:color="auto"/>
        <w:left w:val="none" w:sz="0" w:space="0" w:color="auto"/>
        <w:bottom w:val="none" w:sz="0" w:space="0" w:color="auto"/>
        <w:right w:val="none" w:sz="0" w:space="0" w:color="auto"/>
      </w:divBdr>
    </w:div>
    <w:div w:id="54475454">
      <w:bodyDiv w:val="1"/>
      <w:marLeft w:val="0"/>
      <w:marRight w:val="0"/>
      <w:marTop w:val="0"/>
      <w:marBottom w:val="0"/>
      <w:divBdr>
        <w:top w:val="none" w:sz="0" w:space="0" w:color="auto"/>
        <w:left w:val="none" w:sz="0" w:space="0" w:color="auto"/>
        <w:bottom w:val="none" w:sz="0" w:space="0" w:color="auto"/>
        <w:right w:val="none" w:sz="0" w:space="0" w:color="auto"/>
      </w:divBdr>
    </w:div>
    <w:div w:id="55858062">
      <w:bodyDiv w:val="1"/>
      <w:marLeft w:val="0"/>
      <w:marRight w:val="0"/>
      <w:marTop w:val="0"/>
      <w:marBottom w:val="0"/>
      <w:divBdr>
        <w:top w:val="none" w:sz="0" w:space="0" w:color="auto"/>
        <w:left w:val="none" w:sz="0" w:space="0" w:color="auto"/>
        <w:bottom w:val="none" w:sz="0" w:space="0" w:color="auto"/>
        <w:right w:val="none" w:sz="0" w:space="0" w:color="auto"/>
      </w:divBdr>
    </w:div>
    <w:div w:id="56052222">
      <w:bodyDiv w:val="1"/>
      <w:marLeft w:val="0"/>
      <w:marRight w:val="0"/>
      <w:marTop w:val="0"/>
      <w:marBottom w:val="0"/>
      <w:divBdr>
        <w:top w:val="none" w:sz="0" w:space="0" w:color="auto"/>
        <w:left w:val="none" w:sz="0" w:space="0" w:color="auto"/>
        <w:bottom w:val="none" w:sz="0" w:space="0" w:color="auto"/>
        <w:right w:val="none" w:sz="0" w:space="0" w:color="auto"/>
      </w:divBdr>
    </w:div>
    <w:div w:id="57485930">
      <w:bodyDiv w:val="1"/>
      <w:marLeft w:val="0"/>
      <w:marRight w:val="0"/>
      <w:marTop w:val="0"/>
      <w:marBottom w:val="0"/>
      <w:divBdr>
        <w:top w:val="none" w:sz="0" w:space="0" w:color="auto"/>
        <w:left w:val="none" w:sz="0" w:space="0" w:color="auto"/>
        <w:bottom w:val="none" w:sz="0" w:space="0" w:color="auto"/>
        <w:right w:val="none" w:sz="0" w:space="0" w:color="auto"/>
      </w:divBdr>
    </w:div>
    <w:div w:id="61604432">
      <w:bodyDiv w:val="1"/>
      <w:marLeft w:val="0"/>
      <w:marRight w:val="0"/>
      <w:marTop w:val="0"/>
      <w:marBottom w:val="0"/>
      <w:divBdr>
        <w:top w:val="none" w:sz="0" w:space="0" w:color="auto"/>
        <w:left w:val="none" w:sz="0" w:space="0" w:color="auto"/>
        <w:bottom w:val="none" w:sz="0" w:space="0" w:color="auto"/>
        <w:right w:val="none" w:sz="0" w:space="0" w:color="auto"/>
      </w:divBdr>
    </w:div>
    <w:div w:id="62800389">
      <w:bodyDiv w:val="1"/>
      <w:marLeft w:val="0"/>
      <w:marRight w:val="0"/>
      <w:marTop w:val="0"/>
      <w:marBottom w:val="0"/>
      <w:divBdr>
        <w:top w:val="none" w:sz="0" w:space="0" w:color="auto"/>
        <w:left w:val="none" w:sz="0" w:space="0" w:color="auto"/>
        <w:bottom w:val="none" w:sz="0" w:space="0" w:color="auto"/>
        <w:right w:val="none" w:sz="0" w:space="0" w:color="auto"/>
      </w:divBdr>
    </w:div>
    <w:div w:id="63768068">
      <w:bodyDiv w:val="1"/>
      <w:marLeft w:val="0"/>
      <w:marRight w:val="0"/>
      <w:marTop w:val="0"/>
      <w:marBottom w:val="0"/>
      <w:divBdr>
        <w:top w:val="none" w:sz="0" w:space="0" w:color="auto"/>
        <w:left w:val="none" w:sz="0" w:space="0" w:color="auto"/>
        <w:bottom w:val="none" w:sz="0" w:space="0" w:color="auto"/>
        <w:right w:val="none" w:sz="0" w:space="0" w:color="auto"/>
      </w:divBdr>
    </w:div>
    <w:div w:id="64106105">
      <w:bodyDiv w:val="1"/>
      <w:marLeft w:val="0"/>
      <w:marRight w:val="0"/>
      <w:marTop w:val="0"/>
      <w:marBottom w:val="0"/>
      <w:divBdr>
        <w:top w:val="none" w:sz="0" w:space="0" w:color="auto"/>
        <w:left w:val="none" w:sz="0" w:space="0" w:color="auto"/>
        <w:bottom w:val="none" w:sz="0" w:space="0" w:color="auto"/>
        <w:right w:val="none" w:sz="0" w:space="0" w:color="auto"/>
      </w:divBdr>
    </w:div>
    <w:div w:id="65880480">
      <w:bodyDiv w:val="1"/>
      <w:marLeft w:val="0"/>
      <w:marRight w:val="0"/>
      <w:marTop w:val="0"/>
      <w:marBottom w:val="0"/>
      <w:divBdr>
        <w:top w:val="none" w:sz="0" w:space="0" w:color="auto"/>
        <w:left w:val="none" w:sz="0" w:space="0" w:color="auto"/>
        <w:bottom w:val="none" w:sz="0" w:space="0" w:color="auto"/>
        <w:right w:val="none" w:sz="0" w:space="0" w:color="auto"/>
      </w:divBdr>
    </w:div>
    <w:div w:id="65886243">
      <w:bodyDiv w:val="1"/>
      <w:marLeft w:val="0"/>
      <w:marRight w:val="0"/>
      <w:marTop w:val="0"/>
      <w:marBottom w:val="0"/>
      <w:divBdr>
        <w:top w:val="none" w:sz="0" w:space="0" w:color="auto"/>
        <w:left w:val="none" w:sz="0" w:space="0" w:color="auto"/>
        <w:bottom w:val="none" w:sz="0" w:space="0" w:color="auto"/>
        <w:right w:val="none" w:sz="0" w:space="0" w:color="auto"/>
      </w:divBdr>
    </w:div>
    <w:div w:id="67119210">
      <w:bodyDiv w:val="1"/>
      <w:marLeft w:val="0"/>
      <w:marRight w:val="0"/>
      <w:marTop w:val="0"/>
      <w:marBottom w:val="0"/>
      <w:divBdr>
        <w:top w:val="none" w:sz="0" w:space="0" w:color="auto"/>
        <w:left w:val="none" w:sz="0" w:space="0" w:color="auto"/>
        <w:bottom w:val="none" w:sz="0" w:space="0" w:color="auto"/>
        <w:right w:val="none" w:sz="0" w:space="0" w:color="auto"/>
      </w:divBdr>
    </w:div>
    <w:div w:id="67846021">
      <w:bodyDiv w:val="1"/>
      <w:marLeft w:val="0"/>
      <w:marRight w:val="0"/>
      <w:marTop w:val="0"/>
      <w:marBottom w:val="0"/>
      <w:divBdr>
        <w:top w:val="none" w:sz="0" w:space="0" w:color="auto"/>
        <w:left w:val="none" w:sz="0" w:space="0" w:color="auto"/>
        <w:bottom w:val="none" w:sz="0" w:space="0" w:color="auto"/>
        <w:right w:val="none" w:sz="0" w:space="0" w:color="auto"/>
      </w:divBdr>
    </w:div>
    <w:div w:id="68700208">
      <w:bodyDiv w:val="1"/>
      <w:marLeft w:val="0"/>
      <w:marRight w:val="0"/>
      <w:marTop w:val="0"/>
      <w:marBottom w:val="0"/>
      <w:divBdr>
        <w:top w:val="none" w:sz="0" w:space="0" w:color="auto"/>
        <w:left w:val="none" w:sz="0" w:space="0" w:color="auto"/>
        <w:bottom w:val="none" w:sz="0" w:space="0" w:color="auto"/>
        <w:right w:val="none" w:sz="0" w:space="0" w:color="auto"/>
      </w:divBdr>
    </w:div>
    <w:div w:id="68816746">
      <w:bodyDiv w:val="1"/>
      <w:marLeft w:val="0"/>
      <w:marRight w:val="0"/>
      <w:marTop w:val="0"/>
      <w:marBottom w:val="0"/>
      <w:divBdr>
        <w:top w:val="none" w:sz="0" w:space="0" w:color="auto"/>
        <w:left w:val="none" w:sz="0" w:space="0" w:color="auto"/>
        <w:bottom w:val="none" w:sz="0" w:space="0" w:color="auto"/>
        <w:right w:val="none" w:sz="0" w:space="0" w:color="auto"/>
      </w:divBdr>
    </w:div>
    <w:div w:id="69038856">
      <w:bodyDiv w:val="1"/>
      <w:marLeft w:val="0"/>
      <w:marRight w:val="0"/>
      <w:marTop w:val="0"/>
      <w:marBottom w:val="0"/>
      <w:divBdr>
        <w:top w:val="none" w:sz="0" w:space="0" w:color="auto"/>
        <w:left w:val="none" w:sz="0" w:space="0" w:color="auto"/>
        <w:bottom w:val="none" w:sz="0" w:space="0" w:color="auto"/>
        <w:right w:val="none" w:sz="0" w:space="0" w:color="auto"/>
      </w:divBdr>
    </w:div>
    <w:div w:id="69549708">
      <w:bodyDiv w:val="1"/>
      <w:marLeft w:val="0"/>
      <w:marRight w:val="0"/>
      <w:marTop w:val="0"/>
      <w:marBottom w:val="0"/>
      <w:divBdr>
        <w:top w:val="none" w:sz="0" w:space="0" w:color="auto"/>
        <w:left w:val="none" w:sz="0" w:space="0" w:color="auto"/>
        <w:bottom w:val="none" w:sz="0" w:space="0" w:color="auto"/>
        <w:right w:val="none" w:sz="0" w:space="0" w:color="auto"/>
      </w:divBdr>
    </w:div>
    <w:div w:id="70006508">
      <w:bodyDiv w:val="1"/>
      <w:marLeft w:val="0"/>
      <w:marRight w:val="0"/>
      <w:marTop w:val="0"/>
      <w:marBottom w:val="0"/>
      <w:divBdr>
        <w:top w:val="none" w:sz="0" w:space="0" w:color="auto"/>
        <w:left w:val="none" w:sz="0" w:space="0" w:color="auto"/>
        <w:bottom w:val="none" w:sz="0" w:space="0" w:color="auto"/>
        <w:right w:val="none" w:sz="0" w:space="0" w:color="auto"/>
      </w:divBdr>
    </w:div>
    <w:div w:id="73168585">
      <w:bodyDiv w:val="1"/>
      <w:marLeft w:val="0"/>
      <w:marRight w:val="0"/>
      <w:marTop w:val="0"/>
      <w:marBottom w:val="0"/>
      <w:divBdr>
        <w:top w:val="none" w:sz="0" w:space="0" w:color="auto"/>
        <w:left w:val="none" w:sz="0" w:space="0" w:color="auto"/>
        <w:bottom w:val="none" w:sz="0" w:space="0" w:color="auto"/>
        <w:right w:val="none" w:sz="0" w:space="0" w:color="auto"/>
      </w:divBdr>
    </w:div>
    <w:div w:id="73432655">
      <w:bodyDiv w:val="1"/>
      <w:marLeft w:val="0"/>
      <w:marRight w:val="0"/>
      <w:marTop w:val="0"/>
      <w:marBottom w:val="0"/>
      <w:divBdr>
        <w:top w:val="none" w:sz="0" w:space="0" w:color="auto"/>
        <w:left w:val="none" w:sz="0" w:space="0" w:color="auto"/>
        <w:bottom w:val="none" w:sz="0" w:space="0" w:color="auto"/>
        <w:right w:val="none" w:sz="0" w:space="0" w:color="auto"/>
      </w:divBdr>
    </w:div>
    <w:div w:id="73941564">
      <w:bodyDiv w:val="1"/>
      <w:marLeft w:val="0"/>
      <w:marRight w:val="0"/>
      <w:marTop w:val="0"/>
      <w:marBottom w:val="0"/>
      <w:divBdr>
        <w:top w:val="none" w:sz="0" w:space="0" w:color="auto"/>
        <w:left w:val="none" w:sz="0" w:space="0" w:color="auto"/>
        <w:bottom w:val="none" w:sz="0" w:space="0" w:color="auto"/>
        <w:right w:val="none" w:sz="0" w:space="0" w:color="auto"/>
      </w:divBdr>
    </w:div>
    <w:div w:id="74130236">
      <w:bodyDiv w:val="1"/>
      <w:marLeft w:val="0"/>
      <w:marRight w:val="0"/>
      <w:marTop w:val="0"/>
      <w:marBottom w:val="0"/>
      <w:divBdr>
        <w:top w:val="none" w:sz="0" w:space="0" w:color="auto"/>
        <w:left w:val="none" w:sz="0" w:space="0" w:color="auto"/>
        <w:bottom w:val="none" w:sz="0" w:space="0" w:color="auto"/>
        <w:right w:val="none" w:sz="0" w:space="0" w:color="auto"/>
      </w:divBdr>
    </w:div>
    <w:div w:id="74252457">
      <w:bodyDiv w:val="1"/>
      <w:marLeft w:val="0"/>
      <w:marRight w:val="0"/>
      <w:marTop w:val="0"/>
      <w:marBottom w:val="0"/>
      <w:divBdr>
        <w:top w:val="none" w:sz="0" w:space="0" w:color="auto"/>
        <w:left w:val="none" w:sz="0" w:space="0" w:color="auto"/>
        <w:bottom w:val="none" w:sz="0" w:space="0" w:color="auto"/>
        <w:right w:val="none" w:sz="0" w:space="0" w:color="auto"/>
      </w:divBdr>
    </w:div>
    <w:div w:id="74598819">
      <w:bodyDiv w:val="1"/>
      <w:marLeft w:val="0"/>
      <w:marRight w:val="0"/>
      <w:marTop w:val="0"/>
      <w:marBottom w:val="0"/>
      <w:divBdr>
        <w:top w:val="none" w:sz="0" w:space="0" w:color="auto"/>
        <w:left w:val="none" w:sz="0" w:space="0" w:color="auto"/>
        <w:bottom w:val="none" w:sz="0" w:space="0" w:color="auto"/>
        <w:right w:val="none" w:sz="0" w:space="0" w:color="auto"/>
      </w:divBdr>
    </w:div>
    <w:div w:id="76831453">
      <w:bodyDiv w:val="1"/>
      <w:marLeft w:val="0"/>
      <w:marRight w:val="0"/>
      <w:marTop w:val="0"/>
      <w:marBottom w:val="0"/>
      <w:divBdr>
        <w:top w:val="none" w:sz="0" w:space="0" w:color="auto"/>
        <w:left w:val="none" w:sz="0" w:space="0" w:color="auto"/>
        <w:bottom w:val="none" w:sz="0" w:space="0" w:color="auto"/>
        <w:right w:val="none" w:sz="0" w:space="0" w:color="auto"/>
      </w:divBdr>
    </w:div>
    <w:div w:id="77793245">
      <w:bodyDiv w:val="1"/>
      <w:marLeft w:val="0"/>
      <w:marRight w:val="0"/>
      <w:marTop w:val="0"/>
      <w:marBottom w:val="0"/>
      <w:divBdr>
        <w:top w:val="none" w:sz="0" w:space="0" w:color="auto"/>
        <w:left w:val="none" w:sz="0" w:space="0" w:color="auto"/>
        <w:bottom w:val="none" w:sz="0" w:space="0" w:color="auto"/>
        <w:right w:val="none" w:sz="0" w:space="0" w:color="auto"/>
      </w:divBdr>
    </w:div>
    <w:div w:id="78984939">
      <w:bodyDiv w:val="1"/>
      <w:marLeft w:val="0"/>
      <w:marRight w:val="0"/>
      <w:marTop w:val="0"/>
      <w:marBottom w:val="0"/>
      <w:divBdr>
        <w:top w:val="none" w:sz="0" w:space="0" w:color="auto"/>
        <w:left w:val="none" w:sz="0" w:space="0" w:color="auto"/>
        <w:bottom w:val="none" w:sz="0" w:space="0" w:color="auto"/>
        <w:right w:val="none" w:sz="0" w:space="0" w:color="auto"/>
      </w:divBdr>
    </w:div>
    <w:div w:id="80029292">
      <w:bodyDiv w:val="1"/>
      <w:marLeft w:val="0"/>
      <w:marRight w:val="0"/>
      <w:marTop w:val="0"/>
      <w:marBottom w:val="0"/>
      <w:divBdr>
        <w:top w:val="none" w:sz="0" w:space="0" w:color="auto"/>
        <w:left w:val="none" w:sz="0" w:space="0" w:color="auto"/>
        <w:bottom w:val="none" w:sz="0" w:space="0" w:color="auto"/>
        <w:right w:val="none" w:sz="0" w:space="0" w:color="auto"/>
      </w:divBdr>
    </w:div>
    <w:div w:id="80681655">
      <w:bodyDiv w:val="1"/>
      <w:marLeft w:val="0"/>
      <w:marRight w:val="0"/>
      <w:marTop w:val="0"/>
      <w:marBottom w:val="0"/>
      <w:divBdr>
        <w:top w:val="none" w:sz="0" w:space="0" w:color="auto"/>
        <w:left w:val="none" w:sz="0" w:space="0" w:color="auto"/>
        <w:bottom w:val="none" w:sz="0" w:space="0" w:color="auto"/>
        <w:right w:val="none" w:sz="0" w:space="0" w:color="auto"/>
      </w:divBdr>
    </w:div>
    <w:div w:id="82533535">
      <w:bodyDiv w:val="1"/>
      <w:marLeft w:val="0"/>
      <w:marRight w:val="0"/>
      <w:marTop w:val="0"/>
      <w:marBottom w:val="0"/>
      <w:divBdr>
        <w:top w:val="none" w:sz="0" w:space="0" w:color="auto"/>
        <w:left w:val="none" w:sz="0" w:space="0" w:color="auto"/>
        <w:bottom w:val="none" w:sz="0" w:space="0" w:color="auto"/>
        <w:right w:val="none" w:sz="0" w:space="0" w:color="auto"/>
      </w:divBdr>
    </w:div>
    <w:div w:id="84040182">
      <w:bodyDiv w:val="1"/>
      <w:marLeft w:val="0"/>
      <w:marRight w:val="0"/>
      <w:marTop w:val="0"/>
      <w:marBottom w:val="0"/>
      <w:divBdr>
        <w:top w:val="none" w:sz="0" w:space="0" w:color="auto"/>
        <w:left w:val="none" w:sz="0" w:space="0" w:color="auto"/>
        <w:bottom w:val="none" w:sz="0" w:space="0" w:color="auto"/>
        <w:right w:val="none" w:sz="0" w:space="0" w:color="auto"/>
      </w:divBdr>
    </w:div>
    <w:div w:id="84152715">
      <w:bodyDiv w:val="1"/>
      <w:marLeft w:val="0"/>
      <w:marRight w:val="0"/>
      <w:marTop w:val="0"/>
      <w:marBottom w:val="0"/>
      <w:divBdr>
        <w:top w:val="none" w:sz="0" w:space="0" w:color="auto"/>
        <w:left w:val="none" w:sz="0" w:space="0" w:color="auto"/>
        <w:bottom w:val="none" w:sz="0" w:space="0" w:color="auto"/>
        <w:right w:val="none" w:sz="0" w:space="0" w:color="auto"/>
      </w:divBdr>
    </w:div>
    <w:div w:id="84305684">
      <w:bodyDiv w:val="1"/>
      <w:marLeft w:val="0"/>
      <w:marRight w:val="0"/>
      <w:marTop w:val="0"/>
      <w:marBottom w:val="0"/>
      <w:divBdr>
        <w:top w:val="none" w:sz="0" w:space="0" w:color="auto"/>
        <w:left w:val="none" w:sz="0" w:space="0" w:color="auto"/>
        <w:bottom w:val="none" w:sz="0" w:space="0" w:color="auto"/>
        <w:right w:val="none" w:sz="0" w:space="0" w:color="auto"/>
      </w:divBdr>
    </w:div>
    <w:div w:id="84614323">
      <w:bodyDiv w:val="1"/>
      <w:marLeft w:val="0"/>
      <w:marRight w:val="0"/>
      <w:marTop w:val="0"/>
      <w:marBottom w:val="0"/>
      <w:divBdr>
        <w:top w:val="none" w:sz="0" w:space="0" w:color="auto"/>
        <w:left w:val="none" w:sz="0" w:space="0" w:color="auto"/>
        <w:bottom w:val="none" w:sz="0" w:space="0" w:color="auto"/>
        <w:right w:val="none" w:sz="0" w:space="0" w:color="auto"/>
      </w:divBdr>
    </w:div>
    <w:div w:id="84621060">
      <w:bodyDiv w:val="1"/>
      <w:marLeft w:val="0"/>
      <w:marRight w:val="0"/>
      <w:marTop w:val="0"/>
      <w:marBottom w:val="0"/>
      <w:divBdr>
        <w:top w:val="none" w:sz="0" w:space="0" w:color="auto"/>
        <w:left w:val="none" w:sz="0" w:space="0" w:color="auto"/>
        <w:bottom w:val="none" w:sz="0" w:space="0" w:color="auto"/>
        <w:right w:val="none" w:sz="0" w:space="0" w:color="auto"/>
      </w:divBdr>
    </w:div>
    <w:div w:id="84692579">
      <w:bodyDiv w:val="1"/>
      <w:marLeft w:val="0"/>
      <w:marRight w:val="0"/>
      <w:marTop w:val="0"/>
      <w:marBottom w:val="0"/>
      <w:divBdr>
        <w:top w:val="none" w:sz="0" w:space="0" w:color="auto"/>
        <w:left w:val="none" w:sz="0" w:space="0" w:color="auto"/>
        <w:bottom w:val="none" w:sz="0" w:space="0" w:color="auto"/>
        <w:right w:val="none" w:sz="0" w:space="0" w:color="auto"/>
      </w:divBdr>
    </w:div>
    <w:div w:id="85922623">
      <w:bodyDiv w:val="1"/>
      <w:marLeft w:val="0"/>
      <w:marRight w:val="0"/>
      <w:marTop w:val="0"/>
      <w:marBottom w:val="0"/>
      <w:divBdr>
        <w:top w:val="none" w:sz="0" w:space="0" w:color="auto"/>
        <w:left w:val="none" w:sz="0" w:space="0" w:color="auto"/>
        <w:bottom w:val="none" w:sz="0" w:space="0" w:color="auto"/>
        <w:right w:val="none" w:sz="0" w:space="0" w:color="auto"/>
      </w:divBdr>
    </w:div>
    <w:div w:id="86000316">
      <w:bodyDiv w:val="1"/>
      <w:marLeft w:val="0"/>
      <w:marRight w:val="0"/>
      <w:marTop w:val="0"/>
      <w:marBottom w:val="0"/>
      <w:divBdr>
        <w:top w:val="none" w:sz="0" w:space="0" w:color="auto"/>
        <w:left w:val="none" w:sz="0" w:space="0" w:color="auto"/>
        <w:bottom w:val="none" w:sz="0" w:space="0" w:color="auto"/>
        <w:right w:val="none" w:sz="0" w:space="0" w:color="auto"/>
      </w:divBdr>
    </w:div>
    <w:div w:id="88284273">
      <w:bodyDiv w:val="1"/>
      <w:marLeft w:val="0"/>
      <w:marRight w:val="0"/>
      <w:marTop w:val="0"/>
      <w:marBottom w:val="0"/>
      <w:divBdr>
        <w:top w:val="none" w:sz="0" w:space="0" w:color="auto"/>
        <w:left w:val="none" w:sz="0" w:space="0" w:color="auto"/>
        <w:bottom w:val="none" w:sz="0" w:space="0" w:color="auto"/>
        <w:right w:val="none" w:sz="0" w:space="0" w:color="auto"/>
      </w:divBdr>
    </w:div>
    <w:div w:id="91518202">
      <w:bodyDiv w:val="1"/>
      <w:marLeft w:val="0"/>
      <w:marRight w:val="0"/>
      <w:marTop w:val="0"/>
      <w:marBottom w:val="0"/>
      <w:divBdr>
        <w:top w:val="none" w:sz="0" w:space="0" w:color="auto"/>
        <w:left w:val="none" w:sz="0" w:space="0" w:color="auto"/>
        <w:bottom w:val="none" w:sz="0" w:space="0" w:color="auto"/>
        <w:right w:val="none" w:sz="0" w:space="0" w:color="auto"/>
      </w:divBdr>
    </w:div>
    <w:div w:id="91976101">
      <w:bodyDiv w:val="1"/>
      <w:marLeft w:val="0"/>
      <w:marRight w:val="0"/>
      <w:marTop w:val="0"/>
      <w:marBottom w:val="0"/>
      <w:divBdr>
        <w:top w:val="none" w:sz="0" w:space="0" w:color="auto"/>
        <w:left w:val="none" w:sz="0" w:space="0" w:color="auto"/>
        <w:bottom w:val="none" w:sz="0" w:space="0" w:color="auto"/>
        <w:right w:val="none" w:sz="0" w:space="0" w:color="auto"/>
      </w:divBdr>
    </w:div>
    <w:div w:id="92480050">
      <w:bodyDiv w:val="1"/>
      <w:marLeft w:val="0"/>
      <w:marRight w:val="0"/>
      <w:marTop w:val="0"/>
      <w:marBottom w:val="0"/>
      <w:divBdr>
        <w:top w:val="none" w:sz="0" w:space="0" w:color="auto"/>
        <w:left w:val="none" w:sz="0" w:space="0" w:color="auto"/>
        <w:bottom w:val="none" w:sz="0" w:space="0" w:color="auto"/>
        <w:right w:val="none" w:sz="0" w:space="0" w:color="auto"/>
      </w:divBdr>
    </w:div>
    <w:div w:id="92823680">
      <w:bodyDiv w:val="1"/>
      <w:marLeft w:val="0"/>
      <w:marRight w:val="0"/>
      <w:marTop w:val="0"/>
      <w:marBottom w:val="0"/>
      <w:divBdr>
        <w:top w:val="none" w:sz="0" w:space="0" w:color="auto"/>
        <w:left w:val="none" w:sz="0" w:space="0" w:color="auto"/>
        <w:bottom w:val="none" w:sz="0" w:space="0" w:color="auto"/>
        <w:right w:val="none" w:sz="0" w:space="0" w:color="auto"/>
      </w:divBdr>
    </w:div>
    <w:div w:id="92946460">
      <w:bodyDiv w:val="1"/>
      <w:marLeft w:val="0"/>
      <w:marRight w:val="0"/>
      <w:marTop w:val="0"/>
      <w:marBottom w:val="0"/>
      <w:divBdr>
        <w:top w:val="none" w:sz="0" w:space="0" w:color="auto"/>
        <w:left w:val="none" w:sz="0" w:space="0" w:color="auto"/>
        <w:bottom w:val="none" w:sz="0" w:space="0" w:color="auto"/>
        <w:right w:val="none" w:sz="0" w:space="0" w:color="auto"/>
      </w:divBdr>
    </w:div>
    <w:div w:id="94788784">
      <w:bodyDiv w:val="1"/>
      <w:marLeft w:val="0"/>
      <w:marRight w:val="0"/>
      <w:marTop w:val="0"/>
      <w:marBottom w:val="0"/>
      <w:divBdr>
        <w:top w:val="none" w:sz="0" w:space="0" w:color="auto"/>
        <w:left w:val="none" w:sz="0" w:space="0" w:color="auto"/>
        <w:bottom w:val="none" w:sz="0" w:space="0" w:color="auto"/>
        <w:right w:val="none" w:sz="0" w:space="0" w:color="auto"/>
      </w:divBdr>
    </w:div>
    <w:div w:id="96023166">
      <w:bodyDiv w:val="1"/>
      <w:marLeft w:val="0"/>
      <w:marRight w:val="0"/>
      <w:marTop w:val="0"/>
      <w:marBottom w:val="0"/>
      <w:divBdr>
        <w:top w:val="none" w:sz="0" w:space="0" w:color="auto"/>
        <w:left w:val="none" w:sz="0" w:space="0" w:color="auto"/>
        <w:bottom w:val="none" w:sz="0" w:space="0" w:color="auto"/>
        <w:right w:val="none" w:sz="0" w:space="0" w:color="auto"/>
      </w:divBdr>
    </w:div>
    <w:div w:id="96751491">
      <w:bodyDiv w:val="1"/>
      <w:marLeft w:val="0"/>
      <w:marRight w:val="0"/>
      <w:marTop w:val="0"/>
      <w:marBottom w:val="0"/>
      <w:divBdr>
        <w:top w:val="none" w:sz="0" w:space="0" w:color="auto"/>
        <w:left w:val="none" w:sz="0" w:space="0" w:color="auto"/>
        <w:bottom w:val="none" w:sz="0" w:space="0" w:color="auto"/>
        <w:right w:val="none" w:sz="0" w:space="0" w:color="auto"/>
      </w:divBdr>
    </w:div>
    <w:div w:id="97139781">
      <w:bodyDiv w:val="1"/>
      <w:marLeft w:val="0"/>
      <w:marRight w:val="0"/>
      <w:marTop w:val="0"/>
      <w:marBottom w:val="0"/>
      <w:divBdr>
        <w:top w:val="none" w:sz="0" w:space="0" w:color="auto"/>
        <w:left w:val="none" w:sz="0" w:space="0" w:color="auto"/>
        <w:bottom w:val="none" w:sz="0" w:space="0" w:color="auto"/>
        <w:right w:val="none" w:sz="0" w:space="0" w:color="auto"/>
      </w:divBdr>
    </w:div>
    <w:div w:id="97483516">
      <w:bodyDiv w:val="1"/>
      <w:marLeft w:val="0"/>
      <w:marRight w:val="0"/>
      <w:marTop w:val="0"/>
      <w:marBottom w:val="0"/>
      <w:divBdr>
        <w:top w:val="none" w:sz="0" w:space="0" w:color="auto"/>
        <w:left w:val="none" w:sz="0" w:space="0" w:color="auto"/>
        <w:bottom w:val="none" w:sz="0" w:space="0" w:color="auto"/>
        <w:right w:val="none" w:sz="0" w:space="0" w:color="auto"/>
      </w:divBdr>
    </w:div>
    <w:div w:id="100147245">
      <w:bodyDiv w:val="1"/>
      <w:marLeft w:val="0"/>
      <w:marRight w:val="0"/>
      <w:marTop w:val="0"/>
      <w:marBottom w:val="0"/>
      <w:divBdr>
        <w:top w:val="none" w:sz="0" w:space="0" w:color="auto"/>
        <w:left w:val="none" w:sz="0" w:space="0" w:color="auto"/>
        <w:bottom w:val="none" w:sz="0" w:space="0" w:color="auto"/>
        <w:right w:val="none" w:sz="0" w:space="0" w:color="auto"/>
      </w:divBdr>
    </w:div>
    <w:div w:id="100607625">
      <w:bodyDiv w:val="1"/>
      <w:marLeft w:val="0"/>
      <w:marRight w:val="0"/>
      <w:marTop w:val="0"/>
      <w:marBottom w:val="0"/>
      <w:divBdr>
        <w:top w:val="none" w:sz="0" w:space="0" w:color="auto"/>
        <w:left w:val="none" w:sz="0" w:space="0" w:color="auto"/>
        <w:bottom w:val="none" w:sz="0" w:space="0" w:color="auto"/>
        <w:right w:val="none" w:sz="0" w:space="0" w:color="auto"/>
      </w:divBdr>
    </w:div>
    <w:div w:id="101731681">
      <w:bodyDiv w:val="1"/>
      <w:marLeft w:val="0"/>
      <w:marRight w:val="0"/>
      <w:marTop w:val="0"/>
      <w:marBottom w:val="0"/>
      <w:divBdr>
        <w:top w:val="none" w:sz="0" w:space="0" w:color="auto"/>
        <w:left w:val="none" w:sz="0" w:space="0" w:color="auto"/>
        <w:bottom w:val="none" w:sz="0" w:space="0" w:color="auto"/>
        <w:right w:val="none" w:sz="0" w:space="0" w:color="auto"/>
      </w:divBdr>
    </w:div>
    <w:div w:id="102189383">
      <w:bodyDiv w:val="1"/>
      <w:marLeft w:val="0"/>
      <w:marRight w:val="0"/>
      <w:marTop w:val="0"/>
      <w:marBottom w:val="0"/>
      <w:divBdr>
        <w:top w:val="none" w:sz="0" w:space="0" w:color="auto"/>
        <w:left w:val="none" w:sz="0" w:space="0" w:color="auto"/>
        <w:bottom w:val="none" w:sz="0" w:space="0" w:color="auto"/>
        <w:right w:val="none" w:sz="0" w:space="0" w:color="auto"/>
      </w:divBdr>
    </w:div>
    <w:div w:id="103305355">
      <w:bodyDiv w:val="1"/>
      <w:marLeft w:val="0"/>
      <w:marRight w:val="0"/>
      <w:marTop w:val="0"/>
      <w:marBottom w:val="0"/>
      <w:divBdr>
        <w:top w:val="none" w:sz="0" w:space="0" w:color="auto"/>
        <w:left w:val="none" w:sz="0" w:space="0" w:color="auto"/>
        <w:bottom w:val="none" w:sz="0" w:space="0" w:color="auto"/>
        <w:right w:val="none" w:sz="0" w:space="0" w:color="auto"/>
      </w:divBdr>
    </w:div>
    <w:div w:id="103578142">
      <w:bodyDiv w:val="1"/>
      <w:marLeft w:val="0"/>
      <w:marRight w:val="0"/>
      <w:marTop w:val="0"/>
      <w:marBottom w:val="0"/>
      <w:divBdr>
        <w:top w:val="none" w:sz="0" w:space="0" w:color="auto"/>
        <w:left w:val="none" w:sz="0" w:space="0" w:color="auto"/>
        <w:bottom w:val="none" w:sz="0" w:space="0" w:color="auto"/>
        <w:right w:val="none" w:sz="0" w:space="0" w:color="auto"/>
      </w:divBdr>
    </w:div>
    <w:div w:id="103621089">
      <w:bodyDiv w:val="1"/>
      <w:marLeft w:val="0"/>
      <w:marRight w:val="0"/>
      <w:marTop w:val="0"/>
      <w:marBottom w:val="0"/>
      <w:divBdr>
        <w:top w:val="none" w:sz="0" w:space="0" w:color="auto"/>
        <w:left w:val="none" w:sz="0" w:space="0" w:color="auto"/>
        <w:bottom w:val="none" w:sz="0" w:space="0" w:color="auto"/>
        <w:right w:val="none" w:sz="0" w:space="0" w:color="auto"/>
      </w:divBdr>
    </w:div>
    <w:div w:id="104034979">
      <w:bodyDiv w:val="1"/>
      <w:marLeft w:val="0"/>
      <w:marRight w:val="0"/>
      <w:marTop w:val="0"/>
      <w:marBottom w:val="0"/>
      <w:divBdr>
        <w:top w:val="none" w:sz="0" w:space="0" w:color="auto"/>
        <w:left w:val="none" w:sz="0" w:space="0" w:color="auto"/>
        <w:bottom w:val="none" w:sz="0" w:space="0" w:color="auto"/>
        <w:right w:val="none" w:sz="0" w:space="0" w:color="auto"/>
      </w:divBdr>
    </w:div>
    <w:div w:id="104083994">
      <w:bodyDiv w:val="1"/>
      <w:marLeft w:val="0"/>
      <w:marRight w:val="0"/>
      <w:marTop w:val="0"/>
      <w:marBottom w:val="0"/>
      <w:divBdr>
        <w:top w:val="none" w:sz="0" w:space="0" w:color="auto"/>
        <w:left w:val="none" w:sz="0" w:space="0" w:color="auto"/>
        <w:bottom w:val="none" w:sz="0" w:space="0" w:color="auto"/>
        <w:right w:val="none" w:sz="0" w:space="0" w:color="auto"/>
      </w:divBdr>
    </w:div>
    <w:div w:id="105197336">
      <w:bodyDiv w:val="1"/>
      <w:marLeft w:val="0"/>
      <w:marRight w:val="0"/>
      <w:marTop w:val="0"/>
      <w:marBottom w:val="0"/>
      <w:divBdr>
        <w:top w:val="none" w:sz="0" w:space="0" w:color="auto"/>
        <w:left w:val="none" w:sz="0" w:space="0" w:color="auto"/>
        <w:bottom w:val="none" w:sz="0" w:space="0" w:color="auto"/>
        <w:right w:val="none" w:sz="0" w:space="0" w:color="auto"/>
      </w:divBdr>
    </w:div>
    <w:div w:id="105584855">
      <w:bodyDiv w:val="1"/>
      <w:marLeft w:val="0"/>
      <w:marRight w:val="0"/>
      <w:marTop w:val="0"/>
      <w:marBottom w:val="0"/>
      <w:divBdr>
        <w:top w:val="none" w:sz="0" w:space="0" w:color="auto"/>
        <w:left w:val="none" w:sz="0" w:space="0" w:color="auto"/>
        <w:bottom w:val="none" w:sz="0" w:space="0" w:color="auto"/>
        <w:right w:val="none" w:sz="0" w:space="0" w:color="auto"/>
      </w:divBdr>
    </w:div>
    <w:div w:id="106124724">
      <w:bodyDiv w:val="1"/>
      <w:marLeft w:val="0"/>
      <w:marRight w:val="0"/>
      <w:marTop w:val="0"/>
      <w:marBottom w:val="0"/>
      <w:divBdr>
        <w:top w:val="none" w:sz="0" w:space="0" w:color="auto"/>
        <w:left w:val="none" w:sz="0" w:space="0" w:color="auto"/>
        <w:bottom w:val="none" w:sz="0" w:space="0" w:color="auto"/>
        <w:right w:val="none" w:sz="0" w:space="0" w:color="auto"/>
      </w:divBdr>
    </w:div>
    <w:div w:id="106238058">
      <w:bodyDiv w:val="1"/>
      <w:marLeft w:val="0"/>
      <w:marRight w:val="0"/>
      <w:marTop w:val="0"/>
      <w:marBottom w:val="0"/>
      <w:divBdr>
        <w:top w:val="none" w:sz="0" w:space="0" w:color="auto"/>
        <w:left w:val="none" w:sz="0" w:space="0" w:color="auto"/>
        <w:bottom w:val="none" w:sz="0" w:space="0" w:color="auto"/>
        <w:right w:val="none" w:sz="0" w:space="0" w:color="auto"/>
      </w:divBdr>
    </w:div>
    <w:div w:id="106393171">
      <w:bodyDiv w:val="1"/>
      <w:marLeft w:val="0"/>
      <w:marRight w:val="0"/>
      <w:marTop w:val="0"/>
      <w:marBottom w:val="0"/>
      <w:divBdr>
        <w:top w:val="none" w:sz="0" w:space="0" w:color="auto"/>
        <w:left w:val="none" w:sz="0" w:space="0" w:color="auto"/>
        <w:bottom w:val="none" w:sz="0" w:space="0" w:color="auto"/>
        <w:right w:val="none" w:sz="0" w:space="0" w:color="auto"/>
      </w:divBdr>
    </w:div>
    <w:div w:id="107162339">
      <w:bodyDiv w:val="1"/>
      <w:marLeft w:val="0"/>
      <w:marRight w:val="0"/>
      <w:marTop w:val="0"/>
      <w:marBottom w:val="0"/>
      <w:divBdr>
        <w:top w:val="none" w:sz="0" w:space="0" w:color="auto"/>
        <w:left w:val="none" w:sz="0" w:space="0" w:color="auto"/>
        <w:bottom w:val="none" w:sz="0" w:space="0" w:color="auto"/>
        <w:right w:val="none" w:sz="0" w:space="0" w:color="auto"/>
      </w:divBdr>
    </w:div>
    <w:div w:id="107435587">
      <w:bodyDiv w:val="1"/>
      <w:marLeft w:val="0"/>
      <w:marRight w:val="0"/>
      <w:marTop w:val="0"/>
      <w:marBottom w:val="0"/>
      <w:divBdr>
        <w:top w:val="none" w:sz="0" w:space="0" w:color="auto"/>
        <w:left w:val="none" w:sz="0" w:space="0" w:color="auto"/>
        <w:bottom w:val="none" w:sz="0" w:space="0" w:color="auto"/>
        <w:right w:val="none" w:sz="0" w:space="0" w:color="auto"/>
      </w:divBdr>
    </w:div>
    <w:div w:id="107508110">
      <w:bodyDiv w:val="1"/>
      <w:marLeft w:val="0"/>
      <w:marRight w:val="0"/>
      <w:marTop w:val="0"/>
      <w:marBottom w:val="0"/>
      <w:divBdr>
        <w:top w:val="none" w:sz="0" w:space="0" w:color="auto"/>
        <w:left w:val="none" w:sz="0" w:space="0" w:color="auto"/>
        <w:bottom w:val="none" w:sz="0" w:space="0" w:color="auto"/>
        <w:right w:val="none" w:sz="0" w:space="0" w:color="auto"/>
      </w:divBdr>
    </w:div>
    <w:div w:id="109520840">
      <w:bodyDiv w:val="1"/>
      <w:marLeft w:val="0"/>
      <w:marRight w:val="0"/>
      <w:marTop w:val="0"/>
      <w:marBottom w:val="0"/>
      <w:divBdr>
        <w:top w:val="none" w:sz="0" w:space="0" w:color="auto"/>
        <w:left w:val="none" w:sz="0" w:space="0" w:color="auto"/>
        <w:bottom w:val="none" w:sz="0" w:space="0" w:color="auto"/>
        <w:right w:val="none" w:sz="0" w:space="0" w:color="auto"/>
      </w:divBdr>
    </w:div>
    <w:div w:id="109521024">
      <w:bodyDiv w:val="1"/>
      <w:marLeft w:val="0"/>
      <w:marRight w:val="0"/>
      <w:marTop w:val="0"/>
      <w:marBottom w:val="0"/>
      <w:divBdr>
        <w:top w:val="none" w:sz="0" w:space="0" w:color="auto"/>
        <w:left w:val="none" w:sz="0" w:space="0" w:color="auto"/>
        <w:bottom w:val="none" w:sz="0" w:space="0" w:color="auto"/>
        <w:right w:val="none" w:sz="0" w:space="0" w:color="auto"/>
      </w:divBdr>
    </w:div>
    <w:div w:id="112597436">
      <w:bodyDiv w:val="1"/>
      <w:marLeft w:val="0"/>
      <w:marRight w:val="0"/>
      <w:marTop w:val="0"/>
      <w:marBottom w:val="0"/>
      <w:divBdr>
        <w:top w:val="none" w:sz="0" w:space="0" w:color="auto"/>
        <w:left w:val="none" w:sz="0" w:space="0" w:color="auto"/>
        <w:bottom w:val="none" w:sz="0" w:space="0" w:color="auto"/>
        <w:right w:val="none" w:sz="0" w:space="0" w:color="auto"/>
      </w:divBdr>
    </w:div>
    <w:div w:id="113259953">
      <w:bodyDiv w:val="1"/>
      <w:marLeft w:val="0"/>
      <w:marRight w:val="0"/>
      <w:marTop w:val="0"/>
      <w:marBottom w:val="0"/>
      <w:divBdr>
        <w:top w:val="none" w:sz="0" w:space="0" w:color="auto"/>
        <w:left w:val="none" w:sz="0" w:space="0" w:color="auto"/>
        <w:bottom w:val="none" w:sz="0" w:space="0" w:color="auto"/>
        <w:right w:val="none" w:sz="0" w:space="0" w:color="auto"/>
      </w:divBdr>
    </w:div>
    <w:div w:id="114643874">
      <w:bodyDiv w:val="1"/>
      <w:marLeft w:val="0"/>
      <w:marRight w:val="0"/>
      <w:marTop w:val="0"/>
      <w:marBottom w:val="0"/>
      <w:divBdr>
        <w:top w:val="none" w:sz="0" w:space="0" w:color="auto"/>
        <w:left w:val="none" w:sz="0" w:space="0" w:color="auto"/>
        <w:bottom w:val="none" w:sz="0" w:space="0" w:color="auto"/>
        <w:right w:val="none" w:sz="0" w:space="0" w:color="auto"/>
      </w:divBdr>
    </w:div>
    <w:div w:id="114981033">
      <w:bodyDiv w:val="1"/>
      <w:marLeft w:val="0"/>
      <w:marRight w:val="0"/>
      <w:marTop w:val="0"/>
      <w:marBottom w:val="0"/>
      <w:divBdr>
        <w:top w:val="none" w:sz="0" w:space="0" w:color="auto"/>
        <w:left w:val="none" w:sz="0" w:space="0" w:color="auto"/>
        <w:bottom w:val="none" w:sz="0" w:space="0" w:color="auto"/>
        <w:right w:val="none" w:sz="0" w:space="0" w:color="auto"/>
      </w:divBdr>
    </w:div>
    <w:div w:id="115409988">
      <w:bodyDiv w:val="1"/>
      <w:marLeft w:val="0"/>
      <w:marRight w:val="0"/>
      <w:marTop w:val="0"/>
      <w:marBottom w:val="0"/>
      <w:divBdr>
        <w:top w:val="none" w:sz="0" w:space="0" w:color="auto"/>
        <w:left w:val="none" w:sz="0" w:space="0" w:color="auto"/>
        <w:bottom w:val="none" w:sz="0" w:space="0" w:color="auto"/>
        <w:right w:val="none" w:sz="0" w:space="0" w:color="auto"/>
      </w:divBdr>
    </w:div>
    <w:div w:id="117915173">
      <w:bodyDiv w:val="1"/>
      <w:marLeft w:val="0"/>
      <w:marRight w:val="0"/>
      <w:marTop w:val="0"/>
      <w:marBottom w:val="0"/>
      <w:divBdr>
        <w:top w:val="none" w:sz="0" w:space="0" w:color="auto"/>
        <w:left w:val="none" w:sz="0" w:space="0" w:color="auto"/>
        <w:bottom w:val="none" w:sz="0" w:space="0" w:color="auto"/>
        <w:right w:val="none" w:sz="0" w:space="0" w:color="auto"/>
      </w:divBdr>
    </w:div>
    <w:div w:id="118300619">
      <w:bodyDiv w:val="1"/>
      <w:marLeft w:val="0"/>
      <w:marRight w:val="0"/>
      <w:marTop w:val="0"/>
      <w:marBottom w:val="0"/>
      <w:divBdr>
        <w:top w:val="none" w:sz="0" w:space="0" w:color="auto"/>
        <w:left w:val="none" w:sz="0" w:space="0" w:color="auto"/>
        <w:bottom w:val="none" w:sz="0" w:space="0" w:color="auto"/>
        <w:right w:val="none" w:sz="0" w:space="0" w:color="auto"/>
      </w:divBdr>
    </w:div>
    <w:div w:id="119038026">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0808414">
      <w:bodyDiv w:val="1"/>
      <w:marLeft w:val="0"/>
      <w:marRight w:val="0"/>
      <w:marTop w:val="0"/>
      <w:marBottom w:val="0"/>
      <w:divBdr>
        <w:top w:val="none" w:sz="0" w:space="0" w:color="auto"/>
        <w:left w:val="none" w:sz="0" w:space="0" w:color="auto"/>
        <w:bottom w:val="none" w:sz="0" w:space="0" w:color="auto"/>
        <w:right w:val="none" w:sz="0" w:space="0" w:color="auto"/>
      </w:divBdr>
    </w:div>
    <w:div w:id="122891139">
      <w:bodyDiv w:val="1"/>
      <w:marLeft w:val="0"/>
      <w:marRight w:val="0"/>
      <w:marTop w:val="0"/>
      <w:marBottom w:val="0"/>
      <w:divBdr>
        <w:top w:val="none" w:sz="0" w:space="0" w:color="auto"/>
        <w:left w:val="none" w:sz="0" w:space="0" w:color="auto"/>
        <w:bottom w:val="none" w:sz="0" w:space="0" w:color="auto"/>
        <w:right w:val="none" w:sz="0" w:space="0" w:color="auto"/>
      </w:divBdr>
    </w:div>
    <w:div w:id="122891336">
      <w:bodyDiv w:val="1"/>
      <w:marLeft w:val="0"/>
      <w:marRight w:val="0"/>
      <w:marTop w:val="0"/>
      <w:marBottom w:val="0"/>
      <w:divBdr>
        <w:top w:val="none" w:sz="0" w:space="0" w:color="auto"/>
        <w:left w:val="none" w:sz="0" w:space="0" w:color="auto"/>
        <w:bottom w:val="none" w:sz="0" w:space="0" w:color="auto"/>
        <w:right w:val="none" w:sz="0" w:space="0" w:color="auto"/>
      </w:divBdr>
    </w:div>
    <w:div w:id="123892694">
      <w:bodyDiv w:val="1"/>
      <w:marLeft w:val="0"/>
      <w:marRight w:val="0"/>
      <w:marTop w:val="0"/>
      <w:marBottom w:val="0"/>
      <w:divBdr>
        <w:top w:val="none" w:sz="0" w:space="0" w:color="auto"/>
        <w:left w:val="none" w:sz="0" w:space="0" w:color="auto"/>
        <w:bottom w:val="none" w:sz="0" w:space="0" w:color="auto"/>
        <w:right w:val="none" w:sz="0" w:space="0" w:color="auto"/>
      </w:divBdr>
    </w:div>
    <w:div w:id="125702500">
      <w:bodyDiv w:val="1"/>
      <w:marLeft w:val="0"/>
      <w:marRight w:val="0"/>
      <w:marTop w:val="0"/>
      <w:marBottom w:val="0"/>
      <w:divBdr>
        <w:top w:val="none" w:sz="0" w:space="0" w:color="auto"/>
        <w:left w:val="none" w:sz="0" w:space="0" w:color="auto"/>
        <w:bottom w:val="none" w:sz="0" w:space="0" w:color="auto"/>
        <w:right w:val="none" w:sz="0" w:space="0" w:color="auto"/>
      </w:divBdr>
      <w:divsChild>
        <w:div w:id="172306052">
          <w:marLeft w:val="0"/>
          <w:marRight w:val="0"/>
          <w:marTop w:val="0"/>
          <w:marBottom w:val="0"/>
          <w:divBdr>
            <w:top w:val="none" w:sz="0" w:space="0" w:color="auto"/>
            <w:left w:val="none" w:sz="0" w:space="0" w:color="auto"/>
            <w:bottom w:val="none" w:sz="0" w:space="0" w:color="auto"/>
            <w:right w:val="none" w:sz="0" w:space="0" w:color="auto"/>
          </w:divBdr>
        </w:div>
      </w:divsChild>
    </w:div>
    <w:div w:id="126165665">
      <w:bodyDiv w:val="1"/>
      <w:marLeft w:val="0"/>
      <w:marRight w:val="0"/>
      <w:marTop w:val="0"/>
      <w:marBottom w:val="0"/>
      <w:divBdr>
        <w:top w:val="none" w:sz="0" w:space="0" w:color="auto"/>
        <w:left w:val="none" w:sz="0" w:space="0" w:color="auto"/>
        <w:bottom w:val="none" w:sz="0" w:space="0" w:color="auto"/>
        <w:right w:val="none" w:sz="0" w:space="0" w:color="auto"/>
      </w:divBdr>
    </w:div>
    <w:div w:id="126555498">
      <w:bodyDiv w:val="1"/>
      <w:marLeft w:val="0"/>
      <w:marRight w:val="0"/>
      <w:marTop w:val="0"/>
      <w:marBottom w:val="0"/>
      <w:divBdr>
        <w:top w:val="none" w:sz="0" w:space="0" w:color="auto"/>
        <w:left w:val="none" w:sz="0" w:space="0" w:color="auto"/>
        <w:bottom w:val="none" w:sz="0" w:space="0" w:color="auto"/>
        <w:right w:val="none" w:sz="0" w:space="0" w:color="auto"/>
      </w:divBdr>
    </w:div>
    <w:div w:id="127016523">
      <w:bodyDiv w:val="1"/>
      <w:marLeft w:val="0"/>
      <w:marRight w:val="0"/>
      <w:marTop w:val="0"/>
      <w:marBottom w:val="0"/>
      <w:divBdr>
        <w:top w:val="none" w:sz="0" w:space="0" w:color="auto"/>
        <w:left w:val="none" w:sz="0" w:space="0" w:color="auto"/>
        <w:bottom w:val="none" w:sz="0" w:space="0" w:color="auto"/>
        <w:right w:val="none" w:sz="0" w:space="0" w:color="auto"/>
      </w:divBdr>
    </w:div>
    <w:div w:id="127402939">
      <w:bodyDiv w:val="1"/>
      <w:marLeft w:val="0"/>
      <w:marRight w:val="0"/>
      <w:marTop w:val="0"/>
      <w:marBottom w:val="0"/>
      <w:divBdr>
        <w:top w:val="none" w:sz="0" w:space="0" w:color="auto"/>
        <w:left w:val="none" w:sz="0" w:space="0" w:color="auto"/>
        <w:bottom w:val="none" w:sz="0" w:space="0" w:color="auto"/>
        <w:right w:val="none" w:sz="0" w:space="0" w:color="auto"/>
      </w:divBdr>
    </w:div>
    <w:div w:id="130483697">
      <w:bodyDiv w:val="1"/>
      <w:marLeft w:val="0"/>
      <w:marRight w:val="0"/>
      <w:marTop w:val="0"/>
      <w:marBottom w:val="0"/>
      <w:divBdr>
        <w:top w:val="none" w:sz="0" w:space="0" w:color="auto"/>
        <w:left w:val="none" w:sz="0" w:space="0" w:color="auto"/>
        <w:bottom w:val="none" w:sz="0" w:space="0" w:color="auto"/>
        <w:right w:val="none" w:sz="0" w:space="0" w:color="auto"/>
      </w:divBdr>
    </w:div>
    <w:div w:id="132136494">
      <w:bodyDiv w:val="1"/>
      <w:marLeft w:val="0"/>
      <w:marRight w:val="0"/>
      <w:marTop w:val="0"/>
      <w:marBottom w:val="0"/>
      <w:divBdr>
        <w:top w:val="none" w:sz="0" w:space="0" w:color="auto"/>
        <w:left w:val="none" w:sz="0" w:space="0" w:color="auto"/>
        <w:bottom w:val="none" w:sz="0" w:space="0" w:color="auto"/>
        <w:right w:val="none" w:sz="0" w:space="0" w:color="auto"/>
      </w:divBdr>
    </w:div>
    <w:div w:id="132531145">
      <w:bodyDiv w:val="1"/>
      <w:marLeft w:val="0"/>
      <w:marRight w:val="0"/>
      <w:marTop w:val="0"/>
      <w:marBottom w:val="0"/>
      <w:divBdr>
        <w:top w:val="none" w:sz="0" w:space="0" w:color="auto"/>
        <w:left w:val="none" w:sz="0" w:space="0" w:color="auto"/>
        <w:bottom w:val="none" w:sz="0" w:space="0" w:color="auto"/>
        <w:right w:val="none" w:sz="0" w:space="0" w:color="auto"/>
      </w:divBdr>
    </w:div>
    <w:div w:id="132870755">
      <w:bodyDiv w:val="1"/>
      <w:marLeft w:val="0"/>
      <w:marRight w:val="0"/>
      <w:marTop w:val="0"/>
      <w:marBottom w:val="0"/>
      <w:divBdr>
        <w:top w:val="none" w:sz="0" w:space="0" w:color="auto"/>
        <w:left w:val="none" w:sz="0" w:space="0" w:color="auto"/>
        <w:bottom w:val="none" w:sz="0" w:space="0" w:color="auto"/>
        <w:right w:val="none" w:sz="0" w:space="0" w:color="auto"/>
      </w:divBdr>
    </w:div>
    <w:div w:id="133328852">
      <w:bodyDiv w:val="1"/>
      <w:marLeft w:val="0"/>
      <w:marRight w:val="0"/>
      <w:marTop w:val="0"/>
      <w:marBottom w:val="0"/>
      <w:divBdr>
        <w:top w:val="none" w:sz="0" w:space="0" w:color="auto"/>
        <w:left w:val="none" w:sz="0" w:space="0" w:color="auto"/>
        <w:bottom w:val="none" w:sz="0" w:space="0" w:color="auto"/>
        <w:right w:val="none" w:sz="0" w:space="0" w:color="auto"/>
      </w:divBdr>
    </w:div>
    <w:div w:id="134032445">
      <w:bodyDiv w:val="1"/>
      <w:marLeft w:val="0"/>
      <w:marRight w:val="0"/>
      <w:marTop w:val="0"/>
      <w:marBottom w:val="0"/>
      <w:divBdr>
        <w:top w:val="none" w:sz="0" w:space="0" w:color="auto"/>
        <w:left w:val="none" w:sz="0" w:space="0" w:color="auto"/>
        <w:bottom w:val="none" w:sz="0" w:space="0" w:color="auto"/>
        <w:right w:val="none" w:sz="0" w:space="0" w:color="auto"/>
      </w:divBdr>
    </w:div>
    <w:div w:id="134417778">
      <w:bodyDiv w:val="1"/>
      <w:marLeft w:val="0"/>
      <w:marRight w:val="0"/>
      <w:marTop w:val="0"/>
      <w:marBottom w:val="0"/>
      <w:divBdr>
        <w:top w:val="none" w:sz="0" w:space="0" w:color="auto"/>
        <w:left w:val="none" w:sz="0" w:space="0" w:color="auto"/>
        <w:bottom w:val="none" w:sz="0" w:space="0" w:color="auto"/>
        <w:right w:val="none" w:sz="0" w:space="0" w:color="auto"/>
      </w:divBdr>
    </w:div>
    <w:div w:id="134446987">
      <w:bodyDiv w:val="1"/>
      <w:marLeft w:val="0"/>
      <w:marRight w:val="0"/>
      <w:marTop w:val="0"/>
      <w:marBottom w:val="0"/>
      <w:divBdr>
        <w:top w:val="none" w:sz="0" w:space="0" w:color="auto"/>
        <w:left w:val="none" w:sz="0" w:space="0" w:color="auto"/>
        <w:bottom w:val="none" w:sz="0" w:space="0" w:color="auto"/>
        <w:right w:val="none" w:sz="0" w:space="0" w:color="auto"/>
      </w:divBdr>
    </w:div>
    <w:div w:id="135344913">
      <w:bodyDiv w:val="1"/>
      <w:marLeft w:val="0"/>
      <w:marRight w:val="0"/>
      <w:marTop w:val="0"/>
      <w:marBottom w:val="0"/>
      <w:divBdr>
        <w:top w:val="none" w:sz="0" w:space="0" w:color="auto"/>
        <w:left w:val="none" w:sz="0" w:space="0" w:color="auto"/>
        <w:bottom w:val="none" w:sz="0" w:space="0" w:color="auto"/>
        <w:right w:val="none" w:sz="0" w:space="0" w:color="auto"/>
      </w:divBdr>
    </w:div>
    <w:div w:id="137500481">
      <w:bodyDiv w:val="1"/>
      <w:marLeft w:val="0"/>
      <w:marRight w:val="0"/>
      <w:marTop w:val="0"/>
      <w:marBottom w:val="0"/>
      <w:divBdr>
        <w:top w:val="none" w:sz="0" w:space="0" w:color="auto"/>
        <w:left w:val="none" w:sz="0" w:space="0" w:color="auto"/>
        <w:bottom w:val="none" w:sz="0" w:space="0" w:color="auto"/>
        <w:right w:val="none" w:sz="0" w:space="0" w:color="auto"/>
      </w:divBdr>
    </w:div>
    <w:div w:id="138963998">
      <w:bodyDiv w:val="1"/>
      <w:marLeft w:val="0"/>
      <w:marRight w:val="0"/>
      <w:marTop w:val="0"/>
      <w:marBottom w:val="0"/>
      <w:divBdr>
        <w:top w:val="none" w:sz="0" w:space="0" w:color="auto"/>
        <w:left w:val="none" w:sz="0" w:space="0" w:color="auto"/>
        <w:bottom w:val="none" w:sz="0" w:space="0" w:color="auto"/>
        <w:right w:val="none" w:sz="0" w:space="0" w:color="auto"/>
      </w:divBdr>
    </w:div>
    <w:div w:id="139811060">
      <w:bodyDiv w:val="1"/>
      <w:marLeft w:val="0"/>
      <w:marRight w:val="0"/>
      <w:marTop w:val="0"/>
      <w:marBottom w:val="0"/>
      <w:divBdr>
        <w:top w:val="none" w:sz="0" w:space="0" w:color="auto"/>
        <w:left w:val="none" w:sz="0" w:space="0" w:color="auto"/>
        <w:bottom w:val="none" w:sz="0" w:space="0" w:color="auto"/>
        <w:right w:val="none" w:sz="0" w:space="0" w:color="auto"/>
      </w:divBdr>
    </w:div>
    <w:div w:id="139811859">
      <w:bodyDiv w:val="1"/>
      <w:marLeft w:val="0"/>
      <w:marRight w:val="0"/>
      <w:marTop w:val="0"/>
      <w:marBottom w:val="0"/>
      <w:divBdr>
        <w:top w:val="none" w:sz="0" w:space="0" w:color="auto"/>
        <w:left w:val="none" w:sz="0" w:space="0" w:color="auto"/>
        <w:bottom w:val="none" w:sz="0" w:space="0" w:color="auto"/>
        <w:right w:val="none" w:sz="0" w:space="0" w:color="auto"/>
      </w:divBdr>
    </w:div>
    <w:div w:id="141239678">
      <w:bodyDiv w:val="1"/>
      <w:marLeft w:val="0"/>
      <w:marRight w:val="0"/>
      <w:marTop w:val="0"/>
      <w:marBottom w:val="0"/>
      <w:divBdr>
        <w:top w:val="none" w:sz="0" w:space="0" w:color="auto"/>
        <w:left w:val="none" w:sz="0" w:space="0" w:color="auto"/>
        <w:bottom w:val="none" w:sz="0" w:space="0" w:color="auto"/>
        <w:right w:val="none" w:sz="0" w:space="0" w:color="auto"/>
      </w:divBdr>
    </w:div>
    <w:div w:id="141778415">
      <w:bodyDiv w:val="1"/>
      <w:marLeft w:val="0"/>
      <w:marRight w:val="0"/>
      <w:marTop w:val="0"/>
      <w:marBottom w:val="0"/>
      <w:divBdr>
        <w:top w:val="none" w:sz="0" w:space="0" w:color="auto"/>
        <w:left w:val="none" w:sz="0" w:space="0" w:color="auto"/>
        <w:bottom w:val="none" w:sz="0" w:space="0" w:color="auto"/>
        <w:right w:val="none" w:sz="0" w:space="0" w:color="auto"/>
      </w:divBdr>
    </w:div>
    <w:div w:id="141822630">
      <w:bodyDiv w:val="1"/>
      <w:marLeft w:val="0"/>
      <w:marRight w:val="0"/>
      <w:marTop w:val="0"/>
      <w:marBottom w:val="0"/>
      <w:divBdr>
        <w:top w:val="none" w:sz="0" w:space="0" w:color="auto"/>
        <w:left w:val="none" w:sz="0" w:space="0" w:color="auto"/>
        <w:bottom w:val="none" w:sz="0" w:space="0" w:color="auto"/>
        <w:right w:val="none" w:sz="0" w:space="0" w:color="auto"/>
      </w:divBdr>
    </w:div>
    <w:div w:id="142086618">
      <w:bodyDiv w:val="1"/>
      <w:marLeft w:val="0"/>
      <w:marRight w:val="0"/>
      <w:marTop w:val="0"/>
      <w:marBottom w:val="0"/>
      <w:divBdr>
        <w:top w:val="none" w:sz="0" w:space="0" w:color="auto"/>
        <w:left w:val="none" w:sz="0" w:space="0" w:color="auto"/>
        <w:bottom w:val="none" w:sz="0" w:space="0" w:color="auto"/>
        <w:right w:val="none" w:sz="0" w:space="0" w:color="auto"/>
      </w:divBdr>
    </w:div>
    <w:div w:id="142310383">
      <w:bodyDiv w:val="1"/>
      <w:marLeft w:val="0"/>
      <w:marRight w:val="0"/>
      <w:marTop w:val="0"/>
      <w:marBottom w:val="0"/>
      <w:divBdr>
        <w:top w:val="none" w:sz="0" w:space="0" w:color="auto"/>
        <w:left w:val="none" w:sz="0" w:space="0" w:color="auto"/>
        <w:bottom w:val="none" w:sz="0" w:space="0" w:color="auto"/>
        <w:right w:val="none" w:sz="0" w:space="0" w:color="auto"/>
      </w:divBdr>
    </w:div>
    <w:div w:id="142703897">
      <w:bodyDiv w:val="1"/>
      <w:marLeft w:val="0"/>
      <w:marRight w:val="0"/>
      <w:marTop w:val="0"/>
      <w:marBottom w:val="0"/>
      <w:divBdr>
        <w:top w:val="none" w:sz="0" w:space="0" w:color="auto"/>
        <w:left w:val="none" w:sz="0" w:space="0" w:color="auto"/>
        <w:bottom w:val="none" w:sz="0" w:space="0" w:color="auto"/>
        <w:right w:val="none" w:sz="0" w:space="0" w:color="auto"/>
      </w:divBdr>
    </w:div>
    <w:div w:id="143207289">
      <w:bodyDiv w:val="1"/>
      <w:marLeft w:val="0"/>
      <w:marRight w:val="0"/>
      <w:marTop w:val="0"/>
      <w:marBottom w:val="0"/>
      <w:divBdr>
        <w:top w:val="none" w:sz="0" w:space="0" w:color="auto"/>
        <w:left w:val="none" w:sz="0" w:space="0" w:color="auto"/>
        <w:bottom w:val="none" w:sz="0" w:space="0" w:color="auto"/>
        <w:right w:val="none" w:sz="0" w:space="0" w:color="auto"/>
      </w:divBdr>
    </w:div>
    <w:div w:id="144668504">
      <w:bodyDiv w:val="1"/>
      <w:marLeft w:val="0"/>
      <w:marRight w:val="0"/>
      <w:marTop w:val="0"/>
      <w:marBottom w:val="0"/>
      <w:divBdr>
        <w:top w:val="none" w:sz="0" w:space="0" w:color="auto"/>
        <w:left w:val="none" w:sz="0" w:space="0" w:color="auto"/>
        <w:bottom w:val="none" w:sz="0" w:space="0" w:color="auto"/>
        <w:right w:val="none" w:sz="0" w:space="0" w:color="auto"/>
      </w:divBdr>
    </w:div>
    <w:div w:id="145822367">
      <w:bodyDiv w:val="1"/>
      <w:marLeft w:val="0"/>
      <w:marRight w:val="0"/>
      <w:marTop w:val="0"/>
      <w:marBottom w:val="0"/>
      <w:divBdr>
        <w:top w:val="none" w:sz="0" w:space="0" w:color="auto"/>
        <w:left w:val="none" w:sz="0" w:space="0" w:color="auto"/>
        <w:bottom w:val="none" w:sz="0" w:space="0" w:color="auto"/>
        <w:right w:val="none" w:sz="0" w:space="0" w:color="auto"/>
      </w:divBdr>
    </w:div>
    <w:div w:id="146820884">
      <w:bodyDiv w:val="1"/>
      <w:marLeft w:val="0"/>
      <w:marRight w:val="0"/>
      <w:marTop w:val="0"/>
      <w:marBottom w:val="0"/>
      <w:divBdr>
        <w:top w:val="none" w:sz="0" w:space="0" w:color="auto"/>
        <w:left w:val="none" w:sz="0" w:space="0" w:color="auto"/>
        <w:bottom w:val="none" w:sz="0" w:space="0" w:color="auto"/>
        <w:right w:val="none" w:sz="0" w:space="0" w:color="auto"/>
      </w:divBdr>
    </w:div>
    <w:div w:id="147403867">
      <w:bodyDiv w:val="1"/>
      <w:marLeft w:val="0"/>
      <w:marRight w:val="0"/>
      <w:marTop w:val="0"/>
      <w:marBottom w:val="0"/>
      <w:divBdr>
        <w:top w:val="none" w:sz="0" w:space="0" w:color="auto"/>
        <w:left w:val="none" w:sz="0" w:space="0" w:color="auto"/>
        <w:bottom w:val="none" w:sz="0" w:space="0" w:color="auto"/>
        <w:right w:val="none" w:sz="0" w:space="0" w:color="auto"/>
      </w:divBdr>
    </w:div>
    <w:div w:id="147669398">
      <w:bodyDiv w:val="1"/>
      <w:marLeft w:val="0"/>
      <w:marRight w:val="0"/>
      <w:marTop w:val="0"/>
      <w:marBottom w:val="0"/>
      <w:divBdr>
        <w:top w:val="none" w:sz="0" w:space="0" w:color="auto"/>
        <w:left w:val="none" w:sz="0" w:space="0" w:color="auto"/>
        <w:bottom w:val="none" w:sz="0" w:space="0" w:color="auto"/>
        <w:right w:val="none" w:sz="0" w:space="0" w:color="auto"/>
      </w:divBdr>
    </w:div>
    <w:div w:id="147787868">
      <w:bodyDiv w:val="1"/>
      <w:marLeft w:val="0"/>
      <w:marRight w:val="0"/>
      <w:marTop w:val="0"/>
      <w:marBottom w:val="0"/>
      <w:divBdr>
        <w:top w:val="none" w:sz="0" w:space="0" w:color="auto"/>
        <w:left w:val="none" w:sz="0" w:space="0" w:color="auto"/>
        <w:bottom w:val="none" w:sz="0" w:space="0" w:color="auto"/>
        <w:right w:val="none" w:sz="0" w:space="0" w:color="auto"/>
      </w:divBdr>
    </w:div>
    <w:div w:id="148713307">
      <w:bodyDiv w:val="1"/>
      <w:marLeft w:val="0"/>
      <w:marRight w:val="0"/>
      <w:marTop w:val="0"/>
      <w:marBottom w:val="0"/>
      <w:divBdr>
        <w:top w:val="none" w:sz="0" w:space="0" w:color="auto"/>
        <w:left w:val="none" w:sz="0" w:space="0" w:color="auto"/>
        <w:bottom w:val="none" w:sz="0" w:space="0" w:color="auto"/>
        <w:right w:val="none" w:sz="0" w:space="0" w:color="auto"/>
      </w:divBdr>
    </w:div>
    <w:div w:id="149635172">
      <w:bodyDiv w:val="1"/>
      <w:marLeft w:val="0"/>
      <w:marRight w:val="0"/>
      <w:marTop w:val="0"/>
      <w:marBottom w:val="0"/>
      <w:divBdr>
        <w:top w:val="none" w:sz="0" w:space="0" w:color="auto"/>
        <w:left w:val="none" w:sz="0" w:space="0" w:color="auto"/>
        <w:bottom w:val="none" w:sz="0" w:space="0" w:color="auto"/>
        <w:right w:val="none" w:sz="0" w:space="0" w:color="auto"/>
      </w:divBdr>
    </w:div>
    <w:div w:id="150367849">
      <w:bodyDiv w:val="1"/>
      <w:marLeft w:val="0"/>
      <w:marRight w:val="0"/>
      <w:marTop w:val="0"/>
      <w:marBottom w:val="0"/>
      <w:divBdr>
        <w:top w:val="none" w:sz="0" w:space="0" w:color="auto"/>
        <w:left w:val="none" w:sz="0" w:space="0" w:color="auto"/>
        <w:bottom w:val="none" w:sz="0" w:space="0" w:color="auto"/>
        <w:right w:val="none" w:sz="0" w:space="0" w:color="auto"/>
      </w:divBdr>
      <w:divsChild>
        <w:div w:id="100610105">
          <w:marLeft w:val="0"/>
          <w:marRight w:val="0"/>
          <w:marTop w:val="0"/>
          <w:marBottom w:val="0"/>
          <w:divBdr>
            <w:top w:val="none" w:sz="0" w:space="0" w:color="auto"/>
            <w:left w:val="none" w:sz="0" w:space="0" w:color="auto"/>
            <w:bottom w:val="none" w:sz="0" w:space="0" w:color="auto"/>
            <w:right w:val="none" w:sz="0" w:space="0" w:color="auto"/>
          </w:divBdr>
        </w:div>
      </w:divsChild>
    </w:div>
    <w:div w:id="151914677">
      <w:bodyDiv w:val="1"/>
      <w:marLeft w:val="0"/>
      <w:marRight w:val="0"/>
      <w:marTop w:val="0"/>
      <w:marBottom w:val="0"/>
      <w:divBdr>
        <w:top w:val="none" w:sz="0" w:space="0" w:color="auto"/>
        <w:left w:val="none" w:sz="0" w:space="0" w:color="auto"/>
        <w:bottom w:val="none" w:sz="0" w:space="0" w:color="auto"/>
        <w:right w:val="none" w:sz="0" w:space="0" w:color="auto"/>
      </w:divBdr>
    </w:div>
    <w:div w:id="154348298">
      <w:bodyDiv w:val="1"/>
      <w:marLeft w:val="0"/>
      <w:marRight w:val="0"/>
      <w:marTop w:val="0"/>
      <w:marBottom w:val="0"/>
      <w:divBdr>
        <w:top w:val="none" w:sz="0" w:space="0" w:color="auto"/>
        <w:left w:val="none" w:sz="0" w:space="0" w:color="auto"/>
        <w:bottom w:val="none" w:sz="0" w:space="0" w:color="auto"/>
        <w:right w:val="none" w:sz="0" w:space="0" w:color="auto"/>
      </w:divBdr>
    </w:div>
    <w:div w:id="154495059">
      <w:bodyDiv w:val="1"/>
      <w:marLeft w:val="0"/>
      <w:marRight w:val="0"/>
      <w:marTop w:val="0"/>
      <w:marBottom w:val="0"/>
      <w:divBdr>
        <w:top w:val="none" w:sz="0" w:space="0" w:color="auto"/>
        <w:left w:val="none" w:sz="0" w:space="0" w:color="auto"/>
        <w:bottom w:val="none" w:sz="0" w:space="0" w:color="auto"/>
        <w:right w:val="none" w:sz="0" w:space="0" w:color="auto"/>
      </w:divBdr>
    </w:div>
    <w:div w:id="154958582">
      <w:bodyDiv w:val="1"/>
      <w:marLeft w:val="0"/>
      <w:marRight w:val="0"/>
      <w:marTop w:val="0"/>
      <w:marBottom w:val="0"/>
      <w:divBdr>
        <w:top w:val="none" w:sz="0" w:space="0" w:color="auto"/>
        <w:left w:val="none" w:sz="0" w:space="0" w:color="auto"/>
        <w:bottom w:val="none" w:sz="0" w:space="0" w:color="auto"/>
        <w:right w:val="none" w:sz="0" w:space="0" w:color="auto"/>
      </w:divBdr>
    </w:div>
    <w:div w:id="155076606">
      <w:bodyDiv w:val="1"/>
      <w:marLeft w:val="0"/>
      <w:marRight w:val="0"/>
      <w:marTop w:val="0"/>
      <w:marBottom w:val="0"/>
      <w:divBdr>
        <w:top w:val="none" w:sz="0" w:space="0" w:color="auto"/>
        <w:left w:val="none" w:sz="0" w:space="0" w:color="auto"/>
        <w:bottom w:val="none" w:sz="0" w:space="0" w:color="auto"/>
        <w:right w:val="none" w:sz="0" w:space="0" w:color="auto"/>
      </w:divBdr>
    </w:div>
    <w:div w:id="155609498">
      <w:bodyDiv w:val="1"/>
      <w:marLeft w:val="0"/>
      <w:marRight w:val="0"/>
      <w:marTop w:val="0"/>
      <w:marBottom w:val="0"/>
      <w:divBdr>
        <w:top w:val="none" w:sz="0" w:space="0" w:color="auto"/>
        <w:left w:val="none" w:sz="0" w:space="0" w:color="auto"/>
        <w:bottom w:val="none" w:sz="0" w:space="0" w:color="auto"/>
        <w:right w:val="none" w:sz="0" w:space="0" w:color="auto"/>
      </w:divBdr>
    </w:div>
    <w:div w:id="156963566">
      <w:bodyDiv w:val="1"/>
      <w:marLeft w:val="0"/>
      <w:marRight w:val="0"/>
      <w:marTop w:val="0"/>
      <w:marBottom w:val="0"/>
      <w:divBdr>
        <w:top w:val="none" w:sz="0" w:space="0" w:color="auto"/>
        <w:left w:val="none" w:sz="0" w:space="0" w:color="auto"/>
        <w:bottom w:val="none" w:sz="0" w:space="0" w:color="auto"/>
        <w:right w:val="none" w:sz="0" w:space="0" w:color="auto"/>
      </w:divBdr>
    </w:div>
    <w:div w:id="160197355">
      <w:bodyDiv w:val="1"/>
      <w:marLeft w:val="0"/>
      <w:marRight w:val="0"/>
      <w:marTop w:val="0"/>
      <w:marBottom w:val="0"/>
      <w:divBdr>
        <w:top w:val="none" w:sz="0" w:space="0" w:color="auto"/>
        <w:left w:val="none" w:sz="0" w:space="0" w:color="auto"/>
        <w:bottom w:val="none" w:sz="0" w:space="0" w:color="auto"/>
        <w:right w:val="none" w:sz="0" w:space="0" w:color="auto"/>
      </w:divBdr>
    </w:div>
    <w:div w:id="162744452">
      <w:bodyDiv w:val="1"/>
      <w:marLeft w:val="0"/>
      <w:marRight w:val="0"/>
      <w:marTop w:val="0"/>
      <w:marBottom w:val="0"/>
      <w:divBdr>
        <w:top w:val="none" w:sz="0" w:space="0" w:color="auto"/>
        <w:left w:val="none" w:sz="0" w:space="0" w:color="auto"/>
        <w:bottom w:val="none" w:sz="0" w:space="0" w:color="auto"/>
        <w:right w:val="none" w:sz="0" w:space="0" w:color="auto"/>
      </w:divBdr>
    </w:div>
    <w:div w:id="163083760">
      <w:bodyDiv w:val="1"/>
      <w:marLeft w:val="0"/>
      <w:marRight w:val="0"/>
      <w:marTop w:val="0"/>
      <w:marBottom w:val="0"/>
      <w:divBdr>
        <w:top w:val="none" w:sz="0" w:space="0" w:color="auto"/>
        <w:left w:val="none" w:sz="0" w:space="0" w:color="auto"/>
        <w:bottom w:val="none" w:sz="0" w:space="0" w:color="auto"/>
        <w:right w:val="none" w:sz="0" w:space="0" w:color="auto"/>
      </w:divBdr>
    </w:div>
    <w:div w:id="163320787">
      <w:bodyDiv w:val="1"/>
      <w:marLeft w:val="0"/>
      <w:marRight w:val="0"/>
      <w:marTop w:val="0"/>
      <w:marBottom w:val="0"/>
      <w:divBdr>
        <w:top w:val="none" w:sz="0" w:space="0" w:color="auto"/>
        <w:left w:val="none" w:sz="0" w:space="0" w:color="auto"/>
        <w:bottom w:val="none" w:sz="0" w:space="0" w:color="auto"/>
        <w:right w:val="none" w:sz="0" w:space="0" w:color="auto"/>
      </w:divBdr>
    </w:div>
    <w:div w:id="165244904">
      <w:bodyDiv w:val="1"/>
      <w:marLeft w:val="0"/>
      <w:marRight w:val="0"/>
      <w:marTop w:val="0"/>
      <w:marBottom w:val="0"/>
      <w:divBdr>
        <w:top w:val="none" w:sz="0" w:space="0" w:color="auto"/>
        <w:left w:val="none" w:sz="0" w:space="0" w:color="auto"/>
        <w:bottom w:val="none" w:sz="0" w:space="0" w:color="auto"/>
        <w:right w:val="none" w:sz="0" w:space="0" w:color="auto"/>
      </w:divBdr>
    </w:div>
    <w:div w:id="165487635">
      <w:bodyDiv w:val="1"/>
      <w:marLeft w:val="0"/>
      <w:marRight w:val="0"/>
      <w:marTop w:val="0"/>
      <w:marBottom w:val="0"/>
      <w:divBdr>
        <w:top w:val="none" w:sz="0" w:space="0" w:color="auto"/>
        <w:left w:val="none" w:sz="0" w:space="0" w:color="auto"/>
        <w:bottom w:val="none" w:sz="0" w:space="0" w:color="auto"/>
        <w:right w:val="none" w:sz="0" w:space="0" w:color="auto"/>
      </w:divBdr>
    </w:div>
    <w:div w:id="165680244">
      <w:bodyDiv w:val="1"/>
      <w:marLeft w:val="0"/>
      <w:marRight w:val="0"/>
      <w:marTop w:val="0"/>
      <w:marBottom w:val="0"/>
      <w:divBdr>
        <w:top w:val="none" w:sz="0" w:space="0" w:color="auto"/>
        <w:left w:val="none" w:sz="0" w:space="0" w:color="auto"/>
        <w:bottom w:val="none" w:sz="0" w:space="0" w:color="auto"/>
        <w:right w:val="none" w:sz="0" w:space="0" w:color="auto"/>
      </w:divBdr>
    </w:div>
    <w:div w:id="165752523">
      <w:bodyDiv w:val="1"/>
      <w:marLeft w:val="0"/>
      <w:marRight w:val="0"/>
      <w:marTop w:val="0"/>
      <w:marBottom w:val="0"/>
      <w:divBdr>
        <w:top w:val="none" w:sz="0" w:space="0" w:color="auto"/>
        <w:left w:val="none" w:sz="0" w:space="0" w:color="auto"/>
        <w:bottom w:val="none" w:sz="0" w:space="0" w:color="auto"/>
        <w:right w:val="none" w:sz="0" w:space="0" w:color="auto"/>
      </w:divBdr>
    </w:div>
    <w:div w:id="166403929">
      <w:bodyDiv w:val="1"/>
      <w:marLeft w:val="0"/>
      <w:marRight w:val="0"/>
      <w:marTop w:val="0"/>
      <w:marBottom w:val="0"/>
      <w:divBdr>
        <w:top w:val="none" w:sz="0" w:space="0" w:color="auto"/>
        <w:left w:val="none" w:sz="0" w:space="0" w:color="auto"/>
        <w:bottom w:val="none" w:sz="0" w:space="0" w:color="auto"/>
        <w:right w:val="none" w:sz="0" w:space="0" w:color="auto"/>
      </w:divBdr>
    </w:div>
    <w:div w:id="167868056">
      <w:bodyDiv w:val="1"/>
      <w:marLeft w:val="0"/>
      <w:marRight w:val="0"/>
      <w:marTop w:val="0"/>
      <w:marBottom w:val="0"/>
      <w:divBdr>
        <w:top w:val="none" w:sz="0" w:space="0" w:color="auto"/>
        <w:left w:val="none" w:sz="0" w:space="0" w:color="auto"/>
        <w:bottom w:val="none" w:sz="0" w:space="0" w:color="auto"/>
        <w:right w:val="none" w:sz="0" w:space="0" w:color="auto"/>
      </w:divBdr>
    </w:div>
    <w:div w:id="169681125">
      <w:bodyDiv w:val="1"/>
      <w:marLeft w:val="0"/>
      <w:marRight w:val="0"/>
      <w:marTop w:val="0"/>
      <w:marBottom w:val="0"/>
      <w:divBdr>
        <w:top w:val="none" w:sz="0" w:space="0" w:color="auto"/>
        <w:left w:val="none" w:sz="0" w:space="0" w:color="auto"/>
        <w:bottom w:val="none" w:sz="0" w:space="0" w:color="auto"/>
        <w:right w:val="none" w:sz="0" w:space="0" w:color="auto"/>
      </w:divBdr>
    </w:div>
    <w:div w:id="169835026">
      <w:bodyDiv w:val="1"/>
      <w:marLeft w:val="0"/>
      <w:marRight w:val="0"/>
      <w:marTop w:val="0"/>
      <w:marBottom w:val="0"/>
      <w:divBdr>
        <w:top w:val="none" w:sz="0" w:space="0" w:color="auto"/>
        <w:left w:val="none" w:sz="0" w:space="0" w:color="auto"/>
        <w:bottom w:val="none" w:sz="0" w:space="0" w:color="auto"/>
        <w:right w:val="none" w:sz="0" w:space="0" w:color="auto"/>
      </w:divBdr>
    </w:div>
    <w:div w:id="171724783">
      <w:bodyDiv w:val="1"/>
      <w:marLeft w:val="0"/>
      <w:marRight w:val="0"/>
      <w:marTop w:val="0"/>
      <w:marBottom w:val="0"/>
      <w:divBdr>
        <w:top w:val="none" w:sz="0" w:space="0" w:color="auto"/>
        <w:left w:val="none" w:sz="0" w:space="0" w:color="auto"/>
        <w:bottom w:val="none" w:sz="0" w:space="0" w:color="auto"/>
        <w:right w:val="none" w:sz="0" w:space="0" w:color="auto"/>
      </w:divBdr>
    </w:div>
    <w:div w:id="172957888">
      <w:bodyDiv w:val="1"/>
      <w:marLeft w:val="0"/>
      <w:marRight w:val="0"/>
      <w:marTop w:val="0"/>
      <w:marBottom w:val="0"/>
      <w:divBdr>
        <w:top w:val="none" w:sz="0" w:space="0" w:color="auto"/>
        <w:left w:val="none" w:sz="0" w:space="0" w:color="auto"/>
        <w:bottom w:val="none" w:sz="0" w:space="0" w:color="auto"/>
        <w:right w:val="none" w:sz="0" w:space="0" w:color="auto"/>
      </w:divBdr>
    </w:div>
    <w:div w:id="173109292">
      <w:bodyDiv w:val="1"/>
      <w:marLeft w:val="0"/>
      <w:marRight w:val="0"/>
      <w:marTop w:val="0"/>
      <w:marBottom w:val="0"/>
      <w:divBdr>
        <w:top w:val="none" w:sz="0" w:space="0" w:color="auto"/>
        <w:left w:val="none" w:sz="0" w:space="0" w:color="auto"/>
        <w:bottom w:val="none" w:sz="0" w:space="0" w:color="auto"/>
        <w:right w:val="none" w:sz="0" w:space="0" w:color="auto"/>
      </w:divBdr>
    </w:div>
    <w:div w:id="173224183">
      <w:bodyDiv w:val="1"/>
      <w:marLeft w:val="0"/>
      <w:marRight w:val="0"/>
      <w:marTop w:val="0"/>
      <w:marBottom w:val="0"/>
      <w:divBdr>
        <w:top w:val="none" w:sz="0" w:space="0" w:color="auto"/>
        <w:left w:val="none" w:sz="0" w:space="0" w:color="auto"/>
        <w:bottom w:val="none" w:sz="0" w:space="0" w:color="auto"/>
        <w:right w:val="none" w:sz="0" w:space="0" w:color="auto"/>
      </w:divBdr>
    </w:div>
    <w:div w:id="173617188">
      <w:bodyDiv w:val="1"/>
      <w:marLeft w:val="0"/>
      <w:marRight w:val="0"/>
      <w:marTop w:val="0"/>
      <w:marBottom w:val="0"/>
      <w:divBdr>
        <w:top w:val="none" w:sz="0" w:space="0" w:color="auto"/>
        <w:left w:val="none" w:sz="0" w:space="0" w:color="auto"/>
        <w:bottom w:val="none" w:sz="0" w:space="0" w:color="auto"/>
        <w:right w:val="none" w:sz="0" w:space="0" w:color="auto"/>
      </w:divBdr>
    </w:div>
    <w:div w:id="174611659">
      <w:bodyDiv w:val="1"/>
      <w:marLeft w:val="0"/>
      <w:marRight w:val="0"/>
      <w:marTop w:val="0"/>
      <w:marBottom w:val="0"/>
      <w:divBdr>
        <w:top w:val="none" w:sz="0" w:space="0" w:color="auto"/>
        <w:left w:val="none" w:sz="0" w:space="0" w:color="auto"/>
        <w:bottom w:val="none" w:sz="0" w:space="0" w:color="auto"/>
        <w:right w:val="none" w:sz="0" w:space="0" w:color="auto"/>
      </w:divBdr>
    </w:div>
    <w:div w:id="175123883">
      <w:bodyDiv w:val="1"/>
      <w:marLeft w:val="0"/>
      <w:marRight w:val="0"/>
      <w:marTop w:val="0"/>
      <w:marBottom w:val="0"/>
      <w:divBdr>
        <w:top w:val="none" w:sz="0" w:space="0" w:color="auto"/>
        <w:left w:val="none" w:sz="0" w:space="0" w:color="auto"/>
        <w:bottom w:val="none" w:sz="0" w:space="0" w:color="auto"/>
        <w:right w:val="none" w:sz="0" w:space="0" w:color="auto"/>
      </w:divBdr>
    </w:div>
    <w:div w:id="175538093">
      <w:bodyDiv w:val="1"/>
      <w:marLeft w:val="0"/>
      <w:marRight w:val="0"/>
      <w:marTop w:val="0"/>
      <w:marBottom w:val="0"/>
      <w:divBdr>
        <w:top w:val="none" w:sz="0" w:space="0" w:color="auto"/>
        <w:left w:val="none" w:sz="0" w:space="0" w:color="auto"/>
        <w:bottom w:val="none" w:sz="0" w:space="0" w:color="auto"/>
        <w:right w:val="none" w:sz="0" w:space="0" w:color="auto"/>
      </w:divBdr>
    </w:div>
    <w:div w:id="180822612">
      <w:bodyDiv w:val="1"/>
      <w:marLeft w:val="0"/>
      <w:marRight w:val="0"/>
      <w:marTop w:val="0"/>
      <w:marBottom w:val="0"/>
      <w:divBdr>
        <w:top w:val="none" w:sz="0" w:space="0" w:color="auto"/>
        <w:left w:val="none" w:sz="0" w:space="0" w:color="auto"/>
        <w:bottom w:val="none" w:sz="0" w:space="0" w:color="auto"/>
        <w:right w:val="none" w:sz="0" w:space="0" w:color="auto"/>
      </w:divBdr>
    </w:div>
    <w:div w:id="181482620">
      <w:bodyDiv w:val="1"/>
      <w:marLeft w:val="0"/>
      <w:marRight w:val="0"/>
      <w:marTop w:val="0"/>
      <w:marBottom w:val="0"/>
      <w:divBdr>
        <w:top w:val="none" w:sz="0" w:space="0" w:color="auto"/>
        <w:left w:val="none" w:sz="0" w:space="0" w:color="auto"/>
        <w:bottom w:val="none" w:sz="0" w:space="0" w:color="auto"/>
        <w:right w:val="none" w:sz="0" w:space="0" w:color="auto"/>
      </w:divBdr>
    </w:div>
    <w:div w:id="182060103">
      <w:bodyDiv w:val="1"/>
      <w:marLeft w:val="0"/>
      <w:marRight w:val="0"/>
      <w:marTop w:val="0"/>
      <w:marBottom w:val="0"/>
      <w:divBdr>
        <w:top w:val="none" w:sz="0" w:space="0" w:color="auto"/>
        <w:left w:val="none" w:sz="0" w:space="0" w:color="auto"/>
        <w:bottom w:val="none" w:sz="0" w:space="0" w:color="auto"/>
        <w:right w:val="none" w:sz="0" w:space="0" w:color="auto"/>
      </w:divBdr>
    </w:div>
    <w:div w:id="183176519">
      <w:bodyDiv w:val="1"/>
      <w:marLeft w:val="0"/>
      <w:marRight w:val="0"/>
      <w:marTop w:val="0"/>
      <w:marBottom w:val="0"/>
      <w:divBdr>
        <w:top w:val="none" w:sz="0" w:space="0" w:color="auto"/>
        <w:left w:val="none" w:sz="0" w:space="0" w:color="auto"/>
        <w:bottom w:val="none" w:sz="0" w:space="0" w:color="auto"/>
        <w:right w:val="none" w:sz="0" w:space="0" w:color="auto"/>
      </w:divBdr>
    </w:div>
    <w:div w:id="184172588">
      <w:bodyDiv w:val="1"/>
      <w:marLeft w:val="0"/>
      <w:marRight w:val="0"/>
      <w:marTop w:val="0"/>
      <w:marBottom w:val="0"/>
      <w:divBdr>
        <w:top w:val="none" w:sz="0" w:space="0" w:color="auto"/>
        <w:left w:val="none" w:sz="0" w:space="0" w:color="auto"/>
        <w:bottom w:val="none" w:sz="0" w:space="0" w:color="auto"/>
        <w:right w:val="none" w:sz="0" w:space="0" w:color="auto"/>
      </w:divBdr>
    </w:div>
    <w:div w:id="184562995">
      <w:bodyDiv w:val="1"/>
      <w:marLeft w:val="0"/>
      <w:marRight w:val="0"/>
      <w:marTop w:val="0"/>
      <w:marBottom w:val="0"/>
      <w:divBdr>
        <w:top w:val="none" w:sz="0" w:space="0" w:color="auto"/>
        <w:left w:val="none" w:sz="0" w:space="0" w:color="auto"/>
        <w:bottom w:val="none" w:sz="0" w:space="0" w:color="auto"/>
        <w:right w:val="none" w:sz="0" w:space="0" w:color="auto"/>
      </w:divBdr>
    </w:div>
    <w:div w:id="185751308">
      <w:bodyDiv w:val="1"/>
      <w:marLeft w:val="0"/>
      <w:marRight w:val="0"/>
      <w:marTop w:val="0"/>
      <w:marBottom w:val="0"/>
      <w:divBdr>
        <w:top w:val="none" w:sz="0" w:space="0" w:color="auto"/>
        <w:left w:val="none" w:sz="0" w:space="0" w:color="auto"/>
        <w:bottom w:val="none" w:sz="0" w:space="0" w:color="auto"/>
        <w:right w:val="none" w:sz="0" w:space="0" w:color="auto"/>
      </w:divBdr>
    </w:div>
    <w:div w:id="185948806">
      <w:bodyDiv w:val="1"/>
      <w:marLeft w:val="0"/>
      <w:marRight w:val="0"/>
      <w:marTop w:val="0"/>
      <w:marBottom w:val="0"/>
      <w:divBdr>
        <w:top w:val="none" w:sz="0" w:space="0" w:color="auto"/>
        <w:left w:val="none" w:sz="0" w:space="0" w:color="auto"/>
        <w:bottom w:val="none" w:sz="0" w:space="0" w:color="auto"/>
        <w:right w:val="none" w:sz="0" w:space="0" w:color="auto"/>
      </w:divBdr>
    </w:div>
    <w:div w:id="186723913">
      <w:bodyDiv w:val="1"/>
      <w:marLeft w:val="0"/>
      <w:marRight w:val="0"/>
      <w:marTop w:val="0"/>
      <w:marBottom w:val="0"/>
      <w:divBdr>
        <w:top w:val="none" w:sz="0" w:space="0" w:color="auto"/>
        <w:left w:val="none" w:sz="0" w:space="0" w:color="auto"/>
        <w:bottom w:val="none" w:sz="0" w:space="0" w:color="auto"/>
        <w:right w:val="none" w:sz="0" w:space="0" w:color="auto"/>
      </w:divBdr>
    </w:div>
    <w:div w:id="186798684">
      <w:bodyDiv w:val="1"/>
      <w:marLeft w:val="0"/>
      <w:marRight w:val="0"/>
      <w:marTop w:val="0"/>
      <w:marBottom w:val="0"/>
      <w:divBdr>
        <w:top w:val="none" w:sz="0" w:space="0" w:color="auto"/>
        <w:left w:val="none" w:sz="0" w:space="0" w:color="auto"/>
        <w:bottom w:val="none" w:sz="0" w:space="0" w:color="auto"/>
        <w:right w:val="none" w:sz="0" w:space="0" w:color="auto"/>
      </w:divBdr>
    </w:div>
    <w:div w:id="188296948">
      <w:bodyDiv w:val="1"/>
      <w:marLeft w:val="0"/>
      <w:marRight w:val="0"/>
      <w:marTop w:val="0"/>
      <w:marBottom w:val="0"/>
      <w:divBdr>
        <w:top w:val="none" w:sz="0" w:space="0" w:color="auto"/>
        <w:left w:val="none" w:sz="0" w:space="0" w:color="auto"/>
        <w:bottom w:val="none" w:sz="0" w:space="0" w:color="auto"/>
        <w:right w:val="none" w:sz="0" w:space="0" w:color="auto"/>
      </w:divBdr>
    </w:div>
    <w:div w:id="190070909">
      <w:bodyDiv w:val="1"/>
      <w:marLeft w:val="0"/>
      <w:marRight w:val="0"/>
      <w:marTop w:val="0"/>
      <w:marBottom w:val="0"/>
      <w:divBdr>
        <w:top w:val="none" w:sz="0" w:space="0" w:color="auto"/>
        <w:left w:val="none" w:sz="0" w:space="0" w:color="auto"/>
        <w:bottom w:val="none" w:sz="0" w:space="0" w:color="auto"/>
        <w:right w:val="none" w:sz="0" w:space="0" w:color="auto"/>
      </w:divBdr>
    </w:div>
    <w:div w:id="190267854">
      <w:bodyDiv w:val="1"/>
      <w:marLeft w:val="0"/>
      <w:marRight w:val="0"/>
      <w:marTop w:val="0"/>
      <w:marBottom w:val="0"/>
      <w:divBdr>
        <w:top w:val="none" w:sz="0" w:space="0" w:color="auto"/>
        <w:left w:val="none" w:sz="0" w:space="0" w:color="auto"/>
        <w:bottom w:val="none" w:sz="0" w:space="0" w:color="auto"/>
        <w:right w:val="none" w:sz="0" w:space="0" w:color="auto"/>
      </w:divBdr>
    </w:div>
    <w:div w:id="193348173">
      <w:bodyDiv w:val="1"/>
      <w:marLeft w:val="0"/>
      <w:marRight w:val="0"/>
      <w:marTop w:val="0"/>
      <w:marBottom w:val="0"/>
      <w:divBdr>
        <w:top w:val="none" w:sz="0" w:space="0" w:color="auto"/>
        <w:left w:val="none" w:sz="0" w:space="0" w:color="auto"/>
        <w:bottom w:val="none" w:sz="0" w:space="0" w:color="auto"/>
        <w:right w:val="none" w:sz="0" w:space="0" w:color="auto"/>
      </w:divBdr>
    </w:div>
    <w:div w:id="195437446">
      <w:bodyDiv w:val="1"/>
      <w:marLeft w:val="0"/>
      <w:marRight w:val="0"/>
      <w:marTop w:val="0"/>
      <w:marBottom w:val="0"/>
      <w:divBdr>
        <w:top w:val="none" w:sz="0" w:space="0" w:color="auto"/>
        <w:left w:val="none" w:sz="0" w:space="0" w:color="auto"/>
        <w:bottom w:val="none" w:sz="0" w:space="0" w:color="auto"/>
        <w:right w:val="none" w:sz="0" w:space="0" w:color="auto"/>
      </w:divBdr>
    </w:div>
    <w:div w:id="197283440">
      <w:bodyDiv w:val="1"/>
      <w:marLeft w:val="0"/>
      <w:marRight w:val="0"/>
      <w:marTop w:val="0"/>
      <w:marBottom w:val="0"/>
      <w:divBdr>
        <w:top w:val="none" w:sz="0" w:space="0" w:color="auto"/>
        <w:left w:val="none" w:sz="0" w:space="0" w:color="auto"/>
        <w:bottom w:val="none" w:sz="0" w:space="0" w:color="auto"/>
        <w:right w:val="none" w:sz="0" w:space="0" w:color="auto"/>
      </w:divBdr>
    </w:div>
    <w:div w:id="198513586">
      <w:bodyDiv w:val="1"/>
      <w:marLeft w:val="0"/>
      <w:marRight w:val="0"/>
      <w:marTop w:val="0"/>
      <w:marBottom w:val="0"/>
      <w:divBdr>
        <w:top w:val="none" w:sz="0" w:space="0" w:color="auto"/>
        <w:left w:val="none" w:sz="0" w:space="0" w:color="auto"/>
        <w:bottom w:val="none" w:sz="0" w:space="0" w:color="auto"/>
        <w:right w:val="none" w:sz="0" w:space="0" w:color="auto"/>
      </w:divBdr>
    </w:div>
    <w:div w:id="199250485">
      <w:bodyDiv w:val="1"/>
      <w:marLeft w:val="0"/>
      <w:marRight w:val="0"/>
      <w:marTop w:val="0"/>
      <w:marBottom w:val="0"/>
      <w:divBdr>
        <w:top w:val="none" w:sz="0" w:space="0" w:color="auto"/>
        <w:left w:val="none" w:sz="0" w:space="0" w:color="auto"/>
        <w:bottom w:val="none" w:sz="0" w:space="0" w:color="auto"/>
        <w:right w:val="none" w:sz="0" w:space="0" w:color="auto"/>
      </w:divBdr>
    </w:div>
    <w:div w:id="200284406">
      <w:bodyDiv w:val="1"/>
      <w:marLeft w:val="0"/>
      <w:marRight w:val="0"/>
      <w:marTop w:val="0"/>
      <w:marBottom w:val="0"/>
      <w:divBdr>
        <w:top w:val="none" w:sz="0" w:space="0" w:color="auto"/>
        <w:left w:val="none" w:sz="0" w:space="0" w:color="auto"/>
        <w:bottom w:val="none" w:sz="0" w:space="0" w:color="auto"/>
        <w:right w:val="none" w:sz="0" w:space="0" w:color="auto"/>
      </w:divBdr>
    </w:div>
    <w:div w:id="201207341">
      <w:bodyDiv w:val="1"/>
      <w:marLeft w:val="0"/>
      <w:marRight w:val="0"/>
      <w:marTop w:val="0"/>
      <w:marBottom w:val="0"/>
      <w:divBdr>
        <w:top w:val="none" w:sz="0" w:space="0" w:color="auto"/>
        <w:left w:val="none" w:sz="0" w:space="0" w:color="auto"/>
        <w:bottom w:val="none" w:sz="0" w:space="0" w:color="auto"/>
        <w:right w:val="none" w:sz="0" w:space="0" w:color="auto"/>
      </w:divBdr>
    </w:div>
    <w:div w:id="202638053">
      <w:bodyDiv w:val="1"/>
      <w:marLeft w:val="0"/>
      <w:marRight w:val="0"/>
      <w:marTop w:val="0"/>
      <w:marBottom w:val="0"/>
      <w:divBdr>
        <w:top w:val="none" w:sz="0" w:space="0" w:color="auto"/>
        <w:left w:val="none" w:sz="0" w:space="0" w:color="auto"/>
        <w:bottom w:val="none" w:sz="0" w:space="0" w:color="auto"/>
        <w:right w:val="none" w:sz="0" w:space="0" w:color="auto"/>
      </w:divBdr>
    </w:div>
    <w:div w:id="203060101">
      <w:bodyDiv w:val="1"/>
      <w:marLeft w:val="0"/>
      <w:marRight w:val="0"/>
      <w:marTop w:val="0"/>
      <w:marBottom w:val="0"/>
      <w:divBdr>
        <w:top w:val="none" w:sz="0" w:space="0" w:color="auto"/>
        <w:left w:val="none" w:sz="0" w:space="0" w:color="auto"/>
        <w:bottom w:val="none" w:sz="0" w:space="0" w:color="auto"/>
        <w:right w:val="none" w:sz="0" w:space="0" w:color="auto"/>
      </w:divBdr>
    </w:div>
    <w:div w:id="204373145">
      <w:bodyDiv w:val="1"/>
      <w:marLeft w:val="0"/>
      <w:marRight w:val="0"/>
      <w:marTop w:val="0"/>
      <w:marBottom w:val="0"/>
      <w:divBdr>
        <w:top w:val="none" w:sz="0" w:space="0" w:color="auto"/>
        <w:left w:val="none" w:sz="0" w:space="0" w:color="auto"/>
        <w:bottom w:val="none" w:sz="0" w:space="0" w:color="auto"/>
        <w:right w:val="none" w:sz="0" w:space="0" w:color="auto"/>
      </w:divBdr>
    </w:div>
    <w:div w:id="205794591">
      <w:bodyDiv w:val="1"/>
      <w:marLeft w:val="0"/>
      <w:marRight w:val="0"/>
      <w:marTop w:val="0"/>
      <w:marBottom w:val="0"/>
      <w:divBdr>
        <w:top w:val="none" w:sz="0" w:space="0" w:color="auto"/>
        <w:left w:val="none" w:sz="0" w:space="0" w:color="auto"/>
        <w:bottom w:val="none" w:sz="0" w:space="0" w:color="auto"/>
        <w:right w:val="none" w:sz="0" w:space="0" w:color="auto"/>
      </w:divBdr>
    </w:div>
    <w:div w:id="206767360">
      <w:bodyDiv w:val="1"/>
      <w:marLeft w:val="0"/>
      <w:marRight w:val="0"/>
      <w:marTop w:val="0"/>
      <w:marBottom w:val="0"/>
      <w:divBdr>
        <w:top w:val="none" w:sz="0" w:space="0" w:color="auto"/>
        <w:left w:val="none" w:sz="0" w:space="0" w:color="auto"/>
        <w:bottom w:val="none" w:sz="0" w:space="0" w:color="auto"/>
        <w:right w:val="none" w:sz="0" w:space="0" w:color="auto"/>
      </w:divBdr>
    </w:div>
    <w:div w:id="209810591">
      <w:bodyDiv w:val="1"/>
      <w:marLeft w:val="0"/>
      <w:marRight w:val="0"/>
      <w:marTop w:val="0"/>
      <w:marBottom w:val="0"/>
      <w:divBdr>
        <w:top w:val="none" w:sz="0" w:space="0" w:color="auto"/>
        <w:left w:val="none" w:sz="0" w:space="0" w:color="auto"/>
        <w:bottom w:val="none" w:sz="0" w:space="0" w:color="auto"/>
        <w:right w:val="none" w:sz="0" w:space="0" w:color="auto"/>
      </w:divBdr>
    </w:div>
    <w:div w:id="210502991">
      <w:bodyDiv w:val="1"/>
      <w:marLeft w:val="0"/>
      <w:marRight w:val="0"/>
      <w:marTop w:val="0"/>
      <w:marBottom w:val="0"/>
      <w:divBdr>
        <w:top w:val="none" w:sz="0" w:space="0" w:color="auto"/>
        <w:left w:val="none" w:sz="0" w:space="0" w:color="auto"/>
        <w:bottom w:val="none" w:sz="0" w:space="0" w:color="auto"/>
        <w:right w:val="none" w:sz="0" w:space="0" w:color="auto"/>
      </w:divBdr>
    </w:div>
    <w:div w:id="211891244">
      <w:bodyDiv w:val="1"/>
      <w:marLeft w:val="0"/>
      <w:marRight w:val="0"/>
      <w:marTop w:val="0"/>
      <w:marBottom w:val="0"/>
      <w:divBdr>
        <w:top w:val="none" w:sz="0" w:space="0" w:color="auto"/>
        <w:left w:val="none" w:sz="0" w:space="0" w:color="auto"/>
        <w:bottom w:val="none" w:sz="0" w:space="0" w:color="auto"/>
        <w:right w:val="none" w:sz="0" w:space="0" w:color="auto"/>
      </w:divBdr>
    </w:div>
    <w:div w:id="212890986">
      <w:bodyDiv w:val="1"/>
      <w:marLeft w:val="0"/>
      <w:marRight w:val="0"/>
      <w:marTop w:val="0"/>
      <w:marBottom w:val="0"/>
      <w:divBdr>
        <w:top w:val="none" w:sz="0" w:space="0" w:color="auto"/>
        <w:left w:val="none" w:sz="0" w:space="0" w:color="auto"/>
        <w:bottom w:val="none" w:sz="0" w:space="0" w:color="auto"/>
        <w:right w:val="none" w:sz="0" w:space="0" w:color="auto"/>
      </w:divBdr>
    </w:div>
    <w:div w:id="213740480">
      <w:bodyDiv w:val="1"/>
      <w:marLeft w:val="0"/>
      <w:marRight w:val="0"/>
      <w:marTop w:val="0"/>
      <w:marBottom w:val="0"/>
      <w:divBdr>
        <w:top w:val="none" w:sz="0" w:space="0" w:color="auto"/>
        <w:left w:val="none" w:sz="0" w:space="0" w:color="auto"/>
        <w:bottom w:val="none" w:sz="0" w:space="0" w:color="auto"/>
        <w:right w:val="none" w:sz="0" w:space="0" w:color="auto"/>
      </w:divBdr>
    </w:div>
    <w:div w:id="215043428">
      <w:bodyDiv w:val="1"/>
      <w:marLeft w:val="0"/>
      <w:marRight w:val="0"/>
      <w:marTop w:val="0"/>
      <w:marBottom w:val="0"/>
      <w:divBdr>
        <w:top w:val="none" w:sz="0" w:space="0" w:color="auto"/>
        <w:left w:val="none" w:sz="0" w:space="0" w:color="auto"/>
        <w:bottom w:val="none" w:sz="0" w:space="0" w:color="auto"/>
        <w:right w:val="none" w:sz="0" w:space="0" w:color="auto"/>
      </w:divBdr>
    </w:div>
    <w:div w:id="216862140">
      <w:bodyDiv w:val="1"/>
      <w:marLeft w:val="0"/>
      <w:marRight w:val="0"/>
      <w:marTop w:val="0"/>
      <w:marBottom w:val="0"/>
      <w:divBdr>
        <w:top w:val="none" w:sz="0" w:space="0" w:color="auto"/>
        <w:left w:val="none" w:sz="0" w:space="0" w:color="auto"/>
        <w:bottom w:val="none" w:sz="0" w:space="0" w:color="auto"/>
        <w:right w:val="none" w:sz="0" w:space="0" w:color="auto"/>
      </w:divBdr>
    </w:div>
    <w:div w:id="217400294">
      <w:bodyDiv w:val="1"/>
      <w:marLeft w:val="0"/>
      <w:marRight w:val="0"/>
      <w:marTop w:val="0"/>
      <w:marBottom w:val="0"/>
      <w:divBdr>
        <w:top w:val="none" w:sz="0" w:space="0" w:color="auto"/>
        <w:left w:val="none" w:sz="0" w:space="0" w:color="auto"/>
        <w:bottom w:val="none" w:sz="0" w:space="0" w:color="auto"/>
        <w:right w:val="none" w:sz="0" w:space="0" w:color="auto"/>
      </w:divBdr>
    </w:div>
    <w:div w:id="217401998">
      <w:bodyDiv w:val="1"/>
      <w:marLeft w:val="0"/>
      <w:marRight w:val="0"/>
      <w:marTop w:val="0"/>
      <w:marBottom w:val="0"/>
      <w:divBdr>
        <w:top w:val="none" w:sz="0" w:space="0" w:color="auto"/>
        <w:left w:val="none" w:sz="0" w:space="0" w:color="auto"/>
        <w:bottom w:val="none" w:sz="0" w:space="0" w:color="auto"/>
        <w:right w:val="none" w:sz="0" w:space="0" w:color="auto"/>
      </w:divBdr>
    </w:div>
    <w:div w:id="217743033">
      <w:bodyDiv w:val="1"/>
      <w:marLeft w:val="0"/>
      <w:marRight w:val="0"/>
      <w:marTop w:val="0"/>
      <w:marBottom w:val="0"/>
      <w:divBdr>
        <w:top w:val="none" w:sz="0" w:space="0" w:color="auto"/>
        <w:left w:val="none" w:sz="0" w:space="0" w:color="auto"/>
        <w:bottom w:val="none" w:sz="0" w:space="0" w:color="auto"/>
        <w:right w:val="none" w:sz="0" w:space="0" w:color="auto"/>
      </w:divBdr>
      <w:divsChild>
        <w:div w:id="2084132940">
          <w:marLeft w:val="0"/>
          <w:marRight w:val="0"/>
          <w:marTop w:val="0"/>
          <w:marBottom w:val="0"/>
          <w:divBdr>
            <w:top w:val="none" w:sz="0" w:space="0" w:color="auto"/>
            <w:left w:val="none" w:sz="0" w:space="0" w:color="auto"/>
            <w:bottom w:val="none" w:sz="0" w:space="0" w:color="auto"/>
            <w:right w:val="none" w:sz="0" w:space="0" w:color="auto"/>
          </w:divBdr>
        </w:div>
      </w:divsChild>
    </w:div>
    <w:div w:id="218979452">
      <w:bodyDiv w:val="1"/>
      <w:marLeft w:val="0"/>
      <w:marRight w:val="0"/>
      <w:marTop w:val="0"/>
      <w:marBottom w:val="0"/>
      <w:divBdr>
        <w:top w:val="none" w:sz="0" w:space="0" w:color="auto"/>
        <w:left w:val="none" w:sz="0" w:space="0" w:color="auto"/>
        <w:bottom w:val="none" w:sz="0" w:space="0" w:color="auto"/>
        <w:right w:val="none" w:sz="0" w:space="0" w:color="auto"/>
      </w:divBdr>
    </w:div>
    <w:div w:id="221453470">
      <w:bodyDiv w:val="1"/>
      <w:marLeft w:val="0"/>
      <w:marRight w:val="0"/>
      <w:marTop w:val="0"/>
      <w:marBottom w:val="0"/>
      <w:divBdr>
        <w:top w:val="none" w:sz="0" w:space="0" w:color="auto"/>
        <w:left w:val="none" w:sz="0" w:space="0" w:color="auto"/>
        <w:bottom w:val="none" w:sz="0" w:space="0" w:color="auto"/>
        <w:right w:val="none" w:sz="0" w:space="0" w:color="auto"/>
      </w:divBdr>
    </w:div>
    <w:div w:id="221792553">
      <w:bodyDiv w:val="1"/>
      <w:marLeft w:val="0"/>
      <w:marRight w:val="0"/>
      <w:marTop w:val="0"/>
      <w:marBottom w:val="0"/>
      <w:divBdr>
        <w:top w:val="none" w:sz="0" w:space="0" w:color="auto"/>
        <w:left w:val="none" w:sz="0" w:space="0" w:color="auto"/>
        <w:bottom w:val="none" w:sz="0" w:space="0" w:color="auto"/>
        <w:right w:val="none" w:sz="0" w:space="0" w:color="auto"/>
      </w:divBdr>
    </w:div>
    <w:div w:id="222449999">
      <w:bodyDiv w:val="1"/>
      <w:marLeft w:val="0"/>
      <w:marRight w:val="0"/>
      <w:marTop w:val="0"/>
      <w:marBottom w:val="0"/>
      <w:divBdr>
        <w:top w:val="none" w:sz="0" w:space="0" w:color="auto"/>
        <w:left w:val="none" w:sz="0" w:space="0" w:color="auto"/>
        <w:bottom w:val="none" w:sz="0" w:space="0" w:color="auto"/>
        <w:right w:val="none" w:sz="0" w:space="0" w:color="auto"/>
      </w:divBdr>
    </w:div>
    <w:div w:id="222913833">
      <w:bodyDiv w:val="1"/>
      <w:marLeft w:val="0"/>
      <w:marRight w:val="0"/>
      <w:marTop w:val="0"/>
      <w:marBottom w:val="0"/>
      <w:divBdr>
        <w:top w:val="none" w:sz="0" w:space="0" w:color="auto"/>
        <w:left w:val="none" w:sz="0" w:space="0" w:color="auto"/>
        <w:bottom w:val="none" w:sz="0" w:space="0" w:color="auto"/>
        <w:right w:val="none" w:sz="0" w:space="0" w:color="auto"/>
      </w:divBdr>
    </w:div>
    <w:div w:id="224924098">
      <w:bodyDiv w:val="1"/>
      <w:marLeft w:val="0"/>
      <w:marRight w:val="0"/>
      <w:marTop w:val="0"/>
      <w:marBottom w:val="0"/>
      <w:divBdr>
        <w:top w:val="none" w:sz="0" w:space="0" w:color="auto"/>
        <w:left w:val="none" w:sz="0" w:space="0" w:color="auto"/>
        <w:bottom w:val="none" w:sz="0" w:space="0" w:color="auto"/>
        <w:right w:val="none" w:sz="0" w:space="0" w:color="auto"/>
      </w:divBdr>
    </w:div>
    <w:div w:id="227419322">
      <w:bodyDiv w:val="1"/>
      <w:marLeft w:val="0"/>
      <w:marRight w:val="0"/>
      <w:marTop w:val="0"/>
      <w:marBottom w:val="0"/>
      <w:divBdr>
        <w:top w:val="none" w:sz="0" w:space="0" w:color="auto"/>
        <w:left w:val="none" w:sz="0" w:space="0" w:color="auto"/>
        <w:bottom w:val="none" w:sz="0" w:space="0" w:color="auto"/>
        <w:right w:val="none" w:sz="0" w:space="0" w:color="auto"/>
      </w:divBdr>
    </w:div>
    <w:div w:id="228227587">
      <w:bodyDiv w:val="1"/>
      <w:marLeft w:val="0"/>
      <w:marRight w:val="0"/>
      <w:marTop w:val="0"/>
      <w:marBottom w:val="0"/>
      <w:divBdr>
        <w:top w:val="none" w:sz="0" w:space="0" w:color="auto"/>
        <w:left w:val="none" w:sz="0" w:space="0" w:color="auto"/>
        <w:bottom w:val="none" w:sz="0" w:space="0" w:color="auto"/>
        <w:right w:val="none" w:sz="0" w:space="0" w:color="auto"/>
      </w:divBdr>
    </w:div>
    <w:div w:id="228274007">
      <w:bodyDiv w:val="1"/>
      <w:marLeft w:val="0"/>
      <w:marRight w:val="0"/>
      <w:marTop w:val="0"/>
      <w:marBottom w:val="0"/>
      <w:divBdr>
        <w:top w:val="none" w:sz="0" w:space="0" w:color="auto"/>
        <w:left w:val="none" w:sz="0" w:space="0" w:color="auto"/>
        <w:bottom w:val="none" w:sz="0" w:space="0" w:color="auto"/>
        <w:right w:val="none" w:sz="0" w:space="0" w:color="auto"/>
      </w:divBdr>
    </w:div>
    <w:div w:id="230239004">
      <w:bodyDiv w:val="1"/>
      <w:marLeft w:val="0"/>
      <w:marRight w:val="0"/>
      <w:marTop w:val="0"/>
      <w:marBottom w:val="0"/>
      <w:divBdr>
        <w:top w:val="none" w:sz="0" w:space="0" w:color="auto"/>
        <w:left w:val="none" w:sz="0" w:space="0" w:color="auto"/>
        <w:bottom w:val="none" w:sz="0" w:space="0" w:color="auto"/>
        <w:right w:val="none" w:sz="0" w:space="0" w:color="auto"/>
      </w:divBdr>
    </w:div>
    <w:div w:id="233511528">
      <w:bodyDiv w:val="1"/>
      <w:marLeft w:val="0"/>
      <w:marRight w:val="0"/>
      <w:marTop w:val="0"/>
      <w:marBottom w:val="0"/>
      <w:divBdr>
        <w:top w:val="none" w:sz="0" w:space="0" w:color="auto"/>
        <w:left w:val="none" w:sz="0" w:space="0" w:color="auto"/>
        <w:bottom w:val="none" w:sz="0" w:space="0" w:color="auto"/>
        <w:right w:val="none" w:sz="0" w:space="0" w:color="auto"/>
      </w:divBdr>
    </w:div>
    <w:div w:id="236788089">
      <w:bodyDiv w:val="1"/>
      <w:marLeft w:val="0"/>
      <w:marRight w:val="0"/>
      <w:marTop w:val="0"/>
      <w:marBottom w:val="0"/>
      <w:divBdr>
        <w:top w:val="none" w:sz="0" w:space="0" w:color="auto"/>
        <w:left w:val="none" w:sz="0" w:space="0" w:color="auto"/>
        <w:bottom w:val="none" w:sz="0" w:space="0" w:color="auto"/>
        <w:right w:val="none" w:sz="0" w:space="0" w:color="auto"/>
      </w:divBdr>
    </w:div>
    <w:div w:id="239798239">
      <w:bodyDiv w:val="1"/>
      <w:marLeft w:val="0"/>
      <w:marRight w:val="0"/>
      <w:marTop w:val="0"/>
      <w:marBottom w:val="0"/>
      <w:divBdr>
        <w:top w:val="none" w:sz="0" w:space="0" w:color="auto"/>
        <w:left w:val="none" w:sz="0" w:space="0" w:color="auto"/>
        <w:bottom w:val="none" w:sz="0" w:space="0" w:color="auto"/>
        <w:right w:val="none" w:sz="0" w:space="0" w:color="auto"/>
      </w:divBdr>
    </w:div>
    <w:div w:id="242223427">
      <w:bodyDiv w:val="1"/>
      <w:marLeft w:val="0"/>
      <w:marRight w:val="0"/>
      <w:marTop w:val="0"/>
      <w:marBottom w:val="0"/>
      <w:divBdr>
        <w:top w:val="none" w:sz="0" w:space="0" w:color="auto"/>
        <w:left w:val="none" w:sz="0" w:space="0" w:color="auto"/>
        <w:bottom w:val="none" w:sz="0" w:space="0" w:color="auto"/>
        <w:right w:val="none" w:sz="0" w:space="0" w:color="auto"/>
      </w:divBdr>
    </w:div>
    <w:div w:id="243221065">
      <w:bodyDiv w:val="1"/>
      <w:marLeft w:val="0"/>
      <w:marRight w:val="0"/>
      <w:marTop w:val="0"/>
      <w:marBottom w:val="0"/>
      <w:divBdr>
        <w:top w:val="none" w:sz="0" w:space="0" w:color="auto"/>
        <w:left w:val="none" w:sz="0" w:space="0" w:color="auto"/>
        <w:bottom w:val="none" w:sz="0" w:space="0" w:color="auto"/>
        <w:right w:val="none" w:sz="0" w:space="0" w:color="auto"/>
      </w:divBdr>
    </w:div>
    <w:div w:id="244415462">
      <w:bodyDiv w:val="1"/>
      <w:marLeft w:val="0"/>
      <w:marRight w:val="0"/>
      <w:marTop w:val="0"/>
      <w:marBottom w:val="0"/>
      <w:divBdr>
        <w:top w:val="none" w:sz="0" w:space="0" w:color="auto"/>
        <w:left w:val="none" w:sz="0" w:space="0" w:color="auto"/>
        <w:bottom w:val="none" w:sz="0" w:space="0" w:color="auto"/>
        <w:right w:val="none" w:sz="0" w:space="0" w:color="auto"/>
      </w:divBdr>
    </w:div>
    <w:div w:id="247622242">
      <w:bodyDiv w:val="1"/>
      <w:marLeft w:val="0"/>
      <w:marRight w:val="0"/>
      <w:marTop w:val="0"/>
      <w:marBottom w:val="0"/>
      <w:divBdr>
        <w:top w:val="none" w:sz="0" w:space="0" w:color="auto"/>
        <w:left w:val="none" w:sz="0" w:space="0" w:color="auto"/>
        <w:bottom w:val="none" w:sz="0" w:space="0" w:color="auto"/>
        <w:right w:val="none" w:sz="0" w:space="0" w:color="auto"/>
      </w:divBdr>
    </w:div>
    <w:div w:id="248929118">
      <w:bodyDiv w:val="1"/>
      <w:marLeft w:val="0"/>
      <w:marRight w:val="0"/>
      <w:marTop w:val="0"/>
      <w:marBottom w:val="0"/>
      <w:divBdr>
        <w:top w:val="none" w:sz="0" w:space="0" w:color="auto"/>
        <w:left w:val="none" w:sz="0" w:space="0" w:color="auto"/>
        <w:bottom w:val="none" w:sz="0" w:space="0" w:color="auto"/>
        <w:right w:val="none" w:sz="0" w:space="0" w:color="auto"/>
      </w:divBdr>
    </w:div>
    <w:div w:id="250236819">
      <w:bodyDiv w:val="1"/>
      <w:marLeft w:val="0"/>
      <w:marRight w:val="0"/>
      <w:marTop w:val="0"/>
      <w:marBottom w:val="0"/>
      <w:divBdr>
        <w:top w:val="none" w:sz="0" w:space="0" w:color="auto"/>
        <w:left w:val="none" w:sz="0" w:space="0" w:color="auto"/>
        <w:bottom w:val="none" w:sz="0" w:space="0" w:color="auto"/>
        <w:right w:val="none" w:sz="0" w:space="0" w:color="auto"/>
      </w:divBdr>
    </w:div>
    <w:div w:id="251008852">
      <w:bodyDiv w:val="1"/>
      <w:marLeft w:val="0"/>
      <w:marRight w:val="0"/>
      <w:marTop w:val="0"/>
      <w:marBottom w:val="0"/>
      <w:divBdr>
        <w:top w:val="none" w:sz="0" w:space="0" w:color="auto"/>
        <w:left w:val="none" w:sz="0" w:space="0" w:color="auto"/>
        <w:bottom w:val="none" w:sz="0" w:space="0" w:color="auto"/>
        <w:right w:val="none" w:sz="0" w:space="0" w:color="auto"/>
      </w:divBdr>
    </w:div>
    <w:div w:id="251743266">
      <w:bodyDiv w:val="1"/>
      <w:marLeft w:val="0"/>
      <w:marRight w:val="0"/>
      <w:marTop w:val="0"/>
      <w:marBottom w:val="0"/>
      <w:divBdr>
        <w:top w:val="none" w:sz="0" w:space="0" w:color="auto"/>
        <w:left w:val="none" w:sz="0" w:space="0" w:color="auto"/>
        <w:bottom w:val="none" w:sz="0" w:space="0" w:color="auto"/>
        <w:right w:val="none" w:sz="0" w:space="0" w:color="auto"/>
      </w:divBdr>
    </w:div>
    <w:div w:id="251932248">
      <w:bodyDiv w:val="1"/>
      <w:marLeft w:val="0"/>
      <w:marRight w:val="0"/>
      <w:marTop w:val="0"/>
      <w:marBottom w:val="0"/>
      <w:divBdr>
        <w:top w:val="none" w:sz="0" w:space="0" w:color="auto"/>
        <w:left w:val="none" w:sz="0" w:space="0" w:color="auto"/>
        <w:bottom w:val="none" w:sz="0" w:space="0" w:color="auto"/>
        <w:right w:val="none" w:sz="0" w:space="0" w:color="auto"/>
      </w:divBdr>
    </w:div>
    <w:div w:id="252203400">
      <w:bodyDiv w:val="1"/>
      <w:marLeft w:val="0"/>
      <w:marRight w:val="0"/>
      <w:marTop w:val="0"/>
      <w:marBottom w:val="0"/>
      <w:divBdr>
        <w:top w:val="none" w:sz="0" w:space="0" w:color="auto"/>
        <w:left w:val="none" w:sz="0" w:space="0" w:color="auto"/>
        <w:bottom w:val="none" w:sz="0" w:space="0" w:color="auto"/>
        <w:right w:val="none" w:sz="0" w:space="0" w:color="auto"/>
      </w:divBdr>
    </w:div>
    <w:div w:id="252664047">
      <w:bodyDiv w:val="1"/>
      <w:marLeft w:val="0"/>
      <w:marRight w:val="0"/>
      <w:marTop w:val="0"/>
      <w:marBottom w:val="0"/>
      <w:divBdr>
        <w:top w:val="none" w:sz="0" w:space="0" w:color="auto"/>
        <w:left w:val="none" w:sz="0" w:space="0" w:color="auto"/>
        <w:bottom w:val="none" w:sz="0" w:space="0" w:color="auto"/>
        <w:right w:val="none" w:sz="0" w:space="0" w:color="auto"/>
      </w:divBdr>
    </w:div>
    <w:div w:id="255024337">
      <w:bodyDiv w:val="1"/>
      <w:marLeft w:val="0"/>
      <w:marRight w:val="0"/>
      <w:marTop w:val="0"/>
      <w:marBottom w:val="0"/>
      <w:divBdr>
        <w:top w:val="none" w:sz="0" w:space="0" w:color="auto"/>
        <w:left w:val="none" w:sz="0" w:space="0" w:color="auto"/>
        <w:bottom w:val="none" w:sz="0" w:space="0" w:color="auto"/>
        <w:right w:val="none" w:sz="0" w:space="0" w:color="auto"/>
      </w:divBdr>
    </w:div>
    <w:div w:id="255094094">
      <w:bodyDiv w:val="1"/>
      <w:marLeft w:val="0"/>
      <w:marRight w:val="0"/>
      <w:marTop w:val="0"/>
      <w:marBottom w:val="0"/>
      <w:divBdr>
        <w:top w:val="none" w:sz="0" w:space="0" w:color="auto"/>
        <w:left w:val="none" w:sz="0" w:space="0" w:color="auto"/>
        <w:bottom w:val="none" w:sz="0" w:space="0" w:color="auto"/>
        <w:right w:val="none" w:sz="0" w:space="0" w:color="auto"/>
      </w:divBdr>
    </w:div>
    <w:div w:id="259410261">
      <w:bodyDiv w:val="1"/>
      <w:marLeft w:val="0"/>
      <w:marRight w:val="0"/>
      <w:marTop w:val="0"/>
      <w:marBottom w:val="0"/>
      <w:divBdr>
        <w:top w:val="none" w:sz="0" w:space="0" w:color="auto"/>
        <w:left w:val="none" w:sz="0" w:space="0" w:color="auto"/>
        <w:bottom w:val="none" w:sz="0" w:space="0" w:color="auto"/>
        <w:right w:val="none" w:sz="0" w:space="0" w:color="auto"/>
      </w:divBdr>
    </w:div>
    <w:div w:id="259722343">
      <w:bodyDiv w:val="1"/>
      <w:marLeft w:val="0"/>
      <w:marRight w:val="0"/>
      <w:marTop w:val="0"/>
      <w:marBottom w:val="0"/>
      <w:divBdr>
        <w:top w:val="none" w:sz="0" w:space="0" w:color="auto"/>
        <w:left w:val="none" w:sz="0" w:space="0" w:color="auto"/>
        <w:bottom w:val="none" w:sz="0" w:space="0" w:color="auto"/>
        <w:right w:val="none" w:sz="0" w:space="0" w:color="auto"/>
      </w:divBdr>
    </w:div>
    <w:div w:id="260339919">
      <w:bodyDiv w:val="1"/>
      <w:marLeft w:val="0"/>
      <w:marRight w:val="0"/>
      <w:marTop w:val="0"/>
      <w:marBottom w:val="0"/>
      <w:divBdr>
        <w:top w:val="none" w:sz="0" w:space="0" w:color="auto"/>
        <w:left w:val="none" w:sz="0" w:space="0" w:color="auto"/>
        <w:bottom w:val="none" w:sz="0" w:space="0" w:color="auto"/>
        <w:right w:val="none" w:sz="0" w:space="0" w:color="auto"/>
      </w:divBdr>
    </w:div>
    <w:div w:id="262107539">
      <w:bodyDiv w:val="1"/>
      <w:marLeft w:val="0"/>
      <w:marRight w:val="0"/>
      <w:marTop w:val="0"/>
      <w:marBottom w:val="0"/>
      <w:divBdr>
        <w:top w:val="none" w:sz="0" w:space="0" w:color="auto"/>
        <w:left w:val="none" w:sz="0" w:space="0" w:color="auto"/>
        <w:bottom w:val="none" w:sz="0" w:space="0" w:color="auto"/>
        <w:right w:val="none" w:sz="0" w:space="0" w:color="auto"/>
      </w:divBdr>
    </w:div>
    <w:div w:id="262227248">
      <w:bodyDiv w:val="1"/>
      <w:marLeft w:val="0"/>
      <w:marRight w:val="0"/>
      <w:marTop w:val="0"/>
      <w:marBottom w:val="0"/>
      <w:divBdr>
        <w:top w:val="none" w:sz="0" w:space="0" w:color="auto"/>
        <w:left w:val="none" w:sz="0" w:space="0" w:color="auto"/>
        <w:bottom w:val="none" w:sz="0" w:space="0" w:color="auto"/>
        <w:right w:val="none" w:sz="0" w:space="0" w:color="auto"/>
      </w:divBdr>
    </w:div>
    <w:div w:id="262880217">
      <w:bodyDiv w:val="1"/>
      <w:marLeft w:val="0"/>
      <w:marRight w:val="0"/>
      <w:marTop w:val="0"/>
      <w:marBottom w:val="0"/>
      <w:divBdr>
        <w:top w:val="none" w:sz="0" w:space="0" w:color="auto"/>
        <w:left w:val="none" w:sz="0" w:space="0" w:color="auto"/>
        <w:bottom w:val="none" w:sz="0" w:space="0" w:color="auto"/>
        <w:right w:val="none" w:sz="0" w:space="0" w:color="auto"/>
      </w:divBdr>
    </w:div>
    <w:div w:id="263419021">
      <w:bodyDiv w:val="1"/>
      <w:marLeft w:val="0"/>
      <w:marRight w:val="0"/>
      <w:marTop w:val="0"/>
      <w:marBottom w:val="0"/>
      <w:divBdr>
        <w:top w:val="none" w:sz="0" w:space="0" w:color="auto"/>
        <w:left w:val="none" w:sz="0" w:space="0" w:color="auto"/>
        <w:bottom w:val="none" w:sz="0" w:space="0" w:color="auto"/>
        <w:right w:val="none" w:sz="0" w:space="0" w:color="auto"/>
      </w:divBdr>
    </w:div>
    <w:div w:id="266892528">
      <w:bodyDiv w:val="1"/>
      <w:marLeft w:val="0"/>
      <w:marRight w:val="0"/>
      <w:marTop w:val="0"/>
      <w:marBottom w:val="0"/>
      <w:divBdr>
        <w:top w:val="none" w:sz="0" w:space="0" w:color="auto"/>
        <w:left w:val="none" w:sz="0" w:space="0" w:color="auto"/>
        <w:bottom w:val="none" w:sz="0" w:space="0" w:color="auto"/>
        <w:right w:val="none" w:sz="0" w:space="0" w:color="auto"/>
      </w:divBdr>
    </w:div>
    <w:div w:id="267086638">
      <w:bodyDiv w:val="1"/>
      <w:marLeft w:val="0"/>
      <w:marRight w:val="0"/>
      <w:marTop w:val="0"/>
      <w:marBottom w:val="0"/>
      <w:divBdr>
        <w:top w:val="none" w:sz="0" w:space="0" w:color="auto"/>
        <w:left w:val="none" w:sz="0" w:space="0" w:color="auto"/>
        <w:bottom w:val="none" w:sz="0" w:space="0" w:color="auto"/>
        <w:right w:val="none" w:sz="0" w:space="0" w:color="auto"/>
      </w:divBdr>
    </w:div>
    <w:div w:id="267322892">
      <w:bodyDiv w:val="1"/>
      <w:marLeft w:val="0"/>
      <w:marRight w:val="0"/>
      <w:marTop w:val="0"/>
      <w:marBottom w:val="0"/>
      <w:divBdr>
        <w:top w:val="none" w:sz="0" w:space="0" w:color="auto"/>
        <w:left w:val="none" w:sz="0" w:space="0" w:color="auto"/>
        <w:bottom w:val="none" w:sz="0" w:space="0" w:color="auto"/>
        <w:right w:val="none" w:sz="0" w:space="0" w:color="auto"/>
      </w:divBdr>
    </w:div>
    <w:div w:id="267472686">
      <w:bodyDiv w:val="1"/>
      <w:marLeft w:val="0"/>
      <w:marRight w:val="0"/>
      <w:marTop w:val="0"/>
      <w:marBottom w:val="0"/>
      <w:divBdr>
        <w:top w:val="none" w:sz="0" w:space="0" w:color="auto"/>
        <w:left w:val="none" w:sz="0" w:space="0" w:color="auto"/>
        <w:bottom w:val="none" w:sz="0" w:space="0" w:color="auto"/>
        <w:right w:val="none" w:sz="0" w:space="0" w:color="auto"/>
      </w:divBdr>
    </w:div>
    <w:div w:id="267929252">
      <w:bodyDiv w:val="1"/>
      <w:marLeft w:val="0"/>
      <w:marRight w:val="0"/>
      <w:marTop w:val="0"/>
      <w:marBottom w:val="0"/>
      <w:divBdr>
        <w:top w:val="none" w:sz="0" w:space="0" w:color="auto"/>
        <w:left w:val="none" w:sz="0" w:space="0" w:color="auto"/>
        <w:bottom w:val="none" w:sz="0" w:space="0" w:color="auto"/>
        <w:right w:val="none" w:sz="0" w:space="0" w:color="auto"/>
      </w:divBdr>
    </w:div>
    <w:div w:id="269699929">
      <w:bodyDiv w:val="1"/>
      <w:marLeft w:val="0"/>
      <w:marRight w:val="0"/>
      <w:marTop w:val="0"/>
      <w:marBottom w:val="0"/>
      <w:divBdr>
        <w:top w:val="none" w:sz="0" w:space="0" w:color="auto"/>
        <w:left w:val="none" w:sz="0" w:space="0" w:color="auto"/>
        <w:bottom w:val="none" w:sz="0" w:space="0" w:color="auto"/>
        <w:right w:val="none" w:sz="0" w:space="0" w:color="auto"/>
      </w:divBdr>
    </w:div>
    <w:div w:id="271011077">
      <w:bodyDiv w:val="1"/>
      <w:marLeft w:val="0"/>
      <w:marRight w:val="0"/>
      <w:marTop w:val="0"/>
      <w:marBottom w:val="0"/>
      <w:divBdr>
        <w:top w:val="none" w:sz="0" w:space="0" w:color="auto"/>
        <w:left w:val="none" w:sz="0" w:space="0" w:color="auto"/>
        <w:bottom w:val="none" w:sz="0" w:space="0" w:color="auto"/>
        <w:right w:val="none" w:sz="0" w:space="0" w:color="auto"/>
      </w:divBdr>
    </w:div>
    <w:div w:id="271978558">
      <w:bodyDiv w:val="1"/>
      <w:marLeft w:val="0"/>
      <w:marRight w:val="0"/>
      <w:marTop w:val="0"/>
      <w:marBottom w:val="0"/>
      <w:divBdr>
        <w:top w:val="none" w:sz="0" w:space="0" w:color="auto"/>
        <w:left w:val="none" w:sz="0" w:space="0" w:color="auto"/>
        <w:bottom w:val="none" w:sz="0" w:space="0" w:color="auto"/>
        <w:right w:val="none" w:sz="0" w:space="0" w:color="auto"/>
      </w:divBdr>
    </w:div>
    <w:div w:id="272834123">
      <w:bodyDiv w:val="1"/>
      <w:marLeft w:val="0"/>
      <w:marRight w:val="0"/>
      <w:marTop w:val="0"/>
      <w:marBottom w:val="0"/>
      <w:divBdr>
        <w:top w:val="none" w:sz="0" w:space="0" w:color="auto"/>
        <w:left w:val="none" w:sz="0" w:space="0" w:color="auto"/>
        <w:bottom w:val="none" w:sz="0" w:space="0" w:color="auto"/>
        <w:right w:val="none" w:sz="0" w:space="0" w:color="auto"/>
      </w:divBdr>
    </w:div>
    <w:div w:id="272908218">
      <w:bodyDiv w:val="1"/>
      <w:marLeft w:val="0"/>
      <w:marRight w:val="0"/>
      <w:marTop w:val="0"/>
      <w:marBottom w:val="0"/>
      <w:divBdr>
        <w:top w:val="none" w:sz="0" w:space="0" w:color="auto"/>
        <w:left w:val="none" w:sz="0" w:space="0" w:color="auto"/>
        <w:bottom w:val="none" w:sz="0" w:space="0" w:color="auto"/>
        <w:right w:val="none" w:sz="0" w:space="0" w:color="auto"/>
      </w:divBdr>
    </w:div>
    <w:div w:id="274597990">
      <w:bodyDiv w:val="1"/>
      <w:marLeft w:val="0"/>
      <w:marRight w:val="0"/>
      <w:marTop w:val="0"/>
      <w:marBottom w:val="0"/>
      <w:divBdr>
        <w:top w:val="none" w:sz="0" w:space="0" w:color="auto"/>
        <w:left w:val="none" w:sz="0" w:space="0" w:color="auto"/>
        <w:bottom w:val="none" w:sz="0" w:space="0" w:color="auto"/>
        <w:right w:val="none" w:sz="0" w:space="0" w:color="auto"/>
      </w:divBdr>
    </w:div>
    <w:div w:id="274753742">
      <w:bodyDiv w:val="1"/>
      <w:marLeft w:val="0"/>
      <w:marRight w:val="0"/>
      <w:marTop w:val="0"/>
      <w:marBottom w:val="0"/>
      <w:divBdr>
        <w:top w:val="none" w:sz="0" w:space="0" w:color="auto"/>
        <w:left w:val="none" w:sz="0" w:space="0" w:color="auto"/>
        <w:bottom w:val="none" w:sz="0" w:space="0" w:color="auto"/>
        <w:right w:val="none" w:sz="0" w:space="0" w:color="auto"/>
      </w:divBdr>
    </w:div>
    <w:div w:id="276063329">
      <w:bodyDiv w:val="1"/>
      <w:marLeft w:val="0"/>
      <w:marRight w:val="0"/>
      <w:marTop w:val="0"/>
      <w:marBottom w:val="0"/>
      <w:divBdr>
        <w:top w:val="none" w:sz="0" w:space="0" w:color="auto"/>
        <w:left w:val="none" w:sz="0" w:space="0" w:color="auto"/>
        <w:bottom w:val="none" w:sz="0" w:space="0" w:color="auto"/>
        <w:right w:val="none" w:sz="0" w:space="0" w:color="auto"/>
      </w:divBdr>
    </w:div>
    <w:div w:id="276259375">
      <w:bodyDiv w:val="1"/>
      <w:marLeft w:val="0"/>
      <w:marRight w:val="0"/>
      <w:marTop w:val="0"/>
      <w:marBottom w:val="0"/>
      <w:divBdr>
        <w:top w:val="none" w:sz="0" w:space="0" w:color="auto"/>
        <w:left w:val="none" w:sz="0" w:space="0" w:color="auto"/>
        <w:bottom w:val="none" w:sz="0" w:space="0" w:color="auto"/>
        <w:right w:val="none" w:sz="0" w:space="0" w:color="auto"/>
      </w:divBdr>
    </w:div>
    <w:div w:id="277031269">
      <w:bodyDiv w:val="1"/>
      <w:marLeft w:val="0"/>
      <w:marRight w:val="0"/>
      <w:marTop w:val="0"/>
      <w:marBottom w:val="0"/>
      <w:divBdr>
        <w:top w:val="none" w:sz="0" w:space="0" w:color="auto"/>
        <w:left w:val="none" w:sz="0" w:space="0" w:color="auto"/>
        <w:bottom w:val="none" w:sz="0" w:space="0" w:color="auto"/>
        <w:right w:val="none" w:sz="0" w:space="0" w:color="auto"/>
      </w:divBdr>
    </w:div>
    <w:div w:id="277562688">
      <w:bodyDiv w:val="1"/>
      <w:marLeft w:val="0"/>
      <w:marRight w:val="0"/>
      <w:marTop w:val="0"/>
      <w:marBottom w:val="0"/>
      <w:divBdr>
        <w:top w:val="none" w:sz="0" w:space="0" w:color="auto"/>
        <w:left w:val="none" w:sz="0" w:space="0" w:color="auto"/>
        <w:bottom w:val="none" w:sz="0" w:space="0" w:color="auto"/>
        <w:right w:val="none" w:sz="0" w:space="0" w:color="auto"/>
      </w:divBdr>
    </w:div>
    <w:div w:id="278756716">
      <w:bodyDiv w:val="1"/>
      <w:marLeft w:val="0"/>
      <w:marRight w:val="0"/>
      <w:marTop w:val="0"/>
      <w:marBottom w:val="0"/>
      <w:divBdr>
        <w:top w:val="none" w:sz="0" w:space="0" w:color="auto"/>
        <w:left w:val="none" w:sz="0" w:space="0" w:color="auto"/>
        <w:bottom w:val="none" w:sz="0" w:space="0" w:color="auto"/>
        <w:right w:val="none" w:sz="0" w:space="0" w:color="auto"/>
      </w:divBdr>
    </w:div>
    <w:div w:id="278992850">
      <w:bodyDiv w:val="1"/>
      <w:marLeft w:val="0"/>
      <w:marRight w:val="0"/>
      <w:marTop w:val="0"/>
      <w:marBottom w:val="0"/>
      <w:divBdr>
        <w:top w:val="none" w:sz="0" w:space="0" w:color="auto"/>
        <w:left w:val="none" w:sz="0" w:space="0" w:color="auto"/>
        <w:bottom w:val="none" w:sz="0" w:space="0" w:color="auto"/>
        <w:right w:val="none" w:sz="0" w:space="0" w:color="auto"/>
      </w:divBdr>
    </w:div>
    <w:div w:id="282268008">
      <w:bodyDiv w:val="1"/>
      <w:marLeft w:val="0"/>
      <w:marRight w:val="0"/>
      <w:marTop w:val="0"/>
      <w:marBottom w:val="0"/>
      <w:divBdr>
        <w:top w:val="none" w:sz="0" w:space="0" w:color="auto"/>
        <w:left w:val="none" w:sz="0" w:space="0" w:color="auto"/>
        <w:bottom w:val="none" w:sz="0" w:space="0" w:color="auto"/>
        <w:right w:val="none" w:sz="0" w:space="0" w:color="auto"/>
      </w:divBdr>
    </w:div>
    <w:div w:id="282810511">
      <w:bodyDiv w:val="1"/>
      <w:marLeft w:val="0"/>
      <w:marRight w:val="0"/>
      <w:marTop w:val="0"/>
      <w:marBottom w:val="0"/>
      <w:divBdr>
        <w:top w:val="none" w:sz="0" w:space="0" w:color="auto"/>
        <w:left w:val="none" w:sz="0" w:space="0" w:color="auto"/>
        <w:bottom w:val="none" w:sz="0" w:space="0" w:color="auto"/>
        <w:right w:val="none" w:sz="0" w:space="0" w:color="auto"/>
      </w:divBdr>
    </w:div>
    <w:div w:id="283732917">
      <w:bodyDiv w:val="1"/>
      <w:marLeft w:val="0"/>
      <w:marRight w:val="0"/>
      <w:marTop w:val="0"/>
      <w:marBottom w:val="0"/>
      <w:divBdr>
        <w:top w:val="none" w:sz="0" w:space="0" w:color="auto"/>
        <w:left w:val="none" w:sz="0" w:space="0" w:color="auto"/>
        <w:bottom w:val="none" w:sz="0" w:space="0" w:color="auto"/>
        <w:right w:val="none" w:sz="0" w:space="0" w:color="auto"/>
      </w:divBdr>
    </w:div>
    <w:div w:id="284124293">
      <w:bodyDiv w:val="1"/>
      <w:marLeft w:val="0"/>
      <w:marRight w:val="0"/>
      <w:marTop w:val="0"/>
      <w:marBottom w:val="0"/>
      <w:divBdr>
        <w:top w:val="none" w:sz="0" w:space="0" w:color="auto"/>
        <w:left w:val="none" w:sz="0" w:space="0" w:color="auto"/>
        <w:bottom w:val="none" w:sz="0" w:space="0" w:color="auto"/>
        <w:right w:val="none" w:sz="0" w:space="0" w:color="auto"/>
      </w:divBdr>
    </w:div>
    <w:div w:id="285888396">
      <w:bodyDiv w:val="1"/>
      <w:marLeft w:val="0"/>
      <w:marRight w:val="0"/>
      <w:marTop w:val="0"/>
      <w:marBottom w:val="0"/>
      <w:divBdr>
        <w:top w:val="none" w:sz="0" w:space="0" w:color="auto"/>
        <w:left w:val="none" w:sz="0" w:space="0" w:color="auto"/>
        <w:bottom w:val="none" w:sz="0" w:space="0" w:color="auto"/>
        <w:right w:val="none" w:sz="0" w:space="0" w:color="auto"/>
      </w:divBdr>
    </w:div>
    <w:div w:id="286475353">
      <w:bodyDiv w:val="1"/>
      <w:marLeft w:val="0"/>
      <w:marRight w:val="0"/>
      <w:marTop w:val="0"/>
      <w:marBottom w:val="0"/>
      <w:divBdr>
        <w:top w:val="none" w:sz="0" w:space="0" w:color="auto"/>
        <w:left w:val="none" w:sz="0" w:space="0" w:color="auto"/>
        <w:bottom w:val="none" w:sz="0" w:space="0" w:color="auto"/>
        <w:right w:val="none" w:sz="0" w:space="0" w:color="auto"/>
      </w:divBdr>
    </w:div>
    <w:div w:id="286669505">
      <w:bodyDiv w:val="1"/>
      <w:marLeft w:val="0"/>
      <w:marRight w:val="0"/>
      <w:marTop w:val="0"/>
      <w:marBottom w:val="0"/>
      <w:divBdr>
        <w:top w:val="none" w:sz="0" w:space="0" w:color="auto"/>
        <w:left w:val="none" w:sz="0" w:space="0" w:color="auto"/>
        <w:bottom w:val="none" w:sz="0" w:space="0" w:color="auto"/>
        <w:right w:val="none" w:sz="0" w:space="0" w:color="auto"/>
      </w:divBdr>
    </w:div>
    <w:div w:id="287594526">
      <w:bodyDiv w:val="1"/>
      <w:marLeft w:val="0"/>
      <w:marRight w:val="0"/>
      <w:marTop w:val="0"/>
      <w:marBottom w:val="0"/>
      <w:divBdr>
        <w:top w:val="none" w:sz="0" w:space="0" w:color="auto"/>
        <w:left w:val="none" w:sz="0" w:space="0" w:color="auto"/>
        <w:bottom w:val="none" w:sz="0" w:space="0" w:color="auto"/>
        <w:right w:val="none" w:sz="0" w:space="0" w:color="auto"/>
      </w:divBdr>
    </w:div>
    <w:div w:id="288704178">
      <w:bodyDiv w:val="1"/>
      <w:marLeft w:val="0"/>
      <w:marRight w:val="0"/>
      <w:marTop w:val="0"/>
      <w:marBottom w:val="0"/>
      <w:divBdr>
        <w:top w:val="none" w:sz="0" w:space="0" w:color="auto"/>
        <w:left w:val="none" w:sz="0" w:space="0" w:color="auto"/>
        <w:bottom w:val="none" w:sz="0" w:space="0" w:color="auto"/>
        <w:right w:val="none" w:sz="0" w:space="0" w:color="auto"/>
      </w:divBdr>
    </w:div>
    <w:div w:id="288823536">
      <w:bodyDiv w:val="1"/>
      <w:marLeft w:val="0"/>
      <w:marRight w:val="0"/>
      <w:marTop w:val="0"/>
      <w:marBottom w:val="0"/>
      <w:divBdr>
        <w:top w:val="none" w:sz="0" w:space="0" w:color="auto"/>
        <w:left w:val="none" w:sz="0" w:space="0" w:color="auto"/>
        <w:bottom w:val="none" w:sz="0" w:space="0" w:color="auto"/>
        <w:right w:val="none" w:sz="0" w:space="0" w:color="auto"/>
      </w:divBdr>
    </w:div>
    <w:div w:id="289408152">
      <w:bodyDiv w:val="1"/>
      <w:marLeft w:val="0"/>
      <w:marRight w:val="0"/>
      <w:marTop w:val="0"/>
      <w:marBottom w:val="0"/>
      <w:divBdr>
        <w:top w:val="none" w:sz="0" w:space="0" w:color="auto"/>
        <w:left w:val="none" w:sz="0" w:space="0" w:color="auto"/>
        <w:bottom w:val="none" w:sz="0" w:space="0" w:color="auto"/>
        <w:right w:val="none" w:sz="0" w:space="0" w:color="auto"/>
      </w:divBdr>
    </w:div>
    <w:div w:id="290021799">
      <w:bodyDiv w:val="1"/>
      <w:marLeft w:val="0"/>
      <w:marRight w:val="0"/>
      <w:marTop w:val="0"/>
      <w:marBottom w:val="0"/>
      <w:divBdr>
        <w:top w:val="none" w:sz="0" w:space="0" w:color="auto"/>
        <w:left w:val="none" w:sz="0" w:space="0" w:color="auto"/>
        <w:bottom w:val="none" w:sz="0" w:space="0" w:color="auto"/>
        <w:right w:val="none" w:sz="0" w:space="0" w:color="auto"/>
      </w:divBdr>
    </w:div>
    <w:div w:id="290794676">
      <w:bodyDiv w:val="1"/>
      <w:marLeft w:val="0"/>
      <w:marRight w:val="0"/>
      <w:marTop w:val="0"/>
      <w:marBottom w:val="0"/>
      <w:divBdr>
        <w:top w:val="none" w:sz="0" w:space="0" w:color="auto"/>
        <w:left w:val="none" w:sz="0" w:space="0" w:color="auto"/>
        <w:bottom w:val="none" w:sz="0" w:space="0" w:color="auto"/>
        <w:right w:val="none" w:sz="0" w:space="0" w:color="auto"/>
      </w:divBdr>
    </w:div>
    <w:div w:id="290868971">
      <w:bodyDiv w:val="1"/>
      <w:marLeft w:val="0"/>
      <w:marRight w:val="0"/>
      <w:marTop w:val="0"/>
      <w:marBottom w:val="0"/>
      <w:divBdr>
        <w:top w:val="none" w:sz="0" w:space="0" w:color="auto"/>
        <w:left w:val="none" w:sz="0" w:space="0" w:color="auto"/>
        <w:bottom w:val="none" w:sz="0" w:space="0" w:color="auto"/>
        <w:right w:val="none" w:sz="0" w:space="0" w:color="auto"/>
      </w:divBdr>
    </w:div>
    <w:div w:id="290938515">
      <w:bodyDiv w:val="1"/>
      <w:marLeft w:val="0"/>
      <w:marRight w:val="0"/>
      <w:marTop w:val="0"/>
      <w:marBottom w:val="0"/>
      <w:divBdr>
        <w:top w:val="none" w:sz="0" w:space="0" w:color="auto"/>
        <w:left w:val="none" w:sz="0" w:space="0" w:color="auto"/>
        <w:bottom w:val="none" w:sz="0" w:space="0" w:color="auto"/>
        <w:right w:val="none" w:sz="0" w:space="0" w:color="auto"/>
      </w:divBdr>
    </w:div>
    <w:div w:id="292953871">
      <w:bodyDiv w:val="1"/>
      <w:marLeft w:val="0"/>
      <w:marRight w:val="0"/>
      <w:marTop w:val="0"/>
      <w:marBottom w:val="0"/>
      <w:divBdr>
        <w:top w:val="none" w:sz="0" w:space="0" w:color="auto"/>
        <w:left w:val="none" w:sz="0" w:space="0" w:color="auto"/>
        <w:bottom w:val="none" w:sz="0" w:space="0" w:color="auto"/>
        <w:right w:val="none" w:sz="0" w:space="0" w:color="auto"/>
      </w:divBdr>
    </w:div>
    <w:div w:id="293560734">
      <w:bodyDiv w:val="1"/>
      <w:marLeft w:val="0"/>
      <w:marRight w:val="0"/>
      <w:marTop w:val="0"/>
      <w:marBottom w:val="0"/>
      <w:divBdr>
        <w:top w:val="none" w:sz="0" w:space="0" w:color="auto"/>
        <w:left w:val="none" w:sz="0" w:space="0" w:color="auto"/>
        <w:bottom w:val="none" w:sz="0" w:space="0" w:color="auto"/>
        <w:right w:val="none" w:sz="0" w:space="0" w:color="auto"/>
      </w:divBdr>
    </w:div>
    <w:div w:id="294604908">
      <w:bodyDiv w:val="1"/>
      <w:marLeft w:val="0"/>
      <w:marRight w:val="0"/>
      <w:marTop w:val="0"/>
      <w:marBottom w:val="0"/>
      <w:divBdr>
        <w:top w:val="none" w:sz="0" w:space="0" w:color="auto"/>
        <w:left w:val="none" w:sz="0" w:space="0" w:color="auto"/>
        <w:bottom w:val="none" w:sz="0" w:space="0" w:color="auto"/>
        <w:right w:val="none" w:sz="0" w:space="0" w:color="auto"/>
      </w:divBdr>
    </w:div>
    <w:div w:id="294869009">
      <w:bodyDiv w:val="1"/>
      <w:marLeft w:val="0"/>
      <w:marRight w:val="0"/>
      <w:marTop w:val="0"/>
      <w:marBottom w:val="0"/>
      <w:divBdr>
        <w:top w:val="none" w:sz="0" w:space="0" w:color="auto"/>
        <w:left w:val="none" w:sz="0" w:space="0" w:color="auto"/>
        <w:bottom w:val="none" w:sz="0" w:space="0" w:color="auto"/>
        <w:right w:val="none" w:sz="0" w:space="0" w:color="auto"/>
      </w:divBdr>
    </w:div>
    <w:div w:id="297800662">
      <w:bodyDiv w:val="1"/>
      <w:marLeft w:val="0"/>
      <w:marRight w:val="0"/>
      <w:marTop w:val="0"/>
      <w:marBottom w:val="0"/>
      <w:divBdr>
        <w:top w:val="none" w:sz="0" w:space="0" w:color="auto"/>
        <w:left w:val="none" w:sz="0" w:space="0" w:color="auto"/>
        <w:bottom w:val="none" w:sz="0" w:space="0" w:color="auto"/>
        <w:right w:val="none" w:sz="0" w:space="0" w:color="auto"/>
      </w:divBdr>
    </w:div>
    <w:div w:id="298189224">
      <w:bodyDiv w:val="1"/>
      <w:marLeft w:val="0"/>
      <w:marRight w:val="0"/>
      <w:marTop w:val="0"/>
      <w:marBottom w:val="0"/>
      <w:divBdr>
        <w:top w:val="none" w:sz="0" w:space="0" w:color="auto"/>
        <w:left w:val="none" w:sz="0" w:space="0" w:color="auto"/>
        <w:bottom w:val="none" w:sz="0" w:space="0" w:color="auto"/>
        <w:right w:val="none" w:sz="0" w:space="0" w:color="auto"/>
      </w:divBdr>
    </w:div>
    <w:div w:id="299387089">
      <w:bodyDiv w:val="1"/>
      <w:marLeft w:val="0"/>
      <w:marRight w:val="0"/>
      <w:marTop w:val="0"/>
      <w:marBottom w:val="0"/>
      <w:divBdr>
        <w:top w:val="none" w:sz="0" w:space="0" w:color="auto"/>
        <w:left w:val="none" w:sz="0" w:space="0" w:color="auto"/>
        <w:bottom w:val="none" w:sz="0" w:space="0" w:color="auto"/>
        <w:right w:val="none" w:sz="0" w:space="0" w:color="auto"/>
      </w:divBdr>
    </w:div>
    <w:div w:id="299582344">
      <w:bodyDiv w:val="1"/>
      <w:marLeft w:val="0"/>
      <w:marRight w:val="0"/>
      <w:marTop w:val="0"/>
      <w:marBottom w:val="0"/>
      <w:divBdr>
        <w:top w:val="none" w:sz="0" w:space="0" w:color="auto"/>
        <w:left w:val="none" w:sz="0" w:space="0" w:color="auto"/>
        <w:bottom w:val="none" w:sz="0" w:space="0" w:color="auto"/>
        <w:right w:val="none" w:sz="0" w:space="0" w:color="auto"/>
      </w:divBdr>
    </w:div>
    <w:div w:id="300962462">
      <w:bodyDiv w:val="1"/>
      <w:marLeft w:val="0"/>
      <w:marRight w:val="0"/>
      <w:marTop w:val="0"/>
      <w:marBottom w:val="0"/>
      <w:divBdr>
        <w:top w:val="none" w:sz="0" w:space="0" w:color="auto"/>
        <w:left w:val="none" w:sz="0" w:space="0" w:color="auto"/>
        <w:bottom w:val="none" w:sz="0" w:space="0" w:color="auto"/>
        <w:right w:val="none" w:sz="0" w:space="0" w:color="auto"/>
      </w:divBdr>
    </w:div>
    <w:div w:id="301664995">
      <w:bodyDiv w:val="1"/>
      <w:marLeft w:val="0"/>
      <w:marRight w:val="0"/>
      <w:marTop w:val="0"/>
      <w:marBottom w:val="0"/>
      <w:divBdr>
        <w:top w:val="none" w:sz="0" w:space="0" w:color="auto"/>
        <w:left w:val="none" w:sz="0" w:space="0" w:color="auto"/>
        <w:bottom w:val="none" w:sz="0" w:space="0" w:color="auto"/>
        <w:right w:val="none" w:sz="0" w:space="0" w:color="auto"/>
      </w:divBdr>
    </w:div>
    <w:div w:id="301694383">
      <w:bodyDiv w:val="1"/>
      <w:marLeft w:val="0"/>
      <w:marRight w:val="0"/>
      <w:marTop w:val="0"/>
      <w:marBottom w:val="0"/>
      <w:divBdr>
        <w:top w:val="none" w:sz="0" w:space="0" w:color="auto"/>
        <w:left w:val="none" w:sz="0" w:space="0" w:color="auto"/>
        <w:bottom w:val="none" w:sz="0" w:space="0" w:color="auto"/>
        <w:right w:val="none" w:sz="0" w:space="0" w:color="auto"/>
      </w:divBdr>
    </w:div>
    <w:div w:id="302732590">
      <w:bodyDiv w:val="1"/>
      <w:marLeft w:val="0"/>
      <w:marRight w:val="0"/>
      <w:marTop w:val="0"/>
      <w:marBottom w:val="0"/>
      <w:divBdr>
        <w:top w:val="none" w:sz="0" w:space="0" w:color="auto"/>
        <w:left w:val="none" w:sz="0" w:space="0" w:color="auto"/>
        <w:bottom w:val="none" w:sz="0" w:space="0" w:color="auto"/>
        <w:right w:val="none" w:sz="0" w:space="0" w:color="auto"/>
      </w:divBdr>
    </w:div>
    <w:div w:id="302973056">
      <w:bodyDiv w:val="1"/>
      <w:marLeft w:val="0"/>
      <w:marRight w:val="0"/>
      <w:marTop w:val="0"/>
      <w:marBottom w:val="0"/>
      <w:divBdr>
        <w:top w:val="none" w:sz="0" w:space="0" w:color="auto"/>
        <w:left w:val="none" w:sz="0" w:space="0" w:color="auto"/>
        <w:bottom w:val="none" w:sz="0" w:space="0" w:color="auto"/>
        <w:right w:val="none" w:sz="0" w:space="0" w:color="auto"/>
      </w:divBdr>
    </w:div>
    <w:div w:id="303244820">
      <w:bodyDiv w:val="1"/>
      <w:marLeft w:val="0"/>
      <w:marRight w:val="0"/>
      <w:marTop w:val="0"/>
      <w:marBottom w:val="0"/>
      <w:divBdr>
        <w:top w:val="none" w:sz="0" w:space="0" w:color="auto"/>
        <w:left w:val="none" w:sz="0" w:space="0" w:color="auto"/>
        <w:bottom w:val="none" w:sz="0" w:space="0" w:color="auto"/>
        <w:right w:val="none" w:sz="0" w:space="0" w:color="auto"/>
      </w:divBdr>
    </w:div>
    <w:div w:id="307712160">
      <w:bodyDiv w:val="1"/>
      <w:marLeft w:val="0"/>
      <w:marRight w:val="0"/>
      <w:marTop w:val="0"/>
      <w:marBottom w:val="0"/>
      <w:divBdr>
        <w:top w:val="none" w:sz="0" w:space="0" w:color="auto"/>
        <w:left w:val="none" w:sz="0" w:space="0" w:color="auto"/>
        <w:bottom w:val="none" w:sz="0" w:space="0" w:color="auto"/>
        <w:right w:val="none" w:sz="0" w:space="0" w:color="auto"/>
      </w:divBdr>
    </w:div>
    <w:div w:id="308871497">
      <w:bodyDiv w:val="1"/>
      <w:marLeft w:val="0"/>
      <w:marRight w:val="0"/>
      <w:marTop w:val="0"/>
      <w:marBottom w:val="0"/>
      <w:divBdr>
        <w:top w:val="none" w:sz="0" w:space="0" w:color="auto"/>
        <w:left w:val="none" w:sz="0" w:space="0" w:color="auto"/>
        <w:bottom w:val="none" w:sz="0" w:space="0" w:color="auto"/>
        <w:right w:val="none" w:sz="0" w:space="0" w:color="auto"/>
      </w:divBdr>
    </w:div>
    <w:div w:id="309752406">
      <w:bodyDiv w:val="1"/>
      <w:marLeft w:val="0"/>
      <w:marRight w:val="0"/>
      <w:marTop w:val="0"/>
      <w:marBottom w:val="0"/>
      <w:divBdr>
        <w:top w:val="none" w:sz="0" w:space="0" w:color="auto"/>
        <w:left w:val="none" w:sz="0" w:space="0" w:color="auto"/>
        <w:bottom w:val="none" w:sz="0" w:space="0" w:color="auto"/>
        <w:right w:val="none" w:sz="0" w:space="0" w:color="auto"/>
      </w:divBdr>
    </w:div>
    <w:div w:id="309943652">
      <w:bodyDiv w:val="1"/>
      <w:marLeft w:val="0"/>
      <w:marRight w:val="0"/>
      <w:marTop w:val="0"/>
      <w:marBottom w:val="0"/>
      <w:divBdr>
        <w:top w:val="none" w:sz="0" w:space="0" w:color="auto"/>
        <w:left w:val="none" w:sz="0" w:space="0" w:color="auto"/>
        <w:bottom w:val="none" w:sz="0" w:space="0" w:color="auto"/>
        <w:right w:val="none" w:sz="0" w:space="0" w:color="auto"/>
      </w:divBdr>
    </w:div>
    <w:div w:id="310016205">
      <w:bodyDiv w:val="1"/>
      <w:marLeft w:val="0"/>
      <w:marRight w:val="0"/>
      <w:marTop w:val="0"/>
      <w:marBottom w:val="0"/>
      <w:divBdr>
        <w:top w:val="none" w:sz="0" w:space="0" w:color="auto"/>
        <w:left w:val="none" w:sz="0" w:space="0" w:color="auto"/>
        <w:bottom w:val="none" w:sz="0" w:space="0" w:color="auto"/>
        <w:right w:val="none" w:sz="0" w:space="0" w:color="auto"/>
      </w:divBdr>
    </w:div>
    <w:div w:id="310139492">
      <w:bodyDiv w:val="1"/>
      <w:marLeft w:val="0"/>
      <w:marRight w:val="0"/>
      <w:marTop w:val="0"/>
      <w:marBottom w:val="0"/>
      <w:divBdr>
        <w:top w:val="none" w:sz="0" w:space="0" w:color="auto"/>
        <w:left w:val="none" w:sz="0" w:space="0" w:color="auto"/>
        <w:bottom w:val="none" w:sz="0" w:space="0" w:color="auto"/>
        <w:right w:val="none" w:sz="0" w:space="0" w:color="auto"/>
      </w:divBdr>
    </w:div>
    <w:div w:id="310988567">
      <w:bodyDiv w:val="1"/>
      <w:marLeft w:val="0"/>
      <w:marRight w:val="0"/>
      <w:marTop w:val="0"/>
      <w:marBottom w:val="0"/>
      <w:divBdr>
        <w:top w:val="none" w:sz="0" w:space="0" w:color="auto"/>
        <w:left w:val="none" w:sz="0" w:space="0" w:color="auto"/>
        <w:bottom w:val="none" w:sz="0" w:space="0" w:color="auto"/>
        <w:right w:val="none" w:sz="0" w:space="0" w:color="auto"/>
      </w:divBdr>
    </w:div>
    <w:div w:id="311056604">
      <w:bodyDiv w:val="1"/>
      <w:marLeft w:val="0"/>
      <w:marRight w:val="0"/>
      <w:marTop w:val="0"/>
      <w:marBottom w:val="0"/>
      <w:divBdr>
        <w:top w:val="none" w:sz="0" w:space="0" w:color="auto"/>
        <w:left w:val="none" w:sz="0" w:space="0" w:color="auto"/>
        <w:bottom w:val="none" w:sz="0" w:space="0" w:color="auto"/>
        <w:right w:val="none" w:sz="0" w:space="0" w:color="auto"/>
      </w:divBdr>
    </w:div>
    <w:div w:id="315299801">
      <w:bodyDiv w:val="1"/>
      <w:marLeft w:val="0"/>
      <w:marRight w:val="0"/>
      <w:marTop w:val="0"/>
      <w:marBottom w:val="0"/>
      <w:divBdr>
        <w:top w:val="none" w:sz="0" w:space="0" w:color="auto"/>
        <w:left w:val="none" w:sz="0" w:space="0" w:color="auto"/>
        <w:bottom w:val="none" w:sz="0" w:space="0" w:color="auto"/>
        <w:right w:val="none" w:sz="0" w:space="0" w:color="auto"/>
      </w:divBdr>
    </w:div>
    <w:div w:id="315887725">
      <w:bodyDiv w:val="1"/>
      <w:marLeft w:val="0"/>
      <w:marRight w:val="0"/>
      <w:marTop w:val="0"/>
      <w:marBottom w:val="0"/>
      <w:divBdr>
        <w:top w:val="none" w:sz="0" w:space="0" w:color="auto"/>
        <w:left w:val="none" w:sz="0" w:space="0" w:color="auto"/>
        <w:bottom w:val="none" w:sz="0" w:space="0" w:color="auto"/>
        <w:right w:val="none" w:sz="0" w:space="0" w:color="auto"/>
      </w:divBdr>
    </w:div>
    <w:div w:id="317077870">
      <w:bodyDiv w:val="1"/>
      <w:marLeft w:val="0"/>
      <w:marRight w:val="0"/>
      <w:marTop w:val="0"/>
      <w:marBottom w:val="0"/>
      <w:divBdr>
        <w:top w:val="none" w:sz="0" w:space="0" w:color="auto"/>
        <w:left w:val="none" w:sz="0" w:space="0" w:color="auto"/>
        <w:bottom w:val="none" w:sz="0" w:space="0" w:color="auto"/>
        <w:right w:val="none" w:sz="0" w:space="0" w:color="auto"/>
      </w:divBdr>
    </w:div>
    <w:div w:id="318266909">
      <w:bodyDiv w:val="1"/>
      <w:marLeft w:val="0"/>
      <w:marRight w:val="0"/>
      <w:marTop w:val="0"/>
      <w:marBottom w:val="0"/>
      <w:divBdr>
        <w:top w:val="none" w:sz="0" w:space="0" w:color="auto"/>
        <w:left w:val="none" w:sz="0" w:space="0" w:color="auto"/>
        <w:bottom w:val="none" w:sz="0" w:space="0" w:color="auto"/>
        <w:right w:val="none" w:sz="0" w:space="0" w:color="auto"/>
      </w:divBdr>
    </w:div>
    <w:div w:id="319113278">
      <w:bodyDiv w:val="1"/>
      <w:marLeft w:val="0"/>
      <w:marRight w:val="0"/>
      <w:marTop w:val="0"/>
      <w:marBottom w:val="0"/>
      <w:divBdr>
        <w:top w:val="none" w:sz="0" w:space="0" w:color="auto"/>
        <w:left w:val="none" w:sz="0" w:space="0" w:color="auto"/>
        <w:bottom w:val="none" w:sz="0" w:space="0" w:color="auto"/>
        <w:right w:val="none" w:sz="0" w:space="0" w:color="auto"/>
      </w:divBdr>
    </w:div>
    <w:div w:id="320238915">
      <w:bodyDiv w:val="1"/>
      <w:marLeft w:val="0"/>
      <w:marRight w:val="0"/>
      <w:marTop w:val="0"/>
      <w:marBottom w:val="0"/>
      <w:divBdr>
        <w:top w:val="none" w:sz="0" w:space="0" w:color="auto"/>
        <w:left w:val="none" w:sz="0" w:space="0" w:color="auto"/>
        <w:bottom w:val="none" w:sz="0" w:space="0" w:color="auto"/>
        <w:right w:val="none" w:sz="0" w:space="0" w:color="auto"/>
      </w:divBdr>
    </w:div>
    <w:div w:id="321129551">
      <w:bodyDiv w:val="1"/>
      <w:marLeft w:val="0"/>
      <w:marRight w:val="0"/>
      <w:marTop w:val="0"/>
      <w:marBottom w:val="0"/>
      <w:divBdr>
        <w:top w:val="none" w:sz="0" w:space="0" w:color="auto"/>
        <w:left w:val="none" w:sz="0" w:space="0" w:color="auto"/>
        <w:bottom w:val="none" w:sz="0" w:space="0" w:color="auto"/>
        <w:right w:val="none" w:sz="0" w:space="0" w:color="auto"/>
      </w:divBdr>
    </w:div>
    <w:div w:id="321661367">
      <w:bodyDiv w:val="1"/>
      <w:marLeft w:val="0"/>
      <w:marRight w:val="0"/>
      <w:marTop w:val="0"/>
      <w:marBottom w:val="0"/>
      <w:divBdr>
        <w:top w:val="none" w:sz="0" w:space="0" w:color="auto"/>
        <w:left w:val="none" w:sz="0" w:space="0" w:color="auto"/>
        <w:bottom w:val="none" w:sz="0" w:space="0" w:color="auto"/>
        <w:right w:val="none" w:sz="0" w:space="0" w:color="auto"/>
      </w:divBdr>
    </w:div>
    <w:div w:id="322201914">
      <w:bodyDiv w:val="1"/>
      <w:marLeft w:val="0"/>
      <w:marRight w:val="0"/>
      <w:marTop w:val="0"/>
      <w:marBottom w:val="0"/>
      <w:divBdr>
        <w:top w:val="none" w:sz="0" w:space="0" w:color="auto"/>
        <w:left w:val="none" w:sz="0" w:space="0" w:color="auto"/>
        <w:bottom w:val="none" w:sz="0" w:space="0" w:color="auto"/>
        <w:right w:val="none" w:sz="0" w:space="0" w:color="auto"/>
      </w:divBdr>
    </w:div>
    <w:div w:id="323361977">
      <w:bodyDiv w:val="1"/>
      <w:marLeft w:val="0"/>
      <w:marRight w:val="0"/>
      <w:marTop w:val="0"/>
      <w:marBottom w:val="0"/>
      <w:divBdr>
        <w:top w:val="none" w:sz="0" w:space="0" w:color="auto"/>
        <w:left w:val="none" w:sz="0" w:space="0" w:color="auto"/>
        <w:bottom w:val="none" w:sz="0" w:space="0" w:color="auto"/>
        <w:right w:val="none" w:sz="0" w:space="0" w:color="auto"/>
      </w:divBdr>
    </w:div>
    <w:div w:id="323703396">
      <w:bodyDiv w:val="1"/>
      <w:marLeft w:val="0"/>
      <w:marRight w:val="0"/>
      <w:marTop w:val="0"/>
      <w:marBottom w:val="0"/>
      <w:divBdr>
        <w:top w:val="none" w:sz="0" w:space="0" w:color="auto"/>
        <w:left w:val="none" w:sz="0" w:space="0" w:color="auto"/>
        <w:bottom w:val="none" w:sz="0" w:space="0" w:color="auto"/>
        <w:right w:val="none" w:sz="0" w:space="0" w:color="auto"/>
      </w:divBdr>
    </w:div>
    <w:div w:id="324213009">
      <w:bodyDiv w:val="1"/>
      <w:marLeft w:val="0"/>
      <w:marRight w:val="0"/>
      <w:marTop w:val="0"/>
      <w:marBottom w:val="0"/>
      <w:divBdr>
        <w:top w:val="none" w:sz="0" w:space="0" w:color="auto"/>
        <w:left w:val="none" w:sz="0" w:space="0" w:color="auto"/>
        <w:bottom w:val="none" w:sz="0" w:space="0" w:color="auto"/>
        <w:right w:val="none" w:sz="0" w:space="0" w:color="auto"/>
      </w:divBdr>
    </w:div>
    <w:div w:id="324359286">
      <w:bodyDiv w:val="1"/>
      <w:marLeft w:val="0"/>
      <w:marRight w:val="0"/>
      <w:marTop w:val="0"/>
      <w:marBottom w:val="0"/>
      <w:divBdr>
        <w:top w:val="none" w:sz="0" w:space="0" w:color="auto"/>
        <w:left w:val="none" w:sz="0" w:space="0" w:color="auto"/>
        <w:bottom w:val="none" w:sz="0" w:space="0" w:color="auto"/>
        <w:right w:val="none" w:sz="0" w:space="0" w:color="auto"/>
      </w:divBdr>
    </w:div>
    <w:div w:id="324360219">
      <w:bodyDiv w:val="1"/>
      <w:marLeft w:val="0"/>
      <w:marRight w:val="0"/>
      <w:marTop w:val="0"/>
      <w:marBottom w:val="0"/>
      <w:divBdr>
        <w:top w:val="none" w:sz="0" w:space="0" w:color="auto"/>
        <w:left w:val="none" w:sz="0" w:space="0" w:color="auto"/>
        <w:bottom w:val="none" w:sz="0" w:space="0" w:color="auto"/>
        <w:right w:val="none" w:sz="0" w:space="0" w:color="auto"/>
      </w:divBdr>
    </w:div>
    <w:div w:id="324676245">
      <w:bodyDiv w:val="1"/>
      <w:marLeft w:val="0"/>
      <w:marRight w:val="0"/>
      <w:marTop w:val="0"/>
      <w:marBottom w:val="0"/>
      <w:divBdr>
        <w:top w:val="none" w:sz="0" w:space="0" w:color="auto"/>
        <w:left w:val="none" w:sz="0" w:space="0" w:color="auto"/>
        <w:bottom w:val="none" w:sz="0" w:space="0" w:color="auto"/>
        <w:right w:val="none" w:sz="0" w:space="0" w:color="auto"/>
      </w:divBdr>
    </w:div>
    <w:div w:id="325209309">
      <w:bodyDiv w:val="1"/>
      <w:marLeft w:val="0"/>
      <w:marRight w:val="0"/>
      <w:marTop w:val="0"/>
      <w:marBottom w:val="0"/>
      <w:divBdr>
        <w:top w:val="none" w:sz="0" w:space="0" w:color="auto"/>
        <w:left w:val="none" w:sz="0" w:space="0" w:color="auto"/>
        <w:bottom w:val="none" w:sz="0" w:space="0" w:color="auto"/>
        <w:right w:val="none" w:sz="0" w:space="0" w:color="auto"/>
      </w:divBdr>
    </w:div>
    <w:div w:id="325744365">
      <w:bodyDiv w:val="1"/>
      <w:marLeft w:val="0"/>
      <w:marRight w:val="0"/>
      <w:marTop w:val="0"/>
      <w:marBottom w:val="0"/>
      <w:divBdr>
        <w:top w:val="none" w:sz="0" w:space="0" w:color="auto"/>
        <w:left w:val="none" w:sz="0" w:space="0" w:color="auto"/>
        <w:bottom w:val="none" w:sz="0" w:space="0" w:color="auto"/>
        <w:right w:val="none" w:sz="0" w:space="0" w:color="auto"/>
      </w:divBdr>
    </w:div>
    <w:div w:id="326791834">
      <w:bodyDiv w:val="1"/>
      <w:marLeft w:val="0"/>
      <w:marRight w:val="0"/>
      <w:marTop w:val="0"/>
      <w:marBottom w:val="0"/>
      <w:divBdr>
        <w:top w:val="none" w:sz="0" w:space="0" w:color="auto"/>
        <w:left w:val="none" w:sz="0" w:space="0" w:color="auto"/>
        <w:bottom w:val="none" w:sz="0" w:space="0" w:color="auto"/>
        <w:right w:val="none" w:sz="0" w:space="0" w:color="auto"/>
      </w:divBdr>
    </w:div>
    <w:div w:id="328336887">
      <w:bodyDiv w:val="1"/>
      <w:marLeft w:val="0"/>
      <w:marRight w:val="0"/>
      <w:marTop w:val="0"/>
      <w:marBottom w:val="0"/>
      <w:divBdr>
        <w:top w:val="none" w:sz="0" w:space="0" w:color="auto"/>
        <w:left w:val="none" w:sz="0" w:space="0" w:color="auto"/>
        <w:bottom w:val="none" w:sz="0" w:space="0" w:color="auto"/>
        <w:right w:val="none" w:sz="0" w:space="0" w:color="auto"/>
      </w:divBdr>
    </w:div>
    <w:div w:id="329531715">
      <w:bodyDiv w:val="1"/>
      <w:marLeft w:val="0"/>
      <w:marRight w:val="0"/>
      <w:marTop w:val="0"/>
      <w:marBottom w:val="0"/>
      <w:divBdr>
        <w:top w:val="none" w:sz="0" w:space="0" w:color="auto"/>
        <w:left w:val="none" w:sz="0" w:space="0" w:color="auto"/>
        <w:bottom w:val="none" w:sz="0" w:space="0" w:color="auto"/>
        <w:right w:val="none" w:sz="0" w:space="0" w:color="auto"/>
      </w:divBdr>
    </w:div>
    <w:div w:id="330959686">
      <w:bodyDiv w:val="1"/>
      <w:marLeft w:val="0"/>
      <w:marRight w:val="0"/>
      <w:marTop w:val="0"/>
      <w:marBottom w:val="0"/>
      <w:divBdr>
        <w:top w:val="none" w:sz="0" w:space="0" w:color="auto"/>
        <w:left w:val="none" w:sz="0" w:space="0" w:color="auto"/>
        <w:bottom w:val="none" w:sz="0" w:space="0" w:color="auto"/>
        <w:right w:val="none" w:sz="0" w:space="0" w:color="auto"/>
      </w:divBdr>
    </w:div>
    <w:div w:id="331416911">
      <w:bodyDiv w:val="1"/>
      <w:marLeft w:val="0"/>
      <w:marRight w:val="0"/>
      <w:marTop w:val="0"/>
      <w:marBottom w:val="0"/>
      <w:divBdr>
        <w:top w:val="none" w:sz="0" w:space="0" w:color="auto"/>
        <w:left w:val="none" w:sz="0" w:space="0" w:color="auto"/>
        <w:bottom w:val="none" w:sz="0" w:space="0" w:color="auto"/>
        <w:right w:val="none" w:sz="0" w:space="0" w:color="auto"/>
      </w:divBdr>
    </w:div>
    <w:div w:id="331497141">
      <w:bodyDiv w:val="1"/>
      <w:marLeft w:val="0"/>
      <w:marRight w:val="0"/>
      <w:marTop w:val="0"/>
      <w:marBottom w:val="0"/>
      <w:divBdr>
        <w:top w:val="none" w:sz="0" w:space="0" w:color="auto"/>
        <w:left w:val="none" w:sz="0" w:space="0" w:color="auto"/>
        <w:bottom w:val="none" w:sz="0" w:space="0" w:color="auto"/>
        <w:right w:val="none" w:sz="0" w:space="0" w:color="auto"/>
      </w:divBdr>
    </w:div>
    <w:div w:id="332220468">
      <w:bodyDiv w:val="1"/>
      <w:marLeft w:val="0"/>
      <w:marRight w:val="0"/>
      <w:marTop w:val="0"/>
      <w:marBottom w:val="0"/>
      <w:divBdr>
        <w:top w:val="none" w:sz="0" w:space="0" w:color="auto"/>
        <w:left w:val="none" w:sz="0" w:space="0" w:color="auto"/>
        <w:bottom w:val="none" w:sz="0" w:space="0" w:color="auto"/>
        <w:right w:val="none" w:sz="0" w:space="0" w:color="auto"/>
      </w:divBdr>
    </w:div>
    <w:div w:id="332296517">
      <w:bodyDiv w:val="1"/>
      <w:marLeft w:val="0"/>
      <w:marRight w:val="0"/>
      <w:marTop w:val="0"/>
      <w:marBottom w:val="0"/>
      <w:divBdr>
        <w:top w:val="none" w:sz="0" w:space="0" w:color="auto"/>
        <w:left w:val="none" w:sz="0" w:space="0" w:color="auto"/>
        <w:bottom w:val="none" w:sz="0" w:space="0" w:color="auto"/>
        <w:right w:val="none" w:sz="0" w:space="0" w:color="auto"/>
      </w:divBdr>
    </w:div>
    <w:div w:id="332689295">
      <w:bodyDiv w:val="1"/>
      <w:marLeft w:val="0"/>
      <w:marRight w:val="0"/>
      <w:marTop w:val="0"/>
      <w:marBottom w:val="0"/>
      <w:divBdr>
        <w:top w:val="none" w:sz="0" w:space="0" w:color="auto"/>
        <w:left w:val="none" w:sz="0" w:space="0" w:color="auto"/>
        <w:bottom w:val="none" w:sz="0" w:space="0" w:color="auto"/>
        <w:right w:val="none" w:sz="0" w:space="0" w:color="auto"/>
      </w:divBdr>
    </w:div>
    <w:div w:id="332806219">
      <w:bodyDiv w:val="1"/>
      <w:marLeft w:val="0"/>
      <w:marRight w:val="0"/>
      <w:marTop w:val="0"/>
      <w:marBottom w:val="0"/>
      <w:divBdr>
        <w:top w:val="none" w:sz="0" w:space="0" w:color="auto"/>
        <w:left w:val="none" w:sz="0" w:space="0" w:color="auto"/>
        <w:bottom w:val="none" w:sz="0" w:space="0" w:color="auto"/>
        <w:right w:val="none" w:sz="0" w:space="0" w:color="auto"/>
      </w:divBdr>
    </w:div>
    <w:div w:id="333150168">
      <w:bodyDiv w:val="1"/>
      <w:marLeft w:val="0"/>
      <w:marRight w:val="0"/>
      <w:marTop w:val="0"/>
      <w:marBottom w:val="0"/>
      <w:divBdr>
        <w:top w:val="none" w:sz="0" w:space="0" w:color="auto"/>
        <w:left w:val="none" w:sz="0" w:space="0" w:color="auto"/>
        <w:bottom w:val="none" w:sz="0" w:space="0" w:color="auto"/>
        <w:right w:val="none" w:sz="0" w:space="0" w:color="auto"/>
      </w:divBdr>
    </w:div>
    <w:div w:id="333186114">
      <w:bodyDiv w:val="1"/>
      <w:marLeft w:val="0"/>
      <w:marRight w:val="0"/>
      <w:marTop w:val="0"/>
      <w:marBottom w:val="0"/>
      <w:divBdr>
        <w:top w:val="none" w:sz="0" w:space="0" w:color="auto"/>
        <w:left w:val="none" w:sz="0" w:space="0" w:color="auto"/>
        <w:bottom w:val="none" w:sz="0" w:space="0" w:color="auto"/>
        <w:right w:val="none" w:sz="0" w:space="0" w:color="auto"/>
      </w:divBdr>
    </w:div>
    <w:div w:id="333457792">
      <w:bodyDiv w:val="1"/>
      <w:marLeft w:val="0"/>
      <w:marRight w:val="0"/>
      <w:marTop w:val="0"/>
      <w:marBottom w:val="0"/>
      <w:divBdr>
        <w:top w:val="none" w:sz="0" w:space="0" w:color="auto"/>
        <w:left w:val="none" w:sz="0" w:space="0" w:color="auto"/>
        <w:bottom w:val="none" w:sz="0" w:space="0" w:color="auto"/>
        <w:right w:val="none" w:sz="0" w:space="0" w:color="auto"/>
      </w:divBdr>
    </w:div>
    <w:div w:id="333460028">
      <w:bodyDiv w:val="1"/>
      <w:marLeft w:val="0"/>
      <w:marRight w:val="0"/>
      <w:marTop w:val="0"/>
      <w:marBottom w:val="0"/>
      <w:divBdr>
        <w:top w:val="none" w:sz="0" w:space="0" w:color="auto"/>
        <w:left w:val="none" w:sz="0" w:space="0" w:color="auto"/>
        <w:bottom w:val="none" w:sz="0" w:space="0" w:color="auto"/>
        <w:right w:val="none" w:sz="0" w:space="0" w:color="auto"/>
      </w:divBdr>
    </w:div>
    <w:div w:id="333462359">
      <w:bodyDiv w:val="1"/>
      <w:marLeft w:val="0"/>
      <w:marRight w:val="0"/>
      <w:marTop w:val="0"/>
      <w:marBottom w:val="0"/>
      <w:divBdr>
        <w:top w:val="none" w:sz="0" w:space="0" w:color="auto"/>
        <w:left w:val="none" w:sz="0" w:space="0" w:color="auto"/>
        <w:bottom w:val="none" w:sz="0" w:space="0" w:color="auto"/>
        <w:right w:val="none" w:sz="0" w:space="0" w:color="auto"/>
      </w:divBdr>
    </w:div>
    <w:div w:id="334308023">
      <w:bodyDiv w:val="1"/>
      <w:marLeft w:val="0"/>
      <w:marRight w:val="0"/>
      <w:marTop w:val="0"/>
      <w:marBottom w:val="0"/>
      <w:divBdr>
        <w:top w:val="none" w:sz="0" w:space="0" w:color="auto"/>
        <w:left w:val="none" w:sz="0" w:space="0" w:color="auto"/>
        <w:bottom w:val="none" w:sz="0" w:space="0" w:color="auto"/>
        <w:right w:val="none" w:sz="0" w:space="0" w:color="auto"/>
      </w:divBdr>
    </w:div>
    <w:div w:id="335310994">
      <w:bodyDiv w:val="1"/>
      <w:marLeft w:val="0"/>
      <w:marRight w:val="0"/>
      <w:marTop w:val="0"/>
      <w:marBottom w:val="0"/>
      <w:divBdr>
        <w:top w:val="none" w:sz="0" w:space="0" w:color="auto"/>
        <w:left w:val="none" w:sz="0" w:space="0" w:color="auto"/>
        <w:bottom w:val="none" w:sz="0" w:space="0" w:color="auto"/>
        <w:right w:val="none" w:sz="0" w:space="0" w:color="auto"/>
      </w:divBdr>
    </w:div>
    <w:div w:id="335771738">
      <w:bodyDiv w:val="1"/>
      <w:marLeft w:val="0"/>
      <w:marRight w:val="0"/>
      <w:marTop w:val="0"/>
      <w:marBottom w:val="0"/>
      <w:divBdr>
        <w:top w:val="none" w:sz="0" w:space="0" w:color="auto"/>
        <w:left w:val="none" w:sz="0" w:space="0" w:color="auto"/>
        <w:bottom w:val="none" w:sz="0" w:space="0" w:color="auto"/>
        <w:right w:val="none" w:sz="0" w:space="0" w:color="auto"/>
      </w:divBdr>
    </w:div>
    <w:div w:id="337923516">
      <w:bodyDiv w:val="1"/>
      <w:marLeft w:val="0"/>
      <w:marRight w:val="0"/>
      <w:marTop w:val="0"/>
      <w:marBottom w:val="0"/>
      <w:divBdr>
        <w:top w:val="none" w:sz="0" w:space="0" w:color="auto"/>
        <w:left w:val="none" w:sz="0" w:space="0" w:color="auto"/>
        <w:bottom w:val="none" w:sz="0" w:space="0" w:color="auto"/>
        <w:right w:val="none" w:sz="0" w:space="0" w:color="auto"/>
      </w:divBdr>
    </w:div>
    <w:div w:id="338580419">
      <w:bodyDiv w:val="1"/>
      <w:marLeft w:val="0"/>
      <w:marRight w:val="0"/>
      <w:marTop w:val="0"/>
      <w:marBottom w:val="0"/>
      <w:divBdr>
        <w:top w:val="none" w:sz="0" w:space="0" w:color="auto"/>
        <w:left w:val="none" w:sz="0" w:space="0" w:color="auto"/>
        <w:bottom w:val="none" w:sz="0" w:space="0" w:color="auto"/>
        <w:right w:val="none" w:sz="0" w:space="0" w:color="auto"/>
      </w:divBdr>
    </w:div>
    <w:div w:id="340930934">
      <w:bodyDiv w:val="1"/>
      <w:marLeft w:val="0"/>
      <w:marRight w:val="0"/>
      <w:marTop w:val="0"/>
      <w:marBottom w:val="0"/>
      <w:divBdr>
        <w:top w:val="none" w:sz="0" w:space="0" w:color="auto"/>
        <w:left w:val="none" w:sz="0" w:space="0" w:color="auto"/>
        <w:bottom w:val="none" w:sz="0" w:space="0" w:color="auto"/>
        <w:right w:val="none" w:sz="0" w:space="0" w:color="auto"/>
      </w:divBdr>
    </w:div>
    <w:div w:id="343165506">
      <w:bodyDiv w:val="1"/>
      <w:marLeft w:val="0"/>
      <w:marRight w:val="0"/>
      <w:marTop w:val="0"/>
      <w:marBottom w:val="0"/>
      <w:divBdr>
        <w:top w:val="none" w:sz="0" w:space="0" w:color="auto"/>
        <w:left w:val="none" w:sz="0" w:space="0" w:color="auto"/>
        <w:bottom w:val="none" w:sz="0" w:space="0" w:color="auto"/>
        <w:right w:val="none" w:sz="0" w:space="0" w:color="auto"/>
      </w:divBdr>
    </w:div>
    <w:div w:id="343631142">
      <w:bodyDiv w:val="1"/>
      <w:marLeft w:val="0"/>
      <w:marRight w:val="0"/>
      <w:marTop w:val="0"/>
      <w:marBottom w:val="0"/>
      <w:divBdr>
        <w:top w:val="none" w:sz="0" w:space="0" w:color="auto"/>
        <w:left w:val="none" w:sz="0" w:space="0" w:color="auto"/>
        <w:bottom w:val="none" w:sz="0" w:space="0" w:color="auto"/>
        <w:right w:val="none" w:sz="0" w:space="0" w:color="auto"/>
      </w:divBdr>
    </w:div>
    <w:div w:id="344215486">
      <w:bodyDiv w:val="1"/>
      <w:marLeft w:val="0"/>
      <w:marRight w:val="0"/>
      <w:marTop w:val="0"/>
      <w:marBottom w:val="0"/>
      <w:divBdr>
        <w:top w:val="none" w:sz="0" w:space="0" w:color="auto"/>
        <w:left w:val="none" w:sz="0" w:space="0" w:color="auto"/>
        <w:bottom w:val="none" w:sz="0" w:space="0" w:color="auto"/>
        <w:right w:val="none" w:sz="0" w:space="0" w:color="auto"/>
      </w:divBdr>
    </w:div>
    <w:div w:id="344216104">
      <w:bodyDiv w:val="1"/>
      <w:marLeft w:val="0"/>
      <w:marRight w:val="0"/>
      <w:marTop w:val="0"/>
      <w:marBottom w:val="0"/>
      <w:divBdr>
        <w:top w:val="none" w:sz="0" w:space="0" w:color="auto"/>
        <w:left w:val="none" w:sz="0" w:space="0" w:color="auto"/>
        <w:bottom w:val="none" w:sz="0" w:space="0" w:color="auto"/>
        <w:right w:val="none" w:sz="0" w:space="0" w:color="auto"/>
      </w:divBdr>
    </w:div>
    <w:div w:id="345906767">
      <w:bodyDiv w:val="1"/>
      <w:marLeft w:val="0"/>
      <w:marRight w:val="0"/>
      <w:marTop w:val="0"/>
      <w:marBottom w:val="0"/>
      <w:divBdr>
        <w:top w:val="none" w:sz="0" w:space="0" w:color="auto"/>
        <w:left w:val="none" w:sz="0" w:space="0" w:color="auto"/>
        <w:bottom w:val="none" w:sz="0" w:space="0" w:color="auto"/>
        <w:right w:val="none" w:sz="0" w:space="0" w:color="auto"/>
      </w:divBdr>
    </w:div>
    <w:div w:id="347563019">
      <w:bodyDiv w:val="1"/>
      <w:marLeft w:val="0"/>
      <w:marRight w:val="0"/>
      <w:marTop w:val="0"/>
      <w:marBottom w:val="0"/>
      <w:divBdr>
        <w:top w:val="none" w:sz="0" w:space="0" w:color="auto"/>
        <w:left w:val="none" w:sz="0" w:space="0" w:color="auto"/>
        <w:bottom w:val="none" w:sz="0" w:space="0" w:color="auto"/>
        <w:right w:val="none" w:sz="0" w:space="0" w:color="auto"/>
      </w:divBdr>
    </w:div>
    <w:div w:id="348682861">
      <w:bodyDiv w:val="1"/>
      <w:marLeft w:val="0"/>
      <w:marRight w:val="0"/>
      <w:marTop w:val="0"/>
      <w:marBottom w:val="0"/>
      <w:divBdr>
        <w:top w:val="none" w:sz="0" w:space="0" w:color="auto"/>
        <w:left w:val="none" w:sz="0" w:space="0" w:color="auto"/>
        <w:bottom w:val="none" w:sz="0" w:space="0" w:color="auto"/>
        <w:right w:val="none" w:sz="0" w:space="0" w:color="auto"/>
      </w:divBdr>
    </w:div>
    <w:div w:id="351539579">
      <w:bodyDiv w:val="1"/>
      <w:marLeft w:val="0"/>
      <w:marRight w:val="0"/>
      <w:marTop w:val="0"/>
      <w:marBottom w:val="0"/>
      <w:divBdr>
        <w:top w:val="none" w:sz="0" w:space="0" w:color="auto"/>
        <w:left w:val="none" w:sz="0" w:space="0" w:color="auto"/>
        <w:bottom w:val="none" w:sz="0" w:space="0" w:color="auto"/>
        <w:right w:val="none" w:sz="0" w:space="0" w:color="auto"/>
      </w:divBdr>
    </w:div>
    <w:div w:id="352153449">
      <w:bodyDiv w:val="1"/>
      <w:marLeft w:val="0"/>
      <w:marRight w:val="0"/>
      <w:marTop w:val="0"/>
      <w:marBottom w:val="0"/>
      <w:divBdr>
        <w:top w:val="none" w:sz="0" w:space="0" w:color="auto"/>
        <w:left w:val="none" w:sz="0" w:space="0" w:color="auto"/>
        <w:bottom w:val="none" w:sz="0" w:space="0" w:color="auto"/>
        <w:right w:val="none" w:sz="0" w:space="0" w:color="auto"/>
      </w:divBdr>
    </w:div>
    <w:div w:id="353657301">
      <w:bodyDiv w:val="1"/>
      <w:marLeft w:val="0"/>
      <w:marRight w:val="0"/>
      <w:marTop w:val="0"/>
      <w:marBottom w:val="0"/>
      <w:divBdr>
        <w:top w:val="none" w:sz="0" w:space="0" w:color="auto"/>
        <w:left w:val="none" w:sz="0" w:space="0" w:color="auto"/>
        <w:bottom w:val="none" w:sz="0" w:space="0" w:color="auto"/>
        <w:right w:val="none" w:sz="0" w:space="0" w:color="auto"/>
      </w:divBdr>
    </w:div>
    <w:div w:id="354500380">
      <w:bodyDiv w:val="1"/>
      <w:marLeft w:val="0"/>
      <w:marRight w:val="0"/>
      <w:marTop w:val="0"/>
      <w:marBottom w:val="0"/>
      <w:divBdr>
        <w:top w:val="none" w:sz="0" w:space="0" w:color="auto"/>
        <w:left w:val="none" w:sz="0" w:space="0" w:color="auto"/>
        <w:bottom w:val="none" w:sz="0" w:space="0" w:color="auto"/>
        <w:right w:val="none" w:sz="0" w:space="0" w:color="auto"/>
      </w:divBdr>
    </w:div>
    <w:div w:id="357393435">
      <w:bodyDiv w:val="1"/>
      <w:marLeft w:val="0"/>
      <w:marRight w:val="0"/>
      <w:marTop w:val="0"/>
      <w:marBottom w:val="0"/>
      <w:divBdr>
        <w:top w:val="none" w:sz="0" w:space="0" w:color="auto"/>
        <w:left w:val="none" w:sz="0" w:space="0" w:color="auto"/>
        <w:bottom w:val="none" w:sz="0" w:space="0" w:color="auto"/>
        <w:right w:val="none" w:sz="0" w:space="0" w:color="auto"/>
      </w:divBdr>
    </w:div>
    <w:div w:id="357707729">
      <w:bodyDiv w:val="1"/>
      <w:marLeft w:val="0"/>
      <w:marRight w:val="0"/>
      <w:marTop w:val="0"/>
      <w:marBottom w:val="0"/>
      <w:divBdr>
        <w:top w:val="none" w:sz="0" w:space="0" w:color="auto"/>
        <w:left w:val="none" w:sz="0" w:space="0" w:color="auto"/>
        <w:bottom w:val="none" w:sz="0" w:space="0" w:color="auto"/>
        <w:right w:val="none" w:sz="0" w:space="0" w:color="auto"/>
      </w:divBdr>
    </w:div>
    <w:div w:id="358548127">
      <w:bodyDiv w:val="1"/>
      <w:marLeft w:val="0"/>
      <w:marRight w:val="0"/>
      <w:marTop w:val="0"/>
      <w:marBottom w:val="0"/>
      <w:divBdr>
        <w:top w:val="none" w:sz="0" w:space="0" w:color="auto"/>
        <w:left w:val="none" w:sz="0" w:space="0" w:color="auto"/>
        <w:bottom w:val="none" w:sz="0" w:space="0" w:color="auto"/>
        <w:right w:val="none" w:sz="0" w:space="0" w:color="auto"/>
      </w:divBdr>
    </w:div>
    <w:div w:id="358702484">
      <w:bodyDiv w:val="1"/>
      <w:marLeft w:val="0"/>
      <w:marRight w:val="0"/>
      <w:marTop w:val="0"/>
      <w:marBottom w:val="0"/>
      <w:divBdr>
        <w:top w:val="none" w:sz="0" w:space="0" w:color="auto"/>
        <w:left w:val="none" w:sz="0" w:space="0" w:color="auto"/>
        <w:bottom w:val="none" w:sz="0" w:space="0" w:color="auto"/>
        <w:right w:val="none" w:sz="0" w:space="0" w:color="auto"/>
      </w:divBdr>
    </w:div>
    <w:div w:id="359161877">
      <w:bodyDiv w:val="1"/>
      <w:marLeft w:val="0"/>
      <w:marRight w:val="0"/>
      <w:marTop w:val="0"/>
      <w:marBottom w:val="0"/>
      <w:divBdr>
        <w:top w:val="none" w:sz="0" w:space="0" w:color="auto"/>
        <w:left w:val="none" w:sz="0" w:space="0" w:color="auto"/>
        <w:bottom w:val="none" w:sz="0" w:space="0" w:color="auto"/>
        <w:right w:val="none" w:sz="0" w:space="0" w:color="auto"/>
      </w:divBdr>
    </w:div>
    <w:div w:id="360322003">
      <w:bodyDiv w:val="1"/>
      <w:marLeft w:val="0"/>
      <w:marRight w:val="0"/>
      <w:marTop w:val="0"/>
      <w:marBottom w:val="0"/>
      <w:divBdr>
        <w:top w:val="none" w:sz="0" w:space="0" w:color="auto"/>
        <w:left w:val="none" w:sz="0" w:space="0" w:color="auto"/>
        <w:bottom w:val="none" w:sz="0" w:space="0" w:color="auto"/>
        <w:right w:val="none" w:sz="0" w:space="0" w:color="auto"/>
      </w:divBdr>
    </w:div>
    <w:div w:id="360715358">
      <w:bodyDiv w:val="1"/>
      <w:marLeft w:val="0"/>
      <w:marRight w:val="0"/>
      <w:marTop w:val="0"/>
      <w:marBottom w:val="0"/>
      <w:divBdr>
        <w:top w:val="none" w:sz="0" w:space="0" w:color="auto"/>
        <w:left w:val="none" w:sz="0" w:space="0" w:color="auto"/>
        <w:bottom w:val="none" w:sz="0" w:space="0" w:color="auto"/>
        <w:right w:val="none" w:sz="0" w:space="0" w:color="auto"/>
      </w:divBdr>
    </w:div>
    <w:div w:id="360858545">
      <w:bodyDiv w:val="1"/>
      <w:marLeft w:val="0"/>
      <w:marRight w:val="0"/>
      <w:marTop w:val="0"/>
      <w:marBottom w:val="0"/>
      <w:divBdr>
        <w:top w:val="none" w:sz="0" w:space="0" w:color="auto"/>
        <w:left w:val="none" w:sz="0" w:space="0" w:color="auto"/>
        <w:bottom w:val="none" w:sz="0" w:space="0" w:color="auto"/>
        <w:right w:val="none" w:sz="0" w:space="0" w:color="auto"/>
      </w:divBdr>
    </w:div>
    <w:div w:id="361562983">
      <w:bodyDiv w:val="1"/>
      <w:marLeft w:val="0"/>
      <w:marRight w:val="0"/>
      <w:marTop w:val="0"/>
      <w:marBottom w:val="0"/>
      <w:divBdr>
        <w:top w:val="none" w:sz="0" w:space="0" w:color="auto"/>
        <w:left w:val="none" w:sz="0" w:space="0" w:color="auto"/>
        <w:bottom w:val="none" w:sz="0" w:space="0" w:color="auto"/>
        <w:right w:val="none" w:sz="0" w:space="0" w:color="auto"/>
      </w:divBdr>
    </w:div>
    <w:div w:id="361714201">
      <w:bodyDiv w:val="1"/>
      <w:marLeft w:val="0"/>
      <w:marRight w:val="0"/>
      <w:marTop w:val="0"/>
      <w:marBottom w:val="0"/>
      <w:divBdr>
        <w:top w:val="none" w:sz="0" w:space="0" w:color="auto"/>
        <w:left w:val="none" w:sz="0" w:space="0" w:color="auto"/>
        <w:bottom w:val="none" w:sz="0" w:space="0" w:color="auto"/>
        <w:right w:val="none" w:sz="0" w:space="0" w:color="auto"/>
      </w:divBdr>
    </w:div>
    <w:div w:id="365259056">
      <w:bodyDiv w:val="1"/>
      <w:marLeft w:val="0"/>
      <w:marRight w:val="0"/>
      <w:marTop w:val="0"/>
      <w:marBottom w:val="0"/>
      <w:divBdr>
        <w:top w:val="none" w:sz="0" w:space="0" w:color="auto"/>
        <w:left w:val="none" w:sz="0" w:space="0" w:color="auto"/>
        <w:bottom w:val="none" w:sz="0" w:space="0" w:color="auto"/>
        <w:right w:val="none" w:sz="0" w:space="0" w:color="auto"/>
      </w:divBdr>
    </w:div>
    <w:div w:id="366877313">
      <w:bodyDiv w:val="1"/>
      <w:marLeft w:val="0"/>
      <w:marRight w:val="0"/>
      <w:marTop w:val="0"/>
      <w:marBottom w:val="0"/>
      <w:divBdr>
        <w:top w:val="none" w:sz="0" w:space="0" w:color="auto"/>
        <w:left w:val="none" w:sz="0" w:space="0" w:color="auto"/>
        <w:bottom w:val="none" w:sz="0" w:space="0" w:color="auto"/>
        <w:right w:val="none" w:sz="0" w:space="0" w:color="auto"/>
      </w:divBdr>
    </w:div>
    <w:div w:id="368187628">
      <w:bodyDiv w:val="1"/>
      <w:marLeft w:val="0"/>
      <w:marRight w:val="0"/>
      <w:marTop w:val="0"/>
      <w:marBottom w:val="0"/>
      <w:divBdr>
        <w:top w:val="none" w:sz="0" w:space="0" w:color="auto"/>
        <w:left w:val="none" w:sz="0" w:space="0" w:color="auto"/>
        <w:bottom w:val="none" w:sz="0" w:space="0" w:color="auto"/>
        <w:right w:val="none" w:sz="0" w:space="0" w:color="auto"/>
      </w:divBdr>
    </w:div>
    <w:div w:id="368381492">
      <w:bodyDiv w:val="1"/>
      <w:marLeft w:val="0"/>
      <w:marRight w:val="0"/>
      <w:marTop w:val="0"/>
      <w:marBottom w:val="0"/>
      <w:divBdr>
        <w:top w:val="none" w:sz="0" w:space="0" w:color="auto"/>
        <w:left w:val="none" w:sz="0" w:space="0" w:color="auto"/>
        <w:bottom w:val="none" w:sz="0" w:space="0" w:color="auto"/>
        <w:right w:val="none" w:sz="0" w:space="0" w:color="auto"/>
      </w:divBdr>
    </w:div>
    <w:div w:id="369381049">
      <w:bodyDiv w:val="1"/>
      <w:marLeft w:val="0"/>
      <w:marRight w:val="0"/>
      <w:marTop w:val="0"/>
      <w:marBottom w:val="0"/>
      <w:divBdr>
        <w:top w:val="none" w:sz="0" w:space="0" w:color="auto"/>
        <w:left w:val="none" w:sz="0" w:space="0" w:color="auto"/>
        <w:bottom w:val="none" w:sz="0" w:space="0" w:color="auto"/>
        <w:right w:val="none" w:sz="0" w:space="0" w:color="auto"/>
      </w:divBdr>
    </w:div>
    <w:div w:id="370619116">
      <w:bodyDiv w:val="1"/>
      <w:marLeft w:val="0"/>
      <w:marRight w:val="0"/>
      <w:marTop w:val="0"/>
      <w:marBottom w:val="0"/>
      <w:divBdr>
        <w:top w:val="none" w:sz="0" w:space="0" w:color="auto"/>
        <w:left w:val="none" w:sz="0" w:space="0" w:color="auto"/>
        <w:bottom w:val="none" w:sz="0" w:space="0" w:color="auto"/>
        <w:right w:val="none" w:sz="0" w:space="0" w:color="auto"/>
      </w:divBdr>
    </w:div>
    <w:div w:id="373428334">
      <w:bodyDiv w:val="1"/>
      <w:marLeft w:val="0"/>
      <w:marRight w:val="0"/>
      <w:marTop w:val="0"/>
      <w:marBottom w:val="0"/>
      <w:divBdr>
        <w:top w:val="none" w:sz="0" w:space="0" w:color="auto"/>
        <w:left w:val="none" w:sz="0" w:space="0" w:color="auto"/>
        <w:bottom w:val="none" w:sz="0" w:space="0" w:color="auto"/>
        <w:right w:val="none" w:sz="0" w:space="0" w:color="auto"/>
      </w:divBdr>
    </w:div>
    <w:div w:id="375550188">
      <w:bodyDiv w:val="1"/>
      <w:marLeft w:val="0"/>
      <w:marRight w:val="0"/>
      <w:marTop w:val="0"/>
      <w:marBottom w:val="0"/>
      <w:divBdr>
        <w:top w:val="none" w:sz="0" w:space="0" w:color="auto"/>
        <w:left w:val="none" w:sz="0" w:space="0" w:color="auto"/>
        <w:bottom w:val="none" w:sz="0" w:space="0" w:color="auto"/>
        <w:right w:val="none" w:sz="0" w:space="0" w:color="auto"/>
      </w:divBdr>
    </w:div>
    <w:div w:id="376897851">
      <w:bodyDiv w:val="1"/>
      <w:marLeft w:val="0"/>
      <w:marRight w:val="0"/>
      <w:marTop w:val="0"/>
      <w:marBottom w:val="0"/>
      <w:divBdr>
        <w:top w:val="none" w:sz="0" w:space="0" w:color="auto"/>
        <w:left w:val="none" w:sz="0" w:space="0" w:color="auto"/>
        <w:bottom w:val="none" w:sz="0" w:space="0" w:color="auto"/>
        <w:right w:val="none" w:sz="0" w:space="0" w:color="auto"/>
      </w:divBdr>
    </w:div>
    <w:div w:id="377625581">
      <w:bodyDiv w:val="1"/>
      <w:marLeft w:val="0"/>
      <w:marRight w:val="0"/>
      <w:marTop w:val="0"/>
      <w:marBottom w:val="0"/>
      <w:divBdr>
        <w:top w:val="none" w:sz="0" w:space="0" w:color="auto"/>
        <w:left w:val="none" w:sz="0" w:space="0" w:color="auto"/>
        <w:bottom w:val="none" w:sz="0" w:space="0" w:color="auto"/>
        <w:right w:val="none" w:sz="0" w:space="0" w:color="auto"/>
      </w:divBdr>
    </w:div>
    <w:div w:id="379594160">
      <w:bodyDiv w:val="1"/>
      <w:marLeft w:val="0"/>
      <w:marRight w:val="0"/>
      <w:marTop w:val="0"/>
      <w:marBottom w:val="0"/>
      <w:divBdr>
        <w:top w:val="none" w:sz="0" w:space="0" w:color="auto"/>
        <w:left w:val="none" w:sz="0" w:space="0" w:color="auto"/>
        <w:bottom w:val="none" w:sz="0" w:space="0" w:color="auto"/>
        <w:right w:val="none" w:sz="0" w:space="0" w:color="auto"/>
      </w:divBdr>
    </w:div>
    <w:div w:id="380640291">
      <w:bodyDiv w:val="1"/>
      <w:marLeft w:val="0"/>
      <w:marRight w:val="0"/>
      <w:marTop w:val="0"/>
      <w:marBottom w:val="0"/>
      <w:divBdr>
        <w:top w:val="none" w:sz="0" w:space="0" w:color="auto"/>
        <w:left w:val="none" w:sz="0" w:space="0" w:color="auto"/>
        <w:bottom w:val="none" w:sz="0" w:space="0" w:color="auto"/>
        <w:right w:val="none" w:sz="0" w:space="0" w:color="auto"/>
      </w:divBdr>
    </w:div>
    <w:div w:id="381058946">
      <w:bodyDiv w:val="1"/>
      <w:marLeft w:val="0"/>
      <w:marRight w:val="0"/>
      <w:marTop w:val="0"/>
      <w:marBottom w:val="0"/>
      <w:divBdr>
        <w:top w:val="none" w:sz="0" w:space="0" w:color="auto"/>
        <w:left w:val="none" w:sz="0" w:space="0" w:color="auto"/>
        <w:bottom w:val="none" w:sz="0" w:space="0" w:color="auto"/>
        <w:right w:val="none" w:sz="0" w:space="0" w:color="auto"/>
      </w:divBdr>
    </w:div>
    <w:div w:id="381709660">
      <w:bodyDiv w:val="1"/>
      <w:marLeft w:val="0"/>
      <w:marRight w:val="0"/>
      <w:marTop w:val="0"/>
      <w:marBottom w:val="0"/>
      <w:divBdr>
        <w:top w:val="none" w:sz="0" w:space="0" w:color="auto"/>
        <w:left w:val="none" w:sz="0" w:space="0" w:color="auto"/>
        <w:bottom w:val="none" w:sz="0" w:space="0" w:color="auto"/>
        <w:right w:val="none" w:sz="0" w:space="0" w:color="auto"/>
      </w:divBdr>
    </w:div>
    <w:div w:id="382486185">
      <w:bodyDiv w:val="1"/>
      <w:marLeft w:val="0"/>
      <w:marRight w:val="0"/>
      <w:marTop w:val="0"/>
      <w:marBottom w:val="0"/>
      <w:divBdr>
        <w:top w:val="none" w:sz="0" w:space="0" w:color="auto"/>
        <w:left w:val="none" w:sz="0" w:space="0" w:color="auto"/>
        <w:bottom w:val="none" w:sz="0" w:space="0" w:color="auto"/>
        <w:right w:val="none" w:sz="0" w:space="0" w:color="auto"/>
      </w:divBdr>
    </w:div>
    <w:div w:id="382488207">
      <w:bodyDiv w:val="1"/>
      <w:marLeft w:val="0"/>
      <w:marRight w:val="0"/>
      <w:marTop w:val="0"/>
      <w:marBottom w:val="0"/>
      <w:divBdr>
        <w:top w:val="none" w:sz="0" w:space="0" w:color="auto"/>
        <w:left w:val="none" w:sz="0" w:space="0" w:color="auto"/>
        <w:bottom w:val="none" w:sz="0" w:space="0" w:color="auto"/>
        <w:right w:val="none" w:sz="0" w:space="0" w:color="auto"/>
      </w:divBdr>
    </w:div>
    <w:div w:id="383263033">
      <w:bodyDiv w:val="1"/>
      <w:marLeft w:val="0"/>
      <w:marRight w:val="0"/>
      <w:marTop w:val="0"/>
      <w:marBottom w:val="0"/>
      <w:divBdr>
        <w:top w:val="none" w:sz="0" w:space="0" w:color="auto"/>
        <w:left w:val="none" w:sz="0" w:space="0" w:color="auto"/>
        <w:bottom w:val="none" w:sz="0" w:space="0" w:color="auto"/>
        <w:right w:val="none" w:sz="0" w:space="0" w:color="auto"/>
      </w:divBdr>
    </w:div>
    <w:div w:id="383605171">
      <w:bodyDiv w:val="1"/>
      <w:marLeft w:val="0"/>
      <w:marRight w:val="0"/>
      <w:marTop w:val="0"/>
      <w:marBottom w:val="0"/>
      <w:divBdr>
        <w:top w:val="none" w:sz="0" w:space="0" w:color="auto"/>
        <w:left w:val="none" w:sz="0" w:space="0" w:color="auto"/>
        <w:bottom w:val="none" w:sz="0" w:space="0" w:color="auto"/>
        <w:right w:val="none" w:sz="0" w:space="0" w:color="auto"/>
      </w:divBdr>
    </w:div>
    <w:div w:id="384911720">
      <w:bodyDiv w:val="1"/>
      <w:marLeft w:val="0"/>
      <w:marRight w:val="0"/>
      <w:marTop w:val="0"/>
      <w:marBottom w:val="0"/>
      <w:divBdr>
        <w:top w:val="none" w:sz="0" w:space="0" w:color="auto"/>
        <w:left w:val="none" w:sz="0" w:space="0" w:color="auto"/>
        <w:bottom w:val="none" w:sz="0" w:space="0" w:color="auto"/>
        <w:right w:val="none" w:sz="0" w:space="0" w:color="auto"/>
      </w:divBdr>
    </w:div>
    <w:div w:id="386731378">
      <w:bodyDiv w:val="1"/>
      <w:marLeft w:val="0"/>
      <w:marRight w:val="0"/>
      <w:marTop w:val="0"/>
      <w:marBottom w:val="0"/>
      <w:divBdr>
        <w:top w:val="none" w:sz="0" w:space="0" w:color="auto"/>
        <w:left w:val="none" w:sz="0" w:space="0" w:color="auto"/>
        <w:bottom w:val="none" w:sz="0" w:space="0" w:color="auto"/>
        <w:right w:val="none" w:sz="0" w:space="0" w:color="auto"/>
      </w:divBdr>
    </w:div>
    <w:div w:id="388069561">
      <w:bodyDiv w:val="1"/>
      <w:marLeft w:val="0"/>
      <w:marRight w:val="0"/>
      <w:marTop w:val="0"/>
      <w:marBottom w:val="0"/>
      <w:divBdr>
        <w:top w:val="none" w:sz="0" w:space="0" w:color="auto"/>
        <w:left w:val="none" w:sz="0" w:space="0" w:color="auto"/>
        <w:bottom w:val="none" w:sz="0" w:space="0" w:color="auto"/>
        <w:right w:val="none" w:sz="0" w:space="0" w:color="auto"/>
      </w:divBdr>
    </w:div>
    <w:div w:id="388119422">
      <w:bodyDiv w:val="1"/>
      <w:marLeft w:val="0"/>
      <w:marRight w:val="0"/>
      <w:marTop w:val="0"/>
      <w:marBottom w:val="0"/>
      <w:divBdr>
        <w:top w:val="none" w:sz="0" w:space="0" w:color="auto"/>
        <w:left w:val="none" w:sz="0" w:space="0" w:color="auto"/>
        <w:bottom w:val="none" w:sz="0" w:space="0" w:color="auto"/>
        <w:right w:val="none" w:sz="0" w:space="0" w:color="auto"/>
      </w:divBdr>
    </w:div>
    <w:div w:id="388186104">
      <w:bodyDiv w:val="1"/>
      <w:marLeft w:val="0"/>
      <w:marRight w:val="0"/>
      <w:marTop w:val="0"/>
      <w:marBottom w:val="0"/>
      <w:divBdr>
        <w:top w:val="none" w:sz="0" w:space="0" w:color="auto"/>
        <w:left w:val="none" w:sz="0" w:space="0" w:color="auto"/>
        <w:bottom w:val="none" w:sz="0" w:space="0" w:color="auto"/>
        <w:right w:val="none" w:sz="0" w:space="0" w:color="auto"/>
      </w:divBdr>
    </w:div>
    <w:div w:id="388462926">
      <w:bodyDiv w:val="1"/>
      <w:marLeft w:val="0"/>
      <w:marRight w:val="0"/>
      <w:marTop w:val="0"/>
      <w:marBottom w:val="0"/>
      <w:divBdr>
        <w:top w:val="none" w:sz="0" w:space="0" w:color="auto"/>
        <w:left w:val="none" w:sz="0" w:space="0" w:color="auto"/>
        <w:bottom w:val="none" w:sz="0" w:space="0" w:color="auto"/>
        <w:right w:val="none" w:sz="0" w:space="0" w:color="auto"/>
      </w:divBdr>
    </w:div>
    <w:div w:id="388498791">
      <w:bodyDiv w:val="1"/>
      <w:marLeft w:val="0"/>
      <w:marRight w:val="0"/>
      <w:marTop w:val="0"/>
      <w:marBottom w:val="0"/>
      <w:divBdr>
        <w:top w:val="none" w:sz="0" w:space="0" w:color="auto"/>
        <w:left w:val="none" w:sz="0" w:space="0" w:color="auto"/>
        <w:bottom w:val="none" w:sz="0" w:space="0" w:color="auto"/>
        <w:right w:val="none" w:sz="0" w:space="0" w:color="auto"/>
      </w:divBdr>
    </w:div>
    <w:div w:id="388772279">
      <w:bodyDiv w:val="1"/>
      <w:marLeft w:val="0"/>
      <w:marRight w:val="0"/>
      <w:marTop w:val="0"/>
      <w:marBottom w:val="0"/>
      <w:divBdr>
        <w:top w:val="none" w:sz="0" w:space="0" w:color="auto"/>
        <w:left w:val="none" w:sz="0" w:space="0" w:color="auto"/>
        <w:bottom w:val="none" w:sz="0" w:space="0" w:color="auto"/>
        <w:right w:val="none" w:sz="0" w:space="0" w:color="auto"/>
      </w:divBdr>
    </w:div>
    <w:div w:id="390735929">
      <w:bodyDiv w:val="1"/>
      <w:marLeft w:val="0"/>
      <w:marRight w:val="0"/>
      <w:marTop w:val="0"/>
      <w:marBottom w:val="0"/>
      <w:divBdr>
        <w:top w:val="none" w:sz="0" w:space="0" w:color="auto"/>
        <w:left w:val="none" w:sz="0" w:space="0" w:color="auto"/>
        <w:bottom w:val="none" w:sz="0" w:space="0" w:color="auto"/>
        <w:right w:val="none" w:sz="0" w:space="0" w:color="auto"/>
      </w:divBdr>
    </w:div>
    <w:div w:id="390887115">
      <w:bodyDiv w:val="1"/>
      <w:marLeft w:val="0"/>
      <w:marRight w:val="0"/>
      <w:marTop w:val="0"/>
      <w:marBottom w:val="0"/>
      <w:divBdr>
        <w:top w:val="none" w:sz="0" w:space="0" w:color="auto"/>
        <w:left w:val="none" w:sz="0" w:space="0" w:color="auto"/>
        <w:bottom w:val="none" w:sz="0" w:space="0" w:color="auto"/>
        <w:right w:val="none" w:sz="0" w:space="0" w:color="auto"/>
      </w:divBdr>
    </w:div>
    <w:div w:id="391805975">
      <w:bodyDiv w:val="1"/>
      <w:marLeft w:val="0"/>
      <w:marRight w:val="0"/>
      <w:marTop w:val="0"/>
      <w:marBottom w:val="0"/>
      <w:divBdr>
        <w:top w:val="none" w:sz="0" w:space="0" w:color="auto"/>
        <w:left w:val="none" w:sz="0" w:space="0" w:color="auto"/>
        <w:bottom w:val="none" w:sz="0" w:space="0" w:color="auto"/>
        <w:right w:val="none" w:sz="0" w:space="0" w:color="auto"/>
      </w:divBdr>
    </w:div>
    <w:div w:id="392000148">
      <w:bodyDiv w:val="1"/>
      <w:marLeft w:val="0"/>
      <w:marRight w:val="0"/>
      <w:marTop w:val="0"/>
      <w:marBottom w:val="0"/>
      <w:divBdr>
        <w:top w:val="none" w:sz="0" w:space="0" w:color="auto"/>
        <w:left w:val="none" w:sz="0" w:space="0" w:color="auto"/>
        <w:bottom w:val="none" w:sz="0" w:space="0" w:color="auto"/>
        <w:right w:val="none" w:sz="0" w:space="0" w:color="auto"/>
      </w:divBdr>
    </w:div>
    <w:div w:id="394201737">
      <w:bodyDiv w:val="1"/>
      <w:marLeft w:val="0"/>
      <w:marRight w:val="0"/>
      <w:marTop w:val="0"/>
      <w:marBottom w:val="0"/>
      <w:divBdr>
        <w:top w:val="none" w:sz="0" w:space="0" w:color="auto"/>
        <w:left w:val="none" w:sz="0" w:space="0" w:color="auto"/>
        <w:bottom w:val="none" w:sz="0" w:space="0" w:color="auto"/>
        <w:right w:val="none" w:sz="0" w:space="0" w:color="auto"/>
      </w:divBdr>
    </w:div>
    <w:div w:id="394202478">
      <w:bodyDiv w:val="1"/>
      <w:marLeft w:val="0"/>
      <w:marRight w:val="0"/>
      <w:marTop w:val="0"/>
      <w:marBottom w:val="0"/>
      <w:divBdr>
        <w:top w:val="none" w:sz="0" w:space="0" w:color="auto"/>
        <w:left w:val="none" w:sz="0" w:space="0" w:color="auto"/>
        <w:bottom w:val="none" w:sz="0" w:space="0" w:color="auto"/>
        <w:right w:val="none" w:sz="0" w:space="0" w:color="auto"/>
      </w:divBdr>
    </w:div>
    <w:div w:id="394398164">
      <w:bodyDiv w:val="1"/>
      <w:marLeft w:val="0"/>
      <w:marRight w:val="0"/>
      <w:marTop w:val="0"/>
      <w:marBottom w:val="0"/>
      <w:divBdr>
        <w:top w:val="none" w:sz="0" w:space="0" w:color="auto"/>
        <w:left w:val="none" w:sz="0" w:space="0" w:color="auto"/>
        <w:bottom w:val="none" w:sz="0" w:space="0" w:color="auto"/>
        <w:right w:val="none" w:sz="0" w:space="0" w:color="auto"/>
      </w:divBdr>
    </w:div>
    <w:div w:id="394815525">
      <w:bodyDiv w:val="1"/>
      <w:marLeft w:val="0"/>
      <w:marRight w:val="0"/>
      <w:marTop w:val="0"/>
      <w:marBottom w:val="0"/>
      <w:divBdr>
        <w:top w:val="none" w:sz="0" w:space="0" w:color="auto"/>
        <w:left w:val="none" w:sz="0" w:space="0" w:color="auto"/>
        <w:bottom w:val="none" w:sz="0" w:space="0" w:color="auto"/>
        <w:right w:val="none" w:sz="0" w:space="0" w:color="auto"/>
      </w:divBdr>
    </w:div>
    <w:div w:id="395591248">
      <w:bodyDiv w:val="1"/>
      <w:marLeft w:val="0"/>
      <w:marRight w:val="0"/>
      <w:marTop w:val="0"/>
      <w:marBottom w:val="0"/>
      <w:divBdr>
        <w:top w:val="none" w:sz="0" w:space="0" w:color="auto"/>
        <w:left w:val="none" w:sz="0" w:space="0" w:color="auto"/>
        <w:bottom w:val="none" w:sz="0" w:space="0" w:color="auto"/>
        <w:right w:val="none" w:sz="0" w:space="0" w:color="auto"/>
      </w:divBdr>
    </w:div>
    <w:div w:id="395862149">
      <w:bodyDiv w:val="1"/>
      <w:marLeft w:val="0"/>
      <w:marRight w:val="0"/>
      <w:marTop w:val="0"/>
      <w:marBottom w:val="0"/>
      <w:divBdr>
        <w:top w:val="none" w:sz="0" w:space="0" w:color="auto"/>
        <w:left w:val="none" w:sz="0" w:space="0" w:color="auto"/>
        <w:bottom w:val="none" w:sz="0" w:space="0" w:color="auto"/>
        <w:right w:val="none" w:sz="0" w:space="0" w:color="auto"/>
      </w:divBdr>
    </w:div>
    <w:div w:id="396244074">
      <w:bodyDiv w:val="1"/>
      <w:marLeft w:val="0"/>
      <w:marRight w:val="0"/>
      <w:marTop w:val="0"/>
      <w:marBottom w:val="0"/>
      <w:divBdr>
        <w:top w:val="none" w:sz="0" w:space="0" w:color="auto"/>
        <w:left w:val="none" w:sz="0" w:space="0" w:color="auto"/>
        <w:bottom w:val="none" w:sz="0" w:space="0" w:color="auto"/>
        <w:right w:val="none" w:sz="0" w:space="0" w:color="auto"/>
      </w:divBdr>
    </w:div>
    <w:div w:id="396897728">
      <w:bodyDiv w:val="1"/>
      <w:marLeft w:val="0"/>
      <w:marRight w:val="0"/>
      <w:marTop w:val="0"/>
      <w:marBottom w:val="0"/>
      <w:divBdr>
        <w:top w:val="none" w:sz="0" w:space="0" w:color="auto"/>
        <w:left w:val="none" w:sz="0" w:space="0" w:color="auto"/>
        <w:bottom w:val="none" w:sz="0" w:space="0" w:color="auto"/>
        <w:right w:val="none" w:sz="0" w:space="0" w:color="auto"/>
      </w:divBdr>
    </w:div>
    <w:div w:id="396973603">
      <w:bodyDiv w:val="1"/>
      <w:marLeft w:val="0"/>
      <w:marRight w:val="0"/>
      <w:marTop w:val="0"/>
      <w:marBottom w:val="0"/>
      <w:divBdr>
        <w:top w:val="none" w:sz="0" w:space="0" w:color="auto"/>
        <w:left w:val="none" w:sz="0" w:space="0" w:color="auto"/>
        <w:bottom w:val="none" w:sz="0" w:space="0" w:color="auto"/>
        <w:right w:val="none" w:sz="0" w:space="0" w:color="auto"/>
      </w:divBdr>
    </w:div>
    <w:div w:id="399208515">
      <w:bodyDiv w:val="1"/>
      <w:marLeft w:val="0"/>
      <w:marRight w:val="0"/>
      <w:marTop w:val="0"/>
      <w:marBottom w:val="0"/>
      <w:divBdr>
        <w:top w:val="none" w:sz="0" w:space="0" w:color="auto"/>
        <w:left w:val="none" w:sz="0" w:space="0" w:color="auto"/>
        <w:bottom w:val="none" w:sz="0" w:space="0" w:color="auto"/>
        <w:right w:val="none" w:sz="0" w:space="0" w:color="auto"/>
      </w:divBdr>
    </w:div>
    <w:div w:id="400564555">
      <w:bodyDiv w:val="1"/>
      <w:marLeft w:val="0"/>
      <w:marRight w:val="0"/>
      <w:marTop w:val="0"/>
      <w:marBottom w:val="0"/>
      <w:divBdr>
        <w:top w:val="none" w:sz="0" w:space="0" w:color="auto"/>
        <w:left w:val="none" w:sz="0" w:space="0" w:color="auto"/>
        <w:bottom w:val="none" w:sz="0" w:space="0" w:color="auto"/>
        <w:right w:val="none" w:sz="0" w:space="0" w:color="auto"/>
      </w:divBdr>
    </w:div>
    <w:div w:id="400836860">
      <w:bodyDiv w:val="1"/>
      <w:marLeft w:val="0"/>
      <w:marRight w:val="0"/>
      <w:marTop w:val="0"/>
      <w:marBottom w:val="0"/>
      <w:divBdr>
        <w:top w:val="none" w:sz="0" w:space="0" w:color="auto"/>
        <w:left w:val="none" w:sz="0" w:space="0" w:color="auto"/>
        <w:bottom w:val="none" w:sz="0" w:space="0" w:color="auto"/>
        <w:right w:val="none" w:sz="0" w:space="0" w:color="auto"/>
      </w:divBdr>
    </w:div>
    <w:div w:id="401223433">
      <w:bodyDiv w:val="1"/>
      <w:marLeft w:val="0"/>
      <w:marRight w:val="0"/>
      <w:marTop w:val="0"/>
      <w:marBottom w:val="0"/>
      <w:divBdr>
        <w:top w:val="none" w:sz="0" w:space="0" w:color="auto"/>
        <w:left w:val="none" w:sz="0" w:space="0" w:color="auto"/>
        <w:bottom w:val="none" w:sz="0" w:space="0" w:color="auto"/>
        <w:right w:val="none" w:sz="0" w:space="0" w:color="auto"/>
      </w:divBdr>
    </w:div>
    <w:div w:id="402028701">
      <w:bodyDiv w:val="1"/>
      <w:marLeft w:val="0"/>
      <w:marRight w:val="0"/>
      <w:marTop w:val="0"/>
      <w:marBottom w:val="0"/>
      <w:divBdr>
        <w:top w:val="none" w:sz="0" w:space="0" w:color="auto"/>
        <w:left w:val="none" w:sz="0" w:space="0" w:color="auto"/>
        <w:bottom w:val="none" w:sz="0" w:space="0" w:color="auto"/>
        <w:right w:val="none" w:sz="0" w:space="0" w:color="auto"/>
      </w:divBdr>
    </w:div>
    <w:div w:id="402260957">
      <w:bodyDiv w:val="1"/>
      <w:marLeft w:val="0"/>
      <w:marRight w:val="0"/>
      <w:marTop w:val="0"/>
      <w:marBottom w:val="0"/>
      <w:divBdr>
        <w:top w:val="none" w:sz="0" w:space="0" w:color="auto"/>
        <w:left w:val="none" w:sz="0" w:space="0" w:color="auto"/>
        <w:bottom w:val="none" w:sz="0" w:space="0" w:color="auto"/>
        <w:right w:val="none" w:sz="0" w:space="0" w:color="auto"/>
      </w:divBdr>
    </w:div>
    <w:div w:id="402410715">
      <w:bodyDiv w:val="1"/>
      <w:marLeft w:val="0"/>
      <w:marRight w:val="0"/>
      <w:marTop w:val="0"/>
      <w:marBottom w:val="0"/>
      <w:divBdr>
        <w:top w:val="none" w:sz="0" w:space="0" w:color="auto"/>
        <w:left w:val="none" w:sz="0" w:space="0" w:color="auto"/>
        <w:bottom w:val="none" w:sz="0" w:space="0" w:color="auto"/>
        <w:right w:val="none" w:sz="0" w:space="0" w:color="auto"/>
      </w:divBdr>
    </w:div>
    <w:div w:id="402794410">
      <w:bodyDiv w:val="1"/>
      <w:marLeft w:val="0"/>
      <w:marRight w:val="0"/>
      <w:marTop w:val="0"/>
      <w:marBottom w:val="0"/>
      <w:divBdr>
        <w:top w:val="none" w:sz="0" w:space="0" w:color="auto"/>
        <w:left w:val="none" w:sz="0" w:space="0" w:color="auto"/>
        <w:bottom w:val="none" w:sz="0" w:space="0" w:color="auto"/>
        <w:right w:val="none" w:sz="0" w:space="0" w:color="auto"/>
      </w:divBdr>
    </w:div>
    <w:div w:id="404450206">
      <w:bodyDiv w:val="1"/>
      <w:marLeft w:val="0"/>
      <w:marRight w:val="0"/>
      <w:marTop w:val="0"/>
      <w:marBottom w:val="0"/>
      <w:divBdr>
        <w:top w:val="none" w:sz="0" w:space="0" w:color="auto"/>
        <w:left w:val="none" w:sz="0" w:space="0" w:color="auto"/>
        <w:bottom w:val="none" w:sz="0" w:space="0" w:color="auto"/>
        <w:right w:val="none" w:sz="0" w:space="0" w:color="auto"/>
      </w:divBdr>
    </w:div>
    <w:div w:id="406390501">
      <w:bodyDiv w:val="1"/>
      <w:marLeft w:val="0"/>
      <w:marRight w:val="0"/>
      <w:marTop w:val="0"/>
      <w:marBottom w:val="0"/>
      <w:divBdr>
        <w:top w:val="none" w:sz="0" w:space="0" w:color="auto"/>
        <w:left w:val="none" w:sz="0" w:space="0" w:color="auto"/>
        <w:bottom w:val="none" w:sz="0" w:space="0" w:color="auto"/>
        <w:right w:val="none" w:sz="0" w:space="0" w:color="auto"/>
      </w:divBdr>
    </w:div>
    <w:div w:id="408042404">
      <w:bodyDiv w:val="1"/>
      <w:marLeft w:val="0"/>
      <w:marRight w:val="0"/>
      <w:marTop w:val="0"/>
      <w:marBottom w:val="0"/>
      <w:divBdr>
        <w:top w:val="none" w:sz="0" w:space="0" w:color="auto"/>
        <w:left w:val="none" w:sz="0" w:space="0" w:color="auto"/>
        <w:bottom w:val="none" w:sz="0" w:space="0" w:color="auto"/>
        <w:right w:val="none" w:sz="0" w:space="0" w:color="auto"/>
      </w:divBdr>
    </w:div>
    <w:div w:id="408233354">
      <w:bodyDiv w:val="1"/>
      <w:marLeft w:val="0"/>
      <w:marRight w:val="0"/>
      <w:marTop w:val="0"/>
      <w:marBottom w:val="0"/>
      <w:divBdr>
        <w:top w:val="none" w:sz="0" w:space="0" w:color="auto"/>
        <w:left w:val="none" w:sz="0" w:space="0" w:color="auto"/>
        <w:bottom w:val="none" w:sz="0" w:space="0" w:color="auto"/>
        <w:right w:val="none" w:sz="0" w:space="0" w:color="auto"/>
      </w:divBdr>
    </w:div>
    <w:div w:id="409232280">
      <w:bodyDiv w:val="1"/>
      <w:marLeft w:val="0"/>
      <w:marRight w:val="0"/>
      <w:marTop w:val="0"/>
      <w:marBottom w:val="0"/>
      <w:divBdr>
        <w:top w:val="none" w:sz="0" w:space="0" w:color="auto"/>
        <w:left w:val="none" w:sz="0" w:space="0" w:color="auto"/>
        <w:bottom w:val="none" w:sz="0" w:space="0" w:color="auto"/>
        <w:right w:val="none" w:sz="0" w:space="0" w:color="auto"/>
      </w:divBdr>
    </w:div>
    <w:div w:id="410085678">
      <w:bodyDiv w:val="1"/>
      <w:marLeft w:val="0"/>
      <w:marRight w:val="0"/>
      <w:marTop w:val="0"/>
      <w:marBottom w:val="0"/>
      <w:divBdr>
        <w:top w:val="none" w:sz="0" w:space="0" w:color="auto"/>
        <w:left w:val="none" w:sz="0" w:space="0" w:color="auto"/>
        <w:bottom w:val="none" w:sz="0" w:space="0" w:color="auto"/>
        <w:right w:val="none" w:sz="0" w:space="0" w:color="auto"/>
      </w:divBdr>
    </w:div>
    <w:div w:id="411701687">
      <w:bodyDiv w:val="1"/>
      <w:marLeft w:val="0"/>
      <w:marRight w:val="0"/>
      <w:marTop w:val="0"/>
      <w:marBottom w:val="0"/>
      <w:divBdr>
        <w:top w:val="none" w:sz="0" w:space="0" w:color="auto"/>
        <w:left w:val="none" w:sz="0" w:space="0" w:color="auto"/>
        <w:bottom w:val="none" w:sz="0" w:space="0" w:color="auto"/>
        <w:right w:val="none" w:sz="0" w:space="0" w:color="auto"/>
      </w:divBdr>
    </w:div>
    <w:div w:id="413933959">
      <w:bodyDiv w:val="1"/>
      <w:marLeft w:val="0"/>
      <w:marRight w:val="0"/>
      <w:marTop w:val="0"/>
      <w:marBottom w:val="0"/>
      <w:divBdr>
        <w:top w:val="none" w:sz="0" w:space="0" w:color="auto"/>
        <w:left w:val="none" w:sz="0" w:space="0" w:color="auto"/>
        <w:bottom w:val="none" w:sz="0" w:space="0" w:color="auto"/>
        <w:right w:val="none" w:sz="0" w:space="0" w:color="auto"/>
      </w:divBdr>
    </w:div>
    <w:div w:id="414520885">
      <w:bodyDiv w:val="1"/>
      <w:marLeft w:val="0"/>
      <w:marRight w:val="0"/>
      <w:marTop w:val="0"/>
      <w:marBottom w:val="0"/>
      <w:divBdr>
        <w:top w:val="none" w:sz="0" w:space="0" w:color="auto"/>
        <w:left w:val="none" w:sz="0" w:space="0" w:color="auto"/>
        <w:bottom w:val="none" w:sz="0" w:space="0" w:color="auto"/>
        <w:right w:val="none" w:sz="0" w:space="0" w:color="auto"/>
      </w:divBdr>
    </w:div>
    <w:div w:id="414981513">
      <w:bodyDiv w:val="1"/>
      <w:marLeft w:val="0"/>
      <w:marRight w:val="0"/>
      <w:marTop w:val="0"/>
      <w:marBottom w:val="0"/>
      <w:divBdr>
        <w:top w:val="none" w:sz="0" w:space="0" w:color="auto"/>
        <w:left w:val="none" w:sz="0" w:space="0" w:color="auto"/>
        <w:bottom w:val="none" w:sz="0" w:space="0" w:color="auto"/>
        <w:right w:val="none" w:sz="0" w:space="0" w:color="auto"/>
      </w:divBdr>
    </w:div>
    <w:div w:id="418185660">
      <w:bodyDiv w:val="1"/>
      <w:marLeft w:val="0"/>
      <w:marRight w:val="0"/>
      <w:marTop w:val="0"/>
      <w:marBottom w:val="0"/>
      <w:divBdr>
        <w:top w:val="none" w:sz="0" w:space="0" w:color="auto"/>
        <w:left w:val="none" w:sz="0" w:space="0" w:color="auto"/>
        <w:bottom w:val="none" w:sz="0" w:space="0" w:color="auto"/>
        <w:right w:val="none" w:sz="0" w:space="0" w:color="auto"/>
      </w:divBdr>
    </w:div>
    <w:div w:id="418454376">
      <w:bodyDiv w:val="1"/>
      <w:marLeft w:val="0"/>
      <w:marRight w:val="0"/>
      <w:marTop w:val="0"/>
      <w:marBottom w:val="0"/>
      <w:divBdr>
        <w:top w:val="none" w:sz="0" w:space="0" w:color="auto"/>
        <w:left w:val="none" w:sz="0" w:space="0" w:color="auto"/>
        <w:bottom w:val="none" w:sz="0" w:space="0" w:color="auto"/>
        <w:right w:val="none" w:sz="0" w:space="0" w:color="auto"/>
      </w:divBdr>
    </w:div>
    <w:div w:id="418721115">
      <w:bodyDiv w:val="1"/>
      <w:marLeft w:val="0"/>
      <w:marRight w:val="0"/>
      <w:marTop w:val="0"/>
      <w:marBottom w:val="0"/>
      <w:divBdr>
        <w:top w:val="none" w:sz="0" w:space="0" w:color="auto"/>
        <w:left w:val="none" w:sz="0" w:space="0" w:color="auto"/>
        <w:bottom w:val="none" w:sz="0" w:space="0" w:color="auto"/>
        <w:right w:val="none" w:sz="0" w:space="0" w:color="auto"/>
      </w:divBdr>
    </w:div>
    <w:div w:id="419303247">
      <w:bodyDiv w:val="1"/>
      <w:marLeft w:val="0"/>
      <w:marRight w:val="0"/>
      <w:marTop w:val="0"/>
      <w:marBottom w:val="0"/>
      <w:divBdr>
        <w:top w:val="none" w:sz="0" w:space="0" w:color="auto"/>
        <w:left w:val="none" w:sz="0" w:space="0" w:color="auto"/>
        <w:bottom w:val="none" w:sz="0" w:space="0" w:color="auto"/>
        <w:right w:val="none" w:sz="0" w:space="0" w:color="auto"/>
      </w:divBdr>
    </w:div>
    <w:div w:id="419955842">
      <w:bodyDiv w:val="1"/>
      <w:marLeft w:val="0"/>
      <w:marRight w:val="0"/>
      <w:marTop w:val="0"/>
      <w:marBottom w:val="0"/>
      <w:divBdr>
        <w:top w:val="none" w:sz="0" w:space="0" w:color="auto"/>
        <w:left w:val="none" w:sz="0" w:space="0" w:color="auto"/>
        <w:bottom w:val="none" w:sz="0" w:space="0" w:color="auto"/>
        <w:right w:val="none" w:sz="0" w:space="0" w:color="auto"/>
      </w:divBdr>
    </w:div>
    <w:div w:id="420151615">
      <w:bodyDiv w:val="1"/>
      <w:marLeft w:val="0"/>
      <w:marRight w:val="0"/>
      <w:marTop w:val="0"/>
      <w:marBottom w:val="0"/>
      <w:divBdr>
        <w:top w:val="none" w:sz="0" w:space="0" w:color="auto"/>
        <w:left w:val="none" w:sz="0" w:space="0" w:color="auto"/>
        <w:bottom w:val="none" w:sz="0" w:space="0" w:color="auto"/>
        <w:right w:val="none" w:sz="0" w:space="0" w:color="auto"/>
      </w:divBdr>
    </w:div>
    <w:div w:id="422072285">
      <w:bodyDiv w:val="1"/>
      <w:marLeft w:val="0"/>
      <w:marRight w:val="0"/>
      <w:marTop w:val="0"/>
      <w:marBottom w:val="0"/>
      <w:divBdr>
        <w:top w:val="none" w:sz="0" w:space="0" w:color="auto"/>
        <w:left w:val="none" w:sz="0" w:space="0" w:color="auto"/>
        <w:bottom w:val="none" w:sz="0" w:space="0" w:color="auto"/>
        <w:right w:val="none" w:sz="0" w:space="0" w:color="auto"/>
      </w:divBdr>
    </w:div>
    <w:div w:id="422848369">
      <w:bodyDiv w:val="1"/>
      <w:marLeft w:val="0"/>
      <w:marRight w:val="0"/>
      <w:marTop w:val="0"/>
      <w:marBottom w:val="0"/>
      <w:divBdr>
        <w:top w:val="none" w:sz="0" w:space="0" w:color="auto"/>
        <w:left w:val="none" w:sz="0" w:space="0" w:color="auto"/>
        <w:bottom w:val="none" w:sz="0" w:space="0" w:color="auto"/>
        <w:right w:val="none" w:sz="0" w:space="0" w:color="auto"/>
      </w:divBdr>
    </w:div>
    <w:div w:id="423302406">
      <w:bodyDiv w:val="1"/>
      <w:marLeft w:val="0"/>
      <w:marRight w:val="0"/>
      <w:marTop w:val="0"/>
      <w:marBottom w:val="0"/>
      <w:divBdr>
        <w:top w:val="none" w:sz="0" w:space="0" w:color="auto"/>
        <w:left w:val="none" w:sz="0" w:space="0" w:color="auto"/>
        <w:bottom w:val="none" w:sz="0" w:space="0" w:color="auto"/>
        <w:right w:val="none" w:sz="0" w:space="0" w:color="auto"/>
      </w:divBdr>
    </w:div>
    <w:div w:id="424619633">
      <w:bodyDiv w:val="1"/>
      <w:marLeft w:val="0"/>
      <w:marRight w:val="0"/>
      <w:marTop w:val="0"/>
      <w:marBottom w:val="0"/>
      <w:divBdr>
        <w:top w:val="none" w:sz="0" w:space="0" w:color="auto"/>
        <w:left w:val="none" w:sz="0" w:space="0" w:color="auto"/>
        <w:bottom w:val="none" w:sz="0" w:space="0" w:color="auto"/>
        <w:right w:val="none" w:sz="0" w:space="0" w:color="auto"/>
      </w:divBdr>
    </w:div>
    <w:div w:id="426119280">
      <w:bodyDiv w:val="1"/>
      <w:marLeft w:val="0"/>
      <w:marRight w:val="0"/>
      <w:marTop w:val="0"/>
      <w:marBottom w:val="0"/>
      <w:divBdr>
        <w:top w:val="none" w:sz="0" w:space="0" w:color="auto"/>
        <w:left w:val="none" w:sz="0" w:space="0" w:color="auto"/>
        <w:bottom w:val="none" w:sz="0" w:space="0" w:color="auto"/>
        <w:right w:val="none" w:sz="0" w:space="0" w:color="auto"/>
      </w:divBdr>
    </w:div>
    <w:div w:id="426462408">
      <w:bodyDiv w:val="1"/>
      <w:marLeft w:val="0"/>
      <w:marRight w:val="0"/>
      <w:marTop w:val="0"/>
      <w:marBottom w:val="0"/>
      <w:divBdr>
        <w:top w:val="none" w:sz="0" w:space="0" w:color="auto"/>
        <w:left w:val="none" w:sz="0" w:space="0" w:color="auto"/>
        <w:bottom w:val="none" w:sz="0" w:space="0" w:color="auto"/>
        <w:right w:val="none" w:sz="0" w:space="0" w:color="auto"/>
      </w:divBdr>
    </w:div>
    <w:div w:id="427115268">
      <w:bodyDiv w:val="1"/>
      <w:marLeft w:val="0"/>
      <w:marRight w:val="0"/>
      <w:marTop w:val="0"/>
      <w:marBottom w:val="0"/>
      <w:divBdr>
        <w:top w:val="none" w:sz="0" w:space="0" w:color="auto"/>
        <w:left w:val="none" w:sz="0" w:space="0" w:color="auto"/>
        <w:bottom w:val="none" w:sz="0" w:space="0" w:color="auto"/>
        <w:right w:val="none" w:sz="0" w:space="0" w:color="auto"/>
      </w:divBdr>
    </w:div>
    <w:div w:id="427124320">
      <w:bodyDiv w:val="1"/>
      <w:marLeft w:val="0"/>
      <w:marRight w:val="0"/>
      <w:marTop w:val="0"/>
      <w:marBottom w:val="0"/>
      <w:divBdr>
        <w:top w:val="none" w:sz="0" w:space="0" w:color="auto"/>
        <w:left w:val="none" w:sz="0" w:space="0" w:color="auto"/>
        <w:bottom w:val="none" w:sz="0" w:space="0" w:color="auto"/>
        <w:right w:val="none" w:sz="0" w:space="0" w:color="auto"/>
      </w:divBdr>
    </w:div>
    <w:div w:id="427508571">
      <w:bodyDiv w:val="1"/>
      <w:marLeft w:val="0"/>
      <w:marRight w:val="0"/>
      <w:marTop w:val="0"/>
      <w:marBottom w:val="0"/>
      <w:divBdr>
        <w:top w:val="none" w:sz="0" w:space="0" w:color="auto"/>
        <w:left w:val="none" w:sz="0" w:space="0" w:color="auto"/>
        <w:bottom w:val="none" w:sz="0" w:space="0" w:color="auto"/>
        <w:right w:val="none" w:sz="0" w:space="0" w:color="auto"/>
      </w:divBdr>
    </w:div>
    <w:div w:id="428738553">
      <w:bodyDiv w:val="1"/>
      <w:marLeft w:val="0"/>
      <w:marRight w:val="0"/>
      <w:marTop w:val="0"/>
      <w:marBottom w:val="0"/>
      <w:divBdr>
        <w:top w:val="none" w:sz="0" w:space="0" w:color="auto"/>
        <w:left w:val="none" w:sz="0" w:space="0" w:color="auto"/>
        <w:bottom w:val="none" w:sz="0" w:space="0" w:color="auto"/>
        <w:right w:val="none" w:sz="0" w:space="0" w:color="auto"/>
      </w:divBdr>
    </w:div>
    <w:div w:id="429544865">
      <w:bodyDiv w:val="1"/>
      <w:marLeft w:val="0"/>
      <w:marRight w:val="0"/>
      <w:marTop w:val="0"/>
      <w:marBottom w:val="0"/>
      <w:divBdr>
        <w:top w:val="none" w:sz="0" w:space="0" w:color="auto"/>
        <w:left w:val="none" w:sz="0" w:space="0" w:color="auto"/>
        <w:bottom w:val="none" w:sz="0" w:space="0" w:color="auto"/>
        <w:right w:val="none" w:sz="0" w:space="0" w:color="auto"/>
      </w:divBdr>
    </w:div>
    <w:div w:id="432358874">
      <w:bodyDiv w:val="1"/>
      <w:marLeft w:val="0"/>
      <w:marRight w:val="0"/>
      <w:marTop w:val="0"/>
      <w:marBottom w:val="0"/>
      <w:divBdr>
        <w:top w:val="none" w:sz="0" w:space="0" w:color="auto"/>
        <w:left w:val="none" w:sz="0" w:space="0" w:color="auto"/>
        <w:bottom w:val="none" w:sz="0" w:space="0" w:color="auto"/>
        <w:right w:val="none" w:sz="0" w:space="0" w:color="auto"/>
      </w:divBdr>
    </w:div>
    <w:div w:id="433790305">
      <w:bodyDiv w:val="1"/>
      <w:marLeft w:val="0"/>
      <w:marRight w:val="0"/>
      <w:marTop w:val="0"/>
      <w:marBottom w:val="0"/>
      <w:divBdr>
        <w:top w:val="none" w:sz="0" w:space="0" w:color="auto"/>
        <w:left w:val="none" w:sz="0" w:space="0" w:color="auto"/>
        <w:bottom w:val="none" w:sz="0" w:space="0" w:color="auto"/>
        <w:right w:val="none" w:sz="0" w:space="0" w:color="auto"/>
      </w:divBdr>
    </w:div>
    <w:div w:id="434979133">
      <w:bodyDiv w:val="1"/>
      <w:marLeft w:val="0"/>
      <w:marRight w:val="0"/>
      <w:marTop w:val="0"/>
      <w:marBottom w:val="0"/>
      <w:divBdr>
        <w:top w:val="none" w:sz="0" w:space="0" w:color="auto"/>
        <w:left w:val="none" w:sz="0" w:space="0" w:color="auto"/>
        <w:bottom w:val="none" w:sz="0" w:space="0" w:color="auto"/>
        <w:right w:val="none" w:sz="0" w:space="0" w:color="auto"/>
      </w:divBdr>
    </w:div>
    <w:div w:id="436215019">
      <w:bodyDiv w:val="1"/>
      <w:marLeft w:val="0"/>
      <w:marRight w:val="0"/>
      <w:marTop w:val="0"/>
      <w:marBottom w:val="0"/>
      <w:divBdr>
        <w:top w:val="none" w:sz="0" w:space="0" w:color="auto"/>
        <w:left w:val="none" w:sz="0" w:space="0" w:color="auto"/>
        <w:bottom w:val="none" w:sz="0" w:space="0" w:color="auto"/>
        <w:right w:val="none" w:sz="0" w:space="0" w:color="auto"/>
      </w:divBdr>
    </w:div>
    <w:div w:id="438261392">
      <w:bodyDiv w:val="1"/>
      <w:marLeft w:val="0"/>
      <w:marRight w:val="0"/>
      <w:marTop w:val="0"/>
      <w:marBottom w:val="0"/>
      <w:divBdr>
        <w:top w:val="none" w:sz="0" w:space="0" w:color="auto"/>
        <w:left w:val="none" w:sz="0" w:space="0" w:color="auto"/>
        <w:bottom w:val="none" w:sz="0" w:space="0" w:color="auto"/>
        <w:right w:val="none" w:sz="0" w:space="0" w:color="auto"/>
      </w:divBdr>
    </w:div>
    <w:div w:id="438569447">
      <w:bodyDiv w:val="1"/>
      <w:marLeft w:val="0"/>
      <w:marRight w:val="0"/>
      <w:marTop w:val="0"/>
      <w:marBottom w:val="0"/>
      <w:divBdr>
        <w:top w:val="none" w:sz="0" w:space="0" w:color="auto"/>
        <w:left w:val="none" w:sz="0" w:space="0" w:color="auto"/>
        <w:bottom w:val="none" w:sz="0" w:space="0" w:color="auto"/>
        <w:right w:val="none" w:sz="0" w:space="0" w:color="auto"/>
      </w:divBdr>
    </w:div>
    <w:div w:id="439448352">
      <w:bodyDiv w:val="1"/>
      <w:marLeft w:val="0"/>
      <w:marRight w:val="0"/>
      <w:marTop w:val="0"/>
      <w:marBottom w:val="0"/>
      <w:divBdr>
        <w:top w:val="none" w:sz="0" w:space="0" w:color="auto"/>
        <w:left w:val="none" w:sz="0" w:space="0" w:color="auto"/>
        <w:bottom w:val="none" w:sz="0" w:space="0" w:color="auto"/>
        <w:right w:val="none" w:sz="0" w:space="0" w:color="auto"/>
      </w:divBdr>
    </w:div>
    <w:div w:id="439952649">
      <w:bodyDiv w:val="1"/>
      <w:marLeft w:val="0"/>
      <w:marRight w:val="0"/>
      <w:marTop w:val="0"/>
      <w:marBottom w:val="0"/>
      <w:divBdr>
        <w:top w:val="none" w:sz="0" w:space="0" w:color="auto"/>
        <w:left w:val="none" w:sz="0" w:space="0" w:color="auto"/>
        <w:bottom w:val="none" w:sz="0" w:space="0" w:color="auto"/>
        <w:right w:val="none" w:sz="0" w:space="0" w:color="auto"/>
      </w:divBdr>
    </w:div>
    <w:div w:id="443312278">
      <w:bodyDiv w:val="1"/>
      <w:marLeft w:val="0"/>
      <w:marRight w:val="0"/>
      <w:marTop w:val="0"/>
      <w:marBottom w:val="0"/>
      <w:divBdr>
        <w:top w:val="none" w:sz="0" w:space="0" w:color="auto"/>
        <w:left w:val="none" w:sz="0" w:space="0" w:color="auto"/>
        <w:bottom w:val="none" w:sz="0" w:space="0" w:color="auto"/>
        <w:right w:val="none" w:sz="0" w:space="0" w:color="auto"/>
      </w:divBdr>
    </w:div>
    <w:div w:id="443381266">
      <w:bodyDiv w:val="1"/>
      <w:marLeft w:val="0"/>
      <w:marRight w:val="0"/>
      <w:marTop w:val="0"/>
      <w:marBottom w:val="0"/>
      <w:divBdr>
        <w:top w:val="none" w:sz="0" w:space="0" w:color="auto"/>
        <w:left w:val="none" w:sz="0" w:space="0" w:color="auto"/>
        <w:bottom w:val="none" w:sz="0" w:space="0" w:color="auto"/>
        <w:right w:val="none" w:sz="0" w:space="0" w:color="auto"/>
      </w:divBdr>
    </w:div>
    <w:div w:id="443425106">
      <w:bodyDiv w:val="1"/>
      <w:marLeft w:val="0"/>
      <w:marRight w:val="0"/>
      <w:marTop w:val="0"/>
      <w:marBottom w:val="0"/>
      <w:divBdr>
        <w:top w:val="none" w:sz="0" w:space="0" w:color="auto"/>
        <w:left w:val="none" w:sz="0" w:space="0" w:color="auto"/>
        <w:bottom w:val="none" w:sz="0" w:space="0" w:color="auto"/>
        <w:right w:val="none" w:sz="0" w:space="0" w:color="auto"/>
      </w:divBdr>
    </w:div>
    <w:div w:id="444808107">
      <w:bodyDiv w:val="1"/>
      <w:marLeft w:val="0"/>
      <w:marRight w:val="0"/>
      <w:marTop w:val="0"/>
      <w:marBottom w:val="0"/>
      <w:divBdr>
        <w:top w:val="none" w:sz="0" w:space="0" w:color="auto"/>
        <w:left w:val="none" w:sz="0" w:space="0" w:color="auto"/>
        <w:bottom w:val="none" w:sz="0" w:space="0" w:color="auto"/>
        <w:right w:val="none" w:sz="0" w:space="0" w:color="auto"/>
      </w:divBdr>
    </w:div>
    <w:div w:id="445660941">
      <w:bodyDiv w:val="1"/>
      <w:marLeft w:val="0"/>
      <w:marRight w:val="0"/>
      <w:marTop w:val="0"/>
      <w:marBottom w:val="0"/>
      <w:divBdr>
        <w:top w:val="none" w:sz="0" w:space="0" w:color="auto"/>
        <w:left w:val="none" w:sz="0" w:space="0" w:color="auto"/>
        <w:bottom w:val="none" w:sz="0" w:space="0" w:color="auto"/>
        <w:right w:val="none" w:sz="0" w:space="0" w:color="auto"/>
      </w:divBdr>
    </w:div>
    <w:div w:id="446891008">
      <w:bodyDiv w:val="1"/>
      <w:marLeft w:val="0"/>
      <w:marRight w:val="0"/>
      <w:marTop w:val="0"/>
      <w:marBottom w:val="0"/>
      <w:divBdr>
        <w:top w:val="none" w:sz="0" w:space="0" w:color="auto"/>
        <w:left w:val="none" w:sz="0" w:space="0" w:color="auto"/>
        <w:bottom w:val="none" w:sz="0" w:space="0" w:color="auto"/>
        <w:right w:val="none" w:sz="0" w:space="0" w:color="auto"/>
      </w:divBdr>
    </w:div>
    <w:div w:id="447480288">
      <w:bodyDiv w:val="1"/>
      <w:marLeft w:val="0"/>
      <w:marRight w:val="0"/>
      <w:marTop w:val="0"/>
      <w:marBottom w:val="0"/>
      <w:divBdr>
        <w:top w:val="none" w:sz="0" w:space="0" w:color="auto"/>
        <w:left w:val="none" w:sz="0" w:space="0" w:color="auto"/>
        <w:bottom w:val="none" w:sz="0" w:space="0" w:color="auto"/>
        <w:right w:val="none" w:sz="0" w:space="0" w:color="auto"/>
      </w:divBdr>
    </w:div>
    <w:div w:id="447551082">
      <w:bodyDiv w:val="1"/>
      <w:marLeft w:val="0"/>
      <w:marRight w:val="0"/>
      <w:marTop w:val="0"/>
      <w:marBottom w:val="0"/>
      <w:divBdr>
        <w:top w:val="none" w:sz="0" w:space="0" w:color="auto"/>
        <w:left w:val="none" w:sz="0" w:space="0" w:color="auto"/>
        <w:bottom w:val="none" w:sz="0" w:space="0" w:color="auto"/>
        <w:right w:val="none" w:sz="0" w:space="0" w:color="auto"/>
      </w:divBdr>
    </w:div>
    <w:div w:id="448091929">
      <w:bodyDiv w:val="1"/>
      <w:marLeft w:val="0"/>
      <w:marRight w:val="0"/>
      <w:marTop w:val="0"/>
      <w:marBottom w:val="0"/>
      <w:divBdr>
        <w:top w:val="none" w:sz="0" w:space="0" w:color="auto"/>
        <w:left w:val="none" w:sz="0" w:space="0" w:color="auto"/>
        <w:bottom w:val="none" w:sz="0" w:space="0" w:color="auto"/>
        <w:right w:val="none" w:sz="0" w:space="0" w:color="auto"/>
      </w:divBdr>
    </w:div>
    <w:div w:id="448205863">
      <w:bodyDiv w:val="1"/>
      <w:marLeft w:val="0"/>
      <w:marRight w:val="0"/>
      <w:marTop w:val="0"/>
      <w:marBottom w:val="0"/>
      <w:divBdr>
        <w:top w:val="none" w:sz="0" w:space="0" w:color="auto"/>
        <w:left w:val="none" w:sz="0" w:space="0" w:color="auto"/>
        <w:bottom w:val="none" w:sz="0" w:space="0" w:color="auto"/>
        <w:right w:val="none" w:sz="0" w:space="0" w:color="auto"/>
      </w:divBdr>
    </w:div>
    <w:div w:id="448400976">
      <w:bodyDiv w:val="1"/>
      <w:marLeft w:val="0"/>
      <w:marRight w:val="0"/>
      <w:marTop w:val="0"/>
      <w:marBottom w:val="0"/>
      <w:divBdr>
        <w:top w:val="none" w:sz="0" w:space="0" w:color="auto"/>
        <w:left w:val="none" w:sz="0" w:space="0" w:color="auto"/>
        <w:bottom w:val="none" w:sz="0" w:space="0" w:color="auto"/>
        <w:right w:val="none" w:sz="0" w:space="0" w:color="auto"/>
      </w:divBdr>
    </w:div>
    <w:div w:id="448672833">
      <w:bodyDiv w:val="1"/>
      <w:marLeft w:val="0"/>
      <w:marRight w:val="0"/>
      <w:marTop w:val="0"/>
      <w:marBottom w:val="0"/>
      <w:divBdr>
        <w:top w:val="none" w:sz="0" w:space="0" w:color="auto"/>
        <w:left w:val="none" w:sz="0" w:space="0" w:color="auto"/>
        <w:bottom w:val="none" w:sz="0" w:space="0" w:color="auto"/>
        <w:right w:val="none" w:sz="0" w:space="0" w:color="auto"/>
      </w:divBdr>
    </w:div>
    <w:div w:id="449782400">
      <w:bodyDiv w:val="1"/>
      <w:marLeft w:val="0"/>
      <w:marRight w:val="0"/>
      <w:marTop w:val="0"/>
      <w:marBottom w:val="0"/>
      <w:divBdr>
        <w:top w:val="none" w:sz="0" w:space="0" w:color="auto"/>
        <w:left w:val="none" w:sz="0" w:space="0" w:color="auto"/>
        <w:bottom w:val="none" w:sz="0" w:space="0" w:color="auto"/>
        <w:right w:val="none" w:sz="0" w:space="0" w:color="auto"/>
      </w:divBdr>
    </w:div>
    <w:div w:id="452136743">
      <w:bodyDiv w:val="1"/>
      <w:marLeft w:val="0"/>
      <w:marRight w:val="0"/>
      <w:marTop w:val="0"/>
      <w:marBottom w:val="0"/>
      <w:divBdr>
        <w:top w:val="none" w:sz="0" w:space="0" w:color="auto"/>
        <w:left w:val="none" w:sz="0" w:space="0" w:color="auto"/>
        <w:bottom w:val="none" w:sz="0" w:space="0" w:color="auto"/>
        <w:right w:val="none" w:sz="0" w:space="0" w:color="auto"/>
      </w:divBdr>
    </w:div>
    <w:div w:id="453983771">
      <w:bodyDiv w:val="1"/>
      <w:marLeft w:val="0"/>
      <w:marRight w:val="0"/>
      <w:marTop w:val="0"/>
      <w:marBottom w:val="0"/>
      <w:divBdr>
        <w:top w:val="none" w:sz="0" w:space="0" w:color="auto"/>
        <w:left w:val="none" w:sz="0" w:space="0" w:color="auto"/>
        <w:bottom w:val="none" w:sz="0" w:space="0" w:color="auto"/>
        <w:right w:val="none" w:sz="0" w:space="0" w:color="auto"/>
      </w:divBdr>
    </w:div>
    <w:div w:id="455760600">
      <w:bodyDiv w:val="1"/>
      <w:marLeft w:val="0"/>
      <w:marRight w:val="0"/>
      <w:marTop w:val="0"/>
      <w:marBottom w:val="0"/>
      <w:divBdr>
        <w:top w:val="none" w:sz="0" w:space="0" w:color="auto"/>
        <w:left w:val="none" w:sz="0" w:space="0" w:color="auto"/>
        <w:bottom w:val="none" w:sz="0" w:space="0" w:color="auto"/>
        <w:right w:val="none" w:sz="0" w:space="0" w:color="auto"/>
      </w:divBdr>
      <w:divsChild>
        <w:div w:id="1288974687">
          <w:marLeft w:val="0"/>
          <w:marRight w:val="0"/>
          <w:marTop w:val="0"/>
          <w:marBottom w:val="0"/>
          <w:divBdr>
            <w:top w:val="none" w:sz="0" w:space="0" w:color="auto"/>
            <w:left w:val="none" w:sz="0" w:space="0" w:color="auto"/>
            <w:bottom w:val="none" w:sz="0" w:space="0" w:color="auto"/>
            <w:right w:val="none" w:sz="0" w:space="0" w:color="auto"/>
          </w:divBdr>
        </w:div>
      </w:divsChild>
    </w:div>
    <w:div w:id="457526818">
      <w:bodyDiv w:val="1"/>
      <w:marLeft w:val="0"/>
      <w:marRight w:val="0"/>
      <w:marTop w:val="0"/>
      <w:marBottom w:val="0"/>
      <w:divBdr>
        <w:top w:val="none" w:sz="0" w:space="0" w:color="auto"/>
        <w:left w:val="none" w:sz="0" w:space="0" w:color="auto"/>
        <w:bottom w:val="none" w:sz="0" w:space="0" w:color="auto"/>
        <w:right w:val="none" w:sz="0" w:space="0" w:color="auto"/>
      </w:divBdr>
    </w:div>
    <w:div w:id="457844835">
      <w:bodyDiv w:val="1"/>
      <w:marLeft w:val="0"/>
      <w:marRight w:val="0"/>
      <w:marTop w:val="0"/>
      <w:marBottom w:val="0"/>
      <w:divBdr>
        <w:top w:val="none" w:sz="0" w:space="0" w:color="auto"/>
        <w:left w:val="none" w:sz="0" w:space="0" w:color="auto"/>
        <w:bottom w:val="none" w:sz="0" w:space="0" w:color="auto"/>
        <w:right w:val="none" w:sz="0" w:space="0" w:color="auto"/>
      </w:divBdr>
    </w:div>
    <w:div w:id="458181130">
      <w:bodyDiv w:val="1"/>
      <w:marLeft w:val="0"/>
      <w:marRight w:val="0"/>
      <w:marTop w:val="0"/>
      <w:marBottom w:val="0"/>
      <w:divBdr>
        <w:top w:val="none" w:sz="0" w:space="0" w:color="auto"/>
        <w:left w:val="none" w:sz="0" w:space="0" w:color="auto"/>
        <w:bottom w:val="none" w:sz="0" w:space="0" w:color="auto"/>
        <w:right w:val="none" w:sz="0" w:space="0" w:color="auto"/>
      </w:divBdr>
    </w:div>
    <w:div w:id="458379858">
      <w:bodyDiv w:val="1"/>
      <w:marLeft w:val="0"/>
      <w:marRight w:val="0"/>
      <w:marTop w:val="0"/>
      <w:marBottom w:val="0"/>
      <w:divBdr>
        <w:top w:val="none" w:sz="0" w:space="0" w:color="auto"/>
        <w:left w:val="none" w:sz="0" w:space="0" w:color="auto"/>
        <w:bottom w:val="none" w:sz="0" w:space="0" w:color="auto"/>
        <w:right w:val="none" w:sz="0" w:space="0" w:color="auto"/>
      </w:divBdr>
    </w:div>
    <w:div w:id="459878503">
      <w:bodyDiv w:val="1"/>
      <w:marLeft w:val="0"/>
      <w:marRight w:val="0"/>
      <w:marTop w:val="0"/>
      <w:marBottom w:val="0"/>
      <w:divBdr>
        <w:top w:val="none" w:sz="0" w:space="0" w:color="auto"/>
        <w:left w:val="none" w:sz="0" w:space="0" w:color="auto"/>
        <w:bottom w:val="none" w:sz="0" w:space="0" w:color="auto"/>
        <w:right w:val="none" w:sz="0" w:space="0" w:color="auto"/>
      </w:divBdr>
    </w:div>
    <w:div w:id="460878565">
      <w:bodyDiv w:val="1"/>
      <w:marLeft w:val="0"/>
      <w:marRight w:val="0"/>
      <w:marTop w:val="0"/>
      <w:marBottom w:val="0"/>
      <w:divBdr>
        <w:top w:val="none" w:sz="0" w:space="0" w:color="auto"/>
        <w:left w:val="none" w:sz="0" w:space="0" w:color="auto"/>
        <w:bottom w:val="none" w:sz="0" w:space="0" w:color="auto"/>
        <w:right w:val="none" w:sz="0" w:space="0" w:color="auto"/>
      </w:divBdr>
    </w:div>
    <w:div w:id="462115726">
      <w:bodyDiv w:val="1"/>
      <w:marLeft w:val="0"/>
      <w:marRight w:val="0"/>
      <w:marTop w:val="0"/>
      <w:marBottom w:val="0"/>
      <w:divBdr>
        <w:top w:val="none" w:sz="0" w:space="0" w:color="auto"/>
        <w:left w:val="none" w:sz="0" w:space="0" w:color="auto"/>
        <w:bottom w:val="none" w:sz="0" w:space="0" w:color="auto"/>
        <w:right w:val="none" w:sz="0" w:space="0" w:color="auto"/>
      </w:divBdr>
    </w:div>
    <w:div w:id="462160817">
      <w:bodyDiv w:val="1"/>
      <w:marLeft w:val="0"/>
      <w:marRight w:val="0"/>
      <w:marTop w:val="0"/>
      <w:marBottom w:val="0"/>
      <w:divBdr>
        <w:top w:val="none" w:sz="0" w:space="0" w:color="auto"/>
        <w:left w:val="none" w:sz="0" w:space="0" w:color="auto"/>
        <w:bottom w:val="none" w:sz="0" w:space="0" w:color="auto"/>
        <w:right w:val="none" w:sz="0" w:space="0" w:color="auto"/>
      </w:divBdr>
    </w:div>
    <w:div w:id="463811053">
      <w:bodyDiv w:val="1"/>
      <w:marLeft w:val="0"/>
      <w:marRight w:val="0"/>
      <w:marTop w:val="0"/>
      <w:marBottom w:val="0"/>
      <w:divBdr>
        <w:top w:val="none" w:sz="0" w:space="0" w:color="auto"/>
        <w:left w:val="none" w:sz="0" w:space="0" w:color="auto"/>
        <w:bottom w:val="none" w:sz="0" w:space="0" w:color="auto"/>
        <w:right w:val="none" w:sz="0" w:space="0" w:color="auto"/>
      </w:divBdr>
    </w:div>
    <w:div w:id="463889686">
      <w:bodyDiv w:val="1"/>
      <w:marLeft w:val="0"/>
      <w:marRight w:val="0"/>
      <w:marTop w:val="0"/>
      <w:marBottom w:val="0"/>
      <w:divBdr>
        <w:top w:val="none" w:sz="0" w:space="0" w:color="auto"/>
        <w:left w:val="none" w:sz="0" w:space="0" w:color="auto"/>
        <w:bottom w:val="none" w:sz="0" w:space="0" w:color="auto"/>
        <w:right w:val="none" w:sz="0" w:space="0" w:color="auto"/>
      </w:divBdr>
    </w:div>
    <w:div w:id="466439492">
      <w:bodyDiv w:val="1"/>
      <w:marLeft w:val="0"/>
      <w:marRight w:val="0"/>
      <w:marTop w:val="0"/>
      <w:marBottom w:val="0"/>
      <w:divBdr>
        <w:top w:val="none" w:sz="0" w:space="0" w:color="auto"/>
        <w:left w:val="none" w:sz="0" w:space="0" w:color="auto"/>
        <w:bottom w:val="none" w:sz="0" w:space="0" w:color="auto"/>
        <w:right w:val="none" w:sz="0" w:space="0" w:color="auto"/>
      </w:divBdr>
    </w:div>
    <w:div w:id="467473595">
      <w:bodyDiv w:val="1"/>
      <w:marLeft w:val="0"/>
      <w:marRight w:val="0"/>
      <w:marTop w:val="0"/>
      <w:marBottom w:val="0"/>
      <w:divBdr>
        <w:top w:val="none" w:sz="0" w:space="0" w:color="auto"/>
        <w:left w:val="none" w:sz="0" w:space="0" w:color="auto"/>
        <w:bottom w:val="none" w:sz="0" w:space="0" w:color="auto"/>
        <w:right w:val="none" w:sz="0" w:space="0" w:color="auto"/>
      </w:divBdr>
    </w:div>
    <w:div w:id="469515734">
      <w:bodyDiv w:val="1"/>
      <w:marLeft w:val="0"/>
      <w:marRight w:val="0"/>
      <w:marTop w:val="0"/>
      <w:marBottom w:val="0"/>
      <w:divBdr>
        <w:top w:val="none" w:sz="0" w:space="0" w:color="auto"/>
        <w:left w:val="none" w:sz="0" w:space="0" w:color="auto"/>
        <w:bottom w:val="none" w:sz="0" w:space="0" w:color="auto"/>
        <w:right w:val="none" w:sz="0" w:space="0" w:color="auto"/>
      </w:divBdr>
    </w:div>
    <w:div w:id="469902943">
      <w:bodyDiv w:val="1"/>
      <w:marLeft w:val="0"/>
      <w:marRight w:val="0"/>
      <w:marTop w:val="0"/>
      <w:marBottom w:val="0"/>
      <w:divBdr>
        <w:top w:val="none" w:sz="0" w:space="0" w:color="auto"/>
        <w:left w:val="none" w:sz="0" w:space="0" w:color="auto"/>
        <w:bottom w:val="none" w:sz="0" w:space="0" w:color="auto"/>
        <w:right w:val="none" w:sz="0" w:space="0" w:color="auto"/>
      </w:divBdr>
    </w:div>
    <w:div w:id="470515383">
      <w:bodyDiv w:val="1"/>
      <w:marLeft w:val="0"/>
      <w:marRight w:val="0"/>
      <w:marTop w:val="0"/>
      <w:marBottom w:val="0"/>
      <w:divBdr>
        <w:top w:val="none" w:sz="0" w:space="0" w:color="auto"/>
        <w:left w:val="none" w:sz="0" w:space="0" w:color="auto"/>
        <w:bottom w:val="none" w:sz="0" w:space="0" w:color="auto"/>
        <w:right w:val="none" w:sz="0" w:space="0" w:color="auto"/>
      </w:divBdr>
    </w:div>
    <w:div w:id="475147249">
      <w:bodyDiv w:val="1"/>
      <w:marLeft w:val="0"/>
      <w:marRight w:val="0"/>
      <w:marTop w:val="0"/>
      <w:marBottom w:val="0"/>
      <w:divBdr>
        <w:top w:val="none" w:sz="0" w:space="0" w:color="auto"/>
        <w:left w:val="none" w:sz="0" w:space="0" w:color="auto"/>
        <w:bottom w:val="none" w:sz="0" w:space="0" w:color="auto"/>
        <w:right w:val="none" w:sz="0" w:space="0" w:color="auto"/>
      </w:divBdr>
    </w:div>
    <w:div w:id="475606672">
      <w:bodyDiv w:val="1"/>
      <w:marLeft w:val="0"/>
      <w:marRight w:val="0"/>
      <w:marTop w:val="0"/>
      <w:marBottom w:val="0"/>
      <w:divBdr>
        <w:top w:val="none" w:sz="0" w:space="0" w:color="auto"/>
        <w:left w:val="none" w:sz="0" w:space="0" w:color="auto"/>
        <w:bottom w:val="none" w:sz="0" w:space="0" w:color="auto"/>
        <w:right w:val="none" w:sz="0" w:space="0" w:color="auto"/>
      </w:divBdr>
    </w:div>
    <w:div w:id="475802419">
      <w:bodyDiv w:val="1"/>
      <w:marLeft w:val="0"/>
      <w:marRight w:val="0"/>
      <w:marTop w:val="0"/>
      <w:marBottom w:val="0"/>
      <w:divBdr>
        <w:top w:val="none" w:sz="0" w:space="0" w:color="auto"/>
        <w:left w:val="none" w:sz="0" w:space="0" w:color="auto"/>
        <w:bottom w:val="none" w:sz="0" w:space="0" w:color="auto"/>
        <w:right w:val="none" w:sz="0" w:space="0" w:color="auto"/>
      </w:divBdr>
    </w:div>
    <w:div w:id="475952365">
      <w:bodyDiv w:val="1"/>
      <w:marLeft w:val="0"/>
      <w:marRight w:val="0"/>
      <w:marTop w:val="0"/>
      <w:marBottom w:val="0"/>
      <w:divBdr>
        <w:top w:val="none" w:sz="0" w:space="0" w:color="auto"/>
        <w:left w:val="none" w:sz="0" w:space="0" w:color="auto"/>
        <w:bottom w:val="none" w:sz="0" w:space="0" w:color="auto"/>
        <w:right w:val="none" w:sz="0" w:space="0" w:color="auto"/>
      </w:divBdr>
    </w:div>
    <w:div w:id="475993742">
      <w:bodyDiv w:val="1"/>
      <w:marLeft w:val="0"/>
      <w:marRight w:val="0"/>
      <w:marTop w:val="0"/>
      <w:marBottom w:val="0"/>
      <w:divBdr>
        <w:top w:val="none" w:sz="0" w:space="0" w:color="auto"/>
        <w:left w:val="none" w:sz="0" w:space="0" w:color="auto"/>
        <w:bottom w:val="none" w:sz="0" w:space="0" w:color="auto"/>
        <w:right w:val="none" w:sz="0" w:space="0" w:color="auto"/>
      </w:divBdr>
    </w:div>
    <w:div w:id="476339851">
      <w:bodyDiv w:val="1"/>
      <w:marLeft w:val="0"/>
      <w:marRight w:val="0"/>
      <w:marTop w:val="0"/>
      <w:marBottom w:val="0"/>
      <w:divBdr>
        <w:top w:val="none" w:sz="0" w:space="0" w:color="auto"/>
        <w:left w:val="none" w:sz="0" w:space="0" w:color="auto"/>
        <w:bottom w:val="none" w:sz="0" w:space="0" w:color="auto"/>
        <w:right w:val="none" w:sz="0" w:space="0" w:color="auto"/>
      </w:divBdr>
    </w:div>
    <w:div w:id="478885424">
      <w:bodyDiv w:val="1"/>
      <w:marLeft w:val="0"/>
      <w:marRight w:val="0"/>
      <w:marTop w:val="0"/>
      <w:marBottom w:val="0"/>
      <w:divBdr>
        <w:top w:val="none" w:sz="0" w:space="0" w:color="auto"/>
        <w:left w:val="none" w:sz="0" w:space="0" w:color="auto"/>
        <w:bottom w:val="none" w:sz="0" w:space="0" w:color="auto"/>
        <w:right w:val="none" w:sz="0" w:space="0" w:color="auto"/>
      </w:divBdr>
    </w:div>
    <w:div w:id="480580860">
      <w:bodyDiv w:val="1"/>
      <w:marLeft w:val="0"/>
      <w:marRight w:val="0"/>
      <w:marTop w:val="0"/>
      <w:marBottom w:val="0"/>
      <w:divBdr>
        <w:top w:val="none" w:sz="0" w:space="0" w:color="auto"/>
        <w:left w:val="none" w:sz="0" w:space="0" w:color="auto"/>
        <w:bottom w:val="none" w:sz="0" w:space="0" w:color="auto"/>
        <w:right w:val="none" w:sz="0" w:space="0" w:color="auto"/>
      </w:divBdr>
    </w:div>
    <w:div w:id="482743198">
      <w:bodyDiv w:val="1"/>
      <w:marLeft w:val="0"/>
      <w:marRight w:val="0"/>
      <w:marTop w:val="0"/>
      <w:marBottom w:val="0"/>
      <w:divBdr>
        <w:top w:val="none" w:sz="0" w:space="0" w:color="auto"/>
        <w:left w:val="none" w:sz="0" w:space="0" w:color="auto"/>
        <w:bottom w:val="none" w:sz="0" w:space="0" w:color="auto"/>
        <w:right w:val="none" w:sz="0" w:space="0" w:color="auto"/>
      </w:divBdr>
    </w:div>
    <w:div w:id="484736397">
      <w:bodyDiv w:val="1"/>
      <w:marLeft w:val="0"/>
      <w:marRight w:val="0"/>
      <w:marTop w:val="0"/>
      <w:marBottom w:val="0"/>
      <w:divBdr>
        <w:top w:val="none" w:sz="0" w:space="0" w:color="auto"/>
        <w:left w:val="none" w:sz="0" w:space="0" w:color="auto"/>
        <w:bottom w:val="none" w:sz="0" w:space="0" w:color="auto"/>
        <w:right w:val="none" w:sz="0" w:space="0" w:color="auto"/>
      </w:divBdr>
    </w:div>
    <w:div w:id="484857646">
      <w:bodyDiv w:val="1"/>
      <w:marLeft w:val="0"/>
      <w:marRight w:val="0"/>
      <w:marTop w:val="0"/>
      <w:marBottom w:val="0"/>
      <w:divBdr>
        <w:top w:val="none" w:sz="0" w:space="0" w:color="auto"/>
        <w:left w:val="none" w:sz="0" w:space="0" w:color="auto"/>
        <w:bottom w:val="none" w:sz="0" w:space="0" w:color="auto"/>
        <w:right w:val="none" w:sz="0" w:space="0" w:color="auto"/>
      </w:divBdr>
    </w:div>
    <w:div w:id="489293888">
      <w:bodyDiv w:val="1"/>
      <w:marLeft w:val="0"/>
      <w:marRight w:val="0"/>
      <w:marTop w:val="0"/>
      <w:marBottom w:val="0"/>
      <w:divBdr>
        <w:top w:val="none" w:sz="0" w:space="0" w:color="auto"/>
        <w:left w:val="none" w:sz="0" w:space="0" w:color="auto"/>
        <w:bottom w:val="none" w:sz="0" w:space="0" w:color="auto"/>
        <w:right w:val="none" w:sz="0" w:space="0" w:color="auto"/>
      </w:divBdr>
    </w:div>
    <w:div w:id="489491722">
      <w:bodyDiv w:val="1"/>
      <w:marLeft w:val="0"/>
      <w:marRight w:val="0"/>
      <w:marTop w:val="0"/>
      <w:marBottom w:val="0"/>
      <w:divBdr>
        <w:top w:val="none" w:sz="0" w:space="0" w:color="auto"/>
        <w:left w:val="none" w:sz="0" w:space="0" w:color="auto"/>
        <w:bottom w:val="none" w:sz="0" w:space="0" w:color="auto"/>
        <w:right w:val="none" w:sz="0" w:space="0" w:color="auto"/>
      </w:divBdr>
    </w:div>
    <w:div w:id="489760608">
      <w:bodyDiv w:val="1"/>
      <w:marLeft w:val="0"/>
      <w:marRight w:val="0"/>
      <w:marTop w:val="0"/>
      <w:marBottom w:val="0"/>
      <w:divBdr>
        <w:top w:val="none" w:sz="0" w:space="0" w:color="auto"/>
        <w:left w:val="none" w:sz="0" w:space="0" w:color="auto"/>
        <w:bottom w:val="none" w:sz="0" w:space="0" w:color="auto"/>
        <w:right w:val="none" w:sz="0" w:space="0" w:color="auto"/>
      </w:divBdr>
    </w:div>
    <w:div w:id="491062440">
      <w:bodyDiv w:val="1"/>
      <w:marLeft w:val="0"/>
      <w:marRight w:val="0"/>
      <w:marTop w:val="0"/>
      <w:marBottom w:val="0"/>
      <w:divBdr>
        <w:top w:val="none" w:sz="0" w:space="0" w:color="auto"/>
        <w:left w:val="none" w:sz="0" w:space="0" w:color="auto"/>
        <w:bottom w:val="none" w:sz="0" w:space="0" w:color="auto"/>
        <w:right w:val="none" w:sz="0" w:space="0" w:color="auto"/>
      </w:divBdr>
    </w:div>
    <w:div w:id="491065698">
      <w:bodyDiv w:val="1"/>
      <w:marLeft w:val="0"/>
      <w:marRight w:val="0"/>
      <w:marTop w:val="0"/>
      <w:marBottom w:val="0"/>
      <w:divBdr>
        <w:top w:val="none" w:sz="0" w:space="0" w:color="auto"/>
        <w:left w:val="none" w:sz="0" w:space="0" w:color="auto"/>
        <w:bottom w:val="none" w:sz="0" w:space="0" w:color="auto"/>
        <w:right w:val="none" w:sz="0" w:space="0" w:color="auto"/>
      </w:divBdr>
    </w:div>
    <w:div w:id="491071645">
      <w:bodyDiv w:val="1"/>
      <w:marLeft w:val="0"/>
      <w:marRight w:val="0"/>
      <w:marTop w:val="0"/>
      <w:marBottom w:val="0"/>
      <w:divBdr>
        <w:top w:val="none" w:sz="0" w:space="0" w:color="auto"/>
        <w:left w:val="none" w:sz="0" w:space="0" w:color="auto"/>
        <w:bottom w:val="none" w:sz="0" w:space="0" w:color="auto"/>
        <w:right w:val="none" w:sz="0" w:space="0" w:color="auto"/>
      </w:divBdr>
    </w:div>
    <w:div w:id="491261767">
      <w:bodyDiv w:val="1"/>
      <w:marLeft w:val="0"/>
      <w:marRight w:val="0"/>
      <w:marTop w:val="0"/>
      <w:marBottom w:val="0"/>
      <w:divBdr>
        <w:top w:val="none" w:sz="0" w:space="0" w:color="auto"/>
        <w:left w:val="none" w:sz="0" w:space="0" w:color="auto"/>
        <w:bottom w:val="none" w:sz="0" w:space="0" w:color="auto"/>
        <w:right w:val="none" w:sz="0" w:space="0" w:color="auto"/>
      </w:divBdr>
    </w:div>
    <w:div w:id="491726559">
      <w:bodyDiv w:val="1"/>
      <w:marLeft w:val="0"/>
      <w:marRight w:val="0"/>
      <w:marTop w:val="0"/>
      <w:marBottom w:val="0"/>
      <w:divBdr>
        <w:top w:val="none" w:sz="0" w:space="0" w:color="auto"/>
        <w:left w:val="none" w:sz="0" w:space="0" w:color="auto"/>
        <w:bottom w:val="none" w:sz="0" w:space="0" w:color="auto"/>
        <w:right w:val="none" w:sz="0" w:space="0" w:color="auto"/>
      </w:divBdr>
    </w:div>
    <w:div w:id="492256065">
      <w:bodyDiv w:val="1"/>
      <w:marLeft w:val="0"/>
      <w:marRight w:val="0"/>
      <w:marTop w:val="0"/>
      <w:marBottom w:val="0"/>
      <w:divBdr>
        <w:top w:val="none" w:sz="0" w:space="0" w:color="auto"/>
        <w:left w:val="none" w:sz="0" w:space="0" w:color="auto"/>
        <w:bottom w:val="none" w:sz="0" w:space="0" w:color="auto"/>
        <w:right w:val="none" w:sz="0" w:space="0" w:color="auto"/>
      </w:divBdr>
    </w:div>
    <w:div w:id="495732828">
      <w:bodyDiv w:val="1"/>
      <w:marLeft w:val="0"/>
      <w:marRight w:val="0"/>
      <w:marTop w:val="0"/>
      <w:marBottom w:val="0"/>
      <w:divBdr>
        <w:top w:val="none" w:sz="0" w:space="0" w:color="auto"/>
        <w:left w:val="none" w:sz="0" w:space="0" w:color="auto"/>
        <w:bottom w:val="none" w:sz="0" w:space="0" w:color="auto"/>
        <w:right w:val="none" w:sz="0" w:space="0" w:color="auto"/>
      </w:divBdr>
    </w:div>
    <w:div w:id="496308334">
      <w:bodyDiv w:val="1"/>
      <w:marLeft w:val="0"/>
      <w:marRight w:val="0"/>
      <w:marTop w:val="0"/>
      <w:marBottom w:val="0"/>
      <w:divBdr>
        <w:top w:val="none" w:sz="0" w:space="0" w:color="auto"/>
        <w:left w:val="none" w:sz="0" w:space="0" w:color="auto"/>
        <w:bottom w:val="none" w:sz="0" w:space="0" w:color="auto"/>
        <w:right w:val="none" w:sz="0" w:space="0" w:color="auto"/>
      </w:divBdr>
    </w:div>
    <w:div w:id="496457486">
      <w:bodyDiv w:val="1"/>
      <w:marLeft w:val="0"/>
      <w:marRight w:val="0"/>
      <w:marTop w:val="0"/>
      <w:marBottom w:val="0"/>
      <w:divBdr>
        <w:top w:val="none" w:sz="0" w:space="0" w:color="auto"/>
        <w:left w:val="none" w:sz="0" w:space="0" w:color="auto"/>
        <w:bottom w:val="none" w:sz="0" w:space="0" w:color="auto"/>
        <w:right w:val="none" w:sz="0" w:space="0" w:color="auto"/>
      </w:divBdr>
    </w:div>
    <w:div w:id="496459228">
      <w:bodyDiv w:val="1"/>
      <w:marLeft w:val="0"/>
      <w:marRight w:val="0"/>
      <w:marTop w:val="0"/>
      <w:marBottom w:val="0"/>
      <w:divBdr>
        <w:top w:val="none" w:sz="0" w:space="0" w:color="auto"/>
        <w:left w:val="none" w:sz="0" w:space="0" w:color="auto"/>
        <w:bottom w:val="none" w:sz="0" w:space="0" w:color="auto"/>
        <w:right w:val="none" w:sz="0" w:space="0" w:color="auto"/>
      </w:divBdr>
    </w:div>
    <w:div w:id="497039206">
      <w:bodyDiv w:val="1"/>
      <w:marLeft w:val="0"/>
      <w:marRight w:val="0"/>
      <w:marTop w:val="0"/>
      <w:marBottom w:val="0"/>
      <w:divBdr>
        <w:top w:val="none" w:sz="0" w:space="0" w:color="auto"/>
        <w:left w:val="none" w:sz="0" w:space="0" w:color="auto"/>
        <w:bottom w:val="none" w:sz="0" w:space="0" w:color="auto"/>
        <w:right w:val="none" w:sz="0" w:space="0" w:color="auto"/>
      </w:divBdr>
    </w:div>
    <w:div w:id="497496993">
      <w:bodyDiv w:val="1"/>
      <w:marLeft w:val="0"/>
      <w:marRight w:val="0"/>
      <w:marTop w:val="0"/>
      <w:marBottom w:val="0"/>
      <w:divBdr>
        <w:top w:val="none" w:sz="0" w:space="0" w:color="auto"/>
        <w:left w:val="none" w:sz="0" w:space="0" w:color="auto"/>
        <w:bottom w:val="none" w:sz="0" w:space="0" w:color="auto"/>
        <w:right w:val="none" w:sz="0" w:space="0" w:color="auto"/>
      </w:divBdr>
    </w:div>
    <w:div w:id="497498098">
      <w:bodyDiv w:val="1"/>
      <w:marLeft w:val="0"/>
      <w:marRight w:val="0"/>
      <w:marTop w:val="0"/>
      <w:marBottom w:val="0"/>
      <w:divBdr>
        <w:top w:val="none" w:sz="0" w:space="0" w:color="auto"/>
        <w:left w:val="none" w:sz="0" w:space="0" w:color="auto"/>
        <w:bottom w:val="none" w:sz="0" w:space="0" w:color="auto"/>
        <w:right w:val="none" w:sz="0" w:space="0" w:color="auto"/>
      </w:divBdr>
    </w:div>
    <w:div w:id="498161782">
      <w:bodyDiv w:val="1"/>
      <w:marLeft w:val="0"/>
      <w:marRight w:val="0"/>
      <w:marTop w:val="0"/>
      <w:marBottom w:val="0"/>
      <w:divBdr>
        <w:top w:val="none" w:sz="0" w:space="0" w:color="auto"/>
        <w:left w:val="none" w:sz="0" w:space="0" w:color="auto"/>
        <w:bottom w:val="none" w:sz="0" w:space="0" w:color="auto"/>
        <w:right w:val="none" w:sz="0" w:space="0" w:color="auto"/>
      </w:divBdr>
    </w:div>
    <w:div w:id="498690419">
      <w:bodyDiv w:val="1"/>
      <w:marLeft w:val="0"/>
      <w:marRight w:val="0"/>
      <w:marTop w:val="0"/>
      <w:marBottom w:val="0"/>
      <w:divBdr>
        <w:top w:val="none" w:sz="0" w:space="0" w:color="auto"/>
        <w:left w:val="none" w:sz="0" w:space="0" w:color="auto"/>
        <w:bottom w:val="none" w:sz="0" w:space="0" w:color="auto"/>
        <w:right w:val="none" w:sz="0" w:space="0" w:color="auto"/>
      </w:divBdr>
    </w:div>
    <w:div w:id="499390085">
      <w:bodyDiv w:val="1"/>
      <w:marLeft w:val="0"/>
      <w:marRight w:val="0"/>
      <w:marTop w:val="0"/>
      <w:marBottom w:val="0"/>
      <w:divBdr>
        <w:top w:val="none" w:sz="0" w:space="0" w:color="auto"/>
        <w:left w:val="none" w:sz="0" w:space="0" w:color="auto"/>
        <w:bottom w:val="none" w:sz="0" w:space="0" w:color="auto"/>
        <w:right w:val="none" w:sz="0" w:space="0" w:color="auto"/>
      </w:divBdr>
    </w:div>
    <w:div w:id="499582841">
      <w:bodyDiv w:val="1"/>
      <w:marLeft w:val="0"/>
      <w:marRight w:val="0"/>
      <w:marTop w:val="0"/>
      <w:marBottom w:val="0"/>
      <w:divBdr>
        <w:top w:val="none" w:sz="0" w:space="0" w:color="auto"/>
        <w:left w:val="none" w:sz="0" w:space="0" w:color="auto"/>
        <w:bottom w:val="none" w:sz="0" w:space="0" w:color="auto"/>
        <w:right w:val="none" w:sz="0" w:space="0" w:color="auto"/>
      </w:divBdr>
    </w:div>
    <w:div w:id="499586303">
      <w:bodyDiv w:val="1"/>
      <w:marLeft w:val="0"/>
      <w:marRight w:val="0"/>
      <w:marTop w:val="0"/>
      <w:marBottom w:val="0"/>
      <w:divBdr>
        <w:top w:val="none" w:sz="0" w:space="0" w:color="auto"/>
        <w:left w:val="none" w:sz="0" w:space="0" w:color="auto"/>
        <w:bottom w:val="none" w:sz="0" w:space="0" w:color="auto"/>
        <w:right w:val="none" w:sz="0" w:space="0" w:color="auto"/>
      </w:divBdr>
    </w:div>
    <w:div w:id="501316263">
      <w:bodyDiv w:val="1"/>
      <w:marLeft w:val="0"/>
      <w:marRight w:val="0"/>
      <w:marTop w:val="0"/>
      <w:marBottom w:val="0"/>
      <w:divBdr>
        <w:top w:val="none" w:sz="0" w:space="0" w:color="auto"/>
        <w:left w:val="none" w:sz="0" w:space="0" w:color="auto"/>
        <w:bottom w:val="none" w:sz="0" w:space="0" w:color="auto"/>
        <w:right w:val="none" w:sz="0" w:space="0" w:color="auto"/>
      </w:divBdr>
    </w:div>
    <w:div w:id="503975570">
      <w:bodyDiv w:val="1"/>
      <w:marLeft w:val="0"/>
      <w:marRight w:val="0"/>
      <w:marTop w:val="0"/>
      <w:marBottom w:val="0"/>
      <w:divBdr>
        <w:top w:val="none" w:sz="0" w:space="0" w:color="auto"/>
        <w:left w:val="none" w:sz="0" w:space="0" w:color="auto"/>
        <w:bottom w:val="none" w:sz="0" w:space="0" w:color="auto"/>
        <w:right w:val="none" w:sz="0" w:space="0" w:color="auto"/>
      </w:divBdr>
    </w:div>
    <w:div w:id="504445943">
      <w:bodyDiv w:val="1"/>
      <w:marLeft w:val="0"/>
      <w:marRight w:val="0"/>
      <w:marTop w:val="0"/>
      <w:marBottom w:val="0"/>
      <w:divBdr>
        <w:top w:val="none" w:sz="0" w:space="0" w:color="auto"/>
        <w:left w:val="none" w:sz="0" w:space="0" w:color="auto"/>
        <w:bottom w:val="none" w:sz="0" w:space="0" w:color="auto"/>
        <w:right w:val="none" w:sz="0" w:space="0" w:color="auto"/>
      </w:divBdr>
    </w:div>
    <w:div w:id="505092982">
      <w:bodyDiv w:val="1"/>
      <w:marLeft w:val="0"/>
      <w:marRight w:val="0"/>
      <w:marTop w:val="0"/>
      <w:marBottom w:val="0"/>
      <w:divBdr>
        <w:top w:val="none" w:sz="0" w:space="0" w:color="auto"/>
        <w:left w:val="none" w:sz="0" w:space="0" w:color="auto"/>
        <w:bottom w:val="none" w:sz="0" w:space="0" w:color="auto"/>
        <w:right w:val="none" w:sz="0" w:space="0" w:color="auto"/>
      </w:divBdr>
    </w:div>
    <w:div w:id="506746575">
      <w:bodyDiv w:val="1"/>
      <w:marLeft w:val="0"/>
      <w:marRight w:val="0"/>
      <w:marTop w:val="0"/>
      <w:marBottom w:val="0"/>
      <w:divBdr>
        <w:top w:val="none" w:sz="0" w:space="0" w:color="auto"/>
        <w:left w:val="none" w:sz="0" w:space="0" w:color="auto"/>
        <w:bottom w:val="none" w:sz="0" w:space="0" w:color="auto"/>
        <w:right w:val="none" w:sz="0" w:space="0" w:color="auto"/>
      </w:divBdr>
    </w:div>
    <w:div w:id="506748725">
      <w:bodyDiv w:val="1"/>
      <w:marLeft w:val="0"/>
      <w:marRight w:val="0"/>
      <w:marTop w:val="0"/>
      <w:marBottom w:val="0"/>
      <w:divBdr>
        <w:top w:val="none" w:sz="0" w:space="0" w:color="auto"/>
        <w:left w:val="none" w:sz="0" w:space="0" w:color="auto"/>
        <w:bottom w:val="none" w:sz="0" w:space="0" w:color="auto"/>
        <w:right w:val="none" w:sz="0" w:space="0" w:color="auto"/>
      </w:divBdr>
    </w:div>
    <w:div w:id="506792798">
      <w:bodyDiv w:val="1"/>
      <w:marLeft w:val="0"/>
      <w:marRight w:val="0"/>
      <w:marTop w:val="0"/>
      <w:marBottom w:val="0"/>
      <w:divBdr>
        <w:top w:val="none" w:sz="0" w:space="0" w:color="auto"/>
        <w:left w:val="none" w:sz="0" w:space="0" w:color="auto"/>
        <w:bottom w:val="none" w:sz="0" w:space="0" w:color="auto"/>
        <w:right w:val="none" w:sz="0" w:space="0" w:color="auto"/>
      </w:divBdr>
    </w:div>
    <w:div w:id="507869084">
      <w:bodyDiv w:val="1"/>
      <w:marLeft w:val="0"/>
      <w:marRight w:val="0"/>
      <w:marTop w:val="0"/>
      <w:marBottom w:val="0"/>
      <w:divBdr>
        <w:top w:val="none" w:sz="0" w:space="0" w:color="auto"/>
        <w:left w:val="none" w:sz="0" w:space="0" w:color="auto"/>
        <w:bottom w:val="none" w:sz="0" w:space="0" w:color="auto"/>
        <w:right w:val="none" w:sz="0" w:space="0" w:color="auto"/>
      </w:divBdr>
    </w:div>
    <w:div w:id="510220572">
      <w:bodyDiv w:val="1"/>
      <w:marLeft w:val="0"/>
      <w:marRight w:val="0"/>
      <w:marTop w:val="0"/>
      <w:marBottom w:val="0"/>
      <w:divBdr>
        <w:top w:val="none" w:sz="0" w:space="0" w:color="auto"/>
        <w:left w:val="none" w:sz="0" w:space="0" w:color="auto"/>
        <w:bottom w:val="none" w:sz="0" w:space="0" w:color="auto"/>
        <w:right w:val="none" w:sz="0" w:space="0" w:color="auto"/>
      </w:divBdr>
    </w:div>
    <w:div w:id="511260531">
      <w:bodyDiv w:val="1"/>
      <w:marLeft w:val="0"/>
      <w:marRight w:val="0"/>
      <w:marTop w:val="0"/>
      <w:marBottom w:val="0"/>
      <w:divBdr>
        <w:top w:val="none" w:sz="0" w:space="0" w:color="auto"/>
        <w:left w:val="none" w:sz="0" w:space="0" w:color="auto"/>
        <w:bottom w:val="none" w:sz="0" w:space="0" w:color="auto"/>
        <w:right w:val="none" w:sz="0" w:space="0" w:color="auto"/>
      </w:divBdr>
    </w:div>
    <w:div w:id="512108866">
      <w:bodyDiv w:val="1"/>
      <w:marLeft w:val="0"/>
      <w:marRight w:val="0"/>
      <w:marTop w:val="0"/>
      <w:marBottom w:val="0"/>
      <w:divBdr>
        <w:top w:val="none" w:sz="0" w:space="0" w:color="auto"/>
        <w:left w:val="none" w:sz="0" w:space="0" w:color="auto"/>
        <w:bottom w:val="none" w:sz="0" w:space="0" w:color="auto"/>
        <w:right w:val="none" w:sz="0" w:space="0" w:color="auto"/>
      </w:divBdr>
    </w:div>
    <w:div w:id="512574320">
      <w:bodyDiv w:val="1"/>
      <w:marLeft w:val="0"/>
      <w:marRight w:val="0"/>
      <w:marTop w:val="0"/>
      <w:marBottom w:val="0"/>
      <w:divBdr>
        <w:top w:val="none" w:sz="0" w:space="0" w:color="auto"/>
        <w:left w:val="none" w:sz="0" w:space="0" w:color="auto"/>
        <w:bottom w:val="none" w:sz="0" w:space="0" w:color="auto"/>
        <w:right w:val="none" w:sz="0" w:space="0" w:color="auto"/>
      </w:divBdr>
    </w:div>
    <w:div w:id="512768400">
      <w:bodyDiv w:val="1"/>
      <w:marLeft w:val="0"/>
      <w:marRight w:val="0"/>
      <w:marTop w:val="0"/>
      <w:marBottom w:val="0"/>
      <w:divBdr>
        <w:top w:val="none" w:sz="0" w:space="0" w:color="auto"/>
        <w:left w:val="none" w:sz="0" w:space="0" w:color="auto"/>
        <w:bottom w:val="none" w:sz="0" w:space="0" w:color="auto"/>
        <w:right w:val="none" w:sz="0" w:space="0" w:color="auto"/>
      </w:divBdr>
    </w:div>
    <w:div w:id="513694540">
      <w:bodyDiv w:val="1"/>
      <w:marLeft w:val="0"/>
      <w:marRight w:val="0"/>
      <w:marTop w:val="0"/>
      <w:marBottom w:val="0"/>
      <w:divBdr>
        <w:top w:val="none" w:sz="0" w:space="0" w:color="auto"/>
        <w:left w:val="none" w:sz="0" w:space="0" w:color="auto"/>
        <w:bottom w:val="none" w:sz="0" w:space="0" w:color="auto"/>
        <w:right w:val="none" w:sz="0" w:space="0" w:color="auto"/>
      </w:divBdr>
    </w:div>
    <w:div w:id="514343867">
      <w:bodyDiv w:val="1"/>
      <w:marLeft w:val="0"/>
      <w:marRight w:val="0"/>
      <w:marTop w:val="0"/>
      <w:marBottom w:val="0"/>
      <w:divBdr>
        <w:top w:val="none" w:sz="0" w:space="0" w:color="auto"/>
        <w:left w:val="none" w:sz="0" w:space="0" w:color="auto"/>
        <w:bottom w:val="none" w:sz="0" w:space="0" w:color="auto"/>
        <w:right w:val="none" w:sz="0" w:space="0" w:color="auto"/>
      </w:divBdr>
    </w:div>
    <w:div w:id="518083754">
      <w:bodyDiv w:val="1"/>
      <w:marLeft w:val="0"/>
      <w:marRight w:val="0"/>
      <w:marTop w:val="0"/>
      <w:marBottom w:val="0"/>
      <w:divBdr>
        <w:top w:val="none" w:sz="0" w:space="0" w:color="auto"/>
        <w:left w:val="none" w:sz="0" w:space="0" w:color="auto"/>
        <w:bottom w:val="none" w:sz="0" w:space="0" w:color="auto"/>
        <w:right w:val="none" w:sz="0" w:space="0" w:color="auto"/>
      </w:divBdr>
    </w:div>
    <w:div w:id="520317019">
      <w:bodyDiv w:val="1"/>
      <w:marLeft w:val="0"/>
      <w:marRight w:val="0"/>
      <w:marTop w:val="0"/>
      <w:marBottom w:val="0"/>
      <w:divBdr>
        <w:top w:val="none" w:sz="0" w:space="0" w:color="auto"/>
        <w:left w:val="none" w:sz="0" w:space="0" w:color="auto"/>
        <w:bottom w:val="none" w:sz="0" w:space="0" w:color="auto"/>
        <w:right w:val="none" w:sz="0" w:space="0" w:color="auto"/>
      </w:divBdr>
    </w:div>
    <w:div w:id="521091991">
      <w:bodyDiv w:val="1"/>
      <w:marLeft w:val="0"/>
      <w:marRight w:val="0"/>
      <w:marTop w:val="0"/>
      <w:marBottom w:val="0"/>
      <w:divBdr>
        <w:top w:val="none" w:sz="0" w:space="0" w:color="auto"/>
        <w:left w:val="none" w:sz="0" w:space="0" w:color="auto"/>
        <w:bottom w:val="none" w:sz="0" w:space="0" w:color="auto"/>
        <w:right w:val="none" w:sz="0" w:space="0" w:color="auto"/>
      </w:divBdr>
    </w:div>
    <w:div w:id="521168339">
      <w:bodyDiv w:val="1"/>
      <w:marLeft w:val="0"/>
      <w:marRight w:val="0"/>
      <w:marTop w:val="0"/>
      <w:marBottom w:val="0"/>
      <w:divBdr>
        <w:top w:val="none" w:sz="0" w:space="0" w:color="auto"/>
        <w:left w:val="none" w:sz="0" w:space="0" w:color="auto"/>
        <w:bottom w:val="none" w:sz="0" w:space="0" w:color="auto"/>
        <w:right w:val="none" w:sz="0" w:space="0" w:color="auto"/>
      </w:divBdr>
    </w:div>
    <w:div w:id="521357453">
      <w:bodyDiv w:val="1"/>
      <w:marLeft w:val="0"/>
      <w:marRight w:val="0"/>
      <w:marTop w:val="0"/>
      <w:marBottom w:val="0"/>
      <w:divBdr>
        <w:top w:val="none" w:sz="0" w:space="0" w:color="auto"/>
        <w:left w:val="none" w:sz="0" w:space="0" w:color="auto"/>
        <w:bottom w:val="none" w:sz="0" w:space="0" w:color="auto"/>
        <w:right w:val="none" w:sz="0" w:space="0" w:color="auto"/>
      </w:divBdr>
    </w:div>
    <w:div w:id="523128027">
      <w:bodyDiv w:val="1"/>
      <w:marLeft w:val="0"/>
      <w:marRight w:val="0"/>
      <w:marTop w:val="0"/>
      <w:marBottom w:val="0"/>
      <w:divBdr>
        <w:top w:val="none" w:sz="0" w:space="0" w:color="auto"/>
        <w:left w:val="none" w:sz="0" w:space="0" w:color="auto"/>
        <w:bottom w:val="none" w:sz="0" w:space="0" w:color="auto"/>
        <w:right w:val="none" w:sz="0" w:space="0" w:color="auto"/>
      </w:divBdr>
    </w:div>
    <w:div w:id="523323313">
      <w:bodyDiv w:val="1"/>
      <w:marLeft w:val="0"/>
      <w:marRight w:val="0"/>
      <w:marTop w:val="0"/>
      <w:marBottom w:val="0"/>
      <w:divBdr>
        <w:top w:val="none" w:sz="0" w:space="0" w:color="auto"/>
        <w:left w:val="none" w:sz="0" w:space="0" w:color="auto"/>
        <w:bottom w:val="none" w:sz="0" w:space="0" w:color="auto"/>
        <w:right w:val="none" w:sz="0" w:space="0" w:color="auto"/>
      </w:divBdr>
    </w:div>
    <w:div w:id="524179306">
      <w:bodyDiv w:val="1"/>
      <w:marLeft w:val="0"/>
      <w:marRight w:val="0"/>
      <w:marTop w:val="0"/>
      <w:marBottom w:val="0"/>
      <w:divBdr>
        <w:top w:val="none" w:sz="0" w:space="0" w:color="auto"/>
        <w:left w:val="none" w:sz="0" w:space="0" w:color="auto"/>
        <w:bottom w:val="none" w:sz="0" w:space="0" w:color="auto"/>
        <w:right w:val="none" w:sz="0" w:space="0" w:color="auto"/>
      </w:divBdr>
    </w:div>
    <w:div w:id="524245591">
      <w:bodyDiv w:val="1"/>
      <w:marLeft w:val="0"/>
      <w:marRight w:val="0"/>
      <w:marTop w:val="0"/>
      <w:marBottom w:val="0"/>
      <w:divBdr>
        <w:top w:val="none" w:sz="0" w:space="0" w:color="auto"/>
        <w:left w:val="none" w:sz="0" w:space="0" w:color="auto"/>
        <w:bottom w:val="none" w:sz="0" w:space="0" w:color="auto"/>
        <w:right w:val="none" w:sz="0" w:space="0" w:color="auto"/>
      </w:divBdr>
    </w:div>
    <w:div w:id="526480724">
      <w:bodyDiv w:val="1"/>
      <w:marLeft w:val="0"/>
      <w:marRight w:val="0"/>
      <w:marTop w:val="0"/>
      <w:marBottom w:val="0"/>
      <w:divBdr>
        <w:top w:val="none" w:sz="0" w:space="0" w:color="auto"/>
        <w:left w:val="none" w:sz="0" w:space="0" w:color="auto"/>
        <w:bottom w:val="none" w:sz="0" w:space="0" w:color="auto"/>
        <w:right w:val="none" w:sz="0" w:space="0" w:color="auto"/>
      </w:divBdr>
    </w:div>
    <w:div w:id="526676491">
      <w:bodyDiv w:val="1"/>
      <w:marLeft w:val="0"/>
      <w:marRight w:val="0"/>
      <w:marTop w:val="0"/>
      <w:marBottom w:val="0"/>
      <w:divBdr>
        <w:top w:val="none" w:sz="0" w:space="0" w:color="auto"/>
        <w:left w:val="none" w:sz="0" w:space="0" w:color="auto"/>
        <w:bottom w:val="none" w:sz="0" w:space="0" w:color="auto"/>
        <w:right w:val="none" w:sz="0" w:space="0" w:color="auto"/>
      </w:divBdr>
    </w:div>
    <w:div w:id="527647552">
      <w:bodyDiv w:val="1"/>
      <w:marLeft w:val="0"/>
      <w:marRight w:val="0"/>
      <w:marTop w:val="0"/>
      <w:marBottom w:val="0"/>
      <w:divBdr>
        <w:top w:val="none" w:sz="0" w:space="0" w:color="auto"/>
        <w:left w:val="none" w:sz="0" w:space="0" w:color="auto"/>
        <w:bottom w:val="none" w:sz="0" w:space="0" w:color="auto"/>
        <w:right w:val="none" w:sz="0" w:space="0" w:color="auto"/>
      </w:divBdr>
    </w:div>
    <w:div w:id="528839707">
      <w:bodyDiv w:val="1"/>
      <w:marLeft w:val="0"/>
      <w:marRight w:val="0"/>
      <w:marTop w:val="0"/>
      <w:marBottom w:val="0"/>
      <w:divBdr>
        <w:top w:val="none" w:sz="0" w:space="0" w:color="auto"/>
        <w:left w:val="none" w:sz="0" w:space="0" w:color="auto"/>
        <w:bottom w:val="none" w:sz="0" w:space="0" w:color="auto"/>
        <w:right w:val="none" w:sz="0" w:space="0" w:color="auto"/>
      </w:divBdr>
    </w:div>
    <w:div w:id="529147368">
      <w:bodyDiv w:val="1"/>
      <w:marLeft w:val="0"/>
      <w:marRight w:val="0"/>
      <w:marTop w:val="0"/>
      <w:marBottom w:val="0"/>
      <w:divBdr>
        <w:top w:val="none" w:sz="0" w:space="0" w:color="auto"/>
        <w:left w:val="none" w:sz="0" w:space="0" w:color="auto"/>
        <w:bottom w:val="none" w:sz="0" w:space="0" w:color="auto"/>
        <w:right w:val="none" w:sz="0" w:space="0" w:color="auto"/>
      </w:divBdr>
    </w:div>
    <w:div w:id="529494643">
      <w:bodyDiv w:val="1"/>
      <w:marLeft w:val="0"/>
      <w:marRight w:val="0"/>
      <w:marTop w:val="0"/>
      <w:marBottom w:val="0"/>
      <w:divBdr>
        <w:top w:val="none" w:sz="0" w:space="0" w:color="auto"/>
        <w:left w:val="none" w:sz="0" w:space="0" w:color="auto"/>
        <w:bottom w:val="none" w:sz="0" w:space="0" w:color="auto"/>
        <w:right w:val="none" w:sz="0" w:space="0" w:color="auto"/>
      </w:divBdr>
    </w:div>
    <w:div w:id="531381141">
      <w:bodyDiv w:val="1"/>
      <w:marLeft w:val="0"/>
      <w:marRight w:val="0"/>
      <w:marTop w:val="0"/>
      <w:marBottom w:val="0"/>
      <w:divBdr>
        <w:top w:val="none" w:sz="0" w:space="0" w:color="auto"/>
        <w:left w:val="none" w:sz="0" w:space="0" w:color="auto"/>
        <w:bottom w:val="none" w:sz="0" w:space="0" w:color="auto"/>
        <w:right w:val="none" w:sz="0" w:space="0" w:color="auto"/>
      </w:divBdr>
    </w:div>
    <w:div w:id="531771318">
      <w:bodyDiv w:val="1"/>
      <w:marLeft w:val="0"/>
      <w:marRight w:val="0"/>
      <w:marTop w:val="0"/>
      <w:marBottom w:val="0"/>
      <w:divBdr>
        <w:top w:val="none" w:sz="0" w:space="0" w:color="auto"/>
        <w:left w:val="none" w:sz="0" w:space="0" w:color="auto"/>
        <w:bottom w:val="none" w:sz="0" w:space="0" w:color="auto"/>
        <w:right w:val="none" w:sz="0" w:space="0" w:color="auto"/>
      </w:divBdr>
    </w:div>
    <w:div w:id="531840912">
      <w:bodyDiv w:val="1"/>
      <w:marLeft w:val="0"/>
      <w:marRight w:val="0"/>
      <w:marTop w:val="0"/>
      <w:marBottom w:val="0"/>
      <w:divBdr>
        <w:top w:val="none" w:sz="0" w:space="0" w:color="auto"/>
        <w:left w:val="none" w:sz="0" w:space="0" w:color="auto"/>
        <w:bottom w:val="none" w:sz="0" w:space="0" w:color="auto"/>
        <w:right w:val="none" w:sz="0" w:space="0" w:color="auto"/>
      </w:divBdr>
    </w:div>
    <w:div w:id="533887688">
      <w:bodyDiv w:val="1"/>
      <w:marLeft w:val="0"/>
      <w:marRight w:val="0"/>
      <w:marTop w:val="0"/>
      <w:marBottom w:val="0"/>
      <w:divBdr>
        <w:top w:val="none" w:sz="0" w:space="0" w:color="auto"/>
        <w:left w:val="none" w:sz="0" w:space="0" w:color="auto"/>
        <w:bottom w:val="none" w:sz="0" w:space="0" w:color="auto"/>
        <w:right w:val="none" w:sz="0" w:space="0" w:color="auto"/>
      </w:divBdr>
    </w:div>
    <w:div w:id="535896924">
      <w:bodyDiv w:val="1"/>
      <w:marLeft w:val="0"/>
      <w:marRight w:val="0"/>
      <w:marTop w:val="0"/>
      <w:marBottom w:val="0"/>
      <w:divBdr>
        <w:top w:val="none" w:sz="0" w:space="0" w:color="auto"/>
        <w:left w:val="none" w:sz="0" w:space="0" w:color="auto"/>
        <w:bottom w:val="none" w:sz="0" w:space="0" w:color="auto"/>
        <w:right w:val="none" w:sz="0" w:space="0" w:color="auto"/>
      </w:divBdr>
    </w:div>
    <w:div w:id="536477810">
      <w:bodyDiv w:val="1"/>
      <w:marLeft w:val="0"/>
      <w:marRight w:val="0"/>
      <w:marTop w:val="0"/>
      <w:marBottom w:val="0"/>
      <w:divBdr>
        <w:top w:val="none" w:sz="0" w:space="0" w:color="auto"/>
        <w:left w:val="none" w:sz="0" w:space="0" w:color="auto"/>
        <w:bottom w:val="none" w:sz="0" w:space="0" w:color="auto"/>
        <w:right w:val="none" w:sz="0" w:space="0" w:color="auto"/>
      </w:divBdr>
    </w:div>
    <w:div w:id="536702534">
      <w:bodyDiv w:val="1"/>
      <w:marLeft w:val="0"/>
      <w:marRight w:val="0"/>
      <w:marTop w:val="0"/>
      <w:marBottom w:val="0"/>
      <w:divBdr>
        <w:top w:val="none" w:sz="0" w:space="0" w:color="auto"/>
        <w:left w:val="none" w:sz="0" w:space="0" w:color="auto"/>
        <w:bottom w:val="none" w:sz="0" w:space="0" w:color="auto"/>
        <w:right w:val="none" w:sz="0" w:space="0" w:color="auto"/>
      </w:divBdr>
    </w:div>
    <w:div w:id="536704901">
      <w:bodyDiv w:val="1"/>
      <w:marLeft w:val="0"/>
      <w:marRight w:val="0"/>
      <w:marTop w:val="0"/>
      <w:marBottom w:val="0"/>
      <w:divBdr>
        <w:top w:val="none" w:sz="0" w:space="0" w:color="auto"/>
        <w:left w:val="none" w:sz="0" w:space="0" w:color="auto"/>
        <w:bottom w:val="none" w:sz="0" w:space="0" w:color="auto"/>
        <w:right w:val="none" w:sz="0" w:space="0" w:color="auto"/>
      </w:divBdr>
    </w:div>
    <w:div w:id="536741263">
      <w:bodyDiv w:val="1"/>
      <w:marLeft w:val="0"/>
      <w:marRight w:val="0"/>
      <w:marTop w:val="0"/>
      <w:marBottom w:val="0"/>
      <w:divBdr>
        <w:top w:val="none" w:sz="0" w:space="0" w:color="auto"/>
        <w:left w:val="none" w:sz="0" w:space="0" w:color="auto"/>
        <w:bottom w:val="none" w:sz="0" w:space="0" w:color="auto"/>
        <w:right w:val="none" w:sz="0" w:space="0" w:color="auto"/>
      </w:divBdr>
    </w:div>
    <w:div w:id="537358025">
      <w:bodyDiv w:val="1"/>
      <w:marLeft w:val="0"/>
      <w:marRight w:val="0"/>
      <w:marTop w:val="0"/>
      <w:marBottom w:val="0"/>
      <w:divBdr>
        <w:top w:val="none" w:sz="0" w:space="0" w:color="auto"/>
        <w:left w:val="none" w:sz="0" w:space="0" w:color="auto"/>
        <w:bottom w:val="none" w:sz="0" w:space="0" w:color="auto"/>
        <w:right w:val="none" w:sz="0" w:space="0" w:color="auto"/>
      </w:divBdr>
    </w:div>
    <w:div w:id="538207714">
      <w:bodyDiv w:val="1"/>
      <w:marLeft w:val="0"/>
      <w:marRight w:val="0"/>
      <w:marTop w:val="0"/>
      <w:marBottom w:val="0"/>
      <w:divBdr>
        <w:top w:val="none" w:sz="0" w:space="0" w:color="auto"/>
        <w:left w:val="none" w:sz="0" w:space="0" w:color="auto"/>
        <w:bottom w:val="none" w:sz="0" w:space="0" w:color="auto"/>
        <w:right w:val="none" w:sz="0" w:space="0" w:color="auto"/>
      </w:divBdr>
    </w:div>
    <w:div w:id="538710034">
      <w:bodyDiv w:val="1"/>
      <w:marLeft w:val="0"/>
      <w:marRight w:val="0"/>
      <w:marTop w:val="0"/>
      <w:marBottom w:val="0"/>
      <w:divBdr>
        <w:top w:val="none" w:sz="0" w:space="0" w:color="auto"/>
        <w:left w:val="none" w:sz="0" w:space="0" w:color="auto"/>
        <w:bottom w:val="none" w:sz="0" w:space="0" w:color="auto"/>
        <w:right w:val="none" w:sz="0" w:space="0" w:color="auto"/>
      </w:divBdr>
    </w:div>
    <w:div w:id="539588837">
      <w:bodyDiv w:val="1"/>
      <w:marLeft w:val="0"/>
      <w:marRight w:val="0"/>
      <w:marTop w:val="0"/>
      <w:marBottom w:val="0"/>
      <w:divBdr>
        <w:top w:val="none" w:sz="0" w:space="0" w:color="auto"/>
        <w:left w:val="none" w:sz="0" w:space="0" w:color="auto"/>
        <w:bottom w:val="none" w:sz="0" w:space="0" w:color="auto"/>
        <w:right w:val="none" w:sz="0" w:space="0" w:color="auto"/>
      </w:divBdr>
    </w:div>
    <w:div w:id="540478435">
      <w:bodyDiv w:val="1"/>
      <w:marLeft w:val="0"/>
      <w:marRight w:val="0"/>
      <w:marTop w:val="0"/>
      <w:marBottom w:val="0"/>
      <w:divBdr>
        <w:top w:val="none" w:sz="0" w:space="0" w:color="auto"/>
        <w:left w:val="none" w:sz="0" w:space="0" w:color="auto"/>
        <w:bottom w:val="none" w:sz="0" w:space="0" w:color="auto"/>
        <w:right w:val="none" w:sz="0" w:space="0" w:color="auto"/>
      </w:divBdr>
    </w:div>
    <w:div w:id="540940929">
      <w:bodyDiv w:val="1"/>
      <w:marLeft w:val="0"/>
      <w:marRight w:val="0"/>
      <w:marTop w:val="0"/>
      <w:marBottom w:val="0"/>
      <w:divBdr>
        <w:top w:val="none" w:sz="0" w:space="0" w:color="auto"/>
        <w:left w:val="none" w:sz="0" w:space="0" w:color="auto"/>
        <w:bottom w:val="none" w:sz="0" w:space="0" w:color="auto"/>
        <w:right w:val="none" w:sz="0" w:space="0" w:color="auto"/>
      </w:divBdr>
    </w:div>
    <w:div w:id="541138162">
      <w:bodyDiv w:val="1"/>
      <w:marLeft w:val="0"/>
      <w:marRight w:val="0"/>
      <w:marTop w:val="0"/>
      <w:marBottom w:val="0"/>
      <w:divBdr>
        <w:top w:val="none" w:sz="0" w:space="0" w:color="auto"/>
        <w:left w:val="none" w:sz="0" w:space="0" w:color="auto"/>
        <w:bottom w:val="none" w:sz="0" w:space="0" w:color="auto"/>
        <w:right w:val="none" w:sz="0" w:space="0" w:color="auto"/>
      </w:divBdr>
    </w:div>
    <w:div w:id="541289696">
      <w:bodyDiv w:val="1"/>
      <w:marLeft w:val="0"/>
      <w:marRight w:val="0"/>
      <w:marTop w:val="0"/>
      <w:marBottom w:val="0"/>
      <w:divBdr>
        <w:top w:val="none" w:sz="0" w:space="0" w:color="auto"/>
        <w:left w:val="none" w:sz="0" w:space="0" w:color="auto"/>
        <w:bottom w:val="none" w:sz="0" w:space="0" w:color="auto"/>
        <w:right w:val="none" w:sz="0" w:space="0" w:color="auto"/>
      </w:divBdr>
    </w:div>
    <w:div w:id="542442824">
      <w:bodyDiv w:val="1"/>
      <w:marLeft w:val="0"/>
      <w:marRight w:val="0"/>
      <w:marTop w:val="0"/>
      <w:marBottom w:val="0"/>
      <w:divBdr>
        <w:top w:val="none" w:sz="0" w:space="0" w:color="auto"/>
        <w:left w:val="none" w:sz="0" w:space="0" w:color="auto"/>
        <w:bottom w:val="none" w:sz="0" w:space="0" w:color="auto"/>
        <w:right w:val="none" w:sz="0" w:space="0" w:color="auto"/>
      </w:divBdr>
    </w:div>
    <w:div w:id="545021310">
      <w:bodyDiv w:val="1"/>
      <w:marLeft w:val="0"/>
      <w:marRight w:val="0"/>
      <w:marTop w:val="0"/>
      <w:marBottom w:val="0"/>
      <w:divBdr>
        <w:top w:val="none" w:sz="0" w:space="0" w:color="auto"/>
        <w:left w:val="none" w:sz="0" w:space="0" w:color="auto"/>
        <w:bottom w:val="none" w:sz="0" w:space="0" w:color="auto"/>
        <w:right w:val="none" w:sz="0" w:space="0" w:color="auto"/>
      </w:divBdr>
    </w:div>
    <w:div w:id="545682949">
      <w:bodyDiv w:val="1"/>
      <w:marLeft w:val="0"/>
      <w:marRight w:val="0"/>
      <w:marTop w:val="0"/>
      <w:marBottom w:val="0"/>
      <w:divBdr>
        <w:top w:val="none" w:sz="0" w:space="0" w:color="auto"/>
        <w:left w:val="none" w:sz="0" w:space="0" w:color="auto"/>
        <w:bottom w:val="none" w:sz="0" w:space="0" w:color="auto"/>
        <w:right w:val="none" w:sz="0" w:space="0" w:color="auto"/>
      </w:divBdr>
    </w:div>
    <w:div w:id="546113705">
      <w:bodyDiv w:val="1"/>
      <w:marLeft w:val="0"/>
      <w:marRight w:val="0"/>
      <w:marTop w:val="0"/>
      <w:marBottom w:val="0"/>
      <w:divBdr>
        <w:top w:val="none" w:sz="0" w:space="0" w:color="auto"/>
        <w:left w:val="none" w:sz="0" w:space="0" w:color="auto"/>
        <w:bottom w:val="none" w:sz="0" w:space="0" w:color="auto"/>
        <w:right w:val="none" w:sz="0" w:space="0" w:color="auto"/>
      </w:divBdr>
    </w:div>
    <w:div w:id="547641837">
      <w:bodyDiv w:val="1"/>
      <w:marLeft w:val="0"/>
      <w:marRight w:val="0"/>
      <w:marTop w:val="0"/>
      <w:marBottom w:val="0"/>
      <w:divBdr>
        <w:top w:val="none" w:sz="0" w:space="0" w:color="auto"/>
        <w:left w:val="none" w:sz="0" w:space="0" w:color="auto"/>
        <w:bottom w:val="none" w:sz="0" w:space="0" w:color="auto"/>
        <w:right w:val="none" w:sz="0" w:space="0" w:color="auto"/>
      </w:divBdr>
    </w:div>
    <w:div w:id="548151765">
      <w:bodyDiv w:val="1"/>
      <w:marLeft w:val="0"/>
      <w:marRight w:val="0"/>
      <w:marTop w:val="0"/>
      <w:marBottom w:val="0"/>
      <w:divBdr>
        <w:top w:val="none" w:sz="0" w:space="0" w:color="auto"/>
        <w:left w:val="none" w:sz="0" w:space="0" w:color="auto"/>
        <w:bottom w:val="none" w:sz="0" w:space="0" w:color="auto"/>
        <w:right w:val="none" w:sz="0" w:space="0" w:color="auto"/>
      </w:divBdr>
    </w:div>
    <w:div w:id="548760972">
      <w:bodyDiv w:val="1"/>
      <w:marLeft w:val="0"/>
      <w:marRight w:val="0"/>
      <w:marTop w:val="0"/>
      <w:marBottom w:val="0"/>
      <w:divBdr>
        <w:top w:val="none" w:sz="0" w:space="0" w:color="auto"/>
        <w:left w:val="none" w:sz="0" w:space="0" w:color="auto"/>
        <w:bottom w:val="none" w:sz="0" w:space="0" w:color="auto"/>
        <w:right w:val="none" w:sz="0" w:space="0" w:color="auto"/>
      </w:divBdr>
    </w:div>
    <w:div w:id="548954236">
      <w:bodyDiv w:val="1"/>
      <w:marLeft w:val="0"/>
      <w:marRight w:val="0"/>
      <w:marTop w:val="0"/>
      <w:marBottom w:val="0"/>
      <w:divBdr>
        <w:top w:val="none" w:sz="0" w:space="0" w:color="auto"/>
        <w:left w:val="none" w:sz="0" w:space="0" w:color="auto"/>
        <w:bottom w:val="none" w:sz="0" w:space="0" w:color="auto"/>
        <w:right w:val="none" w:sz="0" w:space="0" w:color="auto"/>
      </w:divBdr>
    </w:div>
    <w:div w:id="550508124">
      <w:bodyDiv w:val="1"/>
      <w:marLeft w:val="0"/>
      <w:marRight w:val="0"/>
      <w:marTop w:val="0"/>
      <w:marBottom w:val="0"/>
      <w:divBdr>
        <w:top w:val="none" w:sz="0" w:space="0" w:color="auto"/>
        <w:left w:val="none" w:sz="0" w:space="0" w:color="auto"/>
        <w:bottom w:val="none" w:sz="0" w:space="0" w:color="auto"/>
        <w:right w:val="none" w:sz="0" w:space="0" w:color="auto"/>
      </w:divBdr>
    </w:div>
    <w:div w:id="552080525">
      <w:bodyDiv w:val="1"/>
      <w:marLeft w:val="0"/>
      <w:marRight w:val="0"/>
      <w:marTop w:val="0"/>
      <w:marBottom w:val="0"/>
      <w:divBdr>
        <w:top w:val="none" w:sz="0" w:space="0" w:color="auto"/>
        <w:left w:val="none" w:sz="0" w:space="0" w:color="auto"/>
        <w:bottom w:val="none" w:sz="0" w:space="0" w:color="auto"/>
        <w:right w:val="none" w:sz="0" w:space="0" w:color="auto"/>
      </w:divBdr>
    </w:div>
    <w:div w:id="552886555">
      <w:bodyDiv w:val="1"/>
      <w:marLeft w:val="0"/>
      <w:marRight w:val="0"/>
      <w:marTop w:val="0"/>
      <w:marBottom w:val="0"/>
      <w:divBdr>
        <w:top w:val="none" w:sz="0" w:space="0" w:color="auto"/>
        <w:left w:val="none" w:sz="0" w:space="0" w:color="auto"/>
        <w:bottom w:val="none" w:sz="0" w:space="0" w:color="auto"/>
        <w:right w:val="none" w:sz="0" w:space="0" w:color="auto"/>
      </w:divBdr>
    </w:div>
    <w:div w:id="555625950">
      <w:bodyDiv w:val="1"/>
      <w:marLeft w:val="0"/>
      <w:marRight w:val="0"/>
      <w:marTop w:val="0"/>
      <w:marBottom w:val="0"/>
      <w:divBdr>
        <w:top w:val="none" w:sz="0" w:space="0" w:color="auto"/>
        <w:left w:val="none" w:sz="0" w:space="0" w:color="auto"/>
        <w:bottom w:val="none" w:sz="0" w:space="0" w:color="auto"/>
        <w:right w:val="none" w:sz="0" w:space="0" w:color="auto"/>
      </w:divBdr>
    </w:div>
    <w:div w:id="556939318">
      <w:bodyDiv w:val="1"/>
      <w:marLeft w:val="0"/>
      <w:marRight w:val="0"/>
      <w:marTop w:val="0"/>
      <w:marBottom w:val="0"/>
      <w:divBdr>
        <w:top w:val="none" w:sz="0" w:space="0" w:color="auto"/>
        <w:left w:val="none" w:sz="0" w:space="0" w:color="auto"/>
        <w:bottom w:val="none" w:sz="0" w:space="0" w:color="auto"/>
        <w:right w:val="none" w:sz="0" w:space="0" w:color="auto"/>
      </w:divBdr>
    </w:div>
    <w:div w:id="557018330">
      <w:bodyDiv w:val="1"/>
      <w:marLeft w:val="0"/>
      <w:marRight w:val="0"/>
      <w:marTop w:val="0"/>
      <w:marBottom w:val="0"/>
      <w:divBdr>
        <w:top w:val="none" w:sz="0" w:space="0" w:color="auto"/>
        <w:left w:val="none" w:sz="0" w:space="0" w:color="auto"/>
        <w:bottom w:val="none" w:sz="0" w:space="0" w:color="auto"/>
        <w:right w:val="none" w:sz="0" w:space="0" w:color="auto"/>
      </w:divBdr>
    </w:div>
    <w:div w:id="563107671">
      <w:bodyDiv w:val="1"/>
      <w:marLeft w:val="0"/>
      <w:marRight w:val="0"/>
      <w:marTop w:val="0"/>
      <w:marBottom w:val="0"/>
      <w:divBdr>
        <w:top w:val="none" w:sz="0" w:space="0" w:color="auto"/>
        <w:left w:val="none" w:sz="0" w:space="0" w:color="auto"/>
        <w:bottom w:val="none" w:sz="0" w:space="0" w:color="auto"/>
        <w:right w:val="none" w:sz="0" w:space="0" w:color="auto"/>
      </w:divBdr>
    </w:div>
    <w:div w:id="563376130">
      <w:bodyDiv w:val="1"/>
      <w:marLeft w:val="0"/>
      <w:marRight w:val="0"/>
      <w:marTop w:val="0"/>
      <w:marBottom w:val="0"/>
      <w:divBdr>
        <w:top w:val="none" w:sz="0" w:space="0" w:color="auto"/>
        <w:left w:val="none" w:sz="0" w:space="0" w:color="auto"/>
        <w:bottom w:val="none" w:sz="0" w:space="0" w:color="auto"/>
        <w:right w:val="none" w:sz="0" w:space="0" w:color="auto"/>
      </w:divBdr>
    </w:div>
    <w:div w:id="564754362">
      <w:bodyDiv w:val="1"/>
      <w:marLeft w:val="0"/>
      <w:marRight w:val="0"/>
      <w:marTop w:val="0"/>
      <w:marBottom w:val="0"/>
      <w:divBdr>
        <w:top w:val="none" w:sz="0" w:space="0" w:color="auto"/>
        <w:left w:val="none" w:sz="0" w:space="0" w:color="auto"/>
        <w:bottom w:val="none" w:sz="0" w:space="0" w:color="auto"/>
        <w:right w:val="none" w:sz="0" w:space="0" w:color="auto"/>
      </w:divBdr>
    </w:div>
    <w:div w:id="565184697">
      <w:bodyDiv w:val="1"/>
      <w:marLeft w:val="0"/>
      <w:marRight w:val="0"/>
      <w:marTop w:val="0"/>
      <w:marBottom w:val="0"/>
      <w:divBdr>
        <w:top w:val="none" w:sz="0" w:space="0" w:color="auto"/>
        <w:left w:val="none" w:sz="0" w:space="0" w:color="auto"/>
        <w:bottom w:val="none" w:sz="0" w:space="0" w:color="auto"/>
        <w:right w:val="none" w:sz="0" w:space="0" w:color="auto"/>
      </w:divBdr>
    </w:div>
    <w:div w:id="565654242">
      <w:bodyDiv w:val="1"/>
      <w:marLeft w:val="0"/>
      <w:marRight w:val="0"/>
      <w:marTop w:val="0"/>
      <w:marBottom w:val="0"/>
      <w:divBdr>
        <w:top w:val="none" w:sz="0" w:space="0" w:color="auto"/>
        <w:left w:val="none" w:sz="0" w:space="0" w:color="auto"/>
        <w:bottom w:val="none" w:sz="0" w:space="0" w:color="auto"/>
        <w:right w:val="none" w:sz="0" w:space="0" w:color="auto"/>
      </w:divBdr>
    </w:div>
    <w:div w:id="566574171">
      <w:bodyDiv w:val="1"/>
      <w:marLeft w:val="0"/>
      <w:marRight w:val="0"/>
      <w:marTop w:val="0"/>
      <w:marBottom w:val="0"/>
      <w:divBdr>
        <w:top w:val="none" w:sz="0" w:space="0" w:color="auto"/>
        <w:left w:val="none" w:sz="0" w:space="0" w:color="auto"/>
        <w:bottom w:val="none" w:sz="0" w:space="0" w:color="auto"/>
        <w:right w:val="none" w:sz="0" w:space="0" w:color="auto"/>
      </w:divBdr>
    </w:div>
    <w:div w:id="566838564">
      <w:bodyDiv w:val="1"/>
      <w:marLeft w:val="0"/>
      <w:marRight w:val="0"/>
      <w:marTop w:val="0"/>
      <w:marBottom w:val="0"/>
      <w:divBdr>
        <w:top w:val="none" w:sz="0" w:space="0" w:color="auto"/>
        <w:left w:val="none" w:sz="0" w:space="0" w:color="auto"/>
        <w:bottom w:val="none" w:sz="0" w:space="0" w:color="auto"/>
        <w:right w:val="none" w:sz="0" w:space="0" w:color="auto"/>
      </w:divBdr>
    </w:div>
    <w:div w:id="569195765">
      <w:bodyDiv w:val="1"/>
      <w:marLeft w:val="0"/>
      <w:marRight w:val="0"/>
      <w:marTop w:val="0"/>
      <w:marBottom w:val="0"/>
      <w:divBdr>
        <w:top w:val="none" w:sz="0" w:space="0" w:color="auto"/>
        <w:left w:val="none" w:sz="0" w:space="0" w:color="auto"/>
        <w:bottom w:val="none" w:sz="0" w:space="0" w:color="auto"/>
        <w:right w:val="none" w:sz="0" w:space="0" w:color="auto"/>
      </w:divBdr>
    </w:div>
    <w:div w:id="569266031">
      <w:bodyDiv w:val="1"/>
      <w:marLeft w:val="0"/>
      <w:marRight w:val="0"/>
      <w:marTop w:val="0"/>
      <w:marBottom w:val="0"/>
      <w:divBdr>
        <w:top w:val="none" w:sz="0" w:space="0" w:color="auto"/>
        <w:left w:val="none" w:sz="0" w:space="0" w:color="auto"/>
        <w:bottom w:val="none" w:sz="0" w:space="0" w:color="auto"/>
        <w:right w:val="none" w:sz="0" w:space="0" w:color="auto"/>
      </w:divBdr>
    </w:div>
    <w:div w:id="569970897">
      <w:bodyDiv w:val="1"/>
      <w:marLeft w:val="0"/>
      <w:marRight w:val="0"/>
      <w:marTop w:val="0"/>
      <w:marBottom w:val="0"/>
      <w:divBdr>
        <w:top w:val="none" w:sz="0" w:space="0" w:color="auto"/>
        <w:left w:val="none" w:sz="0" w:space="0" w:color="auto"/>
        <w:bottom w:val="none" w:sz="0" w:space="0" w:color="auto"/>
        <w:right w:val="none" w:sz="0" w:space="0" w:color="auto"/>
      </w:divBdr>
    </w:div>
    <w:div w:id="570043654">
      <w:bodyDiv w:val="1"/>
      <w:marLeft w:val="0"/>
      <w:marRight w:val="0"/>
      <w:marTop w:val="0"/>
      <w:marBottom w:val="0"/>
      <w:divBdr>
        <w:top w:val="none" w:sz="0" w:space="0" w:color="auto"/>
        <w:left w:val="none" w:sz="0" w:space="0" w:color="auto"/>
        <w:bottom w:val="none" w:sz="0" w:space="0" w:color="auto"/>
        <w:right w:val="none" w:sz="0" w:space="0" w:color="auto"/>
      </w:divBdr>
    </w:div>
    <w:div w:id="570429751">
      <w:bodyDiv w:val="1"/>
      <w:marLeft w:val="0"/>
      <w:marRight w:val="0"/>
      <w:marTop w:val="0"/>
      <w:marBottom w:val="0"/>
      <w:divBdr>
        <w:top w:val="none" w:sz="0" w:space="0" w:color="auto"/>
        <w:left w:val="none" w:sz="0" w:space="0" w:color="auto"/>
        <w:bottom w:val="none" w:sz="0" w:space="0" w:color="auto"/>
        <w:right w:val="none" w:sz="0" w:space="0" w:color="auto"/>
      </w:divBdr>
    </w:div>
    <w:div w:id="571237633">
      <w:bodyDiv w:val="1"/>
      <w:marLeft w:val="0"/>
      <w:marRight w:val="0"/>
      <w:marTop w:val="0"/>
      <w:marBottom w:val="0"/>
      <w:divBdr>
        <w:top w:val="none" w:sz="0" w:space="0" w:color="auto"/>
        <w:left w:val="none" w:sz="0" w:space="0" w:color="auto"/>
        <w:bottom w:val="none" w:sz="0" w:space="0" w:color="auto"/>
        <w:right w:val="none" w:sz="0" w:space="0" w:color="auto"/>
      </w:divBdr>
    </w:div>
    <w:div w:id="572275603">
      <w:bodyDiv w:val="1"/>
      <w:marLeft w:val="0"/>
      <w:marRight w:val="0"/>
      <w:marTop w:val="0"/>
      <w:marBottom w:val="0"/>
      <w:divBdr>
        <w:top w:val="none" w:sz="0" w:space="0" w:color="auto"/>
        <w:left w:val="none" w:sz="0" w:space="0" w:color="auto"/>
        <w:bottom w:val="none" w:sz="0" w:space="0" w:color="auto"/>
        <w:right w:val="none" w:sz="0" w:space="0" w:color="auto"/>
      </w:divBdr>
    </w:div>
    <w:div w:id="574441378">
      <w:bodyDiv w:val="1"/>
      <w:marLeft w:val="0"/>
      <w:marRight w:val="0"/>
      <w:marTop w:val="0"/>
      <w:marBottom w:val="0"/>
      <w:divBdr>
        <w:top w:val="none" w:sz="0" w:space="0" w:color="auto"/>
        <w:left w:val="none" w:sz="0" w:space="0" w:color="auto"/>
        <w:bottom w:val="none" w:sz="0" w:space="0" w:color="auto"/>
        <w:right w:val="none" w:sz="0" w:space="0" w:color="auto"/>
      </w:divBdr>
    </w:div>
    <w:div w:id="575669057">
      <w:bodyDiv w:val="1"/>
      <w:marLeft w:val="0"/>
      <w:marRight w:val="0"/>
      <w:marTop w:val="0"/>
      <w:marBottom w:val="0"/>
      <w:divBdr>
        <w:top w:val="none" w:sz="0" w:space="0" w:color="auto"/>
        <w:left w:val="none" w:sz="0" w:space="0" w:color="auto"/>
        <w:bottom w:val="none" w:sz="0" w:space="0" w:color="auto"/>
        <w:right w:val="none" w:sz="0" w:space="0" w:color="auto"/>
      </w:divBdr>
    </w:div>
    <w:div w:id="576090808">
      <w:bodyDiv w:val="1"/>
      <w:marLeft w:val="0"/>
      <w:marRight w:val="0"/>
      <w:marTop w:val="0"/>
      <w:marBottom w:val="0"/>
      <w:divBdr>
        <w:top w:val="none" w:sz="0" w:space="0" w:color="auto"/>
        <w:left w:val="none" w:sz="0" w:space="0" w:color="auto"/>
        <w:bottom w:val="none" w:sz="0" w:space="0" w:color="auto"/>
        <w:right w:val="none" w:sz="0" w:space="0" w:color="auto"/>
      </w:divBdr>
    </w:div>
    <w:div w:id="577909829">
      <w:bodyDiv w:val="1"/>
      <w:marLeft w:val="0"/>
      <w:marRight w:val="0"/>
      <w:marTop w:val="0"/>
      <w:marBottom w:val="0"/>
      <w:divBdr>
        <w:top w:val="none" w:sz="0" w:space="0" w:color="auto"/>
        <w:left w:val="none" w:sz="0" w:space="0" w:color="auto"/>
        <w:bottom w:val="none" w:sz="0" w:space="0" w:color="auto"/>
        <w:right w:val="none" w:sz="0" w:space="0" w:color="auto"/>
      </w:divBdr>
    </w:div>
    <w:div w:id="578252694">
      <w:bodyDiv w:val="1"/>
      <w:marLeft w:val="0"/>
      <w:marRight w:val="0"/>
      <w:marTop w:val="0"/>
      <w:marBottom w:val="0"/>
      <w:divBdr>
        <w:top w:val="none" w:sz="0" w:space="0" w:color="auto"/>
        <w:left w:val="none" w:sz="0" w:space="0" w:color="auto"/>
        <w:bottom w:val="none" w:sz="0" w:space="0" w:color="auto"/>
        <w:right w:val="none" w:sz="0" w:space="0" w:color="auto"/>
      </w:divBdr>
    </w:div>
    <w:div w:id="578683128">
      <w:bodyDiv w:val="1"/>
      <w:marLeft w:val="0"/>
      <w:marRight w:val="0"/>
      <w:marTop w:val="0"/>
      <w:marBottom w:val="0"/>
      <w:divBdr>
        <w:top w:val="none" w:sz="0" w:space="0" w:color="auto"/>
        <w:left w:val="none" w:sz="0" w:space="0" w:color="auto"/>
        <w:bottom w:val="none" w:sz="0" w:space="0" w:color="auto"/>
        <w:right w:val="none" w:sz="0" w:space="0" w:color="auto"/>
      </w:divBdr>
    </w:div>
    <w:div w:id="579829314">
      <w:bodyDiv w:val="1"/>
      <w:marLeft w:val="0"/>
      <w:marRight w:val="0"/>
      <w:marTop w:val="0"/>
      <w:marBottom w:val="0"/>
      <w:divBdr>
        <w:top w:val="none" w:sz="0" w:space="0" w:color="auto"/>
        <w:left w:val="none" w:sz="0" w:space="0" w:color="auto"/>
        <w:bottom w:val="none" w:sz="0" w:space="0" w:color="auto"/>
        <w:right w:val="none" w:sz="0" w:space="0" w:color="auto"/>
      </w:divBdr>
    </w:div>
    <w:div w:id="582029556">
      <w:bodyDiv w:val="1"/>
      <w:marLeft w:val="0"/>
      <w:marRight w:val="0"/>
      <w:marTop w:val="0"/>
      <w:marBottom w:val="0"/>
      <w:divBdr>
        <w:top w:val="none" w:sz="0" w:space="0" w:color="auto"/>
        <w:left w:val="none" w:sz="0" w:space="0" w:color="auto"/>
        <w:bottom w:val="none" w:sz="0" w:space="0" w:color="auto"/>
        <w:right w:val="none" w:sz="0" w:space="0" w:color="auto"/>
      </w:divBdr>
    </w:div>
    <w:div w:id="582493749">
      <w:bodyDiv w:val="1"/>
      <w:marLeft w:val="0"/>
      <w:marRight w:val="0"/>
      <w:marTop w:val="0"/>
      <w:marBottom w:val="0"/>
      <w:divBdr>
        <w:top w:val="none" w:sz="0" w:space="0" w:color="auto"/>
        <w:left w:val="none" w:sz="0" w:space="0" w:color="auto"/>
        <w:bottom w:val="none" w:sz="0" w:space="0" w:color="auto"/>
        <w:right w:val="none" w:sz="0" w:space="0" w:color="auto"/>
      </w:divBdr>
    </w:div>
    <w:div w:id="583103496">
      <w:bodyDiv w:val="1"/>
      <w:marLeft w:val="0"/>
      <w:marRight w:val="0"/>
      <w:marTop w:val="0"/>
      <w:marBottom w:val="0"/>
      <w:divBdr>
        <w:top w:val="none" w:sz="0" w:space="0" w:color="auto"/>
        <w:left w:val="none" w:sz="0" w:space="0" w:color="auto"/>
        <w:bottom w:val="none" w:sz="0" w:space="0" w:color="auto"/>
        <w:right w:val="none" w:sz="0" w:space="0" w:color="auto"/>
      </w:divBdr>
    </w:div>
    <w:div w:id="583301304">
      <w:bodyDiv w:val="1"/>
      <w:marLeft w:val="0"/>
      <w:marRight w:val="0"/>
      <w:marTop w:val="0"/>
      <w:marBottom w:val="0"/>
      <w:divBdr>
        <w:top w:val="none" w:sz="0" w:space="0" w:color="auto"/>
        <w:left w:val="none" w:sz="0" w:space="0" w:color="auto"/>
        <w:bottom w:val="none" w:sz="0" w:space="0" w:color="auto"/>
        <w:right w:val="none" w:sz="0" w:space="0" w:color="auto"/>
      </w:divBdr>
    </w:div>
    <w:div w:id="583953882">
      <w:bodyDiv w:val="1"/>
      <w:marLeft w:val="0"/>
      <w:marRight w:val="0"/>
      <w:marTop w:val="0"/>
      <w:marBottom w:val="0"/>
      <w:divBdr>
        <w:top w:val="none" w:sz="0" w:space="0" w:color="auto"/>
        <w:left w:val="none" w:sz="0" w:space="0" w:color="auto"/>
        <w:bottom w:val="none" w:sz="0" w:space="0" w:color="auto"/>
        <w:right w:val="none" w:sz="0" w:space="0" w:color="auto"/>
      </w:divBdr>
    </w:div>
    <w:div w:id="584149901">
      <w:bodyDiv w:val="1"/>
      <w:marLeft w:val="0"/>
      <w:marRight w:val="0"/>
      <w:marTop w:val="0"/>
      <w:marBottom w:val="0"/>
      <w:divBdr>
        <w:top w:val="none" w:sz="0" w:space="0" w:color="auto"/>
        <w:left w:val="none" w:sz="0" w:space="0" w:color="auto"/>
        <w:bottom w:val="none" w:sz="0" w:space="0" w:color="auto"/>
        <w:right w:val="none" w:sz="0" w:space="0" w:color="auto"/>
      </w:divBdr>
    </w:div>
    <w:div w:id="585379275">
      <w:bodyDiv w:val="1"/>
      <w:marLeft w:val="0"/>
      <w:marRight w:val="0"/>
      <w:marTop w:val="0"/>
      <w:marBottom w:val="0"/>
      <w:divBdr>
        <w:top w:val="none" w:sz="0" w:space="0" w:color="auto"/>
        <w:left w:val="none" w:sz="0" w:space="0" w:color="auto"/>
        <w:bottom w:val="none" w:sz="0" w:space="0" w:color="auto"/>
        <w:right w:val="none" w:sz="0" w:space="0" w:color="auto"/>
      </w:divBdr>
    </w:div>
    <w:div w:id="586037306">
      <w:bodyDiv w:val="1"/>
      <w:marLeft w:val="0"/>
      <w:marRight w:val="0"/>
      <w:marTop w:val="0"/>
      <w:marBottom w:val="0"/>
      <w:divBdr>
        <w:top w:val="none" w:sz="0" w:space="0" w:color="auto"/>
        <w:left w:val="none" w:sz="0" w:space="0" w:color="auto"/>
        <w:bottom w:val="none" w:sz="0" w:space="0" w:color="auto"/>
        <w:right w:val="none" w:sz="0" w:space="0" w:color="auto"/>
      </w:divBdr>
    </w:div>
    <w:div w:id="586547328">
      <w:bodyDiv w:val="1"/>
      <w:marLeft w:val="0"/>
      <w:marRight w:val="0"/>
      <w:marTop w:val="0"/>
      <w:marBottom w:val="0"/>
      <w:divBdr>
        <w:top w:val="none" w:sz="0" w:space="0" w:color="auto"/>
        <w:left w:val="none" w:sz="0" w:space="0" w:color="auto"/>
        <w:bottom w:val="none" w:sz="0" w:space="0" w:color="auto"/>
        <w:right w:val="none" w:sz="0" w:space="0" w:color="auto"/>
      </w:divBdr>
    </w:div>
    <w:div w:id="586967161">
      <w:bodyDiv w:val="1"/>
      <w:marLeft w:val="0"/>
      <w:marRight w:val="0"/>
      <w:marTop w:val="0"/>
      <w:marBottom w:val="0"/>
      <w:divBdr>
        <w:top w:val="none" w:sz="0" w:space="0" w:color="auto"/>
        <w:left w:val="none" w:sz="0" w:space="0" w:color="auto"/>
        <w:bottom w:val="none" w:sz="0" w:space="0" w:color="auto"/>
        <w:right w:val="none" w:sz="0" w:space="0" w:color="auto"/>
      </w:divBdr>
    </w:div>
    <w:div w:id="589389076">
      <w:bodyDiv w:val="1"/>
      <w:marLeft w:val="0"/>
      <w:marRight w:val="0"/>
      <w:marTop w:val="0"/>
      <w:marBottom w:val="0"/>
      <w:divBdr>
        <w:top w:val="none" w:sz="0" w:space="0" w:color="auto"/>
        <w:left w:val="none" w:sz="0" w:space="0" w:color="auto"/>
        <w:bottom w:val="none" w:sz="0" w:space="0" w:color="auto"/>
        <w:right w:val="none" w:sz="0" w:space="0" w:color="auto"/>
      </w:divBdr>
    </w:div>
    <w:div w:id="590242045">
      <w:bodyDiv w:val="1"/>
      <w:marLeft w:val="0"/>
      <w:marRight w:val="0"/>
      <w:marTop w:val="0"/>
      <w:marBottom w:val="0"/>
      <w:divBdr>
        <w:top w:val="none" w:sz="0" w:space="0" w:color="auto"/>
        <w:left w:val="none" w:sz="0" w:space="0" w:color="auto"/>
        <w:bottom w:val="none" w:sz="0" w:space="0" w:color="auto"/>
        <w:right w:val="none" w:sz="0" w:space="0" w:color="auto"/>
      </w:divBdr>
    </w:div>
    <w:div w:id="593561226">
      <w:bodyDiv w:val="1"/>
      <w:marLeft w:val="0"/>
      <w:marRight w:val="0"/>
      <w:marTop w:val="0"/>
      <w:marBottom w:val="0"/>
      <w:divBdr>
        <w:top w:val="none" w:sz="0" w:space="0" w:color="auto"/>
        <w:left w:val="none" w:sz="0" w:space="0" w:color="auto"/>
        <w:bottom w:val="none" w:sz="0" w:space="0" w:color="auto"/>
        <w:right w:val="none" w:sz="0" w:space="0" w:color="auto"/>
      </w:divBdr>
    </w:div>
    <w:div w:id="594553770">
      <w:bodyDiv w:val="1"/>
      <w:marLeft w:val="0"/>
      <w:marRight w:val="0"/>
      <w:marTop w:val="0"/>
      <w:marBottom w:val="0"/>
      <w:divBdr>
        <w:top w:val="none" w:sz="0" w:space="0" w:color="auto"/>
        <w:left w:val="none" w:sz="0" w:space="0" w:color="auto"/>
        <w:bottom w:val="none" w:sz="0" w:space="0" w:color="auto"/>
        <w:right w:val="none" w:sz="0" w:space="0" w:color="auto"/>
      </w:divBdr>
    </w:div>
    <w:div w:id="594555030">
      <w:bodyDiv w:val="1"/>
      <w:marLeft w:val="0"/>
      <w:marRight w:val="0"/>
      <w:marTop w:val="0"/>
      <w:marBottom w:val="0"/>
      <w:divBdr>
        <w:top w:val="none" w:sz="0" w:space="0" w:color="auto"/>
        <w:left w:val="none" w:sz="0" w:space="0" w:color="auto"/>
        <w:bottom w:val="none" w:sz="0" w:space="0" w:color="auto"/>
        <w:right w:val="none" w:sz="0" w:space="0" w:color="auto"/>
      </w:divBdr>
    </w:div>
    <w:div w:id="595482736">
      <w:bodyDiv w:val="1"/>
      <w:marLeft w:val="0"/>
      <w:marRight w:val="0"/>
      <w:marTop w:val="0"/>
      <w:marBottom w:val="0"/>
      <w:divBdr>
        <w:top w:val="none" w:sz="0" w:space="0" w:color="auto"/>
        <w:left w:val="none" w:sz="0" w:space="0" w:color="auto"/>
        <w:bottom w:val="none" w:sz="0" w:space="0" w:color="auto"/>
        <w:right w:val="none" w:sz="0" w:space="0" w:color="auto"/>
      </w:divBdr>
    </w:div>
    <w:div w:id="596253419">
      <w:bodyDiv w:val="1"/>
      <w:marLeft w:val="0"/>
      <w:marRight w:val="0"/>
      <w:marTop w:val="0"/>
      <w:marBottom w:val="0"/>
      <w:divBdr>
        <w:top w:val="none" w:sz="0" w:space="0" w:color="auto"/>
        <w:left w:val="none" w:sz="0" w:space="0" w:color="auto"/>
        <w:bottom w:val="none" w:sz="0" w:space="0" w:color="auto"/>
        <w:right w:val="none" w:sz="0" w:space="0" w:color="auto"/>
      </w:divBdr>
    </w:div>
    <w:div w:id="596325086">
      <w:bodyDiv w:val="1"/>
      <w:marLeft w:val="0"/>
      <w:marRight w:val="0"/>
      <w:marTop w:val="0"/>
      <w:marBottom w:val="0"/>
      <w:divBdr>
        <w:top w:val="none" w:sz="0" w:space="0" w:color="auto"/>
        <w:left w:val="none" w:sz="0" w:space="0" w:color="auto"/>
        <w:bottom w:val="none" w:sz="0" w:space="0" w:color="auto"/>
        <w:right w:val="none" w:sz="0" w:space="0" w:color="auto"/>
      </w:divBdr>
    </w:div>
    <w:div w:id="597101763">
      <w:bodyDiv w:val="1"/>
      <w:marLeft w:val="0"/>
      <w:marRight w:val="0"/>
      <w:marTop w:val="0"/>
      <w:marBottom w:val="0"/>
      <w:divBdr>
        <w:top w:val="none" w:sz="0" w:space="0" w:color="auto"/>
        <w:left w:val="none" w:sz="0" w:space="0" w:color="auto"/>
        <w:bottom w:val="none" w:sz="0" w:space="0" w:color="auto"/>
        <w:right w:val="none" w:sz="0" w:space="0" w:color="auto"/>
      </w:divBdr>
    </w:div>
    <w:div w:id="601692586">
      <w:bodyDiv w:val="1"/>
      <w:marLeft w:val="0"/>
      <w:marRight w:val="0"/>
      <w:marTop w:val="0"/>
      <w:marBottom w:val="0"/>
      <w:divBdr>
        <w:top w:val="none" w:sz="0" w:space="0" w:color="auto"/>
        <w:left w:val="none" w:sz="0" w:space="0" w:color="auto"/>
        <w:bottom w:val="none" w:sz="0" w:space="0" w:color="auto"/>
        <w:right w:val="none" w:sz="0" w:space="0" w:color="auto"/>
      </w:divBdr>
    </w:div>
    <w:div w:id="602609012">
      <w:bodyDiv w:val="1"/>
      <w:marLeft w:val="0"/>
      <w:marRight w:val="0"/>
      <w:marTop w:val="0"/>
      <w:marBottom w:val="0"/>
      <w:divBdr>
        <w:top w:val="none" w:sz="0" w:space="0" w:color="auto"/>
        <w:left w:val="none" w:sz="0" w:space="0" w:color="auto"/>
        <w:bottom w:val="none" w:sz="0" w:space="0" w:color="auto"/>
        <w:right w:val="none" w:sz="0" w:space="0" w:color="auto"/>
      </w:divBdr>
    </w:div>
    <w:div w:id="605045197">
      <w:bodyDiv w:val="1"/>
      <w:marLeft w:val="0"/>
      <w:marRight w:val="0"/>
      <w:marTop w:val="0"/>
      <w:marBottom w:val="0"/>
      <w:divBdr>
        <w:top w:val="none" w:sz="0" w:space="0" w:color="auto"/>
        <w:left w:val="none" w:sz="0" w:space="0" w:color="auto"/>
        <w:bottom w:val="none" w:sz="0" w:space="0" w:color="auto"/>
        <w:right w:val="none" w:sz="0" w:space="0" w:color="auto"/>
      </w:divBdr>
    </w:div>
    <w:div w:id="605579425">
      <w:bodyDiv w:val="1"/>
      <w:marLeft w:val="0"/>
      <w:marRight w:val="0"/>
      <w:marTop w:val="0"/>
      <w:marBottom w:val="0"/>
      <w:divBdr>
        <w:top w:val="none" w:sz="0" w:space="0" w:color="auto"/>
        <w:left w:val="none" w:sz="0" w:space="0" w:color="auto"/>
        <w:bottom w:val="none" w:sz="0" w:space="0" w:color="auto"/>
        <w:right w:val="none" w:sz="0" w:space="0" w:color="auto"/>
      </w:divBdr>
    </w:div>
    <w:div w:id="606936199">
      <w:bodyDiv w:val="1"/>
      <w:marLeft w:val="0"/>
      <w:marRight w:val="0"/>
      <w:marTop w:val="0"/>
      <w:marBottom w:val="0"/>
      <w:divBdr>
        <w:top w:val="none" w:sz="0" w:space="0" w:color="auto"/>
        <w:left w:val="none" w:sz="0" w:space="0" w:color="auto"/>
        <w:bottom w:val="none" w:sz="0" w:space="0" w:color="auto"/>
        <w:right w:val="none" w:sz="0" w:space="0" w:color="auto"/>
      </w:divBdr>
    </w:div>
    <w:div w:id="607082895">
      <w:bodyDiv w:val="1"/>
      <w:marLeft w:val="0"/>
      <w:marRight w:val="0"/>
      <w:marTop w:val="0"/>
      <w:marBottom w:val="0"/>
      <w:divBdr>
        <w:top w:val="none" w:sz="0" w:space="0" w:color="auto"/>
        <w:left w:val="none" w:sz="0" w:space="0" w:color="auto"/>
        <w:bottom w:val="none" w:sz="0" w:space="0" w:color="auto"/>
        <w:right w:val="none" w:sz="0" w:space="0" w:color="auto"/>
      </w:divBdr>
    </w:div>
    <w:div w:id="607859807">
      <w:bodyDiv w:val="1"/>
      <w:marLeft w:val="0"/>
      <w:marRight w:val="0"/>
      <w:marTop w:val="0"/>
      <w:marBottom w:val="0"/>
      <w:divBdr>
        <w:top w:val="none" w:sz="0" w:space="0" w:color="auto"/>
        <w:left w:val="none" w:sz="0" w:space="0" w:color="auto"/>
        <w:bottom w:val="none" w:sz="0" w:space="0" w:color="auto"/>
        <w:right w:val="none" w:sz="0" w:space="0" w:color="auto"/>
      </w:divBdr>
    </w:div>
    <w:div w:id="607934395">
      <w:bodyDiv w:val="1"/>
      <w:marLeft w:val="0"/>
      <w:marRight w:val="0"/>
      <w:marTop w:val="0"/>
      <w:marBottom w:val="0"/>
      <w:divBdr>
        <w:top w:val="none" w:sz="0" w:space="0" w:color="auto"/>
        <w:left w:val="none" w:sz="0" w:space="0" w:color="auto"/>
        <w:bottom w:val="none" w:sz="0" w:space="0" w:color="auto"/>
        <w:right w:val="none" w:sz="0" w:space="0" w:color="auto"/>
      </w:divBdr>
    </w:div>
    <w:div w:id="608463533">
      <w:bodyDiv w:val="1"/>
      <w:marLeft w:val="0"/>
      <w:marRight w:val="0"/>
      <w:marTop w:val="0"/>
      <w:marBottom w:val="0"/>
      <w:divBdr>
        <w:top w:val="none" w:sz="0" w:space="0" w:color="auto"/>
        <w:left w:val="none" w:sz="0" w:space="0" w:color="auto"/>
        <w:bottom w:val="none" w:sz="0" w:space="0" w:color="auto"/>
        <w:right w:val="none" w:sz="0" w:space="0" w:color="auto"/>
      </w:divBdr>
    </w:div>
    <w:div w:id="609163927">
      <w:bodyDiv w:val="1"/>
      <w:marLeft w:val="0"/>
      <w:marRight w:val="0"/>
      <w:marTop w:val="0"/>
      <w:marBottom w:val="0"/>
      <w:divBdr>
        <w:top w:val="none" w:sz="0" w:space="0" w:color="auto"/>
        <w:left w:val="none" w:sz="0" w:space="0" w:color="auto"/>
        <w:bottom w:val="none" w:sz="0" w:space="0" w:color="auto"/>
        <w:right w:val="none" w:sz="0" w:space="0" w:color="auto"/>
      </w:divBdr>
    </w:div>
    <w:div w:id="612442401">
      <w:bodyDiv w:val="1"/>
      <w:marLeft w:val="0"/>
      <w:marRight w:val="0"/>
      <w:marTop w:val="0"/>
      <w:marBottom w:val="0"/>
      <w:divBdr>
        <w:top w:val="none" w:sz="0" w:space="0" w:color="auto"/>
        <w:left w:val="none" w:sz="0" w:space="0" w:color="auto"/>
        <w:bottom w:val="none" w:sz="0" w:space="0" w:color="auto"/>
        <w:right w:val="none" w:sz="0" w:space="0" w:color="auto"/>
      </w:divBdr>
    </w:div>
    <w:div w:id="613052290">
      <w:bodyDiv w:val="1"/>
      <w:marLeft w:val="0"/>
      <w:marRight w:val="0"/>
      <w:marTop w:val="0"/>
      <w:marBottom w:val="0"/>
      <w:divBdr>
        <w:top w:val="none" w:sz="0" w:space="0" w:color="auto"/>
        <w:left w:val="none" w:sz="0" w:space="0" w:color="auto"/>
        <w:bottom w:val="none" w:sz="0" w:space="0" w:color="auto"/>
        <w:right w:val="none" w:sz="0" w:space="0" w:color="auto"/>
      </w:divBdr>
    </w:div>
    <w:div w:id="613097687">
      <w:bodyDiv w:val="1"/>
      <w:marLeft w:val="0"/>
      <w:marRight w:val="0"/>
      <w:marTop w:val="0"/>
      <w:marBottom w:val="0"/>
      <w:divBdr>
        <w:top w:val="none" w:sz="0" w:space="0" w:color="auto"/>
        <w:left w:val="none" w:sz="0" w:space="0" w:color="auto"/>
        <w:bottom w:val="none" w:sz="0" w:space="0" w:color="auto"/>
        <w:right w:val="none" w:sz="0" w:space="0" w:color="auto"/>
      </w:divBdr>
    </w:div>
    <w:div w:id="613484588">
      <w:bodyDiv w:val="1"/>
      <w:marLeft w:val="0"/>
      <w:marRight w:val="0"/>
      <w:marTop w:val="0"/>
      <w:marBottom w:val="0"/>
      <w:divBdr>
        <w:top w:val="none" w:sz="0" w:space="0" w:color="auto"/>
        <w:left w:val="none" w:sz="0" w:space="0" w:color="auto"/>
        <w:bottom w:val="none" w:sz="0" w:space="0" w:color="auto"/>
        <w:right w:val="none" w:sz="0" w:space="0" w:color="auto"/>
      </w:divBdr>
    </w:div>
    <w:div w:id="613555891">
      <w:bodyDiv w:val="1"/>
      <w:marLeft w:val="0"/>
      <w:marRight w:val="0"/>
      <w:marTop w:val="0"/>
      <w:marBottom w:val="0"/>
      <w:divBdr>
        <w:top w:val="none" w:sz="0" w:space="0" w:color="auto"/>
        <w:left w:val="none" w:sz="0" w:space="0" w:color="auto"/>
        <w:bottom w:val="none" w:sz="0" w:space="0" w:color="auto"/>
        <w:right w:val="none" w:sz="0" w:space="0" w:color="auto"/>
      </w:divBdr>
    </w:div>
    <w:div w:id="616179810">
      <w:bodyDiv w:val="1"/>
      <w:marLeft w:val="0"/>
      <w:marRight w:val="0"/>
      <w:marTop w:val="0"/>
      <w:marBottom w:val="0"/>
      <w:divBdr>
        <w:top w:val="none" w:sz="0" w:space="0" w:color="auto"/>
        <w:left w:val="none" w:sz="0" w:space="0" w:color="auto"/>
        <w:bottom w:val="none" w:sz="0" w:space="0" w:color="auto"/>
        <w:right w:val="none" w:sz="0" w:space="0" w:color="auto"/>
      </w:divBdr>
    </w:div>
    <w:div w:id="616253307">
      <w:bodyDiv w:val="1"/>
      <w:marLeft w:val="0"/>
      <w:marRight w:val="0"/>
      <w:marTop w:val="0"/>
      <w:marBottom w:val="0"/>
      <w:divBdr>
        <w:top w:val="none" w:sz="0" w:space="0" w:color="auto"/>
        <w:left w:val="none" w:sz="0" w:space="0" w:color="auto"/>
        <w:bottom w:val="none" w:sz="0" w:space="0" w:color="auto"/>
        <w:right w:val="none" w:sz="0" w:space="0" w:color="auto"/>
      </w:divBdr>
    </w:div>
    <w:div w:id="617417775">
      <w:bodyDiv w:val="1"/>
      <w:marLeft w:val="0"/>
      <w:marRight w:val="0"/>
      <w:marTop w:val="0"/>
      <w:marBottom w:val="0"/>
      <w:divBdr>
        <w:top w:val="none" w:sz="0" w:space="0" w:color="auto"/>
        <w:left w:val="none" w:sz="0" w:space="0" w:color="auto"/>
        <w:bottom w:val="none" w:sz="0" w:space="0" w:color="auto"/>
        <w:right w:val="none" w:sz="0" w:space="0" w:color="auto"/>
      </w:divBdr>
    </w:div>
    <w:div w:id="618222133">
      <w:bodyDiv w:val="1"/>
      <w:marLeft w:val="0"/>
      <w:marRight w:val="0"/>
      <w:marTop w:val="0"/>
      <w:marBottom w:val="0"/>
      <w:divBdr>
        <w:top w:val="none" w:sz="0" w:space="0" w:color="auto"/>
        <w:left w:val="none" w:sz="0" w:space="0" w:color="auto"/>
        <w:bottom w:val="none" w:sz="0" w:space="0" w:color="auto"/>
        <w:right w:val="none" w:sz="0" w:space="0" w:color="auto"/>
      </w:divBdr>
    </w:div>
    <w:div w:id="620500185">
      <w:bodyDiv w:val="1"/>
      <w:marLeft w:val="0"/>
      <w:marRight w:val="0"/>
      <w:marTop w:val="0"/>
      <w:marBottom w:val="0"/>
      <w:divBdr>
        <w:top w:val="none" w:sz="0" w:space="0" w:color="auto"/>
        <w:left w:val="none" w:sz="0" w:space="0" w:color="auto"/>
        <w:bottom w:val="none" w:sz="0" w:space="0" w:color="auto"/>
        <w:right w:val="none" w:sz="0" w:space="0" w:color="auto"/>
      </w:divBdr>
    </w:div>
    <w:div w:id="621377573">
      <w:bodyDiv w:val="1"/>
      <w:marLeft w:val="0"/>
      <w:marRight w:val="0"/>
      <w:marTop w:val="0"/>
      <w:marBottom w:val="0"/>
      <w:divBdr>
        <w:top w:val="none" w:sz="0" w:space="0" w:color="auto"/>
        <w:left w:val="none" w:sz="0" w:space="0" w:color="auto"/>
        <w:bottom w:val="none" w:sz="0" w:space="0" w:color="auto"/>
        <w:right w:val="none" w:sz="0" w:space="0" w:color="auto"/>
      </w:divBdr>
    </w:div>
    <w:div w:id="624435306">
      <w:bodyDiv w:val="1"/>
      <w:marLeft w:val="0"/>
      <w:marRight w:val="0"/>
      <w:marTop w:val="0"/>
      <w:marBottom w:val="0"/>
      <w:divBdr>
        <w:top w:val="none" w:sz="0" w:space="0" w:color="auto"/>
        <w:left w:val="none" w:sz="0" w:space="0" w:color="auto"/>
        <w:bottom w:val="none" w:sz="0" w:space="0" w:color="auto"/>
        <w:right w:val="none" w:sz="0" w:space="0" w:color="auto"/>
      </w:divBdr>
    </w:div>
    <w:div w:id="624628708">
      <w:bodyDiv w:val="1"/>
      <w:marLeft w:val="0"/>
      <w:marRight w:val="0"/>
      <w:marTop w:val="0"/>
      <w:marBottom w:val="0"/>
      <w:divBdr>
        <w:top w:val="none" w:sz="0" w:space="0" w:color="auto"/>
        <w:left w:val="none" w:sz="0" w:space="0" w:color="auto"/>
        <w:bottom w:val="none" w:sz="0" w:space="0" w:color="auto"/>
        <w:right w:val="none" w:sz="0" w:space="0" w:color="auto"/>
      </w:divBdr>
    </w:div>
    <w:div w:id="625352456">
      <w:bodyDiv w:val="1"/>
      <w:marLeft w:val="0"/>
      <w:marRight w:val="0"/>
      <w:marTop w:val="0"/>
      <w:marBottom w:val="0"/>
      <w:divBdr>
        <w:top w:val="none" w:sz="0" w:space="0" w:color="auto"/>
        <w:left w:val="none" w:sz="0" w:space="0" w:color="auto"/>
        <w:bottom w:val="none" w:sz="0" w:space="0" w:color="auto"/>
        <w:right w:val="none" w:sz="0" w:space="0" w:color="auto"/>
      </w:divBdr>
    </w:div>
    <w:div w:id="627735451">
      <w:bodyDiv w:val="1"/>
      <w:marLeft w:val="0"/>
      <w:marRight w:val="0"/>
      <w:marTop w:val="0"/>
      <w:marBottom w:val="0"/>
      <w:divBdr>
        <w:top w:val="none" w:sz="0" w:space="0" w:color="auto"/>
        <w:left w:val="none" w:sz="0" w:space="0" w:color="auto"/>
        <w:bottom w:val="none" w:sz="0" w:space="0" w:color="auto"/>
        <w:right w:val="none" w:sz="0" w:space="0" w:color="auto"/>
      </w:divBdr>
    </w:div>
    <w:div w:id="628126769">
      <w:bodyDiv w:val="1"/>
      <w:marLeft w:val="0"/>
      <w:marRight w:val="0"/>
      <w:marTop w:val="0"/>
      <w:marBottom w:val="0"/>
      <w:divBdr>
        <w:top w:val="none" w:sz="0" w:space="0" w:color="auto"/>
        <w:left w:val="none" w:sz="0" w:space="0" w:color="auto"/>
        <w:bottom w:val="none" w:sz="0" w:space="0" w:color="auto"/>
        <w:right w:val="none" w:sz="0" w:space="0" w:color="auto"/>
      </w:divBdr>
    </w:div>
    <w:div w:id="628824266">
      <w:bodyDiv w:val="1"/>
      <w:marLeft w:val="0"/>
      <w:marRight w:val="0"/>
      <w:marTop w:val="0"/>
      <w:marBottom w:val="0"/>
      <w:divBdr>
        <w:top w:val="none" w:sz="0" w:space="0" w:color="auto"/>
        <w:left w:val="none" w:sz="0" w:space="0" w:color="auto"/>
        <w:bottom w:val="none" w:sz="0" w:space="0" w:color="auto"/>
        <w:right w:val="none" w:sz="0" w:space="0" w:color="auto"/>
      </w:divBdr>
    </w:div>
    <w:div w:id="629745358">
      <w:bodyDiv w:val="1"/>
      <w:marLeft w:val="0"/>
      <w:marRight w:val="0"/>
      <w:marTop w:val="0"/>
      <w:marBottom w:val="0"/>
      <w:divBdr>
        <w:top w:val="none" w:sz="0" w:space="0" w:color="auto"/>
        <w:left w:val="none" w:sz="0" w:space="0" w:color="auto"/>
        <w:bottom w:val="none" w:sz="0" w:space="0" w:color="auto"/>
        <w:right w:val="none" w:sz="0" w:space="0" w:color="auto"/>
      </w:divBdr>
    </w:div>
    <w:div w:id="631012180">
      <w:bodyDiv w:val="1"/>
      <w:marLeft w:val="0"/>
      <w:marRight w:val="0"/>
      <w:marTop w:val="0"/>
      <w:marBottom w:val="0"/>
      <w:divBdr>
        <w:top w:val="none" w:sz="0" w:space="0" w:color="auto"/>
        <w:left w:val="none" w:sz="0" w:space="0" w:color="auto"/>
        <w:bottom w:val="none" w:sz="0" w:space="0" w:color="auto"/>
        <w:right w:val="none" w:sz="0" w:space="0" w:color="auto"/>
      </w:divBdr>
    </w:div>
    <w:div w:id="631714820">
      <w:bodyDiv w:val="1"/>
      <w:marLeft w:val="0"/>
      <w:marRight w:val="0"/>
      <w:marTop w:val="0"/>
      <w:marBottom w:val="0"/>
      <w:divBdr>
        <w:top w:val="none" w:sz="0" w:space="0" w:color="auto"/>
        <w:left w:val="none" w:sz="0" w:space="0" w:color="auto"/>
        <w:bottom w:val="none" w:sz="0" w:space="0" w:color="auto"/>
        <w:right w:val="none" w:sz="0" w:space="0" w:color="auto"/>
      </w:divBdr>
    </w:div>
    <w:div w:id="632754768">
      <w:bodyDiv w:val="1"/>
      <w:marLeft w:val="0"/>
      <w:marRight w:val="0"/>
      <w:marTop w:val="0"/>
      <w:marBottom w:val="0"/>
      <w:divBdr>
        <w:top w:val="none" w:sz="0" w:space="0" w:color="auto"/>
        <w:left w:val="none" w:sz="0" w:space="0" w:color="auto"/>
        <w:bottom w:val="none" w:sz="0" w:space="0" w:color="auto"/>
        <w:right w:val="none" w:sz="0" w:space="0" w:color="auto"/>
      </w:divBdr>
    </w:div>
    <w:div w:id="633482756">
      <w:bodyDiv w:val="1"/>
      <w:marLeft w:val="0"/>
      <w:marRight w:val="0"/>
      <w:marTop w:val="0"/>
      <w:marBottom w:val="0"/>
      <w:divBdr>
        <w:top w:val="none" w:sz="0" w:space="0" w:color="auto"/>
        <w:left w:val="none" w:sz="0" w:space="0" w:color="auto"/>
        <w:bottom w:val="none" w:sz="0" w:space="0" w:color="auto"/>
        <w:right w:val="none" w:sz="0" w:space="0" w:color="auto"/>
      </w:divBdr>
    </w:div>
    <w:div w:id="633831270">
      <w:bodyDiv w:val="1"/>
      <w:marLeft w:val="0"/>
      <w:marRight w:val="0"/>
      <w:marTop w:val="0"/>
      <w:marBottom w:val="0"/>
      <w:divBdr>
        <w:top w:val="none" w:sz="0" w:space="0" w:color="auto"/>
        <w:left w:val="none" w:sz="0" w:space="0" w:color="auto"/>
        <w:bottom w:val="none" w:sz="0" w:space="0" w:color="auto"/>
        <w:right w:val="none" w:sz="0" w:space="0" w:color="auto"/>
      </w:divBdr>
    </w:div>
    <w:div w:id="634146754">
      <w:bodyDiv w:val="1"/>
      <w:marLeft w:val="0"/>
      <w:marRight w:val="0"/>
      <w:marTop w:val="0"/>
      <w:marBottom w:val="0"/>
      <w:divBdr>
        <w:top w:val="none" w:sz="0" w:space="0" w:color="auto"/>
        <w:left w:val="none" w:sz="0" w:space="0" w:color="auto"/>
        <w:bottom w:val="none" w:sz="0" w:space="0" w:color="auto"/>
        <w:right w:val="none" w:sz="0" w:space="0" w:color="auto"/>
      </w:divBdr>
    </w:div>
    <w:div w:id="634722811">
      <w:bodyDiv w:val="1"/>
      <w:marLeft w:val="0"/>
      <w:marRight w:val="0"/>
      <w:marTop w:val="0"/>
      <w:marBottom w:val="0"/>
      <w:divBdr>
        <w:top w:val="none" w:sz="0" w:space="0" w:color="auto"/>
        <w:left w:val="none" w:sz="0" w:space="0" w:color="auto"/>
        <w:bottom w:val="none" w:sz="0" w:space="0" w:color="auto"/>
        <w:right w:val="none" w:sz="0" w:space="0" w:color="auto"/>
      </w:divBdr>
    </w:div>
    <w:div w:id="635111804">
      <w:bodyDiv w:val="1"/>
      <w:marLeft w:val="0"/>
      <w:marRight w:val="0"/>
      <w:marTop w:val="0"/>
      <w:marBottom w:val="0"/>
      <w:divBdr>
        <w:top w:val="none" w:sz="0" w:space="0" w:color="auto"/>
        <w:left w:val="none" w:sz="0" w:space="0" w:color="auto"/>
        <w:bottom w:val="none" w:sz="0" w:space="0" w:color="auto"/>
        <w:right w:val="none" w:sz="0" w:space="0" w:color="auto"/>
      </w:divBdr>
    </w:div>
    <w:div w:id="636644734">
      <w:bodyDiv w:val="1"/>
      <w:marLeft w:val="0"/>
      <w:marRight w:val="0"/>
      <w:marTop w:val="0"/>
      <w:marBottom w:val="0"/>
      <w:divBdr>
        <w:top w:val="none" w:sz="0" w:space="0" w:color="auto"/>
        <w:left w:val="none" w:sz="0" w:space="0" w:color="auto"/>
        <w:bottom w:val="none" w:sz="0" w:space="0" w:color="auto"/>
        <w:right w:val="none" w:sz="0" w:space="0" w:color="auto"/>
      </w:divBdr>
    </w:div>
    <w:div w:id="636646859">
      <w:bodyDiv w:val="1"/>
      <w:marLeft w:val="0"/>
      <w:marRight w:val="0"/>
      <w:marTop w:val="0"/>
      <w:marBottom w:val="0"/>
      <w:divBdr>
        <w:top w:val="none" w:sz="0" w:space="0" w:color="auto"/>
        <w:left w:val="none" w:sz="0" w:space="0" w:color="auto"/>
        <w:bottom w:val="none" w:sz="0" w:space="0" w:color="auto"/>
        <w:right w:val="none" w:sz="0" w:space="0" w:color="auto"/>
      </w:divBdr>
    </w:div>
    <w:div w:id="637418698">
      <w:bodyDiv w:val="1"/>
      <w:marLeft w:val="0"/>
      <w:marRight w:val="0"/>
      <w:marTop w:val="0"/>
      <w:marBottom w:val="0"/>
      <w:divBdr>
        <w:top w:val="none" w:sz="0" w:space="0" w:color="auto"/>
        <w:left w:val="none" w:sz="0" w:space="0" w:color="auto"/>
        <w:bottom w:val="none" w:sz="0" w:space="0" w:color="auto"/>
        <w:right w:val="none" w:sz="0" w:space="0" w:color="auto"/>
      </w:divBdr>
    </w:div>
    <w:div w:id="638070231">
      <w:bodyDiv w:val="1"/>
      <w:marLeft w:val="0"/>
      <w:marRight w:val="0"/>
      <w:marTop w:val="0"/>
      <w:marBottom w:val="0"/>
      <w:divBdr>
        <w:top w:val="none" w:sz="0" w:space="0" w:color="auto"/>
        <w:left w:val="none" w:sz="0" w:space="0" w:color="auto"/>
        <w:bottom w:val="none" w:sz="0" w:space="0" w:color="auto"/>
        <w:right w:val="none" w:sz="0" w:space="0" w:color="auto"/>
      </w:divBdr>
    </w:div>
    <w:div w:id="639111874">
      <w:bodyDiv w:val="1"/>
      <w:marLeft w:val="0"/>
      <w:marRight w:val="0"/>
      <w:marTop w:val="0"/>
      <w:marBottom w:val="0"/>
      <w:divBdr>
        <w:top w:val="none" w:sz="0" w:space="0" w:color="auto"/>
        <w:left w:val="none" w:sz="0" w:space="0" w:color="auto"/>
        <w:bottom w:val="none" w:sz="0" w:space="0" w:color="auto"/>
        <w:right w:val="none" w:sz="0" w:space="0" w:color="auto"/>
      </w:divBdr>
    </w:div>
    <w:div w:id="639115928">
      <w:bodyDiv w:val="1"/>
      <w:marLeft w:val="0"/>
      <w:marRight w:val="0"/>
      <w:marTop w:val="0"/>
      <w:marBottom w:val="0"/>
      <w:divBdr>
        <w:top w:val="none" w:sz="0" w:space="0" w:color="auto"/>
        <w:left w:val="none" w:sz="0" w:space="0" w:color="auto"/>
        <w:bottom w:val="none" w:sz="0" w:space="0" w:color="auto"/>
        <w:right w:val="none" w:sz="0" w:space="0" w:color="auto"/>
      </w:divBdr>
    </w:div>
    <w:div w:id="639500931">
      <w:bodyDiv w:val="1"/>
      <w:marLeft w:val="0"/>
      <w:marRight w:val="0"/>
      <w:marTop w:val="0"/>
      <w:marBottom w:val="0"/>
      <w:divBdr>
        <w:top w:val="none" w:sz="0" w:space="0" w:color="auto"/>
        <w:left w:val="none" w:sz="0" w:space="0" w:color="auto"/>
        <w:bottom w:val="none" w:sz="0" w:space="0" w:color="auto"/>
        <w:right w:val="none" w:sz="0" w:space="0" w:color="auto"/>
      </w:divBdr>
    </w:div>
    <w:div w:id="640889512">
      <w:bodyDiv w:val="1"/>
      <w:marLeft w:val="0"/>
      <w:marRight w:val="0"/>
      <w:marTop w:val="0"/>
      <w:marBottom w:val="0"/>
      <w:divBdr>
        <w:top w:val="none" w:sz="0" w:space="0" w:color="auto"/>
        <w:left w:val="none" w:sz="0" w:space="0" w:color="auto"/>
        <w:bottom w:val="none" w:sz="0" w:space="0" w:color="auto"/>
        <w:right w:val="none" w:sz="0" w:space="0" w:color="auto"/>
      </w:divBdr>
    </w:div>
    <w:div w:id="642277896">
      <w:bodyDiv w:val="1"/>
      <w:marLeft w:val="0"/>
      <w:marRight w:val="0"/>
      <w:marTop w:val="0"/>
      <w:marBottom w:val="0"/>
      <w:divBdr>
        <w:top w:val="none" w:sz="0" w:space="0" w:color="auto"/>
        <w:left w:val="none" w:sz="0" w:space="0" w:color="auto"/>
        <w:bottom w:val="none" w:sz="0" w:space="0" w:color="auto"/>
        <w:right w:val="none" w:sz="0" w:space="0" w:color="auto"/>
      </w:divBdr>
    </w:div>
    <w:div w:id="643658605">
      <w:bodyDiv w:val="1"/>
      <w:marLeft w:val="0"/>
      <w:marRight w:val="0"/>
      <w:marTop w:val="0"/>
      <w:marBottom w:val="0"/>
      <w:divBdr>
        <w:top w:val="none" w:sz="0" w:space="0" w:color="auto"/>
        <w:left w:val="none" w:sz="0" w:space="0" w:color="auto"/>
        <w:bottom w:val="none" w:sz="0" w:space="0" w:color="auto"/>
        <w:right w:val="none" w:sz="0" w:space="0" w:color="auto"/>
      </w:divBdr>
    </w:div>
    <w:div w:id="643899173">
      <w:bodyDiv w:val="1"/>
      <w:marLeft w:val="0"/>
      <w:marRight w:val="0"/>
      <w:marTop w:val="0"/>
      <w:marBottom w:val="0"/>
      <w:divBdr>
        <w:top w:val="none" w:sz="0" w:space="0" w:color="auto"/>
        <w:left w:val="none" w:sz="0" w:space="0" w:color="auto"/>
        <w:bottom w:val="none" w:sz="0" w:space="0" w:color="auto"/>
        <w:right w:val="none" w:sz="0" w:space="0" w:color="auto"/>
      </w:divBdr>
    </w:div>
    <w:div w:id="644436912">
      <w:bodyDiv w:val="1"/>
      <w:marLeft w:val="0"/>
      <w:marRight w:val="0"/>
      <w:marTop w:val="0"/>
      <w:marBottom w:val="0"/>
      <w:divBdr>
        <w:top w:val="none" w:sz="0" w:space="0" w:color="auto"/>
        <w:left w:val="none" w:sz="0" w:space="0" w:color="auto"/>
        <w:bottom w:val="none" w:sz="0" w:space="0" w:color="auto"/>
        <w:right w:val="none" w:sz="0" w:space="0" w:color="auto"/>
      </w:divBdr>
    </w:div>
    <w:div w:id="644772863">
      <w:bodyDiv w:val="1"/>
      <w:marLeft w:val="0"/>
      <w:marRight w:val="0"/>
      <w:marTop w:val="0"/>
      <w:marBottom w:val="0"/>
      <w:divBdr>
        <w:top w:val="none" w:sz="0" w:space="0" w:color="auto"/>
        <w:left w:val="none" w:sz="0" w:space="0" w:color="auto"/>
        <w:bottom w:val="none" w:sz="0" w:space="0" w:color="auto"/>
        <w:right w:val="none" w:sz="0" w:space="0" w:color="auto"/>
      </w:divBdr>
    </w:div>
    <w:div w:id="645361480">
      <w:bodyDiv w:val="1"/>
      <w:marLeft w:val="0"/>
      <w:marRight w:val="0"/>
      <w:marTop w:val="0"/>
      <w:marBottom w:val="0"/>
      <w:divBdr>
        <w:top w:val="none" w:sz="0" w:space="0" w:color="auto"/>
        <w:left w:val="none" w:sz="0" w:space="0" w:color="auto"/>
        <w:bottom w:val="none" w:sz="0" w:space="0" w:color="auto"/>
        <w:right w:val="none" w:sz="0" w:space="0" w:color="auto"/>
      </w:divBdr>
    </w:div>
    <w:div w:id="646013754">
      <w:bodyDiv w:val="1"/>
      <w:marLeft w:val="0"/>
      <w:marRight w:val="0"/>
      <w:marTop w:val="0"/>
      <w:marBottom w:val="0"/>
      <w:divBdr>
        <w:top w:val="none" w:sz="0" w:space="0" w:color="auto"/>
        <w:left w:val="none" w:sz="0" w:space="0" w:color="auto"/>
        <w:bottom w:val="none" w:sz="0" w:space="0" w:color="auto"/>
        <w:right w:val="none" w:sz="0" w:space="0" w:color="auto"/>
      </w:divBdr>
    </w:div>
    <w:div w:id="646520859">
      <w:bodyDiv w:val="1"/>
      <w:marLeft w:val="0"/>
      <w:marRight w:val="0"/>
      <w:marTop w:val="0"/>
      <w:marBottom w:val="0"/>
      <w:divBdr>
        <w:top w:val="none" w:sz="0" w:space="0" w:color="auto"/>
        <w:left w:val="none" w:sz="0" w:space="0" w:color="auto"/>
        <w:bottom w:val="none" w:sz="0" w:space="0" w:color="auto"/>
        <w:right w:val="none" w:sz="0" w:space="0" w:color="auto"/>
      </w:divBdr>
    </w:div>
    <w:div w:id="647370029">
      <w:bodyDiv w:val="1"/>
      <w:marLeft w:val="0"/>
      <w:marRight w:val="0"/>
      <w:marTop w:val="0"/>
      <w:marBottom w:val="0"/>
      <w:divBdr>
        <w:top w:val="none" w:sz="0" w:space="0" w:color="auto"/>
        <w:left w:val="none" w:sz="0" w:space="0" w:color="auto"/>
        <w:bottom w:val="none" w:sz="0" w:space="0" w:color="auto"/>
        <w:right w:val="none" w:sz="0" w:space="0" w:color="auto"/>
      </w:divBdr>
    </w:div>
    <w:div w:id="649527653">
      <w:bodyDiv w:val="1"/>
      <w:marLeft w:val="0"/>
      <w:marRight w:val="0"/>
      <w:marTop w:val="0"/>
      <w:marBottom w:val="0"/>
      <w:divBdr>
        <w:top w:val="none" w:sz="0" w:space="0" w:color="auto"/>
        <w:left w:val="none" w:sz="0" w:space="0" w:color="auto"/>
        <w:bottom w:val="none" w:sz="0" w:space="0" w:color="auto"/>
        <w:right w:val="none" w:sz="0" w:space="0" w:color="auto"/>
      </w:divBdr>
    </w:div>
    <w:div w:id="649596128">
      <w:bodyDiv w:val="1"/>
      <w:marLeft w:val="0"/>
      <w:marRight w:val="0"/>
      <w:marTop w:val="0"/>
      <w:marBottom w:val="0"/>
      <w:divBdr>
        <w:top w:val="none" w:sz="0" w:space="0" w:color="auto"/>
        <w:left w:val="none" w:sz="0" w:space="0" w:color="auto"/>
        <w:bottom w:val="none" w:sz="0" w:space="0" w:color="auto"/>
        <w:right w:val="none" w:sz="0" w:space="0" w:color="auto"/>
      </w:divBdr>
    </w:div>
    <w:div w:id="650641784">
      <w:bodyDiv w:val="1"/>
      <w:marLeft w:val="0"/>
      <w:marRight w:val="0"/>
      <w:marTop w:val="0"/>
      <w:marBottom w:val="0"/>
      <w:divBdr>
        <w:top w:val="none" w:sz="0" w:space="0" w:color="auto"/>
        <w:left w:val="none" w:sz="0" w:space="0" w:color="auto"/>
        <w:bottom w:val="none" w:sz="0" w:space="0" w:color="auto"/>
        <w:right w:val="none" w:sz="0" w:space="0" w:color="auto"/>
      </w:divBdr>
    </w:div>
    <w:div w:id="651300421">
      <w:bodyDiv w:val="1"/>
      <w:marLeft w:val="0"/>
      <w:marRight w:val="0"/>
      <w:marTop w:val="0"/>
      <w:marBottom w:val="0"/>
      <w:divBdr>
        <w:top w:val="none" w:sz="0" w:space="0" w:color="auto"/>
        <w:left w:val="none" w:sz="0" w:space="0" w:color="auto"/>
        <w:bottom w:val="none" w:sz="0" w:space="0" w:color="auto"/>
        <w:right w:val="none" w:sz="0" w:space="0" w:color="auto"/>
      </w:divBdr>
    </w:div>
    <w:div w:id="653337676">
      <w:bodyDiv w:val="1"/>
      <w:marLeft w:val="0"/>
      <w:marRight w:val="0"/>
      <w:marTop w:val="0"/>
      <w:marBottom w:val="0"/>
      <w:divBdr>
        <w:top w:val="none" w:sz="0" w:space="0" w:color="auto"/>
        <w:left w:val="none" w:sz="0" w:space="0" w:color="auto"/>
        <w:bottom w:val="none" w:sz="0" w:space="0" w:color="auto"/>
        <w:right w:val="none" w:sz="0" w:space="0" w:color="auto"/>
      </w:divBdr>
    </w:div>
    <w:div w:id="653878419">
      <w:bodyDiv w:val="1"/>
      <w:marLeft w:val="0"/>
      <w:marRight w:val="0"/>
      <w:marTop w:val="0"/>
      <w:marBottom w:val="0"/>
      <w:divBdr>
        <w:top w:val="none" w:sz="0" w:space="0" w:color="auto"/>
        <w:left w:val="none" w:sz="0" w:space="0" w:color="auto"/>
        <w:bottom w:val="none" w:sz="0" w:space="0" w:color="auto"/>
        <w:right w:val="none" w:sz="0" w:space="0" w:color="auto"/>
      </w:divBdr>
    </w:div>
    <w:div w:id="657150955">
      <w:bodyDiv w:val="1"/>
      <w:marLeft w:val="0"/>
      <w:marRight w:val="0"/>
      <w:marTop w:val="0"/>
      <w:marBottom w:val="0"/>
      <w:divBdr>
        <w:top w:val="none" w:sz="0" w:space="0" w:color="auto"/>
        <w:left w:val="none" w:sz="0" w:space="0" w:color="auto"/>
        <w:bottom w:val="none" w:sz="0" w:space="0" w:color="auto"/>
        <w:right w:val="none" w:sz="0" w:space="0" w:color="auto"/>
      </w:divBdr>
    </w:div>
    <w:div w:id="658001102">
      <w:bodyDiv w:val="1"/>
      <w:marLeft w:val="0"/>
      <w:marRight w:val="0"/>
      <w:marTop w:val="0"/>
      <w:marBottom w:val="0"/>
      <w:divBdr>
        <w:top w:val="none" w:sz="0" w:space="0" w:color="auto"/>
        <w:left w:val="none" w:sz="0" w:space="0" w:color="auto"/>
        <w:bottom w:val="none" w:sz="0" w:space="0" w:color="auto"/>
        <w:right w:val="none" w:sz="0" w:space="0" w:color="auto"/>
      </w:divBdr>
    </w:div>
    <w:div w:id="658775348">
      <w:bodyDiv w:val="1"/>
      <w:marLeft w:val="0"/>
      <w:marRight w:val="0"/>
      <w:marTop w:val="0"/>
      <w:marBottom w:val="0"/>
      <w:divBdr>
        <w:top w:val="none" w:sz="0" w:space="0" w:color="auto"/>
        <w:left w:val="none" w:sz="0" w:space="0" w:color="auto"/>
        <w:bottom w:val="none" w:sz="0" w:space="0" w:color="auto"/>
        <w:right w:val="none" w:sz="0" w:space="0" w:color="auto"/>
      </w:divBdr>
    </w:div>
    <w:div w:id="661471817">
      <w:bodyDiv w:val="1"/>
      <w:marLeft w:val="0"/>
      <w:marRight w:val="0"/>
      <w:marTop w:val="0"/>
      <w:marBottom w:val="0"/>
      <w:divBdr>
        <w:top w:val="none" w:sz="0" w:space="0" w:color="auto"/>
        <w:left w:val="none" w:sz="0" w:space="0" w:color="auto"/>
        <w:bottom w:val="none" w:sz="0" w:space="0" w:color="auto"/>
        <w:right w:val="none" w:sz="0" w:space="0" w:color="auto"/>
      </w:divBdr>
    </w:div>
    <w:div w:id="662856167">
      <w:bodyDiv w:val="1"/>
      <w:marLeft w:val="0"/>
      <w:marRight w:val="0"/>
      <w:marTop w:val="0"/>
      <w:marBottom w:val="0"/>
      <w:divBdr>
        <w:top w:val="none" w:sz="0" w:space="0" w:color="auto"/>
        <w:left w:val="none" w:sz="0" w:space="0" w:color="auto"/>
        <w:bottom w:val="none" w:sz="0" w:space="0" w:color="auto"/>
        <w:right w:val="none" w:sz="0" w:space="0" w:color="auto"/>
      </w:divBdr>
    </w:div>
    <w:div w:id="663123412">
      <w:bodyDiv w:val="1"/>
      <w:marLeft w:val="0"/>
      <w:marRight w:val="0"/>
      <w:marTop w:val="0"/>
      <w:marBottom w:val="0"/>
      <w:divBdr>
        <w:top w:val="none" w:sz="0" w:space="0" w:color="auto"/>
        <w:left w:val="none" w:sz="0" w:space="0" w:color="auto"/>
        <w:bottom w:val="none" w:sz="0" w:space="0" w:color="auto"/>
        <w:right w:val="none" w:sz="0" w:space="0" w:color="auto"/>
      </w:divBdr>
    </w:div>
    <w:div w:id="663819112">
      <w:bodyDiv w:val="1"/>
      <w:marLeft w:val="0"/>
      <w:marRight w:val="0"/>
      <w:marTop w:val="0"/>
      <w:marBottom w:val="0"/>
      <w:divBdr>
        <w:top w:val="none" w:sz="0" w:space="0" w:color="auto"/>
        <w:left w:val="none" w:sz="0" w:space="0" w:color="auto"/>
        <w:bottom w:val="none" w:sz="0" w:space="0" w:color="auto"/>
        <w:right w:val="none" w:sz="0" w:space="0" w:color="auto"/>
      </w:divBdr>
    </w:div>
    <w:div w:id="663973788">
      <w:bodyDiv w:val="1"/>
      <w:marLeft w:val="0"/>
      <w:marRight w:val="0"/>
      <w:marTop w:val="0"/>
      <w:marBottom w:val="0"/>
      <w:divBdr>
        <w:top w:val="none" w:sz="0" w:space="0" w:color="auto"/>
        <w:left w:val="none" w:sz="0" w:space="0" w:color="auto"/>
        <w:bottom w:val="none" w:sz="0" w:space="0" w:color="auto"/>
        <w:right w:val="none" w:sz="0" w:space="0" w:color="auto"/>
      </w:divBdr>
    </w:div>
    <w:div w:id="664018119">
      <w:bodyDiv w:val="1"/>
      <w:marLeft w:val="0"/>
      <w:marRight w:val="0"/>
      <w:marTop w:val="0"/>
      <w:marBottom w:val="0"/>
      <w:divBdr>
        <w:top w:val="none" w:sz="0" w:space="0" w:color="auto"/>
        <w:left w:val="none" w:sz="0" w:space="0" w:color="auto"/>
        <w:bottom w:val="none" w:sz="0" w:space="0" w:color="auto"/>
        <w:right w:val="none" w:sz="0" w:space="0" w:color="auto"/>
      </w:divBdr>
    </w:div>
    <w:div w:id="664087220">
      <w:bodyDiv w:val="1"/>
      <w:marLeft w:val="0"/>
      <w:marRight w:val="0"/>
      <w:marTop w:val="0"/>
      <w:marBottom w:val="0"/>
      <w:divBdr>
        <w:top w:val="none" w:sz="0" w:space="0" w:color="auto"/>
        <w:left w:val="none" w:sz="0" w:space="0" w:color="auto"/>
        <w:bottom w:val="none" w:sz="0" w:space="0" w:color="auto"/>
        <w:right w:val="none" w:sz="0" w:space="0" w:color="auto"/>
      </w:divBdr>
    </w:div>
    <w:div w:id="665472968">
      <w:bodyDiv w:val="1"/>
      <w:marLeft w:val="0"/>
      <w:marRight w:val="0"/>
      <w:marTop w:val="0"/>
      <w:marBottom w:val="0"/>
      <w:divBdr>
        <w:top w:val="none" w:sz="0" w:space="0" w:color="auto"/>
        <w:left w:val="none" w:sz="0" w:space="0" w:color="auto"/>
        <w:bottom w:val="none" w:sz="0" w:space="0" w:color="auto"/>
        <w:right w:val="none" w:sz="0" w:space="0" w:color="auto"/>
      </w:divBdr>
    </w:div>
    <w:div w:id="666397598">
      <w:bodyDiv w:val="1"/>
      <w:marLeft w:val="0"/>
      <w:marRight w:val="0"/>
      <w:marTop w:val="0"/>
      <w:marBottom w:val="0"/>
      <w:divBdr>
        <w:top w:val="none" w:sz="0" w:space="0" w:color="auto"/>
        <w:left w:val="none" w:sz="0" w:space="0" w:color="auto"/>
        <w:bottom w:val="none" w:sz="0" w:space="0" w:color="auto"/>
        <w:right w:val="none" w:sz="0" w:space="0" w:color="auto"/>
      </w:divBdr>
    </w:div>
    <w:div w:id="666830519">
      <w:bodyDiv w:val="1"/>
      <w:marLeft w:val="0"/>
      <w:marRight w:val="0"/>
      <w:marTop w:val="0"/>
      <w:marBottom w:val="0"/>
      <w:divBdr>
        <w:top w:val="none" w:sz="0" w:space="0" w:color="auto"/>
        <w:left w:val="none" w:sz="0" w:space="0" w:color="auto"/>
        <w:bottom w:val="none" w:sz="0" w:space="0" w:color="auto"/>
        <w:right w:val="none" w:sz="0" w:space="0" w:color="auto"/>
      </w:divBdr>
    </w:div>
    <w:div w:id="667177295">
      <w:bodyDiv w:val="1"/>
      <w:marLeft w:val="0"/>
      <w:marRight w:val="0"/>
      <w:marTop w:val="0"/>
      <w:marBottom w:val="0"/>
      <w:divBdr>
        <w:top w:val="none" w:sz="0" w:space="0" w:color="auto"/>
        <w:left w:val="none" w:sz="0" w:space="0" w:color="auto"/>
        <w:bottom w:val="none" w:sz="0" w:space="0" w:color="auto"/>
        <w:right w:val="none" w:sz="0" w:space="0" w:color="auto"/>
      </w:divBdr>
    </w:div>
    <w:div w:id="667681073">
      <w:bodyDiv w:val="1"/>
      <w:marLeft w:val="0"/>
      <w:marRight w:val="0"/>
      <w:marTop w:val="0"/>
      <w:marBottom w:val="0"/>
      <w:divBdr>
        <w:top w:val="none" w:sz="0" w:space="0" w:color="auto"/>
        <w:left w:val="none" w:sz="0" w:space="0" w:color="auto"/>
        <w:bottom w:val="none" w:sz="0" w:space="0" w:color="auto"/>
        <w:right w:val="none" w:sz="0" w:space="0" w:color="auto"/>
      </w:divBdr>
    </w:div>
    <w:div w:id="669218226">
      <w:bodyDiv w:val="1"/>
      <w:marLeft w:val="0"/>
      <w:marRight w:val="0"/>
      <w:marTop w:val="0"/>
      <w:marBottom w:val="0"/>
      <w:divBdr>
        <w:top w:val="none" w:sz="0" w:space="0" w:color="auto"/>
        <w:left w:val="none" w:sz="0" w:space="0" w:color="auto"/>
        <w:bottom w:val="none" w:sz="0" w:space="0" w:color="auto"/>
        <w:right w:val="none" w:sz="0" w:space="0" w:color="auto"/>
      </w:divBdr>
    </w:div>
    <w:div w:id="670059416">
      <w:bodyDiv w:val="1"/>
      <w:marLeft w:val="0"/>
      <w:marRight w:val="0"/>
      <w:marTop w:val="0"/>
      <w:marBottom w:val="0"/>
      <w:divBdr>
        <w:top w:val="none" w:sz="0" w:space="0" w:color="auto"/>
        <w:left w:val="none" w:sz="0" w:space="0" w:color="auto"/>
        <w:bottom w:val="none" w:sz="0" w:space="0" w:color="auto"/>
        <w:right w:val="none" w:sz="0" w:space="0" w:color="auto"/>
      </w:divBdr>
    </w:div>
    <w:div w:id="670959346">
      <w:bodyDiv w:val="1"/>
      <w:marLeft w:val="0"/>
      <w:marRight w:val="0"/>
      <w:marTop w:val="0"/>
      <w:marBottom w:val="0"/>
      <w:divBdr>
        <w:top w:val="none" w:sz="0" w:space="0" w:color="auto"/>
        <w:left w:val="none" w:sz="0" w:space="0" w:color="auto"/>
        <w:bottom w:val="none" w:sz="0" w:space="0" w:color="auto"/>
        <w:right w:val="none" w:sz="0" w:space="0" w:color="auto"/>
      </w:divBdr>
    </w:div>
    <w:div w:id="671223984">
      <w:bodyDiv w:val="1"/>
      <w:marLeft w:val="0"/>
      <w:marRight w:val="0"/>
      <w:marTop w:val="0"/>
      <w:marBottom w:val="0"/>
      <w:divBdr>
        <w:top w:val="none" w:sz="0" w:space="0" w:color="auto"/>
        <w:left w:val="none" w:sz="0" w:space="0" w:color="auto"/>
        <w:bottom w:val="none" w:sz="0" w:space="0" w:color="auto"/>
        <w:right w:val="none" w:sz="0" w:space="0" w:color="auto"/>
      </w:divBdr>
    </w:div>
    <w:div w:id="671569446">
      <w:bodyDiv w:val="1"/>
      <w:marLeft w:val="0"/>
      <w:marRight w:val="0"/>
      <w:marTop w:val="0"/>
      <w:marBottom w:val="0"/>
      <w:divBdr>
        <w:top w:val="none" w:sz="0" w:space="0" w:color="auto"/>
        <w:left w:val="none" w:sz="0" w:space="0" w:color="auto"/>
        <w:bottom w:val="none" w:sz="0" w:space="0" w:color="auto"/>
        <w:right w:val="none" w:sz="0" w:space="0" w:color="auto"/>
      </w:divBdr>
    </w:div>
    <w:div w:id="671838852">
      <w:bodyDiv w:val="1"/>
      <w:marLeft w:val="0"/>
      <w:marRight w:val="0"/>
      <w:marTop w:val="0"/>
      <w:marBottom w:val="0"/>
      <w:divBdr>
        <w:top w:val="none" w:sz="0" w:space="0" w:color="auto"/>
        <w:left w:val="none" w:sz="0" w:space="0" w:color="auto"/>
        <w:bottom w:val="none" w:sz="0" w:space="0" w:color="auto"/>
        <w:right w:val="none" w:sz="0" w:space="0" w:color="auto"/>
      </w:divBdr>
    </w:div>
    <w:div w:id="672147846">
      <w:bodyDiv w:val="1"/>
      <w:marLeft w:val="0"/>
      <w:marRight w:val="0"/>
      <w:marTop w:val="0"/>
      <w:marBottom w:val="0"/>
      <w:divBdr>
        <w:top w:val="none" w:sz="0" w:space="0" w:color="auto"/>
        <w:left w:val="none" w:sz="0" w:space="0" w:color="auto"/>
        <w:bottom w:val="none" w:sz="0" w:space="0" w:color="auto"/>
        <w:right w:val="none" w:sz="0" w:space="0" w:color="auto"/>
      </w:divBdr>
    </w:div>
    <w:div w:id="675112202">
      <w:bodyDiv w:val="1"/>
      <w:marLeft w:val="0"/>
      <w:marRight w:val="0"/>
      <w:marTop w:val="0"/>
      <w:marBottom w:val="0"/>
      <w:divBdr>
        <w:top w:val="none" w:sz="0" w:space="0" w:color="auto"/>
        <w:left w:val="none" w:sz="0" w:space="0" w:color="auto"/>
        <w:bottom w:val="none" w:sz="0" w:space="0" w:color="auto"/>
        <w:right w:val="none" w:sz="0" w:space="0" w:color="auto"/>
      </w:divBdr>
    </w:div>
    <w:div w:id="675576953">
      <w:bodyDiv w:val="1"/>
      <w:marLeft w:val="0"/>
      <w:marRight w:val="0"/>
      <w:marTop w:val="0"/>
      <w:marBottom w:val="0"/>
      <w:divBdr>
        <w:top w:val="none" w:sz="0" w:space="0" w:color="auto"/>
        <w:left w:val="none" w:sz="0" w:space="0" w:color="auto"/>
        <w:bottom w:val="none" w:sz="0" w:space="0" w:color="auto"/>
        <w:right w:val="none" w:sz="0" w:space="0" w:color="auto"/>
      </w:divBdr>
    </w:div>
    <w:div w:id="675691460">
      <w:bodyDiv w:val="1"/>
      <w:marLeft w:val="0"/>
      <w:marRight w:val="0"/>
      <w:marTop w:val="0"/>
      <w:marBottom w:val="0"/>
      <w:divBdr>
        <w:top w:val="none" w:sz="0" w:space="0" w:color="auto"/>
        <w:left w:val="none" w:sz="0" w:space="0" w:color="auto"/>
        <w:bottom w:val="none" w:sz="0" w:space="0" w:color="auto"/>
        <w:right w:val="none" w:sz="0" w:space="0" w:color="auto"/>
      </w:divBdr>
    </w:div>
    <w:div w:id="676151516">
      <w:bodyDiv w:val="1"/>
      <w:marLeft w:val="0"/>
      <w:marRight w:val="0"/>
      <w:marTop w:val="0"/>
      <w:marBottom w:val="0"/>
      <w:divBdr>
        <w:top w:val="none" w:sz="0" w:space="0" w:color="auto"/>
        <w:left w:val="none" w:sz="0" w:space="0" w:color="auto"/>
        <w:bottom w:val="none" w:sz="0" w:space="0" w:color="auto"/>
        <w:right w:val="none" w:sz="0" w:space="0" w:color="auto"/>
      </w:divBdr>
    </w:div>
    <w:div w:id="677318021">
      <w:bodyDiv w:val="1"/>
      <w:marLeft w:val="0"/>
      <w:marRight w:val="0"/>
      <w:marTop w:val="0"/>
      <w:marBottom w:val="0"/>
      <w:divBdr>
        <w:top w:val="none" w:sz="0" w:space="0" w:color="auto"/>
        <w:left w:val="none" w:sz="0" w:space="0" w:color="auto"/>
        <w:bottom w:val="none" w:sz="0" w:space="0" w:color="auto"/>
        <w:right w:val="none" w:sz="0" w:space="0" w:color="auto"/>
      </w:divBdr>
    </w:div>
    <w:div w:id="679745741">
      <w:bodyDiv w:val="1"/>
      <w:marLeft w:val="0"/>
      <w:marRight w:val="0"/>
      <w:marTop w:val="0"/>
      <w:marBottom w:val="0"/>
      <w:divBdr>
        <w:top w:val="none" w:sz="0" w:space="0" w:color="auto"/>
        <w:left w:val="none" w:sz="0" w:space="0" w:color="auto"/>
        <w:bottom w:val="none" w:sz="0" w:space="0" w:color="auto"/>
        <w:right w:val="none" w:sz="0" w:space="0" w:color="auto"/>
      </w:divBdr>
      <w:divsChild>
        <w:div w:id="1551067741">
          <w:marLeft w:val="0"/>
          <w:marRight w:val="0"/>
          <w:marTop w:val="0"/>
          <w:marBottom w:val="0"/>
          <w:divBdr>
            <w:top w:val="none" w:sz="0" w:space="0" w:color="auto"/>
            <w:left w:val="none" w:sz="0" w:space="0" w:color="auto"/>
            <w:bottom w:val="none" w:sz="0" w:space="0" w:color="auto"/>
            <w:right w:val="none" w:sz="0" w:space="0" w:color="auto"/>
          </w:divBdr>
        </w:div>
      </w:divsChild>
    </w:div>
    <w:div w:id="680401411">
      <w:bodyDiv w:val="1"/>
      <w:marLeft w:val="0"/>
      <w:marRight w:val="0"/>
      <w:marTop w:val="0"/>
      <w:marBottom w:val="0"/>
      <w:divBdr>
        <w:top w:val="none" w:sz="0" w:space="0" w:color="auto"/>
        <w:left w:val="none" w:sz="0" w:space="0" w:color="auto"/>
        <w:bottom w:val="none" w:sz="0" w:space="0" w:color="auto"/>
        <w:right w:val="none" w:sz="0" w:space="0" w:color="auto"/>
      </w:divBdr>
    </w:div>
    <w:div w:id="681200923">
      <w:bodyDiv w:val="1"/>
      <w:marLeft w:val="0"/>
      <w:marRight w:val="0"/>
      <w:marTop w:val="0"/>
      <w:marBottom w:val="0"/>
      <w:divBdr>
        <w:top w:val="none" w:sz="0" w:space="0" w:color="auto"/>
        <w:left w:val="none" w:sz="0" w:space="0" w:color="auto"/>
        <w:bottom w:val="none" w:sz="0" w:space="0" w:color="auto"/>
        <w:right w:val="none" w:sz="0" w:space="0" w:color="auto"/>
      </w:divBdr>
    </w:div>
    <w:div w:id="681275424">
      <w:bodyDiv w:val="1"/>
      <w:marLeft w:val="0"/>
      <w:marRight w:val="0"/>
      <w:marTop w:val="0"/>
      <w:marBottom w:val="0"/>
      <w:divBdr>
        <w:top w:val="none" w:sz="0" w:space="0" w:color="auto"/>
        <w:left w:val="none" w:sz="0" w:space="0" w:color="auto"/>
        <w:bottom w:val="none" w:sz="0" w:space="0" w:color="auto"/>
        <w:right w:val="none" w:sz="0" w:space="0" w:color="auto"/>
      </w:divBdr>
    </w:div>
    <w:div w:id="681858425">
      <w:bodyDiv w:val="1"/>
      <w:marLeft w:val="0"/>
      <w:marRight w:val="0"/>
      <w:marTop w:val="0"/>
      <w:marBottom w:val="0"/>
      <w:divBdr>
        <w:top w:val="none" w:sz="0" w:space="0" w:color="auto"/>
        <w:left w:val="none" w:sz="0" w:space="0" w:color="auto"/>
        <w:bottom w:val="none" w:sz="0" w:space="0" w:color="auto"/>
        <w:right w:val="none" w:sz="0" w:space="0" w:color="auto"/>
      </w:divBdr>
    </w:div>
    <w:div w:id="685987438">
      <w:bodyDiv w:val="1"/>
      <w:marLeft w:val="0"/>
      <w:marRight w:val="0"/>
      <w:marTop w:val="0"/>
      <w:marBottom w:val="0"/>
      <w:divBdr>
        <w:top w:val="none" w:sz="0" w:space="0" w:color="auto"/>
        <w:left w:val="none" w:sz="0" w:space="0" w:color="auto"/>
        <w:bottom w:val="none" w:sz="0" w:space="0" w:color="auto"/>
        <w:right w:val="none" w:sz="0" w:space="0" w:color="auto"/>
      </w:divBdr>
    </w:div>
    <w:div w:id="687096865">
      <w:bodyDiv w:val="1"/>
      <w:marLeft w:val="0"/>
      <w:marRight w:val="0"/>
      <w:marTop w:val="0"/>
      <w:marBottom w:val="0"/>
      <w:divBdr>
        <w:top w:val="none" w:sz="0" w:space="0" w:color="auto"/>
        <w:left w:val="none" w:sz="0" w:space="0" w:color="auto"/>
        <w:bottom w:val="none" w:sz="0" w:space="0" w:color="auto"/>
        <w:right w:val="none" w:sz="0" w:space="0" w:color="auto"/>
      </w:divBdr>
    </w:div>
    <w:div w:id="687172748">
      <w:bodyDiv w:val="1"/>
      <w:marLeft w:val="0"/>
      <w:marRight w:val="0"/>
      <w:marTop w:val="0"/>
      <w:marBottom w:val="0"/>
      <w:divBdr>
        <w:top w:val="none" w:sz="0" w:space="0" w:color="auto"/>
        <w:left w:val="none" w:sz="0" w:space="0" w:color="auto"/>
        <w:bottom w:val="none" w:sz="0" w:space="0" w:color="auto"/>
        <w:right w:val="none" w:sz="0" w:space="0" w:color="auto"/>
      </w:divBdr>
    </w:div>
    <w:div w:id="690185305">
      <w:bodyDiv w:val="1"/>
      <w:marLeft w:val="0"/>
      <w:marRight w:val="0"/>
      <w:marTop w:val="0"/>
      <w:marBottom w:val="0"/>
      <w:divBdr>
        <w:top w:val="none" w:sz="0" w:space="0" w:color="auto"/>
        <w:left w:val="none" w:sz="0" w:space="0" w:color="auto"/>
        <w:bottom w:val="none" w:sz="0" w:space="0" w:color="auto"/>
        <w:right w:val="none" w:sz="0" w:space="0" w:color="auto"/>
      </w:divBdr>
    </w:div>
    <w:div w:id="690303871">
      <w:bodyDiv w:val="1"/>
      <w:marLeft w:val="0"/>
      <w:marRight w:val="0"/>
      <w:marTop w:val="0"/>
      <w:marBottom w:val="0"/>
      <w:divBdr>
        <w:top w:val="none" w:sz="0" w:space="0" w:color="auto"/>
        <w:left w:val="none" w:sz="0" w:space="0" w:color="auto"/>
        <w:bottom w:val="none" w:sz="0" w:space="0" w:color="auto"/>
        <w:right w:val="none" w:sz="0" w:space="0" w:color="auto"/>
      </w:divBdr>
    </w:div>
    <w:div w:id="692269875">
      <w:bodyDiv w:val="1"/>
      <w:marLeft w:val="0"/>
      <w:marRight w:val="0"/>
      <w:marTop w:val="0"/>
      <w:marBottom w:val="0"/>
      <w:divBdr>
        <w:top w:val="none" w:sz="0" w:space="0" w:color="auto"/>
        <w:left w:val="none" w:sz="0" w:space="0" w:color="auto"/>
        <w:bottom w:val="none" w:sz="0" w:space="0" w:color="auto"/>
        <w:right w:val="none" w:sz="0" w:space="0" w:color="auto"/>
      </w:divBdr>
    </w:div>
    <w:div w:id="693002421">
      <w:bodyDiv w:val="1"/>
      <w:marLeft w:val="0"/>
      <w:marRight w:val="0"/>
      <w:marTop w:val="0"/>
      <w:marBottom w:val="0"/>
      <w:divBdr>
        <w:top w:val="none" w:sz="0" w:space="0" w:color="auto"/>
        <w:left w:val="none" w:sz="0" w:space="0" w:color="auto"/>
        <w:bottom w:val="none" w:sz="0" w:space="0" w:color="auto"/>
        <w:right w:val="none" w:sz="0" w:space="0" w:color="auto"/>
      </w:divBdr>
    </w:div>
    <w:div w:id="693775078">
      <w:bodyDiv w:val="1"/>
      <w:marLeft w:val="0"/>
      <w:marRight w:val="0"/>
      <w:marTop w:val="0"/>
      <w:marBottom w:val="0"/>
      <w:divBdr>
        <w:top w:val="none" w:sz="0" w:space="0" w:color="auto"/>
        <w:left w:val="none" w:sz="0" w:space="0" w:color="auto"/>
        <w:bottom w:val="none" w:sz="0" w:space="0" w:color="auto"/>
        <w:right w:val="none" w:sz="0" w:space="0" w:color="auto"/>
      </w:divBdr>
    </w:div>
    <w:div w:id="694161792">
      <w:bodyDiv w:val="1"/>
      <w:marLeft w:val="0"/>
      <w:marRight w:val="0"/>
      <w:marTop w:val="0"/>
      <w:marBottom w:val="0"/>
      <w:divBdr>
        <w:top w:val="none" w:sz="0" w:space="0" w:color="auto"/>
        <w:left w:val="none" w:sz="0" w:space="0" w:color="auto"/>
        <w:bottom w:val="none" w:sz="0" w:space="0" w:color="auto"/>
        <w:right w:val="none" w:sz="0" w:space="0" w:color="auto"/>
      </w:divBdr>
    </w:div>
    <w:div w:id="694427909">
      <w:bodyDiv w:val="1"/>
      <w:marLeft w:val="0"/>
      <w:marRight w:val="0"/>
      <w:marTop w:val="0"/>
      <w:marBottom w:val="0"/>
      <w:divBdr>
        <w:top w:val="none" w:sz="0" w:space="0" w:color="auto"/>
        <w:left w:val="none" w:sz="0" w:space="0" w:color="auto"/>
        <w:bottom w:val="none" w:sz="0" w:space="0" w:color="auto"/>
        <w:right w:val="none" w:sz="0" w:space="0" w:color="auto"/>
      </w:divBdr>
    </w:div>
    <w:div w:id="695085999">
      <w:bodyDiv w:val="1"/>
      <w:marLeft w:val="0"/>
      <w:marRight w:val="0"/>
      <w:marTop w:val="0"/>
      <w:marBottom w:val="0"/>
      <w:divBdr>
        <w:top w:val="none" w:sz="0" w:space="0" w:color="auto"/>
        <w:left w:val="none" w:sz="0" w:space="0" w:color="auto"/>
        <w:bottom w:val="none" w:sz="0" w:space="0" w:color="auto"/>
        <w:right w:val="none" w:sz="0" w:space="0" w:color="auto"/>
      </w:divBdr>
    </w:div>
    <w:div w:id="695157592">
      <w:bodyDiv w:val="1"/>
      <w:marLeft w:val="0"/>
      <w:marRight w:val="0"/>
      <w:marTop w:val="0"/>
      <w:marBottom w:val="0"/>
      <w:divBdr>
        <w:top w:val="none" w:sz="0" w:space="0" w:color="auto"/>
        <w:left w:val="none" w:sz="0" w:space="0" w:color="auto"/>
        <w:bottom w:val="none" w:sz="0" w:space="0" w:color="auto"/>
        <w:right w:val="none" w:sz="0" w:space="0" w:color="auto"/>
      </w:divBdr>
    </w:div>
    <w:div w:id="695160755">
      <w:bodyDiv w:val="1"/>
      <w:marLeft w:val="0"/>
      <w:marRight w:val="0"/>
      <w:marTop w:val="0"/>
      <w:marBottom w:val="0"/>
      <w:divBdr>
        <w:top w:val="none" w:sz="0" w:space="0" w:color="auto"/>
        <w:left w:val="none" w:sz="0" w:space="0" w:color="auto"/>
        <w:bottom w:val="none" w:sz="0" w:space="0" w:color="auto"/>
        <w:right w:val="none" w:sz="0" w:space="0" w:color="auto"/>
      </w:divBdr>
    </w:div>
    <w:div w:id="699283055">
      <w:bodyDiv w:val="1"/>
      <w:marLeft w:val="0"/>
      <w:marRight w:val="0"/>
      <w:marTop w:val="0"/>
      <w:marBottom w:val="0"/>
      <w:divBdr>
        <w:top w:val="none" w:sz="0" w:space="0" w:color="auto"/>
        <w:left w:val="none" w:sz="0" w:space="0" w:color="auto"/>
        <w:bottom w:val="none" w:sz="0" w:space="0" w:color="auto"/>
        <w:right w:val="none" w:sz="0" w:space="0" w:color="auto"/>
      </w:divBdr>
    </w:div>
    <w:div w:id="700277128">
      <w:bodyDiv w:val="1"/>
      <w:marLeft w:val="0"/>
      <w:marRight w:val="0"/>
      <w:marTop w:val="0"/>
      <w:marBottom w:val="0"/>
      <w:divBdr>
        <w:top w:val="none" w:sz="0" w:space="0" w:color="auto"/>
        <w:left w:val="none" w:sz="0" w:space="0" w:color="auto"/>
        <w:bottom w:val="none" w:sz="0" w:space="0" w:color="auto"/>
        <w:right w:val="none" w:sz="0" w:space="0" w:color="auto"/>
      </w:divBdr>
    </w:div>
    <w:div w:id="700714253">
      <w:bodyDiv w:val="1"/>
      <w:marLeft w:val="0"/>
      <w:marRight w:val="0"/>
      <w:marTop w:val="0"/>
      <w:marBottom w:val="0"/>
      <w:divBdr>
        <w:top w:val="none" w:sz="0" w:space="0" w:color="auto"/>
        <w:left w:val="none" w:sz="0" w:space="0" w:color="auto"/>
        <w:bottom w:val="none" w:sz="0" w:space="0" w:color="auto"/>
        <w:right w:val="none" w:sz="0" w:space="0" w:color="auto"/>
      </w:divBdr>
    </w:div>
    <w:div w:id="702629362">
      <w:bodyDiv w:val="1"/>
      <w:marLeft w:val="0"/>
      <w:marRight w:val="0"/>
      <w:marTop w:val="0"/>
      <w:marBottom w:val="0"/>
      <w:divBdr>
        <w:top w:val="none" w:sz="0" w:space="0" w:color="auto"/>
        <w:left w:val="none" w:sz="0" w:space="0" w:color="auto"/>
        <w:bottom w:val="none" w:sz="0" w:space="0" w:color="auto"/>
        <w:right w:val="none" w:sz="0" w:space="0" w:color="auto"/>
      </w:divBdr>
    </w:div>
    <w:div w:id="703361047">
      <w:bodyDiv w:val="1"/>
      <w:marLeft w:val="0"/>
      <w:marRight w:val="0"/>
      <w:marTop w:val="0"/>
      <w:marBottom w:val="0"/>
      <w:divBdr>
        <w:top w:val="none" w:sz="0" w:space="0" w:color="auto"/>
        <w:left w:val="none" w:sz="0" w:space="0" w:color="auto"/>
        <w:bottom w:val="none" w:sz="0" w:space="0" w:color="auto"/>
        <w:right w:val="none" w:sz="0" w:space="0" w:color="auto"/>
      </w:divBdr>
    </w:div>
    <w:div w:id="703672002">
      <w:bodyDiv w:val="1"/>
      <w:marLeft w:val="0"/>
      <w:marRight w:val="0"/>
      <w:marTop w:val="0"/>
      <w:marBottom w:val="0"/>
      <w:divBdr>
        <w:top w:val="none" w:sz="0" w:space="0" w:color="auto"/>
        <w:left w:val="none" w:sz="0" w:space="0" w:color="auto"/>
        <w:bottom w:val="none" w:sz="0" w:space="0" w:color="auto"/>
        <w:right w:val="none" w:sz="0" w:space="0" w:color="auto"/>
      </w:divBdr>
    </w:div>
    <w:div w:id="703673672">
      <w:bodyDiv w:val="1"/>
      <w:marLeft w:val="0"/>
      <w:marRight w:val="0"/>
      <w:marTop w:val="0"/>
      <w:marBottom w:val="0"/>
      <w:divBdr>
        <w:top w:val="none" w:sz="0" w:space="0" w:color="auto"/>
        <w:left w:val="none" w:sz="0" w:space="0" w:color="auto"/>
        <w:bottom w:val="none" w:sz="0" w:space="0" w:color="auto"/>
        <w:right w:val="none" w:sz="0" w:space="0" w:color="auto"/>
      </w:divBdr>
    </w:div>
    <w:div w:id="707606861">
      <w:bodyDiv w:val="1"/>
      <w:marLeft w:val="0"/>
      <w:marRight w:val="0"/>
      <w:marTop w:val="0"/>
      <w:marBottom w:val="0"/>
      <w:divBdr>
        <w:top w:val="none" w:sz="0" w:space="0" w:color="auto"/>
        <w:left w:val="none" w:sz="0" w:space="0" w:color="auto"/>
        <w:bottom w:val="none" w:sz="0" w:space="0" w:color="auto"/>
        <w:right w:val="none" w:sz="0" w:space="0" w:color="auto"/>
      </w:divBdr>
    </w:div>
    <w:div w:id="708142268">
      <w:bodyDiv w:val="1"/>
      <w:marLeft w:val="0"/>
      <w:marRight w:val="0"/>
      <w:marTop w:val="0"/>
      <w:marBottom w:val="0"/>
      <w:divBdr>
        <w:top w:val="none" w:sz="0" w:space="0" w:color="auto"/>
        <w:left w:val="none" w:sz="0" w:space="0" w:color="auto"/>
        <w:bottom w:val="none" w:sz="0" w:space="0" w:color="auto"/>
        <w:right w:val="none" w:sz="0" w:space="0" w:color="auto"/>
      </w:divBdr>
    </w:div>
    <w:div w:id="710105578">
      <w:bodyDiv w:val="1"/>
      <w:marLeft w:val="0"/>
      <w:marRight w:val="0"/>
      <w:marTop w:val="0"/>
      <w:marBottom w:val="0"/>
      <w:divBdr>
        <w:top w:val="none" w:sz="0" w:space="0" w:color="auto"/>
        <w:left w:val="none" w:sz="0" w:space="0" w:color="auto"/>
        <w:bottom w:val="none" w:sz="0" w:space="0" w:color="auto"/>
        <w:right w:val="none" w:sz="0" w:space="0" w:color="auto"/>
      </w:divBdr>
    </w:div>
    <w:div w:id="711000344">
      <w:bodyDiv w:val="1"/>
      <w:marLeft w:val="0"/>
      <w:marRight w:val="0"/>
      <w:marTop w:val="0"/>
      <w:marBottom w:val="0"/>
      <w:divBdr>
        <w:top w:val="none" w:sz="0" w:space="0" w:color="auto"/>
        <w:left w:val="none" w:sz="0" w:space="0" w:color="auto"/>
        <w:bottom w:val="none" w:sz="0" w:space="0" w:color="auto"/>
        <w:right w:val="none" w:sz="0" w:space="0" w:color="auto"/>
      </w:divBdr>
    </w:div>
    <w:div w:id="711727715">
      <w:bodyDiv w:val="1"/>
      <w:marLeft w:val="0"/>
      <w:marRight w:val="0"/>
      <w:marTop w:val="0"/>
      <w:marBottom w:val="0"/>
      <w:divBdr>
        <w:top w:val="none" w:sz="0" w:space="0" w:color="auto"/>
        <w:left w:val="none" w:sz="0" w:space="0" w:color="auto"/>
        <w:bottom w:val="none" w:sz="0" w:space="0" w:color="auto"/>
        <w:right w:val="none" w:sz="0" w:space="0" w:color="auto"/>
      </w:divBdr>
    </w:div>
    <w:div w:id="711924148">
      <w:bodyDiv w:val="1"/>
      <w:marLeft w:val="0"/>
      <w:marRight w:val="0"/>
      <w:marTop w:val="0"/>
      <w:marBottom w:val="0"/>
      <w:divBdr>
        <w:top w:val="none" w:sz="0" w:space="0" w:color="auto"/>
        <w:left w:val="none" w:sz="0" w:space="0" w:color="auto"/>
        <w:bottom w:val="none" w:sz="0" w:space="0" w:color="auto"/>
        <w:right w:val="none" w:sz="0" w:space="0" w:color="auto"/>
      </w:divBdr>
    </w:div>
    <w:div w:id="712003324">
      <w:bodyDiv w:val="1"/>
      <w:marLeft w:val="0"/>
      <w:marRight w:val="0"/>
      <w:marTop w:val="0"/>
      <w:marBottom w:val="0"/>
      <w:divBdr>
        <w:top w:val="none" w:sz="0" w:space="0" w:color="auto"/>
        <w:left w:val="none" w:sz="0" w:space="0" w:color="auto"/>
        <w:bottom w:val="none" w:sz="0" w:space="0" w:color="auto"/>
        <w:right w:val="none" w:sz="0" w:space="0" w:color="auto"/>
      </w:divBdr>
    </w:div>
    <w:div w:id="712539792">
      <w:bodyDiv w:val="1"/>
      <w:marLeft w:val="0"/>
      <w:marRight w:val="0"/>
      <w:marTop w:val="0"/>
      <w:marBottom w:val="0"/>
      <w:divBdr>
        <w:top w:val="none" w:sz="0" w:space="0" w:color="auto"/>
        <w:left w:val="none" w:sz="0" w:space="0" w:color="auto"/>
        <w:bottom w:val="none" w:sz="0" w:space="0" w:color="auto"/>
        <w:right w:val="none" w:sz="0" w:space="0" w:color="auto"/>
      </w:divBdr>
    </w:div>
    <w:div w:id="713624806">
      <w:bodyDiv w:val="1"/>
      <w:marLeft w:val="0"/>
      <w:marRight w:val="0"/>
      <w:marTop w:val="0"/>
      <w:marBottom w:val="0"/>
      <w:divBdr>
        <w:top w:val="none" w:sz="0" w:space="0" w:color="auto"/>
        <w:left w:val="none" w:sz="0" w:space="0" w:color="auto"/>
        <w:bottom w:val="none" w:sz="0" w:space="0" w:color="auto"/>
        <w:right w:val="none" w:sz="0" w:space="0" w:color="auto"/>
      </w:divBdr>
    </w:div>
    <w:div w:id="713654035">
      <w:bodyDiv w:val="1"/>
      <w:marLeft w:val="0"/>
      <w:marRight w:val="0"/>
      <w:marTop w:val="0"/>
      <w:marBottom w:val="0"/>
      <w:divBdr>
        <w:top w:val="none" w:sz="0" w:space="0" w:color="auto"/>
        <w:left w:val="none" w:sz="0" w:space="0" w:color="auto"/>
        <w:bottom w:val="none" w:sz="0" w:space="0" w:color="auto"/>
        <w:right w:val="none" w:sz="0" w:space="0" w:color="auto"/>
      </w:divBdr>
    </w:div>
    <w:div w:id="715355300">
      <w:bodyDiv w:val="1"/>
      <w:marLeft w:val="0"/>
      <w:marRight w:val="0"/>
      <w:marTop w:val="0"/>
      <w:marBottom w:val="0"/>
      <w:divBdr>
        <w:top w:val="none" w:sz="0" w:space="0" w:color="auto"/>
        <w:left w:val="none" w:sz="0" w:space="0" w:color="auto"/>
        <w:bottom w:val="none" w:sz="0" w:space="0" w:color="auto"/>
        <w:right w:val="none" w:sz="0" w:space="0" w:color="auto"/>
      </w:divBdr>
    </w:div>
    <w:div w:id="715812952">
      <w:bodyDiv w:val="1"/>
      <w:marLeft w:val="0"/>
      <w:marRight w:val="0"/>
      <w:marTop w:val="0"/>
      <w:marBottom w:val="0"/>
      <w:divBdr>
        <w:top w:val="none" w:sz="0" w:space="0" w:color="auto"/>
        <w:left w:val="none" w:sz="0" w:space="0" w:color="auto"/>
        <w:bottom w:val="none" w:sz="0" w:space="0" w:color="auto"/>
        <w:right w:val="none" w:sz="0" w:space="0" w:color="auto"/>
      </w:divBdr>
    </w:div>
    <w:div w:id="716125212">
      <w:bodyDiv w:val="1"/>
      <w:marLeft w:val="0"/>
      <w:marRight w:val="0"/>
      <w:marTop w:val="0"/>
      <w:marBottom w:val="0"/>
      <w:divBdr>
        <w:top w:val="none" w:sz="0" w:space="0" w:color="auto"/>
        <w:left w:val="none" w:sz="0" w:space="0" w:color="auto"/>
        <w:bottom w:val="none" w:sz="0" w:space="0" w:color="auto"/>
        <w:right w:val="none" w:sz="0" w:space="0" w:color="auto"/>
      </w:divBdr>
    </w:div>
    <w:div w:id="717973279">
      <w:bodyDiv w:val="1"/>
      <w:marLeft w:val="0"/>
      <w:marRight w:val="0"/>
      <w:marTop w:val="0"/>
      <w:marBottom w:val="0"/>
      <w:divBdr>
        <w:top w:val="none" w:sz="0" w:space="0" w:color="auto"/>
        <w:left w:val="none" w:sz="0" w:space="0" w:color="auto"/>
        <w:bottom w:val="none" w:sz="0" w:space="0" w:color="auto"/>
        <w:right w:val="none" w:sz="0" w:space="0" w:color="auto"/>
      </w:divBdr>
    </w:div>
    <w:div w:id="721565272">
      <w:bodyDiv w:val="1"/>
      <w:marLeft w:val="0"/>
      <w:marRight w:val="0"/>
      <w:marTop w:val="0"/>
      <w:marBottom w:val="0"/>
      <w:divBdr>
        <w:top w:val="none" w:sz="0" w:space="0" w:color="auto"/>
        <w:left w:val="none" w:sz="0" w:space="0" w:color="auto"/>
        <w:bottom w:val="none" w:sz="0" w:space="0" w:color="auto"/>
        <w:right w:val="none" w:sz="0" w:space="0" w:color="auto"/>
      </w:divBdr>
    </w:div>
    <w:div w:id="723678613">
      <w:bodyDiv w:val="1"/>
      <w:marLeft w:val="0"/>
      <w:marRight w:val="0"/>
      <w:marTop w:val="0"/>
      <w:marBottom w:val="0"/>
      <w:divBdr>
        <w:top w:val="none" w:sz="0" w:space="0" w:color="auto"/>
        <w:left w:val="none" w:sz="0" w:space="0" w:color="auto"/>
        <w:bottom w:val="none" w:sz="0" w:space="0" w:color="auto"/>
        <w:right w:val="none" w:sz="0" w:space="0" w:color="auto"/>
      </w:divBdr>
    </w:div>
    <w:div w:id="724253104">
      <w:bodyDiv w:val="1"/>
      <w:marLeft w:val="0"/>
      <w:marRight w:val="0"/>
      <w:marTop w:val="0"/>
      <w:marBottom w:val="0"/>
      <w:divBdr>
        <w:top w:val="none" w:sz="0" w:space="0" w:color="auto"/>
        <w:left w:val="none" w:sz="0" w:space="0" w:color="auto"/>
        <w:bottom w:val="none" w:sz="0" w:space="0" w:color="auto"/>
        <w:right w:val="none" w:sz="0" w:space="0" w:color="auto"/>
      </w:divBdr>
    </w:div>
    <w:div w:id="724724169">
      <w:bodyDiv w:val="1"/>
      <w:marLeft w:val="0"/>
      <w:marRight w:val="0"/>
      <w:marTop w:val="0"/>
      <w:marBottom w:val="0"/>
      <w:divBdr>
        <w:top w:val="none" w:sz="0" w:space="0" w:color="auto"/>
        <w:left w:val="none" w:sz="0" w:space="0" w:color="auto"/>
        <w:bottom w:val="none" w:sz="0" w:space="0" w:color="auto"/>
        <w:right w:val="none" w:sz="0" w:space="0" w:color="auto"/>
      </w:divBdr>
    </w:div>
    <w:div w:id="725228383">
      <w:bodyDiv w:val="1"/>
      <w:marLeft w:val="0"/>
      <w:marRight w:val="0"/>
      <w:marTop w:val="0"/>
      <w:marBottom w:val="0"/>
      <w:divBdr>
        <w:top w:val="none" w:sz="0" w:space="0" w:color="auto"/>
        <w:left w:val="none" w:sz="0" w:space="0" w:color="auto"/>
        <w:bottom w:val="none" w:sz="0" w:space="0" w:color="auto"/>
        <w:right w:val="none" w:sz="0" w:space="0" w:color="auto"/>
      </w:divBdr>
    </w:div>
    <w:div w:id="725488059">
      <w:bodyDiv w:val="1"/>
      <w:marLeft w:val="0"/>
      <w:marRight w:val="0"/>
      <w:marTop w:val="0"/>
      <w:marBottom w:val="0"/>
      <w:divBdr>
        <w:top w:val="none" w:sz="0" w:space="0" w:color="auto"/>
        <w:left w:val="none" w:sz="0" w:space="0" w:color="auto"/>
        <w:bottom w:val="none" w:sz="0" w:space="0" w:color="auto"/>
        <w:right w:val="none" w:sz="0" w:space="0" w:color="auto"/>
      </w:divBdr>
    </w:div>
    <w:div w:id="726993008">
      <w:bodyDiv w:val="1"/>
      <w:marLeft w:val="0"/>
      <w:marRight w:val="0"/>
      <w:marTop w:val="0"/>
      <w:marBottom w:val="0"/>
      <w:divBdr>
        <w:top w:val="none" w:sz="0" w:space="0" w:color="auto"/>
        <w:left w:val="none" w:sz="0" w:space="0" w:color="auto"/>
        <w:bottom w:val="none" w:sz="0" w:space="0" w:color="auto"/>
        <w:right w:val="none" w:sz="0" w:space="0" w:color="auto"/>
      </w:divBdr>
    </w:div>
    <w:div w:id="728386831">
      <w:bodyDiv w:val="1"/>
      <w:marLeft w:val="0"/>
      <w:marRight w:val="0"/>
      <w:marTop w:val="0"/>
      <w:marBottom w:val="0"/>
      <w:divBdr>
        <w:top w:val="none" w:sz="0" w:space="0" w:color="auto"/>
        <w:left w:val="none" w:sz="0" w:space="0" w:color="auto"/>
        <w:bottom w:val="none" w:sz="0" w:space="0" w:color="auto"/>
        <w:right w:val="none" w:sz="0" w:space="0" w:color="auto"/>
      </w:divBdr>
    </w:div>
    <w:div w:id="729108719">
      <w:bodyDiv w:val="1"/>
      <w:marLeft w:val="0"/>
      <w:marRight w:val="0"/>
      <w:marTop w:val="0"/>
      <w:marBottom w:val="0"/>
      <w:divBdr>
        <w:top w:val="none" w:sz="0" w:space="0" w:color="auto"/>
        <w:left w:val="none" w:sz="0" w:space="0" w:color="auto"/>
        <w:bottom w:val="none" w:sz="0" w:space="0" w:color="auto"/>
        <w:right w:val="none" w:sz="0" w:space="0" w:color="auto"/>
      </w:divBdr>
    </w:div>
    <w:div w:id="730886341">
      <w:bodyDiv w:val="1"/>
      <w:marLeft w:val="0"/>
      <w:marRight w:val="0"/>
      <w:marTop w:val="0"/>
      <w:marBottom w:val="0"/>
      <w:divBdr>
        <w:top w:val="none" w:sz="0" w:space="0" w:color="auto"/>
        <w:left w:val="none" w:sz="0" w:space="0" w:color="auto"/>
        <w:bottom w:val="none" w:sz="0" w:space="0" w:color="auto"/>
        <w:right w:val="none" w:sz="0" w:space="0" w:color="auto"/>
      </w:divBdr>
    </w:div>
    <w:div w:id="732194581">
      <w:bodyDiv w:val="1"/>
      <w:marLeft w:val="0"/>
      <w:marRight w:val="0"/>
      <w:marTop w:val="0"/>
      <w:marBottom w:val="0"/>
      <w:divBdr>
        <w:top w:val="none" w:sz="0" w:space="0" w:color="auto"/>
        <w:left w:val="none" w:sz="0" w:space="0" w:color="auto"/>
        <w:bottom w:val="none" w:sz="0" w:space="0" w:color="auto"/>
        <w:right w:val="none" w:sz="0" w:space="0" w:color="auto"/>
      </w:divBdr>
    </w:div>
    <w:div w:id="732506202">
      <w:bodyDiv w:val="1"/>
      <w:marLeft w:val="0"/>
      <w:marRight w:val="0"/>
      <w:marTop w:val="0"/>
      <w:marBottom w:val="0"/>
      <w:divBdr>
        <w:top w:val="none" w:sz="0" w:space="0" w:color="auto"/>
        <w:left w:val="none" w:sz="0" w:space="0" w:color="auto"/>
        <w:bottom w:val="none" w:sz="0" w:space="0" w:color="auto"/>
        <w:right w:val="none" w:sz="0" w:space="0" w:color="auto"/>
      </w:divBdr>
    </w:div>
    <w:div w:id="733309784">
      <w:bodyDiv w:val="1"/>
      <w:marLeft w:val="0"/>
      <w:marRight w:val="0"/>
      <w:marTop w:val="0"/>
      <w:marBottom w:val="0"/>
      <w:divBdr>
        <w:top w:val="none" w:sz="0" w:space="0" w:color="auto"/>
        <w:left w:val="none" w:sz="0" w:space="0" w:color="auto"/>
        <w:bottom w:val="none" w:sz="0" w:space="0" w:color="auto"/>
        <w:right w:val="none" w:sz="0" w:space="0" w:color="auto"/>
      </w:divBdr>
    </w:div>
    <w:div w:id="733548934">
      <w:bodyDiv w:val="1"/>
      <w:marLeft w:val="0"/>
      <w:marRight w:val="0"/>
      <w:marTop w:val="0"/>
      <w:marBottom w:val="0"/>
      <w:divBdr>
        <w:top w:val="none" w:sz="0" w:space="0" w:color="auto"/>
        <w:left w:val="none" w:sz="0" w:space="0" w:color="auto"/>
        <w:bottom w:val="none" w:sz="0" w:space="0" w:color="auto"/>
        <w:right w:val="none" w:sz="0" w:space="0" w:color="auto"/>
      </w:divBdr>
    </w:div>
    <w:div w:id="735280927">
      <w:bodyDiv w:val="1"/>
      <w:marLeft w:val="0"/>
      <w:marRight w:val="0"/>
      <w:marTop w:val="0"/>
      <w:marBottom w:val="0"/>
      <w:divBdr>
        <w:top w:val="none" w:sz="0" w:space="0" w:color="auto"/>
        <w:left w:val="none" w:sz="0" w:space="0" w:color="auto"/>
        <w:bottom w:val="none" w:sz="0" w:space="0" w:color="auto"/>
        <w:right w:val="none" w:sz="0" w:space="0" w:color="auto"/>
      </w:divBdr>
    </w:div>
    <w:div w:id="737479017">
      <w:bodyDiv w:val="1"/>
      <w:marLeft w:val="0"/>
      <w:marRight w:val="0"/>
      <w:marTop w:val="0"/>
      <w:marBottom w:val="0"/>
      <w:divBdr>
        <w:top w:val="none" w:sz="0" w:space="0" w:color="auto"/>
        <w:left w:val="none" w:sz="0" w:space="0" w:color="auto"/>
        <w:bottom w:val="none" w:sz="0" w:space="0" w:color="auto"/>
        <w:right w:val="none" w:sz="0" w:space="0" w:color="auto"/>
      </w:divBdr>
    </w:div>
    <w:div w:id="737675835">
      <w:bodyDiv w:val="1"/>
      <w:marLeft w:val="0"/>
      <w:marRight w:val="0"/>
      <w:marTop w:val="0"/>
      <w:marBottom w:val="0"/>
      <w:divBdr>
        <w:top w:val="none" w:sz="0" w:space="0" w:color="auto"/>
        <w:left w:val="none" w:sz="0" w:space="0" w:color="auto"/>
        <w:bottom w:val="none" w:sz="0" w:space="0" w:color="auto"/>
        <w:right w:val="none" w:sz="0" w:space="0" w:color="auto"/>
      </w:divBdr>
    </w:div>
    <w:div w:id="738938860">
      <w:bodyDiv w:val="1"/>
      <w:marLeft w:val="0"/>
      <w:marRight w:val="0"/>
      <w:marTop w:val="0"/>
      <w:marBottom w:val="0"/>
      <w:divBdr>
        <w:top w:val="none" w:sz="0" w:space="0" w:color="auto"/>
        <w:left w:val="none" w:sz="0" w:space="0" w:color="auto"/>
        <w:bottom w:val="none" w:sz="0" w:space="0" w:color="auto"/>
        <w:right w:val="none" w:sz="0" w:space="0" w:color="auto"/>
      </w:divBdr>
    </w:div>
    <w:div w:id="740517946">
      <w:bodyDiv w:val="1"/>
      <w:marLeft w:val="0"/>
      <w:marRight w:val="0"/>
      <w:marTop w:val="0"/>
      <w:marBottom w:val="0"/>
      <w:divBdr>
        <w:top w:val="none" w:sz="0" w:space="0" w:color="auto"/>
        <w:left w:val="none" w:sz="0" w:space="0" w:color="auto"/>
        <w:bottom w:val="none" w:sz="0" w:space="0" w:color="auto"/>
        <w:right w:val="none" w:sz="0" w:space="0" w:color="auto"/>
      </w:divBdr>
    </w:div>
    <w:div w:id="742139834">
      <w:bodyDiv w:val="1"/>
      <w:marLeft w:val="0"/>
      <w:marRight w:val="0"/>
      <w:marTop w:val="0"/>
      <w:marBottom w:val="0"/>
      <w:divBdr>
        <w:top w:val="none" w:sz="0" w:space="0" w:color="auto"/>
        <w:left w:val="none" w:sz="0" w:space="0" w:color="auto"/>
        <w:bottom w:val="none" w:sz="0" w:space="0" w:color="auto"/>
        <w:right w:val="none" w:sz="0" w:space="0" w:color="auto"/>
      </w:divBdr>
    </w:div>
    <w:div w:id="743797464">
      <w:bodyDiv w:val="1"/>
      <w:marLeft w:val="0"/>
      <w:marRight w:val="0"/>
      <w:marTop w:val="0"/>
      <w:marBottom w:val="0"/>
      <w:divBdr>
        <w:top w:val="none" w:sz="0" w:space="0" w:color="auto"/>
        <w:left w:val="none" w:sz="0" w:space="0" w:color="auto"/>
        <w:bottom w:val="none" w:sz="0" w:space="0" w:color="auto"/>
        <w:right w:val="none" w:sz="0" w:space="0" w:color="auto"/>
      </w:divBdr>
    </w:div>
    <w:div w:id="744185574">
      <w:bodyDiv w:val="1"/>
      <w:marLeft w:val="0"/>
      <w:marRight w:val="0"/>
      <w:marTop w:val="0"/>
      <w:marBottom w:val="0"/>
      <w:divBdr>
        <w:top w:val="none" w:sz="0" w:space="0" w:color="auto"/>
        <w:left w:val="none" w:sz="0" w:space="0" w:color="auto"/>
        <w:bottom w:val="none" w:sz="0" w:space="0" w:color="auto"/>
        <w:right w:val="none" w:sz="0" w:space="0" w:color="auto"/>
      </w:divBdr>
    </w:div>
    <w:div w:id="746460123">
      <w:bodyDiv w:val="1"/>
      <w:marLeft w:val="0"/>
      <w:marRight w:val="0"/>
      <w:marTop w:val="0"/>
      <w:marBottom w:val="0"/>
      <w:divBdr>
        <w:top w:val="none" w:sz="0" w:space="0" w:color="auto"/>
        <w:left w:val="none" w:sz="0" w:space="0" w:color="auto"/>
        <w:bottom w:val="none" w:sz="0" w:space="0" w:color="auto"/>
        <w:right w:val="none" w:sz="0" w:space="0" w:color="auto"/>
      </w:divBdr>
    </w:div>
    <w:div w:id="748425663">
      <w:bodyDiv w:val="1"/>
      <w:marLeft w:val="0"/>
      <w:marRight w:val="0"/>
      <w:marTop w:val="0"/>
      <w:marBottom w:val="0"/>
      <w:divBdr>
        <w:top w:val="none" w:sz="0" w:space="0" w:color="auto"/>
        <w:left w:val="none" w:sz="0" w:space="0" w:color="auto"/>
        <w:bottom w:val="none" w:sz="0" w:space="0" w:color="auto"/>
        <w:right w:val="none" w:sz="0" w:space="0" w:color="auto"/>
      </w:divBdr>
    </w:div>
    <w:div w:id="749158856">
      <w:bodyDiv w:val="1"/>
      <w:marLeft w:val="0"/>
      <w:marRight w:val="0"/>
      <w:marTop w:val="0"/>
      <w:marBottom w:val="0"/>
      <w:divBdr>
        <w:top w:val="none" w:sz="0" w:space="0" w:color="auto"/>
        <w:left w:val="none" w:sz="0" w:space="0" w:color="auto"/>
        <w:bottom w:val="none" w:sz="0" w:space="0" w:color="auto"/>
        <w:right w:val="none" w:sz="0" w:space="0" w:color="auto"/>
      </w:divBdr>
    </w:div>
    <w:div w:id="750007219">
      <w:bodyDiv w:val="1"/>
      <w:marLeft w:val="0"/>
      <w:marRight w:val="0"/>
      <w:marTop w:val="0"/>
      <w:marBottom w:val="0"/>
      <w:divBdr>
        <w:top w:val="none" w:sz="0" w:space="0" w:color="auto"/>
        <w:left w:val="none" w:sz="0" w:space="0" w:color="auto"/>
        <w:bottom w:val="none" w:sz="0" w:space="0" w:color="auto"/>
        <w:right w:val="none" w:sz="0" w:space="0" w:color="auto"/>
      </w:divBdr>
    </w:div>
    <w:div w:id="750539388">
      <w:bodyDiv w:val="1"/>
      <w:marLeft w:val="0"/>
      <w:marRight w:val="0"/>
      <w:marTop w:val="0"/>
      <w:marBottom w:val="0"/>
      <w:divBdr>
        <w:top w:val="none" w:sz="0" w:space="0" w:color="auto"/>
        <w:left w:val="none" w:sz="0" w:space="0" w:color="auto"/>
        <w:bottom w:val="none" w:sz="0" w:space="0" w:color="auto"/>
        <w:right w:val="none" w:sz="0" w:space="0" w:color="auto"/>
      </w:divBdr>
    </w:div>
    <w:div w:id="750809106">
      <w:bodyDiv w:val="1"/>
      <w:marLeft w:val="0"/>
      <w:marRight w:val="0"/>
      <w:marTop w:val="0"/>
      <w:marBottom w:val="0"/>
      <w:divBdr>
        <w:top w:val="none" w:sz="0" w:space="0" w:color="auto"/>
        <w:left w:val="none" w:sz="0" w:space="0" w:color="auto"/>
        <w:bottom w:val="none" w:sz="0" w:space="0" w:color="auto"/>
        <w:right w:val="none" w:sz="0" w:space="0" w:color="auto"/>
      </w:divBdr>
    </w:div>
    <w:div w:id="750857755">
      <w:bodyDiv w:val="1"/>
      <w:marLeft w:val="0"/>
      <w:marRight w:val="0"/>
      <w:marTop w:val="0"/>
      <w:marBottom w:val="0"/>
      <w:divBdr>
        <w:top w:val="none" w:sz="0" w:space="0" w:color="auto"/>
        <w:left w:val="none" w:sz="0" w:space="0" w:color="auto"/>
        <w:bottom w:val="none" w:sz="0" w:space="0" w:color="auto"/>
        <w:right w:val="none" w:sz="0" w:space="0" w:color="auto"/>
      </w:divBdr>
    </w:div>
    <w:div w:id="752509717">
      <w:bodyDiv w:val="1"/>
      <w:marLeft w:val="0"/>
      <w:marRight w:val="0"/>
      <w:marTop w:val="0"/>
      <w:marBottom w:val="0"/>
      <w:divBdr>
        <w:top w:val="none" w:sz="0" w:space="0" w:color="auto"/>
        <w:left w:val="none" w:sz="0" w:space="0" w:color="auto"/>
        <w:bottom w:val="none" w:sz="0" w:space="0" w:color="auto"/>
        <w:right w:val="none" w:sz="0" w:space="0" w:color="auto"/>
      </w:divBdr>
    </w:div>
    <w:div w:id="752778260">
      <w:bodyDiv w:val="1"/>
      <w:marLeft w:val="0"/>
      <w:marRight w:val="0"/>
      <w:marTop w:val="0"/>
      <w:marBottom w:val="0"/>
      <w:divBdr>
        <w:top w:val="none" w:sz="0" w:space="0" w:color="auto"/>
        <w:left w:val="none" w:sz="0" w:space="0" w:color="auto"/>
        <w:bottom w:val="none" w:sz="0" w:space="0" w:color="auto"/>
        <w:right w:val="none" w:sz="0" w:space="0" w:color="auto"/>
      </w:divBdr>
    </w:div>
    <w:div w:id="753815501">
      <w:bodyDiv w:val="1"/>
      <w:marLeft w:val="0"/>
      <w:marRight w:val="0"/>
      <w:marTop w:val="0"/>
      <w:marBottom w:val="0"/>
      <w:divBdr>
        <w:top w:val="none" w:sz="0" w:space="0" w:color="auto"/>
        <w:left w:val="none" w:sz="0" w:space="0" w:color="auto"/>
        <w:bottom w:val="none" w:sz="0" w:space="0" w:color="auto"/>
        <w:right w:val="none" w:sz="0" w:space="0" w:color="auto"/>
      </w:divBdr>
    </w:div>
    <w:div w:id="754471996">
      <w:bodyDiv w:val="1"/>
      <w:marLeft w:val="0"/>
      <w:marRight w:val="0"/>
      <w:marTop w:val="0"/>
      <w:marBottom w:val="0"/>
      <w:divBdr>
        <w:top w:val="none" w:sz="0" w:space="0" w:color="auto"/>
        <w:left w:val="none" w:sz="0" w:space="0" w:color="auto"/>
        <w:bottom w:val="none" w:sz="0" w:space="0" w:color="auto"/>
        <w:right w:val="none" w:sz="0" w:space="0" w:color="auto"/>
      </w:divBdr>
    </w:div>
    <w:div w:id="755057167">
      <w:bodyDiv w:val="1"/>
      <w:marLeft w:val="0"/>
      <w:marRight w:val="0"/>
      <w:marTop w:val="0"/>
      <w:marBottom w:val="0"/>
      <w:divBdr>
        <w:top w:val="none" w:sz="0" w:space="0" w:color="auto"/>
        <w:left w:val="none" w:sz="0" w:space="0" w:color="auto"/>
        <w:bottom w:val="none" w:sz="0" w:space="0" w:color="auto"/>
        <w:right w:val="none" w:sz="0" w:space="0" w:color="auto"/>
      </w:divBdr>
    </w:div>
    <w:div w:id="757679261">
      <w:bodyDiv w:val="1"/>
      <w:marLeft w:val="0"/>
      <w:marRight w:val="0"/>
      <w:marTop w:val="0"/>
      <w:marBottom w:val="0"/>
      <w:divBdr>
        <w:top w:val="none" w:sz="0" w:space="0" w:color="auto"/>
        <w:left w:val="none" w:sz="0" w:space="0" w:color="auto"/>
        <w:bottom w:val="none" w:sz="0" w:space="0" w:color="auto"/>
        <w:right w:val="none" w:sz="0" w:space="0" w:color="auto"/>
      </w:divBdr>
    </w:div>
    <w:div w:id="758017767">
      <w:bodyDiv w:val="1"/>
      <w:marLeft w:val="0"/>
      <w:marRight w:val="0"/>
      <w:marTop w:val="0"/>
      <w:marBottom w:val="0"/>
      <w:divBdr>
        <w:top w:val="none" w:sz="0" w:space="0" w:color="auto"/>
        <w:left w:val="none" w:sz="0" w:space="0" w:color="auto"/>
        <w:bottom w:val="none" w:sz="0" w:space="0" w:color="auto"/>
        <w:right w:val="none" w:sz="0" w:space="0" w:color="auto"/>
      </w:divBdr>
    </w:div>
    <w:div w:id="758479433">
      <w:bodyDiv w:val="1"/>
      <w:marLeft w:val="0"/>
      <w:marRight w:val="0"/>
      <w:marTop w:val="0"/>
      <w:marBottom w:val="0"/>
      <w:divBdr>
        <w:top w:val="none" w:sz="0" w:space="0" w:color="auto"/>
        <w:left w:val="none" w:sz="0" w:space="0" w:color="auto"/>
        <w:bottom w:val="none" w:sz="0" w:space="0" w:color="auto"/>
        <w:right w:val="none" w:sz="0" w:space="0" w:color="auto"/>
      </w:divBdr>
    </w:div>
    <w:div w:id="758913957">
      <w:bodyDiv w:val="1"/>
      <w:marLeft w:val="0"/>
      <w:marRight w:val="0"/>
      <w:marTop w:val="0"/>
      <w:marBottom w:val="0"/>
      <w:divBdr>
        <w:top w:val="none" w:sz="0" w:space="0" w:color="auto"/>
        <w:left w:val="none" w:sz="0" w:space="0" w:color="auto"/>
        <w:bottom w:val="none" w:sz="0" w:space="0" w:color="auto"/>
        <w:right w:val="none" w:sz="0" w:space="0" w:color="auto"/>
      </w:divBdr>
    </w:div>
    <w:div w:id="760184083">
      <w:bodyDiv w:val="1"/>
      <w:marLeft w:val="0"/>
      <w:marRight w:val="0"/>
      <w:marTop w:val="0"/>
      <w:marBottom w:val="0"/>
      <w:divBdr>
        <w:top w:val="none" w:sz="0" w:space="0" w:color="auto"/>
        <w:left w:val="none" w:sz="0" w:space="0" w:color="auto"/>
        <w:bottom w:val="none" w:sz="0" w:space="0" w:color="auto"/>
        <w:right w:val="none" w:sz="0" w:space="0" w:color="auto"/>
      </w:divBdr>
    </w:div>
    <w:div w:id="760566614">
      <w:bodyDiv w:val="1"/>
      <w:marLeft w:val="0"/>
      <w:marRight w:val="0"/>
      <w:marTop w:val="0"/>
      <w:marBottom w:val="0"/>
      <w:divBdr>
        <w:top w:val="none" w:sz="0" w:space="0" w:color="auto"/>
        <w:left w:val="none" w:sz="0" w:space="0" w:color="auto"/>
        <w:bottom w:val="none" w:sz="0" w:space="0" w:color="auto"/>
        <w:right w:val="none" w:sz="0" w:space="0" w:color="auto"/>
      </w:divBdr>
    </w:div>
    <w:div w:id="761101118">
      <w:bodyDiv w:val="1"/>
      <w:marLeft w:val="0"/>
      <w:marRight w:val="0"/>
      <w:marTop w:val="0"/>
      <w:marBottom w:val="0"/>
      <w:divBdr>
        <w:top w:val="none" w:sz="0" w:space="0" w:color="auto"/>
        <w:left w:val="none" w:sz="0" w:space="0" w:color="auto"/>
        <w:bottom w:val="none" w:sz="0" w:space="0" w:color="auto"/>
        <w:right w:val="none" w:sz="0" w:space="0" w:color="auto"/>
      </w:divBdr>
    </w:div>
    <w:div w:id="761216950">
      <w:bodyDiv w:val="1"/>
      <w:marLeft w:val="0"/>
      <w:marRight w:val="0"/>
      <w:marTop w:val="0"/>
      <w:marBottom w:val="0"/>
      <w:divBdr>
        <w:top w:val="none" w:sz="0" w:space="0" w:color="auto"/>
        <w:left w:val="none" w:sz="0" w:space="0" w:color="auto"/>
        <w:bottom w:val="none" w:sz="0" w:space="0" w:color="auto"/>
        <w:right w:val="none" w:sz="0" w:space="0" w:color="auto"/>
      </w:divBdr>
    </w:div>
    <w:div w:id="761220234">
      <w:bodyDiv w:val="1"/>
      <w:marLeft w:val="0"/>
      <w:marRight w:val="0"/>
      <w:marTop w:val="0"/>
      <w:marBottom w:val="0"/>
      <w:divBdr>
        <w:top w:val="none" w:sz="0" w:space="0" w:color="auto"/>
        <w:left w:val="none" w:sz="0" w:space="0" w:color="auto"/>
        <w:bottom w:val="none" w:sz="0" w:space="0" w:color="auto"/>
        <w:right w:val="none" w:sz="0" w:space="0" w:color="auto"/>
      </w:divBdr>
    </w:div>
    <w:div w:id="761535321">
      <w:bodyDiv w:val="1"/>
      <w:marLeft w:val="0"/>
      <w:marRight w:val="0"/>
      <w:marTop w:val="0"/>
      <w:marBottom w:val="0"/>
      <w:divBdr>
        <w:top w:val="none" w:sz="0" w:space="0" w:color="auto"/>
        <w:left w:val="none" w:sz="0" w:space="0" w:color="auto"/>
        <w:bottom w:val="none" w:sz="0" w:space="0" w:color="auto"/>
        <w:right w:val="none" w:sz="0" w:space="0" w:color="auto"/>
      </w:divBdr>
    </w:div>
    <w:div w:id="762452450">
      <w:bodyDiv w:val="1"/>
      <w:marLeft w:val="0"/>
      <w:marRight w:val="0"/>
      <w:marTop w:val="0"/>
      <w:marBottom w:val="0"/>
      <w:divBdr>
        <w:top w:val="none" w:sz="0" w:space="0" w:color="auto"/>
        <w:left w:val="none" w:sz="0" w:space="0" w:color="auto"/>
        <w:bottom w:val="none" w:sz="0" w:space="0" w:color="auto"/>
        <w:right w:val="none" w:sz="0" w:space="0" w:color="auto"/>
      </w:divBdr>
    </w:div>
    <w:div w:id="764574108">
      <w:bodyDiv w:val="1"/>
      <w:marLeft w:val="0"/>
      <w:marRight w:val="0"/>
      <w:marTop w:val="0"/>
      <w:marBottom w:val="0"/>
      <w:divBdr>
        <w:top w:val="none" w:sz="0" w:space="0" w:color="auto"/>
        <w:left w:val="none" w:sz="0" w:space="0" w:color="auto"/>
        <w:bottom w:val="none" w:sz="0" w:space="0" w:color="auto"/>
        <w:right w:val="none" w:sz="0" w:space="0" w:color="auto"/>
      </w:divBdr>
    </w:div>
    <w:div w:id="764612891">
      <w:bodyDiv w:val="1"/>
      <w:marLeft w:val="0"/>
      <w:marRight w:val="0"/>
      <w:marTop w:val="0"/>
      <w:marBottom w:val="0"/>
      <w:divBdr>
        <w:top w:val="none" w:sz="0" w:space="0" w:color="auto"/>
        <w:left w:val="none" w:sz="0" w:space="0" w:color="auto"/>
        <w:bottom w:val="none" w:sz="0" w:space="0" w:color="auto"/>
        <w:right w:val="none" w:sz="0" w:space="0" w:color="auto"/>
      </w:divBdr>
    </w:div>
    <w:div w:id="764879515">
      <w:bodyDiv w:val="1"/>
      <w:marLeft w:val="0"/>
      <w:marRight w:val="0"/>
      <w:marTop w:val="0"/>
      <w:marBottom w:val="0"/>
      <w:divBdr>
        <w:top w:val="none" w:sz="0" w:space="0" w:color="auto"/>
        <w:left w:val="none" w:sz="0" w:space="0" w:color="auto"/>
        <w:bottom w:val="none" w:sz="0" w:space="0" w:color="auto"/>
        <w:right w:val="none" w:sz="0" w:space="0" w:color="auto"/>
      </w:divBdr>
    </w:div>
    <w:div w:id="765661813">
      <w:bodyDiv w:val="1"/>
      <w:marLeft w:val="0"/>
      <w:marRight w:val="0"/>
      <w:marTop w:val="0"/>
      <w:marBottom w:val="0"/>
      <w:divBdr>
        <w:top w:val="none" w:sz="0" w:space="0" w:color="auto"/>
        <w:left w:val="none" w:sz="0" w:space="0" w:color="auto"/>
        <w:bottom w:val="none" w:sz="0" w:space="0" w:color="auto"/>
        <w:right w:val="none" w:sz="0" w:space="0" w:color="auto"/>
      </w:divBdr>
    </w:div>
    <w:div w:id="766391799">
      <w:bodyDiv w:val="1"/>
      <w:marLeft w:val="0"/>
      <w:marRight w:val="0"/>
      <w:marTop w:val="0"/>
      <w:marBottom w:val="0"/>
      <w:divBdr>
        <w:top w:val="none" w:sz="0" w:space="0" w:color="auto"/>
        <w:left w:val="none" w:sz="0" w:space="0" w:color="auto"/>
        <w:bottom w:val="none" w:sz="0" w:space="0" w:color="auto"/>
        <w:right w:val="none" w:sz="0" w:space="0" w:color="auto"/>
      </w:divBdr>
    </w:div>
    <w:div w:id="767426747">
      <w:bodyDiv w:val="1"/>
      <w:marLeft w:val="0"/>
      <w:marRight w:val="0"/>
      <w:marTop w:val="0"/>
      <w:marBottom w:val="0"/>
      <w:divBdr>
        <w:top w:val="none" w:sz="0" w:space="0" w:color="auto"/>
        <w:left w:val="none" w:sz="0" w:space="0" w:color="auto"/>
        <w:bottom w:val="none" w:sz="0" w:space="0" w:color="auto"/>
        <w:right w:val="none" w:sz="0" w:space="0" w:color="auto"/>
      </w:divBdr>
    </w:div>
    <w:div w:id="767458097">
      <w:bodyDiv w:val="1"/>
      <w:marLeft w:val="0"/>
      <w:marRight w:val="0"/>
      <w:marTop w:val="0"/>
      <w:marBottom w:val="0"/>
      <w:divBdr>
        <w:top w:val="none" w:sz="0" w:space="0" w:color="auto"/>
        <w:left w:val="none" w:sz="0" w:space="0" w:color="auto"/>
        <w:bottom w:val="none" w:sz="0" w:space="0" w:color="auto"/>
        <w:right w:val="none" w:sz="0" w:space="0" w:color="auto"/>
      </w:divBdr>
      <w:divsChild>
        <w:div w:id="109477679">
          <w:marLeft w:val="0"/>
          <w:marRight w:val="0"/>
          <w:marTop w:val="0"/>
          <w:marBottom w:val="0"/>
          <w:divBdr>
            <w:top w:val="none" w:sz="0" w:space="0" w:color="auto"/>
            <w:left w:val="none" w:sz="0" w:space="0" w:color="auto"/>
            <w:bottom w:val="none" w:sz="0" w:space="0" w:color="auto"/>
            <w:right w:val="none" w:sz="0" w:space="0" w:color="auto"/>
          </w:divBdr>
        </w:div>
        <w:div w:id="116536416">
          <w:marLeft w:val="0"/>
          <w:marRight w:val="0"/>
          <w:marTop w:val="0"/>
          <w:marBottom w:val="0"/>
          <w:divBdr>
            <w:top w:val="none" w:sz="0" w:space="0" w:color="auto"/>
            <w:left w:val="none" w:sz="0" w:space="0" w:color="auto"/>
            <w:bottom w:val="none" w:sz="0" w:space="0" w:color="auto"/>
            <w:right w:val="none" w:sz="0" w:space="0" w:color="auto"/>
          </w:divBdr>
        </w:div>
        <w:div w:id="530143176">
          <w:marLeft w:val="0"/>
          <w:marRight w:val="0"/>
          <w:marTop w:val="0"/>
          <w:marBottom w:val="0"/>
          <w:divBdr>
            <w:top w:val="none" w:sz="0" w:space="0" w:color="auto"/>
            <w:left w:val="none" w:sz="0" w:space="0" w:color="auto"/>
            <w:bottom w:val="none" w:sz="0" w:space="0" w:color="auto"/>
            <w:right w:val="none" w:sz="0" w:space="0" w:color="auto"/>
          </w:divBdr>
        </w:div>
        <w:div w:id="540359889">
          <w:marLeft w:val="0"/>
          <w:marRight w:val="0"/>
          <w:marTop w:val="0"/>
          <w:marBottom w:val="0"/>
          <w:divBdr>
            <w:top w:val="none" w:sz="0" w:space="0" w:color="auto"/>
            <w:left w:val="none" w:sz="0" w:space="0" w:color="auto"/>
            <w:bottom w:val="none" w:sz="0" w:space="0" w:color="auto"/>
            <w:right w:val="none" w:sz="0" w:space="0" w:color="auto"/>
          </w:divBdr>
        </w:div>
        <w:div w:id="782388081">
          <w:marLeft w:val="0"/>
          <w:marRight w:val="0"/>
          <w:marTop w:val="0"/>
          <w:marBottom w:val="0"/>
          <w:divBdr>
            <w:top w:val="none" w:sz="0" w:space="0" w:color="auto"/>
            <w:left w:val="none" w:sz="0" w:space="0" w:color="auto"/>
            <w:bottom w:val="none" w:sz="0" w:space="0" w:color="auto"/>
            <w:right w:val="none" w:sz="0" w:space="0" w:color="auto"/>
          </w:divBdr>
        </w:div>
        <w:div w:id="808937641">
          <w:marLeft w:val="0"/>
          <w:marRight w:val="0"/>
          <w:marTop w:val="0"/>
          <w:marBottom w:val="0"/>
          <w:divBdr>
            <w:top w:val="none" w:sz="0" w:space="0" w:color="auto"/>
            <w:left w:val="none" w:sz="0" w:space="0" w:color="auto"/>
            <w:bottom w:val="none" w:sz="0" w:space="0" w:color="auto"/>
            <w:right w:val="none" w:sz="0" w:space="0" w:color="auto"/>
          </w:divBdr>
        </w:div>
        <w:div w:id="963997183">
          <w:marLeft w:val="0"/>
          <w:marRight w:val="0"/>
          <w:marTop w:val="0"/>
          <w:marBottom w:val="0"/>
          <w:divBdr>
            <w:top w:val="none" w:sz="0" w:space="0" w:color="auto"/>
            <w:left w:val="none" w:sz="0" w:space="0" w:color="auto"/>
            <w:bottom w:val="none" w:sz="0" w:space="0" w:color="auto"/>
            <w:right w:val="none" w:sz="0" w:space="0" w:color="auto"/>
          </w:divBdr>
        </w:div>
        <w:div w:id="1045789352">
          <w:marLeft w:val="0"/>
          <w:marRight w:val="0"/>
          <w:marTop w:val="0"/>
          <w:marBottom w:val="0"/>
          <w:divBdr>
            <w:top w:val="none" w:sz="0" w:space="0" w:color="auto"/>
            <w:left w:val="none" w:sz="0" w:space="0" w:color="auto"/>
            <w:bottom w:val="none" w:sz="0" w:space="0" w:color="auto"/>
            <w:right w:val="none" w:sz="0" w:space="0" w:color="auto"/>
          </w:divBdr>
        </w:div>
        <w:div w:id="1208107070">
          <w:marLeft w:val="0"/>
          <w:marRight w:val="0"/>
          <w:marTop w:val="0"/>
          <w:marBottom w:val="0"/>
          <w:divBdr>
            <w:top w:val="none" w:sz="0" w:space="0" w:color="auto"/>
            <w:left w:val="none" w:sz="0" w:space="0" w:color="auto"/>
            <w:bottom w:val="none" w:sz="0" w:space="0" w:color="auto"/>
            <w:right w:val="none" w:sz="0" w:space="0" w:color="auto"/>
          </w:divBdr>
        </w:div>
        <w:div w:id="1601599012">
          <w:marLeft w:val="0"/>
          <w:marRight w:val="0"/>
          <w:marTop w:val="0"/>
          <w:marBottom w:val="0"/>
          <w:divBdr>
            <w:top w:val="none" w:sz="0" w:space="0" w:color="auto"/>
            <w:left w:val="none" w:sz="0" w:space="0" w:color="auto"/>
            <w:bottom w:val="none" w:sz="0" w:space="0" w:color="auto"/>
            <w:right w:val="none" w:sz="0" w:space="0" w:color="auto"/>
          </w:divBdr>
        </w:div>
        <w:div w:id="1712025927">
          <w:marLeft w:val="0"/>
          <w:marRight w:val="0"/>
          <w:marTop w:val="0"/>
          <w:marBottom w:val="0"/>
          <w:divBdr>
            <w:top w:val="none" w:sz="0" w:space="0" w:color="auto"/>
            <w:left w:val="none" w:sz="0" w:space="0" w:color="auto"/>
            <w:bottom w:val="none" w:sz="0" w:space="0" w:color="auto"/>
            <w:right w:val="none" w:sz="0" w:space="0" w:color="auto"/>
          </w:divBdr>
        </w:div>
        <w:div w:id="1735657426">
          <w:marLeft w:val="0"/>
          <w:marRight w:val="0"/>
          <w:marTop w:val="0"/>
          <w:marBottom w:val="0"/>
          <w:divBdr>
            <w:top w:val="none" w:sz="0" w:space="0" w:color="auto"/>
            <w:left w:val="none" w:sz="0" w:space="0" w:color="auto"/>
            <w:bottom w:val="none" w:sz="0" w:space="0" w:color="auto"/>
            <w:right w:val="none" w:sz="0" w:space="0" w:color="auto"/>
          </w:divBdr>
        </w:div>
        <w:div w:id="1841701788">
          <w:marLeft w:val="0"/>
          <w:marRight w:val="0"/>
          <w:marTop w:val="0"/>
          <w:marBottom w:val="0"/>
          <w:divBdr>
            <w:top w:val="none" w:sz="0" w:space="0" w:color="auto"/>
            <w:left w:val="none" w:sz="0" w:space="0" w:color="auto"/>
            <w:bottom w:val="none" w:sz="0" w:space="0" w:color="auto"/>
            <w:right w:val="none" w:sz="0" w:space="0" w:color="auto"/>
          </w:divBdr>
        </w:div>
        <w:div w:id="2133816445">
          <w:marLeft w:val="0"/>
          <w:marRight w:val="0"/>
          <w:marTop w:val="0"/>
          <w:marBottom w:val="0"/>
          <w:divBdr>
            <w:top w:val="none" w:sz="0" w:space="0" w:color="auto"/>
            <w:left w:val="none" w:sz="0" w:space="0" w:color="auto"/>
            <w:bottom w:val="none" w:sz="0" w:space="0" w:color="auto"/>
            <w:right w:val="none" w:sz="0" w:space="0" w:color="auto"/>
          </w:divBdr>
        </w:div>
      </w:divsChild>
    </w:div>
    <w:div w:id="768625137">
      <w:bodyDiv w:val="1"/>
      <w:marLeft w:val="0"/>
      <w:marRight w:val="0"/>
      <w:marTop w:val="0"/>
      <w:marBottom w:val="0"/>
      <w:divBdr>
        <w:top w:val="none" w:sz="0" w:space="0" w:color="auto"/>
        <w:left w:val="none" w:sz="0" w:space="0" w:color="auto"/>
        <w:bottom w:val="none" w:sz="0" w:space="0" w:color="auto"/>
        <w:right w:val="none" w:sz="0" w:space="0" w:color="auto"/>
      </w:divBdr>
    </w:div>
    <w:div w:id="769157647">
      <w:bodyDiv w:val="1"/>
      <w:marLeft w:val="0"/>
      <w:marRight w:val="0"/>
      <w:marTop w:val="0"/>
      <w:marBottom w:val="0"/>
      <w:divBdr>
        <w:top w:val="none" w:sz="0" w:space="0" w:color="auto"/>
        <w:left w:val="none" w:sz="0" w:space="0" w:color="auto"/>
        <w:bottom w:val="none" w:sz="0" w:space="0" w:color="auto"/>
        <w:right w:val="none" w:sz="0" w:space="0" w:color="auto"/>
      </w:divBdr>
    </w:div>
    <w:div w:id="773402815">
      <w:bodyDiv w:val="1"/>
      <w:marLeft w:val="0"/>
      <w:marRight w:val="0"/>
      <w:marTop w:val="0"/>
      <w:marBottom w:val="0"/>
      <w:divBdr>
        <w:top w:val="none" w:sz="0" w:space="0" w:color="auto"/>
        <w:left w:val="none" w:sz="0" w:space="0" w:color="auto"/>
        <w:bottom w:val="none" w:sz="0" w:space="0" w:color="auto"/>
        <w:right w:val="none" w:sz="0" w:space="0" w:color="auto"/>
      </w:divBdr>
    </w:div>
    <w:div w:id="775175813">
      <w:bodyDiv w:val="1"/>
      <w:marLeft w:val="0"/>
      <w:marRight w:val="0"/>
      <w:marTop w:val="0"/>
      <w:marBottom w:val="0"/>
      <w:divBdr>
        <w:top w:val="none" w:sz="0" w:space="0" w:color="auto"/>
        <w:left w:val="none" w:sz="0" w:space="0" w:color="auto"/>
        <w:bottom w:val="none" w:sz="0" w:space="0" w:color="auto"/>
        <w:right w:val="none" w:sz="0" w:space="0" w:color="auto"/>
      </w:divBdr>
    </w:div>
    <w:div w:id="775946498">
      <w:bodyDiv w:val="1"/>
      <w:marLeft w:val="0"/>
      <w:marRight w:val="0"/>
      <w:marTop w:val="0"/>
      <w:marBottom w:val="0"/>
      <w:divBdr>
        <w:top w:val="none" w:sz="0" w:space="0" w:color="auto"/>
        <w:left w:val="none" w:sz="0" w:space="0" w:color="auto"/>
        <w:bottom w:val="none" w:sz="0" w:space="0" w:color="auto"/>
        <w:right w:val="none" w:sz="0" w:space="0" w:color="auto"/>
      </w:divBdr>
    </w:div>
    <w:div w:id="777943561">
      <w:bodyDiv w:val="1"/>
      <w:marLeft w:val="0"/>
      <w:marRight w:val="0"/>
      <w:marTop w:val="0"/>
      <w:marBottom w:val="0"/>
      <w:divBdr>
        <w:top w:val="none" w:sz="0" w:space="0" w:color="auto"/>
        <w:left w:val="none" w:sz="0" w:space="0" w:color="auto"/>
        <w:bottom w:val="none" w:sz="0" w:space="0" w:color="auto"/>
        <w:right w:val="none" w:sz="0" w:space="0" w:color="auto"/>
      </w:divBdr>
    </w:div>
    <w:div w:id="778110124">
      <w:bodyDiv w:val="1"/>
      <w:marLeft w:val="0"/>
      <w:marRight w:val="0"/>
      <w:marTop w:val="0"/>
      <w:marBottom w:val="0"/>
      <w:divBdr>
        <w:top w:val="none" w:sz="0" w:space="0" w:color="auto"/>
        <w:left w:val="none" w:sz="0" w:space="0" w:color="auto"/>
        <w:bottom w:val="none" w:sz="0" w:space="0" w:color="auto"/>
        <w:right w:val="none" w:sz="0" w:space="0" w:color="auto"/>
      </w:divBdr>
    </w:div>
    <w:div w:id="778184359">
      <w:bodyDiv w:val="1"/>
      <w:marLeft w:val="0"/>
      <w:marRight w:val="0"/>
      <w:marTop w:val="0"/>
      <w:marBottom w:val="0"/>
      <w:divBdr>
        <w:top w:val="none" w:sz="0" w:space="0" w:color="auto"/>
        <w:left w:val="none" w:sz="0" w:space="0" w:color="auto"/>
        <w:bottom w:val="none" w:sz="0" w:space="0" w:color="auto"/>
        <w:right w:val="none" w:sz="0" w:space="0" w:color="auto"/>
      </w:divBdr>
    </w:div>
    <w:div w:id="780999563">
      <w:bodyDiv w:val="1"/>
      <w:marLeft w:val="0"/>
      <w:marRight w:val="0"/>
      <w:marTop w:val="0"/>
      <w:marBottom w:val="0"/>
      <w:divBdr>
        <w:top w:val="none" w:sz="0" w:space="0" w:color="auto"/>
        <w:left w:val="none" w:sz="0" w:space="0" w:color="auto"/>
        <w:bottom w:val="none" w:sz="0" w:space="0" w:color="auto"/>
        <w:right w:val="none" w:sz="0" w:space="0" w:color="auto"/>
      </w:divBdr>
    </w:div>
    <w:div w:id="781724105">
      <w:bodyDiv w:val="1"/>
      <w:marLeft w:val="0"/>
      <w:marRight w:val="0"/>
      <w:marTop w:val="0"/>
      <w:marBottom w:val="0"/>
      <w:divBdr>
        <w:top w:val="none" w:sz="0" w:space="0" w:color="auto"/>
        <w:left w:val="none" w:sz="0" w:space="0" w:color="auto"/>
        <w:bottom w:val="none" w:sz="0" w:space="0" w:color="auto"/>
        <w:right w:val="none" w:sz="0" w:space="0" w:color="auto"/>
      </w:divBdr>
    </w:div>
    <w:div w:id="782458989">
      <w:bodyDiv w:val="1"/>
      <w:marLeft w:val="0"/>
      <w:marRight w:val="0"/>
      <w:marTop w:val="0"/>
      <w:marBottom w:val="0"/>
      <w:divBdr>
        <w:top w:val="none" w:sz="0" w:space="0" w:color="auto"/>
        <w:left w:val="none" w:sz="0" w:space="0" w:color="auto"/>
        <w:bottom w:val="none" w:sz="0" w:space="0" w:color="auto"/>
        <w:right w:val="none" w:sz="0" w:space="0" w:color="auto"/>
      </w:divBdr>
    </w:div>
    <w:div w:id="782502569">
      <w:bodyDiv w:val="1"/>
      <w:marLeft w:val="0"/>
      <w:marRight w:val="0"/>
      <w:marTop w:val="0"/>
      <w:marBottom w:val="0"/>
      <w:divBdr>
        <w:top w:val="none" w:sz="0" w:space="0" w:color="auto"/>
        <w:left w:val="none" w:sz="0" w:space="0" w:color="auto"/>
        <w:bottom w:val="none" w:sz="0" w:space="0" w:color="auto"/>
        <w:right w:val="none" w:sz="0" w:space="0" w:color="auto"/>
      </w:divBdr>
    </w:div>
    <w:div w:id="782647877">
      <w:bodyDiv w:val="1"/>
      <w:marLeft w:val="0"/>
      <w:marRight w:val="0"/>
      <w:marTop w:val="0"/>
      <w:marBottom w:val="0"/>
      <w:divBdr>
        <w:top w:val="none" w:sz="0" w:space="0" w:color="auto"/>
        <w:left w:val="none" w:sz="0" w:space="0" w:color="auto"/>
        <w:bottom w:val="none" w:sz="0" w:space="0" w:color="auto"/>
        <w:right w:val="none" w:sz="0" w:space="0" w:color="auto"/>
      </w:divBdr>
    </w:div>
    <w:div w:id="783620458">
      <w:bodyDiv w:val="1"/>
      <w:marLeft w:val="0"/>
      <w:marRight w:val="0"/>
      <w:marTop w:val="0"/>
      <w:marBottom w:val="0"/>
      <w:divBdr>
        <w:top w:val="none" w:sz="0" w:space="0" w:color="auto"/>
        <w:left w:val="none" w:sz="0" w:space="0" w:color="auto"/>
        <w:bottom w:val="none" w:sz="0" w:space="0" w:color="auto"/>
        <w:right w:val="none" w:sz="0" w:space="0" w:color="auto"/>
      </w:divBdr>
    </w:div>
    <w:div w:id="784424158">
      <w:bodyDiv w:val="1"/>
      <w:marLeft w:val="0"/>
      <w:marRight w:val="0"/>
      <w:marTop w:val="0"/>
      <w:marBottom w:val="0"/>
      <w:divBdr>
        <w:top w:val="none" w:sz="0" w:space="0" w:color="auto"/>
        <w:left w:val="none" w:sz="0" w:space="0" w:color="auto"/>
        <w:bottom w:val="none" w:sz="0" w:space="0" w:color="auto"/>
        <w:right w:val="none" w:sz="0" w:space="0" w:color="auto"/>
      </w:divBdr>
    </w:div>
    <w:div w:id="785732180">
      <w:bodyDiv w:val="1"/>
      <w:marLeft w:val="0"/>
      <w:marRight w:val="0"/>
      <w:marTop w:val="0"/>
      <w:marBottom w:val="0"/>
      <w:divBdr>
        <w:top w:val="none" w:sz="0" w:space="0" w:color="auto"/>
        <w:left w:val="none" w:sz="0" w:space="0" w:color="auto"/>
        <w:bottom w:val="none" w:sz="0" w:space="0" w:color="auto"/>
        <w:right w:val="none" w:sz="0" w:space="0" w:color="auto"/>
      </w:divBdr>
    </w:div>
    <w:div w:id="786126246">
      <w:bodyDiv w:val="1"/>
      <w:marLeft w:val="0"/>
      <w:marRight w:val="0"/>
      <w:marTop w:val="0"/>
      <w:marBottom w:val="0"/>
      <w:divBdr>
        <w:top w:val="none" w:sz="0" w:space="0" w:color="auto"/>
        <w:left w:val="none" w:sz="0" w:space="0" w:color="auto"/>
        <w:bottom w:val="none" w:sz="0" w:space="0" w:color="auto"/>
        <w:right w:val="none" w:sz="0" w:space="0" w:color="auto"/>
      </w:divBdr>
    </w:div>
    <w:div w:id="786851765">
      <w:bodyDiv w:val="1"/>
      <w:marLeft w:val="0"/>
      <w:marRight w:val="0"/>
      <w:marTop w:val="0"/>
      <w:marBottom w:val="0"/>
      <w:divBdr>
        <w:top w:val="none" w:sz="0" w:space="0" w:color="auto"/>
        <w:left w:val="none" w:sz="0" w:space="0" w:color="auto"/>
        <w:bottom w:val="none" w:sz="0" w:space="0" w:color="auto"/>
        <w:right w:val="none" w:sz="0" w:space="0" w:color="auto"/>
      </w:divBdr>
    </w:div>
    <w:div w:id="787821150">
      <w:bodyDiv w:val="1"/>
      <w:marLeft w:val="0"/>
      <w:marRight w:val="0"/>
      <w:marTop w:val="0"/>
      <w:marBottom w:val="0"/>
      <w:divBdr>
        <w:top w:val="none" w:sz="0" w:space="0" w:color="auto"/>
        <w:left w:val="none" w:sz="0" w:space="0" w:color="auto"/>
        <w:bottom w:val="none" w:sz="0" w:space="0" w:color="auto"/>
        <w:right w:val="none" w:sz="0" w:space="0" w:color="auto"/>
      </w:divBdr>
    </w:div>
    <w:div w:id="788398195">
      <w:bodyDiv w:val="1"/>
      <w:marLeft w:val="0"/>
      <w:marRight w:val="0"/>
      <w:marTop w:val="0"/>
      <w:marBottom w:val="0"/>
      <w:divBdr>
        <w:top w:val="none" w:sz="0" w:space="0" w:color="auto"/>
        <w:left w:val="none" w:sz="0" w:space="0" w:color="auto"/>
        <w:bottom w:val="none" w:sz="0" w:space="0" w:color="auto"/>
        <w:right w:val="none" w:sz="0" w:space="0" w:color="auto"/>
      </w:divBdr>
    </w:div>
    <w:div w:id="788553739">
      <w:bodyDiv w:val="1"/>
      <w:marLeft w:val="0"/>
      <w:marRight w:val="0"/>
      <w:marTop w:val="0"/>
      <w:marBottom w:val="0"/>
      <w:divBdr>
        <w:top w:val="none" w:sz="0" w:space="0" w:color="auto"/>
        <w:left w:val="none" w:sz="0" w:space="0" w:color="auto"/>
        <w:bottom w:val="none" w:sz="0" w:space="0" w:color="auto"/>
        <w:right w:val="none" w:sz="0" w:space="0" w:color="auto"/>
      </w:divBdr>
    </w:div>
    <w:div w:id="788670982">
      <w:bodyDiv w:val="1"/>
      <w:marLeft w:val="0"/>
      <w:marRight w:val="0"/>
      <w:marTop w:val="0"/>
      <w:marBottom w:val="0"/>
      <w:divBdr>
        <w:top w:val="none" w:sz="0" w:space="0" w:color="auto"/>
        <w:left w:val="none" w:sz="0" w:space="0" w:color="auto"/>
        <w:bottom w:val="none" w:sz="0" w:space="0" w:color="auto"/>
        <w:right w:val="none" w:sz="0" w:space="0" w:color="auto"/>
      </w:divBdr>
    </w:div>
    <w:div w:id="788821374">
      <w:bodyDiv w:val="1"/>
      <w:marLeft w:val="0"/>
      <w:marRight w:val="0"/>
      <w:marTop w:val="0"/>
      <w:marBottom w:val="0"/>
      <w:divBdr>
        <w:top w:val="none" w:sz="0" w:space="0" w:color="auto"/>
        <w:left w:val="none" w:sz="0" w:space="0" w:color="auto"/>
        <w:bottom w:val="none" w:sz="0" w:space="0" w:color="auto"/>
        <w:right w:val="none" w:sz="0" w:space="0" w:color="auto"/>
      </w:divBdr>
    </w:div>
    <w:div w:id="790132202">
      <w:bodyDiv w:val="1"/>
      <w:marLeft w:val="0"/>
      <w:marRight w:val="0"/>
      <w:marTop w:val="0"/>
      <w:marBottom w:val="0"/>
      <w:divBdr>
        <w:top w:val="none" w:sz="0" w:space="0" w:color="auto"/>
        <w:left w:val="none" w:sz="0" w:space="0" w:color="auto"/>
        <w:bottom w:val="none" w:sz="0" w:space="0" w:color="auto"/>
        <w:right w:val="none" w:sz="0" w:space="0" w:color="auto"/>
      </w:divBdr>
    </w:div>
    <w:div w:id="790170337">
      <w:bodyDiv w:val="1"/>
      <w:marLeft w:val="0"/>
      <w:marRight w:val="0"/>
      <w:marTop w:val="0"/>
      <w:marBottom w:val="0"/>
      <w:divBdr>
        <w:top w:val="none" w:sz="0" w:space="0" w:color="auto"/>
        <w:left w:val="none" w:sz="0" w:space="0" w:color="auto"/>
        <w:bottom w:val="none" w:sz="0" w:space="0" w:color="auto"/>
        <w:right w:val="none" w:sz="0" w:space="0" w:color="auto"/>
      </w:divBdr>
    </w:div>
    <w:div w:id="790899675">
      <w:bodyDiv w:val="1"/>
      <w:marLeft w:val="0"/>
      <w:marRight w:val="0"/>
      <w:marTop w:val="0"/>
      <w:marBottom w:val="0"/>
      <w:divBdr>
        <w:top w:val="none" w:sz="0" w:space="0" w:color="auto"/>
        <w:left w:val="none" w:sz="0" w:space="0" w:color="auto"/>
        <w:bottom w:val="none" w:sz="0" w:space="0" w:color="auto"/>
        <w:right w:val="none" w:sz="0" w:space="0" w:color="auto"/>
      </w:divBdr>
    </w:div>
    <w:div w:id="790980128">
      <w:bodyDiv w:val="1"/>
      <w:marLeft w:val="0"/>
      <w:marRight w:val="0"/>
      <w:marTop w:val="0"/>
      <w:marBottom w:val="0"/>
      <w:divBdr>
        <w:top w:val="none" w:sz="0" w:space="0" w:color="auto"/>
        <w:left w:val="none" w:sz="0" w:space="0" w:color="auto"/>
        <w:bottom w:val="none" w:sz="0" w:space="0" w:color="auto"/>
        <w:right w:val="none" w:sz="0" w:space="0" w:color="auto"/>
      </w:divBdr>
    </w:div>
    <w:div w:id="790980898">
      <w:bodyDiv w:val="1"/>
      <w:marLeft w:val="0"/>
      <w:marRight w:val="0"/>
      <w:marTop w:val="0"/>
      <w:marBottom w:val="0"/>
      <w:divBdr>
        <w:top w:val="none" w:sz="0" w:space="0" w:color="auto"/>
        <w:left w:val="none" w:sz="0" w:space="0" w:color="auto"/>
        <w:bottom w:val="none" w:sz="0" w:space="0" w:color="auto"/>
        <w:right w:val="none" w:sz="0" w:space="0" w:color="auto"/>
      </w:divBdr>
    </w:div>
    <w:div w:id="791825898">
      <w:bodyDiv w:val="1"/>
      <w:marLeft w:val="0"/>
      <w:marRight w:val="0"/>
      <w:marTop w:val="0"/>
      <w:marBottom w:val="0"/>
      <w:divBdr>
        <w:top w:val="none" w:sz="0" w:space="0" w:color="auto"/>
        <w:left w:val="none" w:sz="0" w:space="0" w:color="auto"/>
        <w:bottom w:val="none" w:sz="0" w:space="0" w:color="auto"/>
        <w:right w:val="none" w:sz="0" w:space="0" w:color="auto"/>
      </w:divBdr>
    </w:div>
    <w:div w:id="792291916">
      <w:bodyDiv w:val="1"/>
      <w:marLeft w:val="0"/>
      <w:marRight w:val="0"/>
      <w:marTop w:val="0"/>
      <w:marBottom w:val="0"/>
      <w:divBdr>
        <w:top w:val="none" w:sz="0" w:space="0" w:color="auto"/>
        <w:left w:val="none" w:sz="0" w:space="0" w:color="auto"/>
        <w:bottom w:val="none" w:sz="0" w:space="0" w:color="auto"/>
        <w:right w:val="none" w:sz="0" w:space="0" w:color="auto"/>
      </w:divBdr>
    </w:div>
    <w:div w:id="792334695">
      <w:bodyDiv w:val="1"/>
      <w:marLeft w:val="0"/>
      <w:marRight w:val="0"/>
      <w:marTop w:val="0"/>
      <w:marBottom w:val="0"/>
      <w:divBdr>
        <w:top w:val="none" w:sz="0" w:space="0" w:color="auto"/>
        <w:left w:val="none" w:sz="0" w:space="0" w:color="auto"/>
        <w:bottom w:val="none" w:sz="0" w:space="0" w:color="auto"/>
        <w:right w:val="none" w:sz="0" w:space="0" w:color="auto"/>
      </w:divBdr>
    </w:div>
    <w:div w:id="793208105">
      <w:bodyDiv w:val="1"/>
      <w:marLeft w:val="0"/>
      <w:marRight w:val="0"/>
      <w:marTop w:val="0"/>
      <w:marBottom w:val="0"/>
      <w:divBdr>
        <w:top w:val="none" w:sz="0" w:space="0" w:color="auto"/>
        <w:left w:val="none" w:sz="0" w:space="0" w:color="auto"/>
        <w:bottom w:val="none" w:sz="0" w:space="0" w:color="auto"/>
        <w:right w:val="none" w:sz="0" w:space="0" w:color="auto"/>
      </w:divBdr>
    </w:div>
    <w:div w:id="794328161">
      <w:bodyDiv w:val="1"/>
      <w:marLeft w:val="0"/>
      <w:marRight w:val="0"/>
      <w:marTop w:val="0"/>
      <w:marBottom w:val="0"/>
      <w:divBdr>
        <w:top w:val="none" w:sz="0" w:space="0" w:color="auto"/>
        <w:left w:val="none" w:sz="0" w:space="0" w:color="auto"/>
        <w:bottom w:val="none" w:sz="0" w:space="0" w:color="auto"/>
        <w:right w:val="none" w:sz="0" w:space="0" w:color="auto"/>
      </w:divBdr>
    </w:div>
    <w:div w:id="794523540">
      <w:bodyDiv w:val="1"/>
      <w:marLeft w:val="0"/>
      <w:marRight w:val="0"/>
      <w:marTop w:val="0"/>
      <w:marBottom w:val="0"/>
      <w:divBdr>
        <w:top w:val="none" w:sz="0" w:space="0" w:color="auto"/>
        <w:left w:val="none" w:sz="0" w:space="0" w:color="auto"/>
        <w:bottom w:val="none" w:sz="0" w:space="0" w:color="auto"/>
        <w:right w:val="none" w:sz="0" w:space="0" w:color="auto"/>
      </w:divBdr>
    </w:div>
    <w:div w:id="797331721">
      <w:bodyDiv w:val="1"/>
      <w:marLeft w:val="0"/>
      <w:marRight w:val="0"/>
      <w:marTop w:val="0"/>
      <w:marBottom w:val="0"/>
      <w:divBdr>
        <w:top w:val="none" w:sz="0" w:space="0" w:color="auto"/>
        <w:left w:val="none" w:sz="0" w:space="0" w:color="auto"/>
        <w:bottom w:val="none" w:sz="0" w:space="0" w:color="auto"/>
        <w:right w:val="none" w:sz="0" w:space="0" w:color="auto"/>
      </w:divBdr>
    </w:div>
    <w:div w:id="798063602">
      <w:bodyDiv w:val="1"/>
      <w:marLeft w:val="0"/>
      <w:marRight w:val="0"/>
      <w:marTop w:val="0"/>
      <w:marBottom w:val="0"/>
      <w:divBdr>
        <w:top w:val="none" w:sz="0" w:space="0" w:color="auto"/>
        <w:left w:val="none" w:sz="0" w:space="0" w:color="auto"/>
        <w:bottom w:val="none" w:sz="0" w:space="0" w:color="auto"/>
        <w:right w:val="none" w:sz="0" w:space="0" w:color="auto"/>
      </w:divBdr>
    </w:div>
    <w:div w:id="802239116">
      <w:bodyDiv w:val="1"/>
      <w:marLeft w:val="0"/>
      <w:marRight w:val="0"/>
      <w:marTop w:val="0"/>
      <w:marBottom w:val="0"/>
      <w:divBdr>
        <w:top w:val="none" w:sz="0" w:space="0" w:color="auto"/>
        <w:left w:val="none" w:sz="0" w:space="0" w:color="auto"/>
        <w:bottom w:val="none" w:sz="0" w:space="0" w:color="auto"/>
        <w:right w:val="none" w:sz="0" w:space="0" w:color="auto"/>
      </w:divBdr>
    </w:div>
    <w:div w:id="802306894">
      <w:bodyDiv w:val="1"/>
      <w:marLeft w:val="0"/>
      <w:marRight w:val="0"/>
      <w:marTop w:val="0"/>
      <w:marBottom w:val="0"/>
      <w:divBdr>
        <w:top w:val="none" w:sz="0" w:space="0" w:color="auto"/>
        <w:left w:val="none" w:sz="0" w:space="0" w:color="auto"/>
        <w:bottom w:val="none" w:sz="0" w:space="0" w:color="auto"/>
        <w:right w:val="none" w:sz="0" w:space="0" w:color="auto"/>
      </w:divBdr>
    </w:div>
    <w:div w:id="802894594">
      <w:bodyDiv w:val="1"/>
      <w:marLeft w:val="0"/>
      <w:marRight w:val="0"/>
      <w:marTop w:val="0"/>
      <w:marBottom w:val="0"/>
      <w:divBdr>
        <w:top w:val="none" w:sz="0" w:space="0" w:color="auto"/>
        <w:left w:val="none" w:sz="0" w:space="0" w:color="auto"/>
        <w:bottom w:val="none" w:sz="0" w:space="0" w:color="auto"/>
        <w:right w:val="none" w:sz="0" w:space="0" w:color="auto"/>
      </w:divBdr>
    </w:div>
    <w:div w:id="803277695">
      <w:bodyDiv w:val="1"/>
      <w:marLeft w:val="0"/>
      <w:marRight w:val="0"/>
      <w:marTop w:val="0"/>
      <w:marBottom w:val="0"/>
      <w:divBdr>
        <w:top w:val="none" w:sz="0" w:space="0" w:color="auto"/>
        <w:left w:val="none" w:sz="0" w:space="0" w:color="auto"/>
        <w:bottom w:val="none" w:sz="0" w:space="0" w:color="auto"/>
        <w:right w:val="none" w:sz="0" w:space="0" w:color="auto"/>
      </w:divBdr>
    </w:div>
    <w:div w:id="803616929">
      <w:bodyDiv w:val="1"/>
      <w:marLeft w:val="0"/>
      <w:marRight w:val="0"/>
      <w:marTop w:val="0"/>
      <w:marBottom w:val="0"/>
      <w:divBdr>
        <w:top w:val="none" w:sz="0" w:space="0" w:color="auto"/>
        <w:left w:val="none" w:sz="0" w:space="0" w:color="auto"/>
        <w:bottom w:val="none" w:sz="0" w:space="0" w:color="auto"/>
        <w:right w:val="none" w:sz="0" w:space="0" w:color="auto"/>
      </w:divBdr>
    </w:div>
    <w:div w:id="804740978">
      <w:bodyDiv w:val="1"/>
      <w:marLeft w:val="0"/>
      <w:marRight w:val="0"/>
      <w:marTop w:val="0"/>
      <w:marBottom w:val="0"/>
      <w:divBdr>
        <w:top w:val="none" w:sz="0" w:space="0" w:color="auto"/>
        <w:left w:val="none" w:sz="0" w:space="0" w:color="auto"/>
        <w:bottom w:val="none" w:sz="0" w:space="0" w:color="auto"/>
        <w:right w:val="none" w:sz="0" w:space="0" w:color="auto"/>
      </w:divBdr>
    </w:div>
    <w:div w:id="805004366">
      <w:bodyDiv w:val="1"/>
      <w:marLeft w:val="0"/>
      <w:marRight w:val="0"/>
      <w:marTop w:val="0"/>
      <w:marBottom w:val="0"/>
      <w:divBdr>
        <w:top w:val="none" w:sz="0" w:space="0" w:color="auto"/>
        <w:left w:val="none" w:sz="0" w:space="0" w:color="auto"/>
        <w:bottom w:val="none" w:sz="0" w:space="0" w:color="auto"/>
        <w:right w:val="none" w:sz="0" w:space="0" w:color="auto"/>
      </w:divBdr>
    </w:div>
    <w:div w:id="805507238">
      <w:bodyDiv w:val="1"/>
      <w:marLeft w:val="0"/>
      <w:marRight w:val="0"/>
      <w:marTop w:val="0"/>
      <w:marBottom w:val="0"/>
      <w:divBdr>
        <w:top w:val="none" w:sz="0" w:space="0" w:color="auto"/>
        <w:left w:val="none" w:sz="0" w:space="0" w:color="auto"/>
        <w:bottom w:val="none" w:sz="0" w:space="0" w:color="auto"/>
        <w:right w:val="none" w:sz="0" w:space="0" w:color="auto"/>
      </w:divBdr>
      <w:divsChild>
        <w:div w:id="475680031">
          <w:marLeft w:val="0"/>
          <w:marRight w:val="0"/>
          <w:marTop w:val="0"/>
          <w:marBottom w:val="0"/>
          <w:divBdr>
            <w:top w:val="none" w:sz="0" w:space="0" w:color="auto"/>
            <w:left w:val="none" w:sz="0" w:space="0" w:color="auto"/>
            <w:bottom w:val="none" w:sz="0" w:space="0" w:color="auto"/>
            <w:right w:val="none" w:sz="0" w:space="0" w:color="auto"/>
          </w:divBdr>
        </w:div>
      </w:divsChild>
    </w:div>
    <w:div w:id="806121287">
      <w:bodyDiv w:val="1"/>
      <w:marLeft w:val="0"/>
      <w:marRight w:val="0"/>
      <w:marTop w:val="0"/>
      <w:marBottom w:val="0"/>
      <w:divBdr>
        <w:top w:val="none" w:sz="0" w:space="0" w:color="auto"/>
        <w:left w:val="none" w:sz="0" w:space="0" w:color="auto"/>
        <w:bottom w:val="none" w:sz="0" w:space="0" w:color="auto"/>
        <w:right w:val="none" w:sz="0" w:space="0" w:color="auto"/>
      </w:divBdr>
    </w:div>
    <w:div w:id="806319772">
      <w:bodyDiv w:val="1"/>
      <w:marLeft w:val="0"/>
      <w:marRight w:val="0"/>
      <w:marTop w:val="0"/>
      <w:marBottom w:val="0"/>
      <w:divBdr>
        <w:top w:val="none" w:sz="0" w:space="0" w:color="auto"/>
        <w:left w:val="none" w:sz="0" w:space="0" w:color="auto"/>
        <w:bottom w:val="none" w:sz="0" w:space="0" w:color="auto"/>
        <w:right w:val="none" w:sz="0" w:space="0" w:color="auto"/>
      </w:divBdr>
    </w:div>
    <w:div w:id="808329239">
      <w:bodyDiv w:val="1"/>
      <w:marLeft w:val="0"/>
      <w:marRight w:val="0"/>
      <w:marTop w:val="0"/>
      <w:marBottom w:val="0"/>
      <w:divBdr>
        <w:top w:val="none" w:sz="0" w:space="0" w:color="auto"/>
        <w:left w:val="none" w:sz="0" w:space="0" w:color="auto"/>
        <w:bottom w:val="none" w:sz="0" w:space="0" w:color="auto"/>
        <w:right w:val="none" w:sz="0" w:space="0" w:color="auto"/>
      </w:divBdr>
    </w:div>
    <w:div w:id="810638928">
      <w:bodyDiv w:val="1"/>
      <w:marLeft w:val="0"/>
      <w:marRight w:val="0"/>
      <w:marTop w:val="0"/>
      <w:marBottom w:val="0"/>
      <w:divBdr>
        <w:top w:val="none" w:sz="0" w:space="0" w:color="auto"/>
        <w:left w:val="none" w:sz="0" w:space="0" w:color="auto"/>
        <w:bottom w:val="none" w:sz="0" w:space="0" w:color="auto"/>
        <w:right w:val="none" w:sz="0" w:space="0" w:color="auto"/>
      </w:divBdr>
    </w:div>
    <w:div w:id="811101129">
      <w:bodyDiv w:val="1"/>
      <w:marLeft w:val="0"/>
      <w:marRight w:val="0"/>
      <w:marTop w:val="0"/>
      <w:marBottom w:val="0"/>
      <w:divBdr>
        <w:top w:val="none" w:sz="0" w:space="0" w:color="auto"/>
        <w:left w:val="none" w:sz="0" w:space="0" w:color="auto"/>
        <w:bottom w:val="none" w:sz="0" w:space="0" w:color="auto"/>
        <w:right w:val="none" w:sz="0" w:space="0" w:color="auto"/>
      </w:divBdr>
    </w:div>
    <w:div w:id="812455277">
      <w:bodyDiv w:val="1"/>
      <w:marLeft w:val="0"/>
      <w:marRight w:val="0"/>
      <w:marTop w:val="0"/>
      <w:marBottom w:val="0"/>
      <w:divBdr>
        <w:top w:val="none" w:sz="0" w:space="0" w:color="auto"/>
        <w:left w:val="none" w:sz="0" w:space="0" w:color="auto"/>
        <w:bottom w:val="none" w:sz="0" w:space="0" w:color="auto"/>
        <w:right w:val="none" w:sz="0" w:space="0" w:color="auto"/>
      </w:divBdr>
    </w:div>
    <w:div w:id="814107241">
      <w:bodyDiv w:val="1"/>
      <w:marLeft w:val="0"/>
      <w:marRight w:val="0"/>
      <w:marTop w:val="0"/>
      <w:marBottom w:val="0"/>
      <w:divBdr>
        <w:top w:val="none" w:sz="0" w:space="0" w:color="auto"/>
        <w:left w:val="none" w:sz="0" w:space="0" w:color="auto"/>
        <w:bottom w:val="none" w:sz="0" w:space="0" w:color="auto"/>
        <w:right w:val="none" w:sz="0" w:space="0" w:color="auto"/>
      </w:divBdr>
    </w:div>
    <w:div w:id="814761645">
      <w:bodyDiv w:val="1"/>
      <w:marLeft w:val="0"/>
      <w:marRight w:val="0"/>
      <w:marTop w:val="0"/>
      <w:marBottom w:val="0"/>
      <w:divBdr>
        <w:top w:val="none" w:sz="0" w:space="0" w:color="auto"/>
        <w:left w:val="none" w:sz="0" w:space="0" w:color="auto"/>
        <w:bottom w:val="none" w:sz="0" w:space="0" w:color="auto"/>
        <w:right w:val="none" w:sz="0" w:space="0" w:color="auto"/>
      </w:divBdr>
    </w:div>
    <w:div w:id="815995578">
      <w:bodyDiv w:val="1"/>
      <w:marLeft w:val="0"/>
      <w:marRight w:val="0"/>
      <w:marTop w:val="0"/>
      <w:marBottom w:val="0"/>
      <w:divBdr>
        <w:top w:val="none" w:sz="0" w:space="0" w:color="auto"/>
        <w:left w:val="none" w:sz="0" w:space="0" w:color="auto"/>
        <w:bottom w:val="none" w:sz="0" w:space="0" w:color="auto"/>
        <w:right w:val="none" w:sz="0" w:space="0" w:color="auto"/>
      </w:divBdr>
    </w:div>
    <w:div w:id="818226646">
      <w:bodyDiv w:val="1"/>
      <w:marLeft w:val="0"/>
      <w:marRight w:val="0"/>
      <w:marTop w:val="0"/>
      <w:marBottom w:val="0"/>
      <w:divBdr>
        <w:top w:val="none" w:sz="0" w:space="0" w:color="auto"/>
        <w:left w:val="none" w:sz="0" w:space="0" w:color="auto"/>
        <w:bottom w:val="none" w:sz="0" w:space="0" w:color="auto"/>
        <w:right w:val="none" w:sz="0" w:space="0" w:color="auto"/>
      </w:divBdr>
    </w:div>
    <w:div w:id="819079047">
      <w:bodyDiv w:val="1"/>
      <w:marLeft w:val="0"/>
      <w:marRight w:val="0"/>
      <w:marTop w:val="0"/>
      <w:marBottom w:val="0"/>
      <w:divBdr>
        <w:top w:val="none" w:sz="0" w:space="0" w:color="auto"/>
        <w:left w:val="none" w:sz="0" w:space="0" w:color="auto"/>
        <w:bottom w:val="none" w:sz="0" w:space="0" w:color="auto"/>
        <w:right w:val="none" w:sz="0" w:space="0" w:color="auto"/>
      </w:divBdr>
    </w:div>
    <w:div w:id="819200352">
      <w:bodyDiv w:val="1"/>
      <w:marLeft w:val="0"/>
      <w:marRight w:val="0"/>
      <w:marTop w:val="0"/>
      <w:marBottom w:val="0"/>
      <w:divBdr>
        <w:top w:val="none" w:sz="0" w:space="0" w:color="auto"/>
        <w:left w:val="none" w:sz="0" w:space="0" w:color="auto"/>
        <w:bottom w:val="none" w:sz="0" w:space="0" w:color="auto"/>
        <w:right w:val="none" w:sz="0" w:space="0" w:color="auto"/>
      </w:divBdr>
    </w:div>
    <w:div w:id="821115431">
      <w:bodyDiv w:val="1"/>
      <w:marLeft w:val="0"/>
      <w:marRight w:val="0"/>
      <w:marTop w:val="0"/>
      <w:marBottom w:val="0"/>
      <w:divBdr>
        <w:top w:val="none" w:sz="0" w:space="0" w:color="auto"/>
        <w:left w:val="none" w:sz="0" w:space="0" w:color="auto"/>
        <w:bottom w:val="none" w:sz="0" w:space="0" w:color="auto"/>
        <w:right w:val="none" w:sz="0" w:space="0" w:color="auto"/>
      </w:divBdr>
    </w:div>
    <w:div w:id="821238624">
      <w:bodyDiv w:val="1"/>
      <w:marLeft w:val="0"/>
      <w:marRight w:val="0"/>
      <w:marTop w:val="0"/>
      <w:marBottom w:val="0"/>
      <w:divBdr>
        <w:top w:val="none" w:sz="0" w:space="0" w:color="auto"/>
        <w:left w:val="none" w:sz="0" w:space="0" w:color="auto"/>
        <w:bottom w:val="none" w:sz="0" w:space="0" w:color="auto"/>
        <w:right w:val="none" w:sz="0" w:space="0" w:color="auto"/>
      </w:divBdr>
    </w:div>
    <w:div w:id="821655533">
      <w:bodyDiv w:val="1"/>
      <w:marLeft w:val="0"/>
      <w:marRight w:val="0"/>
      <w:marTop w:val="0"/>
      <w:marBottom w:val="0"/>
      <w:divBdr>
        <w:top w:val="none" w:sz="0" w:space="0" w:color="auto"/>
        <w:left w:val="none" w:sz="0" w:space="0" w:color="auto"/>
        <w:bottom w:val="none" w:sz="0" w:space="0" w:color="auto"/>
        <w:right w:val="none" w:sz="0" w:space="0" w:color="auto"/>
      </w:divBdr>
    </w:div>
    <w:div w:id="822157843">
      <w:bodyDiv w:val="1"/>
      <w:marLeft w:val="0"/>
      <w:marRight w:val="0"/>
      <w:marTop w:val="0"/>
      <w:marBottom w:val="0"/>
      <w:divBdr>
        <w:top w:val="none" w:sz="0" w:space="0" w:color="auto"/>
        <w:left w:val="none" w:sz="0" w:space="0" w:color="auto"/>
        <w:bottom w:val="none" w:sz="0" w:space="0" w:color="auto"/>
        <w:right w:val="none" w:sz="0" w:space="0" w:color="auto"/>
      </w:divBdr>
    </w:div>
    <w:div w:id="826018973">
      <w:bodyDiv w:val="1"/>
      <w:marLeft w:val="0"/>
      <w:marRight w:val="0"/>
      <w:marTop w:val="0"/>
      <w:marBottom w:val="0"/>
      <w:divBdr>
        <w:top w:val="none" w:sz="0" w:space="0" w:color="auto"/>
        <w:left w:val="none" w:sz="0" w:space="0" w:color="auto"/>
        <w:bottom w:val="none" w:sz="0" w:space="0" w:color="auto"/>
        <w:right w:val="none" w:sz="0" w:space="0" w:color="auto"/>
      </w:divBdr>
    </w:div>
    <w:div w:id="827330943">
      <w:bodyDiv w:val="1"/>
      <w:marLeft w:val="0"/>
      <w:marRight w:val="0"/>
      <w:marTop w:val="0"/>
      <w:marBottom w:val="0"/>
      <w:divBdr>
        <w:top w:val="none" w:sz="0" w:space="0" w:color="auto"/>
        <w:left w:val="none" w:sz="0" w:space="0" w:color="auto"/>
        <w:bottom w:val="none" w:sz="0" w:space="0" w:color="auto"/>
        <w:right w:val="none" w:sz="0" w:space="0" w:color="auto"/>
      </w:divBdr>
    </w:div>
    <w:div w:id="830606299">
      <w:bodyDiv w:val="1"/>
      <w:marLeft w:val="0"/>
      <w:marRight w:val="0"/>
      <w:marTop w:val="0"/>
      <w:marBottom w:val="0"/>
      <w:divBdr>
        <w:top w:val="none" w:sz="0" w:space="0" w:color="auto"/>
        <w:left w:val="none" w:sz="0" w:space="0" w:color="auto"/>
        <w:bottom w:val="none" w:sz="0" w:space="0" w:color="auto"/>
        <w:right w:val="none" w:sz="0" w:space="0" w:color="auto"/>
      </w:divBdr>
    </w:div>
    <w:div w:id="830754060">
      <w:bodyDiv w:val="1"/>
      <w:marLeft w:val="0"/>
      <w:marRight w:val="0"/>
      <w:marTop w:val="0"/>
      <w:marBottom w:val="0"/>
      <w:divBdr>
        <w:top w:val="none" w:sz="0" w:space="0" w:color="auto"/>
        <w:left w:val="none" w:sz="0" w:space="0" w:color="auto"/>
        <w:bottom w:val="none" w:sz="0" w:space="0" w:color="auto"/>
        <w:right w:val="none" w:sz="0" w:space="0" w:color="auto"/>
      </w:divBdr>
    </w:div>
    <w:div w:id="830869892">
      <w:bodyDiv w:val="1"/>
      <w:marLeft w:val="0"/>
      <w:marRight w:val="0"/>
      <w:marTop w:val="0"/>
      <w:marBottom w:val="0"/>
      <w:divBdr>
        <w:top w:val="none" w:sz="0" w:space="0" w:color="auto"/>
        <w:left w:val="none" w:sz="0" w:space="0" w:color="auto"/>
        <w:bottom w:val="none" w:sz="0" w:space="0" w:color="auto"/>
        <w:right w:val="none" w:sz="0" w:space="0" w:color="auto"/>
      </w:divBdr>
    </w:div>
    <w:div w:id="832993307">
      <w:bodyDiv w:val="1"/>
      <w:marLeft w:val="0"/>
      <w:marRight w:val="0"/>
      <w:marTop w:val="0"/>
      <w:marBottom w:val="0"/>
      <w:divBdr>
        <w:top w:val="none" w:sz="0" w:space="0" w:color="auto"/>
        <w:left w:val="none" w:sz="0" w:space="0" w:color="auto"/>
        <w:bottom w:val="none" w:sz="0" w:space="0" w:color="auto"/>
        <w:right w:val="none" w:sz="0" w:space="0" w:color="auto"/>
      </w:divBdr>
    </w:div>
    <w:div w:id="835266058">
      <w:bodyDiv w:val="1"/>
      <w:marLeft w:val="0"/>
      <w:marRight w:val="0"/>
      <w:marTop w:val="0"/>
      <w:marBottom w:val="0"/>
      <w:divBdr>
        <w:top w:val="none" w:sz="0" w:space="0" w:color="auto"/>
        <w:left w:val="none" w:sz="0" w:space="0" w:color="auto"/>
        <w:bottom w:val="none" w:sz="0" w:space="0" w:color="auto"/>
        <w:right w:val="none" w:sz="0" w:space="0" w:color="auto"/>
      </w:divBdr>
    </w:div>
    <w:div w:id="836308326">
      <w:bodyDiv w:val="1"/>
      <w:marLeft w:val="0"/>
      <w:marRight w:val="0"/>
      <w:marTop w:val="0"/>
      <w:marBottom w:val="0"/>
      <w:divBdr>
        <w:top w:val="none" w:sz="0" w:space="0" w:color="auto"/>
        <w:left w:val="none" w:sz="0" w:space="0" w:color="auto"/>
        <w:bottom w:val="none" w:sz="0" w:space="0" w:color="auto"/>
        <w:right w:val="none" w:sz="0" w:space="0" w:color="auto"/>
      </w:divBdr>
    </w:div>
    <w:div w:id="838692045">
      <w:bodyDiv w:val="1"/>
      <w:marLeft w:val="0"/>
      <w:marRight w:val="0"/>
      <w:marTop w:val="0"/>
      <w:marBottom w:val="0"/>
      <w:divBdr>
        <w:top w:val="none" w:sz="0" w:space="0" w:color="auto"/>
        <w:left w:val="none" w:sz="0" w:space="0" w:color="auto"/>
        <w:bottom w:val="none" w:sz="0" w:space="0" w:color="auto"/>
        <w:right w:val="none" w:sz="0" w:space="0" w:color="auto"/>
      </w:divBdr>
    </w:div>
    <w:div w:id="839656328">
      <w:bodyDiv w:val="1"/>
      <w:marLeft w:val="0"/>
      <w:marRight w:val="0"/>
      <w:marTop w:val="0"/>
      <w:marBottom w:val="0"/>
      <w:divBdr>
        <w:top w:val="none" w:sz="0" w:space="0" w:color="auto"/>
        <w:left w:val="none" w:sz="0" w:space="0" w:color="auto"/>
        <w:bottom w:val="none" w:sz="0" w:space="0" w:color="auto"/>
        <w:right w:val="none" w:sz="0" w:space="0" w:color="auto"/>
      </w:divBdr>
    </w:div>
    <w:div w:id="841118586">
      <w:bodyDiv w:val="1"/>
      <w:marLeft w:val="0"/>
      <w:marRight w:val="0"/>
      <w:marTop w:val="0"/>
      <w:marBottom w:val="0"/>
      <w:divBdr>
        <w:top w:val="none" w:sz="0" w:space="0" w:color="auto"/>
        <w:left w:val="none" w:sz="0" w:space="0" w:color="auto"/>
        <w:bottom w:val="none" w:sz="0" w:space="0" w:color="auto"/>
        <w:right w:val="none" w:sz="0" w:space="0" w:color="auto"/>
      </w:divBdr>
    </w:div>
    <w:div w:id="841579273">
      <w:bodyDiv w:val="1"/>
      <w:marLeft w:val="0"/>
      <w:marRight w:val="0"/>
      <w:marTop w:val="0"/>
      <w:marBottom w:val="0"/>
      <w:divBdr>
        <w:top w:val="none" w:sz="0" w:space="0" w:color="auto"/>
        <w:left w:val="none" w:sz="0" w:space="0" w:color="auto"/>
        <w:bottom w:val="none" w:sz="0" w:space="0" w:color="auto"/>
        <w:right w:val="none" w:sz="0" w:space="0" w:color="auto"/>
      </w:divBdr>
    </w:div>
    <w:div w:id="841820369">
      <w:bodyDiv w:val="1"/>
      <w:marLeft w:val="0"/>
      <w:marRight w:val="0"/>
      <w:marTop w:val="0"/>
      <w:marBottom w:val="0"/>
      <w:divBdr>
        <w:top w:val="none" w:sz="0" w:space="0" w:color="auto"/>
        <w:left w:val="none" w:sz="0" w:space="0" w:color="auto"/>
        <w:bottom w:val="none" w:sz="0" w:space="0" w:color="auto"/>
        <w:right w:val="none" w:sz="0" w:space="0" w:color="auto"/>
      </w:divBdr>
    </w:div>
    <w:div w:id="842014579">
      <w:bodyDiv w:val="1"/>
      <w:marLeft w:val="0"/>
      <w:marRight w:val="0"/>
      <w:marTop w:val="0"/>
      <w:marBottom w:val="0"/>
      <w:divBdr>
        <w:top w:val="none" w:sz="0" w:space="0" w:color="auto"/>
        <w:left w:val="none" w:sz="0" w:space="0" w:color="auto"/>
        <w:bottom w:val="none" w:sz="0" w:space="0" w:color="auto"/>
        <w:right w:val="none" w:sz="0" w:space="0" w:color="auto"/>
      </w:divBdr>
    </w:div>
    <w:div w:id="843520879">
      <w:bodyDiv w:val="1"/>
      <w:marLeft w:val="0"/>
      <w:marRight w:val="0"/>
      <w:marTop w:val="0"/>
      <w:marBottom w:val="0"/>
      <w:divBdr>
        <w:top w:val="none" w:sz="0" w:space="0" w:color="auto"/>
        <w:left w:val="none" w:sz="0" w:space="0" w:color="auto"/>
        <w:bottom w:val="none" w:sz="0" w:space="0" w:color="auto"/>
        <w:right w:val="none" w:sz="0" w:space="0" w:color="auto"/>
      </w:divBdr>
    </w:div>
    <w:div w:id="844169833">
      <w:bodyDiv w:val="1"/>
      <w:marLeft w:val="0"/>
      <w:marRight w:val="0"/>
      <w:marTop w:val="0"/>
      <w:marBottom w:val="0"/>
      <w:divBdr>
        <w:top w:val="none" w:sz="0" w:space="0" w:color="auto"/>
        <w:left w:val="none" w:sz="0" w:space="0" w:color="auto"/>
        <w:bottom w:val="none" w:sz="0" w:space="0" w:color="auto"/>
        <w:right w:val="none" w:sz="0" w:space="0" w:color="auto"/>
      </w:divBdr>
    </w:div>
    <w:div w:id="845436135">
      <w:bodyDiv w:val="1"/>
      <w:marLeft w:val="0"/>
      <w:marRight w:val="0"/>
      <w:marTop w:val="0"/>
      <w:marBottom w:val="0"/>
      <w:divBdr>
        <w:top w:val="none" w:sz="0" w:space="0" w:color="auto"/>
        <w:left w:val="none" w:sz="0" w:space="0" w:color="auto"/>
        <w:bottom w:val="none" w:sz="0" w:space="0" w:color="auto"/>
        <w:right w:val="none" w:sz="0" w:space="0" w:color="auto"/>
      </w:divBdr>
    </w:div>
    <w:div w:id="845558563">
      <w:bodyDiv w:val="1"/>
      <w:marLeft w:val="0"/>
      <w:marRight w:val="0"/>
      <w:marTop w:val="0"/>
      <w:marBottom w:val="0"/>
      <w:divBdr>
        <w:top w:val="none" w:sz="0" w:space="0" w:color="auto"/>
        <w:left w:val="none" w:sz="0" w:space="0" w:color="auto"/>
        <w:bottom w:val="none" w:sz="0" w:space="0" w:color="auto"/>
        <w:right w:val="none" w:sz="0" w:space="0" w:color="auto"/>
      </w:divBdr>
    </w:div>
    <w:div w:id="846210188">
      <w:bodyDiv w:val="1"/>
      <w:marLeft w:val="0"/>
      <w:marRight w:val="0"/>
      <w:marTop w:val="0"/>
      <w:marBottom w:val="0"/>
      <w:divBdr>
        <w:top w:val="none" w:sz="0" w:space="0" w:color="auto"/>
        <w:left w:val="none" w:sz="0" w:space="0" w:color="auto"/>
        <w:bottom w:val="none" w:sz="0" w:space="0" w:color="auto"/>
        <w:right w:val="none" w:sz="0" w:space="0" w:color="auto"/>
      </w:divBdr>
    </w:div>
    <w:div w:id="846559166">
      <w:bodyDiv w:val="1"/>
      <w:marLeft w:val="0"/>
      <w:marRight w:val="0"/>
      <w:marTop w:val="0"/>
      <w:marBottom w:val="0"/>
      <w:divBdr>
        <w:top w:val="none" w:sz="0" w:space="0" w:color="auto"/>
        <w:left w:val="none" w:sz="0" w:space="0" w:color="auto"/>
        <w:bottom w:val="none" w:sz="0" w:space="0" w:color="auto"/>
        <w:right w:val="none" w:sz="0" w:space="0" w:color="auto"/>
      </w:divBdr>
    </w:div>
    <w:div w:id="846751216">
      <w:bodyDiv w:val="1"/>
      <w:marLeft w:val="0"/>
      <w:marRight w:val="0"/>
      <w:marTop w:val="0"/>
      <w:marBottom w:val="0"/>
      <w:divBdr>
        <w:top w:val="none" w:sz="0" w:space="0" w:color="auto"/>
        <w:left w:val="none" w:sz="0" w:space="0" w:color="auto"/>
        <w:bottom w:val="none" w:sz="0" w:space="0" w:color="auto"/>
        <w:right w:val="none" w:sz="0" w:space="0" w:color="auto"/>
      </w:divBdr>
    </w:div>
    <w:div w:id="847255896">
      <w:bodyDiv w:val="1"/>
      <w:marLeft w:val="0"/>
      <w:marRight w:val="0"/>
      <w:marTop w:val="0"/>
      <w:marBottom w:val="0"/>
      <w:divBdr>
        <w:top w:val="none" w:sz="0" w:space="0" w:color="auto"/>
        <w:left w:val="none" w:sz="0" w:space="0" w:color="auto"/>
        <w:bottom w:val="none" w:sz="0" w:space="0" w:color="auto"/>
        <w:right w:val="none" w:sz="0" w:space="0" w:color="auto"/>
      </w:divBdr>
    </w:div>
    <w:div w:id="848181912">
      <w:bodyDiv w:val="1"/>
      <w:marLeft w:val="0"/>
      <w:marRight w:val="0"/>
      <w:marTop w:val="0"/>
      <w:marBottom w:val="0"/>
      <w:divBdr>
        <w:top w:val="none" w:sz="0" w:space="0" w:color="auto"/>
        <w:left w:val="none" w:sz="0" w:space="0" w:color="auto"/>
        <w:bottom w:val="none" w:sz="0" w:space="0" w:color="auto"/>
        <w:right w:val="none" w:sz="0" w:space="0" w:color="auto"/>
      </w:divBdr>
    </w:div>
    <w:div w:id="849028477">
      <w:bodyDiv w:val="1"/>
      <w:marLeft w:val="0"/>
      <w:marRight w:val="0"/>
      <w:marTop w:val="0"/>
      <w:marBottom w:val="0"/>
      <w:divBdr>
        <w:top w:val="none" w:sz="0" w:space="0" w:color="auto"/>
        <w:left w:val="none" w:sz="0" w:space="0" w:color="auto"/>
        <w:bottom w:val="none" w:sz="0" w:space="0" w:color="auto"/>
        <w:right w:val="none" w:sz="0" w:space="0" w:color="auto"/>
      </w:divBdr>
    </w:div>
    <w:div w:id="849638033">
      <w:bodyDiv w:val="1"/>
      <w:marLeft w:val="0"/>
      <w:marRight w:val="0"/>
      <w:marTop w:val="0"/>
      <w:marBottom w:val="0"/>
      <w:divBdr>
        <w:top w:val="none" w:sz="0" w:space="0" w:color="auto"/>
        <w:left w:val="none" w:sz="0" w:space="0" w:color="auto"/>
        <w:bottom w:val="none" w:sz="0" w:space="0" w:color="auto"/>
        <w:right w:val="none" w:sz="0" w:space="0" w:color="auto"/>
      </w:divBdr>
    </w:div>
    <w:div w:id="851147914">
      <w:bodyDiv w:val="1"/>
      <w:marLeft w:val="0"/>
      <w:marRight w:val="0"/>
      <w:marTop w:val="0"/>
      <w:marBottom w:val="0"/>
      <w:divBdr>
        <w:top w:val="none" w:sz="0" w:space="0" w:color="auto"/>
        <w:left w:val="none" w:sz="0" w:space="0" w:color="auto"/>
        <w:bottom w:val="none" w:sz="0" w:space="0" w:color="auto"/>
        <w:right w:val="none" w:sz="0" w:space="0" w:color="auto"/>
      </w:divBdr>
    </w:div>
    <w:div w:id="851846649">
      <w:bodyDiv w:val="1"/>
      <w:marLeft w:val="0"/>
      <w:marRight w:val="0"/>
      <w:marTop w:val="0"/>
      <w:marBottom w:val="0"/>
      <w:divBdr>
        <w:top w:val="none" w:sz="0" w:space="0" w:color="auto"/>
        <w:left w:val="none" w:sz="0" w:space="0" w:color="auto"/>
        <w:bottom w:val="none" w:sz="0" w:space="0" w:color="auto"/>
        <w:right w:val="none" w:sz="0" w:space="0" w:color="auto"/>
      </w:divBdr>
    </w:div>
    <w:div w:id="853498126">
      <w:bodyDiv w:val="1"/>
      <w:marLeft w:val="0"/>
      <w:marRight w:val="0"/>
      <w:marTop w:val="0"/>
      <w:marBottom w:val="0"/>
      <w:divBdr>
        <w:top w:val="none" w:sz="0" w:space="0" w:color="auto"/>
        <w:left w:val="none" w:sz="0" w:space="0" w:color="auto"/>
        <w:bottom w:val="none" w:sz="0" w:space="0" w:color="auto"/>
        <w:right w:val="none" w:sz="0" w:space="0" w:color="auto"/>
      </w:divBdr>
    </w:div>
    <w:div w:id="854264971">
      <w:bodyDiv w:val="1"/>
      <w:marLeft w:val="0"/>
      <w:marRight w:val="0"/>
      <w:marTop w:val="0"/>
      <w:marBottom w:val="0"/>
      <w:divBdr>
        <w:top w:val="none" w:sz="0" w:space="0" w:color="auto"/>
        <w:left w:val="none" w:sz="0" w:space="0" w:color="auto"/>
        <w:bottom w:val="none" w:sz="0" w:space="0" w:color="auto"/>
        <w:right w:val="none" w:sz="0" w:space="0" w:color="auto"/>
      </w:divBdr>
    </w:div>
    <w:div w:id="857236905">
      <w:bodyDiv w:val="1"/>
      <w:marLeft w:val="0"/>
      <w:marRight w:val="0"/>
      <w:marTop w:val="0"/>
      <w:marBottom w:val="0"/>
      <w:divBdr>
        <w:top w:val="none" w:sz="0" w:space="0" w:color="auto"/>
        <w:left w:val="none" w:sz="0" w:space="0" w:color="auto"/>
        <w:bottom w:val="none" w:sz="0" w:space="0" w:color="auto"/>
        <w:right w:val="none" w:sz="0" w:space="0" w:color="auto"/>
      </w:divBdr>
    </w:div>
    <w:div w:id="859664180">
      <w:bodyDiv w:val="1"/>
      <w:marLeft w:val="0"/>
      <w:marRight w:val="0"/>
      <w:marTop w:val="0"/>
      <w:marBottom w:val="0"/>
      <w:divBdr>
        <w:top w:val="none" w:sz="0" w:space="0" w:color="auto"/>
        <w:left w:val="none" w:sz="0" w:space="0" w:color="auto"/>
        <w:bottom w:val="none" w:sz="0" w:space="0" w:color="auto"/>
        <w:right w:val="none" w:sz="0" w:space="0" w:color="auto"/>
      </w:divBdr>
    </w:div>
    <w:div w:id="860045928">
      <w:bodyDiv w:val="1"/>
      <w:marLeft w:val="0"/>
      <w:marRight w:val="0"/>
      <w:marTop w:val="0"/>
      <w:marBottom w:val="0"/>
      <w:divBdr>
        <w:top w:val="none" w:sz="0" w:space="0" w:color="auto"/>
        <w:left w:val="none" w:sz="0" w:space="0" w:color="auto"/>
        <w:bottom w:val="none" w:sz="0" w:space="0" w:color="auto"/>
        <w:right w:val="none" w:sz="0" w:space="0" w:color="auto"/>
      </w:divBdr>
    </w:div>
    <w:div w:id="860122463">
      <w:bodyDiv w:val="1"/>
      <w:marLeft w:val="0"/>
      <w:marRight w:val="0"/>
      <w:marTop w:val="0"/>
      <w:marBottom w:val="0"/>
      <w:divBdr>
        <w:top w:val="none" w:sz="0" w:space="0" w:color="auto"/>
        <w:left w:val="none" w:sz="0" w:space="0" w:color="auto"/>
        <w:bottom w:val="none" w:sz="0" w:space="0" w:color="auto"/>
        <w:right w:val="none" w:sz="0" w:space="0" w:color="auto"/>
      </w:divBdr>
    </w:div>
    <w:div w:id="861357841">
      <w:bodyDiv w:val="1"/>
      <w:marLeft w:val="0"/>
      <w:marRight w:val="0"/>
      <w:marTop w:val="0"/>
      <w:marBottom w:val="0"/>
      <w:divBdr>
        <w:top w:val="none" w:sz="0" w:space="0" w:color="auto"/>
        <w:left w:val="none" w:sz="0" w:space="0" w:color="auto"/>
        <w:bottom w:val="none" w:sz="0" w:space="0" w:color="auto"/>
        <w:right w:val="none" w:sz="0" w:space="0" w:color="auto"/>
      </w:divBdr>
    </w:div>
    <w:div w:id="863059971">
      <w:bodyDiv w:val="1"/>
      <w:marLeft w:val="0"/>
      <w:marRight w:val="0"/>
      <w:marTop w:val="0"/>
      <w:marBottom w:val="0"/>
      <w:divBdr>
        <w:top w:val="none" w:sz="0" w:space="0" w:color="auto"/>
        <w:left w:val="none" w:sz="0" w:space="0" w:color="auto"/>
        <w:bottom w:val="none" w:sz="0" w:space="0" w:color="auto"/>
        <w:right w:val="none" w:sz="0" w:space="0" w:color="auto"/>
      </w:divBdr>
    </w:div>
    <w:div w:id="864638280">
      <w:bodyDiv w:val="1"/>
      <w:marLeft w:val="0"/>
      <w:marRight w:val="0"/>
      <w:marTop w:val="0"/>
      <w:marBottom w:val="0"/>
      <w:divBdr>
        <w:top w:val="none" w:sz="0" w:space="0" w:color="auto"/>
        <w:left w:val="none" w:sz="0" w:space="0" w:color="auto"/>
        <w:bottom w:val="none" w:sz="0" w:space="0" w:color="auto"/>
        <w:right w:val="none" w:sz="0" w:space="0" w:color="auto"/>
      </w:divBdr>
    </w:div>
    <w:div w:id="864945385">
      <w:bodyDiv w:val="1"/>
      <w:marLeft w:val="0"/>
      <w:marRight w:val="0"/>
      <w:marTop w:val="0"/>
      <w:marBottom w:val="0"/>
      <w:divBdr>
        <w:top w:val="none" w:sz="0" w:space="0" w:color="auto"/>
        <w:left w:val="none" w:sz="0" w:space="0" w:color="auto"/>
        <w:bottom w:val="none" w:sz="0" w:space="0" w:color="auto"/>
        <w:right w:val="none" w:sz="0" w:space="0" w:color="auto"/>
      </w:divBdr>
    </w:div>
    <w:div w:id="865022814">
      <w:bodyDiv w:val="1"/>
      <w:marLeft w:val="0"/>
      <w:marRight w:val="0"/>
      <w:marTop w:val="0"/>
      <w:marBottom w:val="0"/>
      <w:divBdr>
        <w:top w:val="none" w:sz="0" w:space="0" w:color="auto"/>
        <w:left w:val="none" w:sz="0" w:space="0" w:color="auto"/>
        <w:bottom w:val="none" w:sz="0" w:space="0" w:color="auto"/>
        <w:right w:val="none" w:sz="0" w:space="0" w:color="auto"/>
      </w:divBdr>
    </w:div>
    <w:div w:id="865100034">
      <w:bodyDiv w:val="1"/>
      <w:marLeft w:val="0"/>
      <w:marRight w:val="0"/>
      <w:marTop w:val="0"/>
      <w:marBottom w:val="0"/>
      <w:divBdr>
        <w:top w:val="none" w:sz="0" w:space="0" w:color="auto"/>
        <w:left w:val="none" w:sz="0" w:space="0" w:color="auto"/>
        <w:bottom w:val="none" w:sz="0" w:space="0" w:color="auto"/>
        <w:right w:val="none" w:sz="0" w:space="0" w:color="auto"/>
      </w:divBdr>
    </w:div>
    <w:div w:id="865485271">
      <w:bodyDiv w:val="1"/>
      <w:marLeft w:val="0"/>
      <w:marRight w:val="0"/>
      <w:marTop w:val="0"/>
      <w:marBottom w:val="0"/>
      <w:divBdr>
        <w:top w:val="none" w:sz="0" w:space="0" w:color="auto"/>
        <w:left w:val="none" w:sz="0" w:space="0" w:color="auto"/>
        <w:bottom w:val="none" w:sz="0" w:space="0" w:color="auto"/>
        <w:right w:val="none" w:sz="0" w:space="0" w:color="auto"/>
      </w:divBdr>
    </w:div>
    <w:div w:id="867135118">
      <w:bodyDiv w:val="1"/>
      <w:marLeft w:val="0"/>
      <w:marRight w:val="0"/>
      <w:marTop w:val="0"/>
      <w:marBottom w:val="0"/>
      <w:divBdr>
        <w:top w:val="none" w:sz="0" w:space="0" w:color="auto"/>
        <w:left w:val="none" w:sz="0" w:space="0" w:color="auto"/>
        <w:bottom w:val="none" w:sz="0" w:space="0" w:color="auto"/>
        <w:right w:val="none" w:sz="0" w:space="0" w:color="auto"/>
      </w:divBdr>
    </w:div>
    <w:div w:id="870920170">
      <w:bodyDiv w:val="1"/>
      <w:marLeft w:val="0"/>
      <w:marRight w:val="0"/>
      <w:marTop w:val="0"/>
      <w:marBottom w:val="0"/>
      <w:divBdr>
        <w:top w:val="none" w:sz="0" w:space="0" w:color="auto"/>
        <w:left w:val="none" w:sz="0" w:space="0" w:color="auto"/>
        <w:bottom w:val="none" w:sz="0" w:space="0" w:color="auto"/>
        <w:right w:val="none" w:sz="0" w:space="0" w:color="auto"/>
      </w:divBdr>
    </w:div>
    <w:div w:id="872427525">
      <w:bodyDiv w:val="1"/>
      <w:marLeft w:val="0"/>
      <w:marRight w:val="0"/>
      <w:marTop w:val="0"/>
      <w:marBottom w:val="0"/>
      <w:divBdr>
        <w:top w:val="none" w:sz="0" w:space="0" w:color="auto"/>
        <w:left w:val="none" w:sz="0" w:space="0" w:color="auto"/>
        <w:bottom w:val="none" w:sz="0" w:space="0" w:color="auto"/>
        <w:right w:val="none" w:sz="0" w:space="0" w:color="auto"/>
      </w:divBdr>
    </w:div>
    <w:div w:id="873617034">
      <w:bodyDiv w:val="1"/>
      <w:marLeft w:val="0"/>
      <w:marRight w:val="0"/>
      <w:marTop w:val="0"/>
      <w:marBottom w:val="0"/>
      <w:divBdr>
        <w:top w:val="none" w:sz="0" w:space="0" w:color="auto"/>
        <w:left w:val="none" w:sz="0" w:space="0" w:color="auto"/>
        <w:bottom w:val="none" w:sz="0" w:space="0" w:color="auto"/>
        <w:right w:val="none" w:sz="0" w:space="0" w:color="auto"/>
      </w:divBdr>
    </w:div>
    <w:div w:id="873660918">
      <w:bodyDiv w:val="1"/>
      <w:marLeft w:val="0"/>
      <w:marRight w:val="0"/>
      <w:marTop w:val="0"/>
      <w:marBottom w:val="0"/>
      <w:divBdr>
        <w:top w:val="none" w:sz="0" w:space="0" w:color="auto"/>
        <w:left w:val="none" w:sz="0" w:space="0" w:color="auto"/>
        <w:bottom w:val="none" w:sz="0" w:space="0" w:color="auto"/>
        <w:right w:val="none" w:sz="0" w:space="0" w:color="auto"/>
      </w:divBdr>
    </w:div>
    <w:div w:id="875775155">
      <w:bodyDiv w:val="1"/>
      <w:marLeft w:val="0"/>
      <w:marRight w:val="0"/>
      <w:marTop w:val="0"/>
      <w:marBottom w:val="0"/>
      <w:divBdr>
        <w:top w:val="none" w:sz="0" w:space="0" w:color="auto"/>
        <w:left w:val="none" w:sz="0" w:space="0" w:color="auto"/>
        <w:bottom w:val="none" w:sz="0" w:space="0" w:color="auto"/>
        <w:right w:val="none" w:sz="0" w:space="0" w:color="auto"/>
      </w:divBdr>
    </w:div>
    <w:div w:id="876628100">
      <w:bodyDiv w:val="1"/>
      <w:marLeft w:val="0"/>
      <w:marRight w:val="0"/>
      <w:marTop w:val="0"/>
      <w:marBottom w:val="0"/>
      <w:divBdr>
        <w:top w:val="none" w:sz="0" w:space="0" w:color="auto"/>
        <w:left w:val="none" w:sz="0" w:space="0" w:color="auto"/>
        <w:bottom w:val="none" w:sz="0" w:space="0" w:color="auto"/>
        <w:right w:val="none" w:sz="0" w:space="0" w:color="auto"/>
      </w:divBdr>
    </w:div>
    <w:div w:id="876740692">
      <w:bodyDiv w:val="1"/>
      <w:marLeft w:val="0"/>
      <w:marRight w:val="0"/>
      <w:marTop w:val="0"/>
      <w:marBottom w:val="0"/>
      <w:divBdr>
        <w:top w:val="none" w:sz="0" w:space="0" w:color="auto"/>
        <w:left w:val="none" w:sz="0" w:space="0" w:color="auto"/>
        <w:bottom w:val="none" w:sz="0" w:space="0" w:color="auto"/>
        <w:right w:val="none" w:sz="0" w:space="0" w:color="auto"/>
      </w:divBdr>
    </w:div>
    <w:div w:id="881944479">
      <w:bodyDiv w:val="1"/>
      <w:marLeft w:val="0"/>
      <w:marRight w:val="0"/>
      <w:marTop w:val="0"/>
      <w:marBottom w:val="0"/>
      <w:divBdr>
        <w:top w:val="none" w:sz="0" w:space="0" w:color="auto"/>
        <w:left w:val="none" w:sz="0" w:space="0" w:color="auto"/>
        <w:bottom w:val="none" w:sz="0" w:space="0" w:color="auto"/>
        <w:right w:val="none" w:sz="0" w:space="0" w:color="auto"/>
      </w:divBdr>
    </w:div>
    <w:div w:id="882252397">
      <w:bodyDiv w:val="1"/>
      <w:marLeft w:val="0"/>
      <w:marRight w:val="0"/>
      <w:marTop w:val="0"/>
      <w:marBottom w:val="0"/>
      <w:divBdr>
        <w:top w:val="none" w:sz="0" w:space="0" w:color="auto"/>
        <w:left w:val="none" w:sz="0" w:space="0" w:color="auto"/>
        <w:bottom w:val="none" w:sz="0" w:space="0" w:color="auto"/>
        <w:right w:val="none" w:sz="0" w:space="0" w:color="auto"/>
      </w:divBdr>
    </w:div>
    <w:div w:id="883062765">
      <w:bodyDiv w:val="1"/>
      <w:marLeft w:val="0"/>
      <w:marRight w:val="0"/>
      <w:marTop w:val="0"/>
      <w:marBottom w:val="0"/>
      <w:divBdr>
        <w:top w:val="none" w:sz="0" w:space="0" w:color="auto"/>
        <w:left w:val="none" w:sz="0" w:space="0" w:color="auto"/>
        <w:bottom w:val="none" w:sz="0" w:space="0" w:color="auto"/>
        <w:right w:val="none" w:sz="0" w:space="0" w:color="auto"/>
      </w:divBdr>
    </w:div>
    <w:div w:id="884147759">
      <w:bodyDiv w:val="1"/>
      <w:marLeft w:val="0"/>
      <w:marRight w:val="0"/>
      <w:marTop w:val="0"/>
      <w:marBottom w:val="0"/>
      <w:divBdr>
        <w:top w:val="none" w:sz="0" w:space="0" w:color="auto"/>
        <w:left w:val="none" w:sz="0" w:space="0" w:color="auto"/>
        <w:bottom w:val="none" w:sz="0" w:space="0" w:color="auto"/>
        <w:right w:val="none" w:sz="0" w:space="0" w:color="auto"/>
      </w:divBdr>
    </w:div>
    <w:div w:id="885218423">
      <w:bodyDiv w:val="1"/>
      <w:marLeft w:val="0"/>
      <w:marRight w:val="0"/>
      <w:marTop w:val="0"/>
      <w:marBottom w:val="0"/>
      <w:divBdr>
        <w:top w:val="none" w:sz="0" w:space="0" w:color="auto"/>
        <w:left w:val="none" w:sz="0" w:space="0" w:color="auto"/>
        <w:bottom w:val="none" w:sz="0" w:space="0" w:color="auto"/>
        <w:right w:val="none" w:sz="0" w:space="0" w:color="auto"/>
      </w:divBdr>
    </w:div>
    <w:div w:id="885292082">
      <w:bodyDiv w:val="1"/>
      <w:marLeft w:val="0"/>
      <w:marRight w:val="0"/>
      <w:marTop w:val="0"/>
      <w:marBottom w:val="0"/>
      <w:divBdr>
        <w:top w:val="none" w:sz="0" w:space="0" w:color="auto"/>
        <w:left w:val="none" w:sz="0" w:space="0" w:color="auto"/>
        <w:bottom w:val="none" w:sz="0" w:space="0" w:color="auto"/>
        <w:right w:val="none" w:sz="0" w:space="0" w:color="auto"/>
      </w:divBdr>
    </w:div>
    <w:div w:id="887955194">
      <w:bodyDiv w:val="1"/>
      <w:marLeft w:val="0"/>
      <w:marRight w:val="0"/>
      <w:marTop w:val="0"/>
      <w:marBottom w:val="0"/>
      <w:divBdr>
        <w:top w:val="none" w:sz="0" w:space="0" w:color="auto"/>
        <w:left w:val="none" w:sz="0" w:space="0" w:color="auto"/>
        <w:bottom w:val="none" w:sz="0" w:space="0" w:color="auto"/>
        <w:right w:val="none" w:sz="0" w:space="0" w:color="auto"/>
      </w:divBdr>
    </w:div>
    <w:div w:id="890120712">
      <w:bodyDiv w:val="1"/>
      <w:marLeft w:val="0"/>
      <w:marRight w:val="0"/>
      <w:marTop w:val="0"/>
      <w:marBottom w:val="0"/>
      <w:divBdr>
        <w:top w:val="none" w:sz="0" w:space="0" w:color="auto"/>
        <w:left w:val="none" w:sz="0" w:space="0" w:color="auto"/>
        <w:bottom w:val="none" w:sz="0" w:space="0" w:color="auto"/>
        <w:right w:val="none" w:sz="0" w:space="0" w:color="auto"/>
      </w:divBdr>
    </w:div>
    <w:div w:id="890655440">
      <w:bodyDiv w:val="1"/>
      <w:marLeft w:val="0"/>
      <w:marRight w:val="0"/>
      <w:marTop w:val="0"/>
      <w:marBottom w:val="0"/>
      <w:divBdr>
        <w:top w:val="none" w:sz="0" w:space="0" w:color="auto"/>
        <w:left w:val="none" w:sz="0" w:space="0" w:color="auto"/>
        <w:bottom w:val="none" w:sz="0" w:space="0" w:color="auto"/>
        <w:right w:val="none" w:sz="0" w:space="0" w:color="auto"/>
      </w:divBdr>
    </w:div>
    <w:div w:id="890919108">
      <w:bodyDiv w:val="1"/>
      <w:marLeft w:val="0"/>
      <w:marRight w:val="0"/>
      <w:marTop w:val="0"/>
      <w:marBottom w:val="0"/>
      <w:divBdr>
        <w:top w:val="none" w:sz="0" w:space="0" w:color="auto"/>
        <w:left w:val="none" w:sz="0" w:space="0" w:color="auto"/>
        <w:bottom w:val="none" w:sz="0" w:space="0" w:color="auto"/>
        <w:right w:val="none" w:sz="0" w:space="0" w:color="auto"/>
      </w:divBdr>
    </w:div>
    <w:div w:id="891187798">
      <w:bodyDiv w:val="1"/>
      <w:marLeft w:val="0"/>
      <w:marRight w:val="0"/>
      <w:marTop w:val="0"/>
      <w:marBottom w:val="0"/>
      <w:divBdr>
        <w:top w:val="none" w:sz="0" w:space="0" w:color="auto"/>
        <w:left w:val="none" w:sz="0" w:space="0" w:color="auto"/>
        <w:bottom w:val="none" w:sz="0" w:space="0" w:color="auto"/>
        <w:right w:val="none" w:sz="0" w:space="0" w:color="auto"/>
      </w:divBdr>
    </w:div>
    <w:div w:id="892346617">
      <w:bodyDiv w:val="1"/>
      <w:marLeft w:val="0"/>
      <w:marRight w:val="0"/>
      <w:marTop w:val="0"/>
      <w:marBottom w:val="0"/>
      <w:divBdr>
        <w:top w:val="none" w:sz="0" w:space="0" w:color="auto"/>
        <w:left w:val="none" w:sz="0" w:space="0" w:color="auto"/>
        <w:bottom w:val="none" w:sz="0" w:space="0" w:color="auto"/>
        <w:right w:val="none" w:sz="0" w:space="0" w:color="auto"/>
      </w:divBdr>
    </w:div>
    <w:div w:id="894127482">
      <w:bodyDiv w:val="1"/>
      <w:marLeft w:val="0"/>
      <w:marRight w:val="0"/>
      <w:marTop w:val="0"/>
      <w:marBottom w:val="0"/>
      <w:divBdr>
        <w:top w:val="none" w:sz="0" w:space="0" w:color="auto"/>
        <w:left w:val="none" w:sz="0" w:space="0" w:color="auto"/>
        <w:bottom w:val="none" w:sz="0" w:space="0" w:color="auto"/>
        <w:right w:val="none" w:sz="0" w:space="0" w:color="auto"/>
      </w:divBdr>
    </w:div>
    <w:div w:id="894506341">
      <w:bodyDiv w:val="1"/>
      <w:marLeft w:val="0"/>
      <w:marRight w:val="0"/>
      <w:marTop w:val="0"/>
      <w:marBottom w:val="0"/>
      <w:divBdr>
        <w:top w:val="none" w:sz="0" w:space="0" w:color="auto"/>
        <w:left w:val="none" w:sz="0" w:space="0" w:color="auto"/>
        <w:bottom w:val="none" w:sz="0" w:space="0" w:color="auto"/>
        <w:right w:val="none" w:sz="0" w:space="0" w:color="auto"/>
      </w:divBdr>
    </w:div>
    <w:div w:id="894584025">
      <w:bodyDiv w:val="1"/>
      <w:marLeft w:val="0"/>
      <w:marRight w:val="0"/>
      <w:marTop w:val="0"/>
      <w:marBottom w:val="0"/>
      <w:divBdr>
        <w:top w:val="none" w:sz="0" w:space="0" w:color="auto"/>
        <w:left w:val="none" w:sz="0" w:space="0" w:color="auto"/>
        <w:bottom w:val="none" w:sz="0" w:space="0" w:color="auto"/>
        <w:right w:val="none" w:sz="0" w:space="0" w:color="auto"/>
      </w:divBdr>
    </w:div>
    <w:div w:id="895774356">
      <w:bodyDiv w:val="1"/>
      <w:marLeft w:val="0"/>
      <w:marRight w:val="0"/>
      <w:marTop w:val="0"/>
      <w:marBottom w:val="0"/>
      <w:divBdr>
        <w:top w:val="none" w:sz="0" w:space="0" w:color="auto"/>
        <w:left w:val="none" w:sz="0" w:space="0" w:color="auto"/>
        <w:bottom w:val="none" w:sz="0" w:space="0" w:color="auto"/>
        <w:right w:val="none" w:sz="0" w:space="0" w:color="auto"/>
      </w:divBdr>
    </w:div>
    <w:div w:id="896625735">
      <w:bodyDiv w:val="1"/>
      <w:marLeft w:val="0"/>
      <w:marRight w:val="0"/>
      <w:marTop w:val="0"/>
      <w:marBottom w:val="0"/>
      <w:divBdr>
        <w:top w:val="none" w:sz="0" w:space="0" w:color="auto"/>
        <w:left w:val="none" w:sz="0" w:space="0" w:color="auto"/>
        <w:bottom w:val="none" w:sz="0" w:space="0" w:color="auto"/>
        <w:right w:val="none" w:sz="0" w:space="0" w:color="auto"/>
      </w:divBdr>
    </w:div>
    <w:div w:id="896821493">
      <w:bodyDiv w:val="1"/>
      <w:marLeft w:val="0"/>
      <w:marRight w:val="0"/>
      <w:marTop w:val="0"/>
      <w:marBottom w:val="0"/>
      <w:divBdr>
        <w:top w:val="none" w:sz="0" w:space="0" w:color="auto"/>
        <w:left w:val="none" w:sz="0" w:space="0" w:color="auto"/>
        <w:bottom w:val="none" w:sz="0" w:space="0" w:color="auto"/>
        <w:right w:val="none" w:sz="0" w:space="0" w:color="auto"/>
      </w:divBdr>
    </w:div>
    <w:div w:id="896822530">
      <w:bodyDiv w:val="1"/>
      <w:marLeft w:val="0"/>
      <w:marRight w:val="0"/>
      <w:marTop w:val="0"/>
      <w:marBottom w:val="0"/>
      <w:divBdr>
        <w:top w:val="none" w:sz="0" w:space="0" w:color="auto"/>
        <w:left w:val="none" w:sz="0" w:space="0" w:color="auto"/>
        <w:bottom w:val="none" w:sz="0" w:space="0" w:color="auto"/>
        <w:right w:val="none" w:sz="0" w:space="0" w:color="auto"/>
      </w:divBdr>
    </w:div>
    <w:div w:id="897672158">
      <w:bodyDiv w:val="1"/>
      <w:marLeft w:val="0"/>
      <w:marRight w:val="0"/>
      <w:marTop w:val="0"/>
      <w:marBottom w:val="0"/>
      <w:divBdr>
        <w:top w:val="none" w:sz="0" w:space="0" w:color="auto"/>
        <w:left w:val="none" w:sz="0" w:space="0" w:color="auto"/>
        <w:bottom w:val="none" w:sz="0" w:space="0" w:color="auto"/>
        <w:right w:val="none" w:sz="0" w:space="0" w:color="auto"/>
      </w:divBdr>
    </w:div>
    <w:div w:id="897933748">
      <w:bodyDiv w:val="1"/>
      <w:marLeft w:val="0"/>
      <w:marRight w:val="0"/>
      <w:marTop w:val="0"/>
      <w:marBottom w:val="0"/>
      <w:divBdr>
        <w:top w:val="none" w:sz="0" w:space="0" w:color="auto"/>
        <w:left w:val="none" w:sz="0" w:space="0" w:color="auto"/>
        <w:bottom w:val="none" w:sz="0" w:space="0" w:color="auto"/>
        <w:right w:val="none" w:sz="0" w:space="0" w:color="auto"/>
      </w:divBdr>
    </w:div>
    <w:div w:id="899053224">
      <w:bodyDiv w:val="1"/>
      <w:marLeft w:val="0"/>
      <w:marRight w:val="0"/>
      <w:marTop w:val="0"/>
      <w:marBottom w:val="0"/>
      <w:divBdr>
        <w:top w:val="none" w:sz="0" w:space="0" w:color="auto"/>
        <w:left w:val="none" w:sz="0" w:space="0" w:color="auto"/>
        <w:bottom w:val="none" w:sz="0" w:space="0" w:color="auto"/>
        <w:right w:val="none" w:sz="0" w:space="0" w:color="auto"/>
      </w:divBdr>
    </w:div>
    <w:div w:id="899095148">
      <w:bodyDiv w:val="1"/>
      <w:marLeft w:val="0"/>
      <w:marRight w:val="0"/>
      <w:marTop w:val="0"/>
      <w:marBottom w:val="0"/>
      <w:divBdr>
        <w:top w:val="none" w:sz="0" w:space="0" w:color="auto"/>
        <w:left w:val="none" w:sz="0" w:space="0" w:color="auto"/>
        <w:bottom w:val="none" w:sz="0" w:space="0" w:color="auto"/>
        <w:right w:val="none" w:sz="0" w:space="0" w:color="auto"/>
      </w:divBdr>
    </w:div>
    <w:div w:id="899756076">
      <w:bodyDiv w:val="1"/>
      <w:marLeft w:val="0"/>
      <w:marRight w:val="0"/>
      <w:marTop w:val="0"/>
      <w:marBottom w:val="0"/>
      <w:divBdr>
        <w:top w:val="none" w:sz="0" w:space="0" w:color="auto"/>
        <w:left w:val="none" w:sz="0" w:space="0" w:color="auto"/>
        <w:bottom w:val="none" w:sz="0" w:space="0" w:color="auto"/>
        <w:right w:val="none" w:sz="0" w:space="0" w:color="auto"/>
      </w:divBdr>
    </w:div>
    <w:div w:id="900795773">
      <w:bodyDiv w:val="1"/>
      <w:marLeft w:val="0"/>
      <w:marRight w:val="0"/>
      <w:marTop w:val="0"/>
      <w:marBottom w:val="0"/>
      <w:divBdr>
        <w:top w:val="none" w:sz="0" w:space="0" w:color="auto"/>
        <w:left w:val="none" w:sz="0" w:space="0" w:color="auto"/>
        <w:bottom w:val="none" w:sz="0" w:space="0" w:color="auto"/>
        <w:right w:val="none" w:sz="0" w:space="0" w:color="auto"/>
      </w:divBdr>
    </w:div>
    <w:div w:id="901060910">
      <w:bodyDiv w:val="1"/>
      <w:marLeft w:val="0"/>
      <w:marRight w:val="0"/>
      <w:marTop w:val="0"/>
      <w:marBottom w:val="0"/>
      <w:divBdr>
        <w:top w:val="none" w:sz="0" w:space="0" w:color="auto"/>
        <w:left w:val="none" w:sz="0" w:space="0" w:color="auto"/>
        <w:bottom w:val="none" w:sz="0" w:space="0" w:color="auto"/>
        <w:right w:val="none" w:sz="0" w:space="0" w:color="auto"/>
      </w:divBdr>
    </w:div>
    <w:div w:id="901448538">
      <w:bodyDiv w:val="1"/>
      <w:marLeft w:val="0"/>
      <w:marRight w:val="0"/>
      <w:marTop w:val="0"/>
      <w:marBottom w:val="0"/>
      <w:divBdr>
        <w:top w:val="none" w:sz="0" w:space="0" w:color="auto"/>
        <w:left w:val="none" w:sz="0" w:space="0" w:color="auto"/>
        <w:bottom w:val="none" w:sz="0" w:space="0" w:color="auto"/>
        <w:right w:val="none" w:sz="0" w:space="0" w:color="auto"/>
      </w:divBdr>
    </w:div>
    <w:div w:id="902183654">
      <w:bodyDiv w:val="1"/>
      <w:marLeft w:val="0"/>
      <w:marRight w:val="0"/>
      <w:marTop w:val="0"/>
      <w:marBottom w:val="0"/>
      <w:divBdr>
        <w:top w:val="none" w:sz="0" w:space="0" w:color="auto"/>
        <w:left w:val="none" w:sz="0" w:space="0" w:color="auto"/>
        <w:bottom w:val="none" w:sz="0" w:space="0" w:color="auto"/>
        <w:right w:val="none" w:sz="0" w:space="0" w:color="auto"/>
      </w:divBdr>
    </w:div>
    <w:div w:id="903221570">
      <w:bodyDiv w:val="1"/>
      <w:marLeft w:val="0"/>
      <w:marRight w:val="0"/>
      <w:marTop w:val="0"/>
      <w:marBottom w:val="0"/>
      <w:divBdr>
        <w:top w:val="none" w:sz="0" w:space="0" w:color="auto"/>
        <w:left w:val="none" w:sz="0" w:space="0" w:color="auto"/>
        <w:bottom w:val="none" w:sz="0" w:space="0" w:color="auto"/>
        <w:right w:val="none" w:sz="0" w:space="0" w:color="auto"/>
      </w:divBdr>
    </w:div>
    <w:div w:id="905266350">
      <w:bodyDiv w:val="1"/>
      <w:marLeft w:val="0"/>
      <w:marRight w:val="0"/>
      <w:marTop w:val="0"/>
      <w:marBottom w:val="0"/>
      <w:divBdr>
        <w:top w:val="none" w:sz="0" w:space="0" w:color="auto"/>
        <w:left w:val="none" w:sz="0" w:space="0" w:color="auto"/>
        <w:bottom w:val="none" w:sz="0" w:space="0" w:color="auto"/>
        <w:right w:val="none" w:sz="0" w:space="0" w:color="auto"/>
      </w:divBdr>
    </w:div>
    <w:div w:id="906111946">
      <w:bodyDiv w:val="1"/>
      <w:marLeft w:val="0"/>
      <w:marRight w:val="0"/>
      <w:marTop w:val="0"/>
      <w:marBottom w:val="0"/>
      <w:divBdr>
        <w:top w:val="none" w:sz="0" w:space="0" w:color="auto"/>
        <w:left w:val="none" w:sz="0" w:space="0" w:color="auto"/>
        <w:bottom w:val="none" w:sz="0" w:space="0" w:color="auto"/>
        <w:right w:val="none" w:sz="0" w:space="0" w:color="auto"/>
      </w:divBdr>
    </w:div>
    <w:div w:id="907806533">
      <w:bodyDiv w:val="1"/>
      <w:marLeft w:val="0"/>
      <w:marRight w:val="0"/>
      <w:marTop w:val="0"/>
      <w:marBottom w:val="0"/>
      <w:divBdr>
        <w:top w:val="none" w:sz="0" w:space="0" w:color="auto"/>
        <w:left w:val="none" w:sz="0" w:space="0" w:color="auto"/>
        <w:bottom w:val="none" w:sz="0" w:space="0" w:color="auto"/>
        <w:right w:val="none" w:sz="0" w:space="0" w:color="auto"/>
      </w:divBdr>
    </w:div>
    <w:div w:id="909578262">
      <w:bodyDiv w:val="1"/>
      <w:marLeft w:val="0"/>
      <w:marRight w:val="0"/>
      <w:marTop w:val="0"/>
      <w:marBottom w:val="0"/>
      <w:divBdr>
        <w:top w:val="none" w:sz="0" w:space="0" w:color="auto"/>
        <w:left w:val="none" w:sz="0" w:space="0" w:color="auto"/>
        <w:bottom w:val="none" w:sz="0" w:space="0" w:color="auto"/>
        <w:right w:val="none" w:sz="0" w:space="0" w:color="auto"/>
      </w:divBdr>
    </w:div>
    <w:div w:id="910769629">
      <w:bodyDiv w:val="1"/>
      <w:marLeft w:val="0"/>
      <w:marRight w:val="0"/>
      <w:marTop w:val="0"/>
      <w:marBottom w:val="0"/>
      <w:divBdr>
        <w:top w:val="none" w:sz="0" w:space="0" w:color="auto"/>
        <w:left w:val="none" w:sz="0" w:space="0" w:color="auto"/>
        <w:bottom w:val="none" w:sz="0" w:space="0" w:color="auto"/>
        <w:right w:val="none" w:sz="0" w:space="0" w:color="auto"/>
      </w:divBdr>
    </w:div>
    <w:div w:id="914164682">
      <w:bodyDiv w:val="1"/>
      <w:marLeft w:val="0"/>
      <w:marRight w:val="0"/>
      <w:marTop w:val="0"/>
      <w:marBottom w:val="0"/>
      <w:divBdr>
        <w:top w:val="none" w:sz="0" w:space="0" w:color="auto"/>
        <w:left w:val="none" w:sz="0" w:space="0" w:color="auto"/>
        <w:bottom w:val="none" w:sz="0" w:space="0" w:color="auto"/>
        <w:right w:val="none" w:sz="0" w:space="0" w:color="auto"/>
      </w:divBdr>
    </w:div>
    <w:div w:id="918442410">
      <w:bodyDiv w:val="1"/>
      <w:marLeft w:val="0"/>
      <w:marRight w:val="0"/>
      <w:marTop w:val="0"/>
      <w:marBottom w:val="0"/>
      <w:divBdr>
        <w:top w:val="none" w:sz="0" w:space="0" w:color="auto"/>
        <w:left w:val="none" w:sz="0" w:space="0" w:color="auto"/>
        <w:bottom w:val="none" w:sz="0" w:space="0" w:color="auto"/>
        <w:right w:val="none" w:sz="0" w:space="0" w:color="auto"/>
      </w:divBdr>
    </w:div>
    <w:div w:id="918712104">
      <w:bodyDiv w:val="1"/>
      <w:marLeft w:val="0"/>
      <w:marRight w:val="0"/>
      <w:marTop w:val="0"/>
      <w:marBottom w:val="0"/>
      <w:divBdr>
        <w:top w:val="none" w:sz="0" w:space="0" w:color="auto"/>
        <w:left w:val="none" w:sz="0" w:space="0" w:color="auto"/>
        <w:bottom w:val="none" w:sz="0" w:space="0" w:color="auto"/>
        <w:right w:val="none" w:sz="0" w:space="0" w:color="auto"/>
      </w:divBdr>
    </w:div>
    <w:div w:id="920143058">
      <w:bodyDiv w:val="1"/>
      <w:marLeft w:val="0"/>
      <w:marRight w:val="0"/>
      <w:marTop w:val="0"/>
      <w:marBottom w:val="0"/>
      <w:divBdr>
        <w:top w:val="none" w:sz="0" w:space="0" w:color="auto"/>
        <w:left w:val="none" w:sz="0" w:space="0" w:color="auto"/>
        <w:bottom w:val="none" w:sz="0" w:space="0" w:color="auto"/>
        <w:right w:val="none" w:sz="0" w:space="0" w:color="auto"/>
      </w:divBdr>
    </w:div>
    <w:div w:id="921528909">
      <w:bodyDiv w:val="1"/>
      <w:marLeft w:val="0"/>
      <w:marRight w:val="0"/>
      <w:marTop w:val="0"/>
      <w:marBottom w:val="0"/>
      <w:divBdr>
        <w:top w:val="none" w:sz="0" w:space="0" w:color="auto"/>
        <w:left w:val="none" w:sz="0" w:space="0" w:color="auto"/>
        <w:bottom w:val="none" w:sz="0" w:space="0" w:color="auto"/>
        <w:right w:val="none" w:sz="0" w:space="0" w:color="auto"/>
      </w:divBdr>
    </w:div>
    <w:div w:id="922372179">
      <w:bodyDiv w:val="1"/>
      <w:marLeft w:val="0"/>
      <w:marRight w:val="0"/>
      <w:marTop w:val="0"/>
      <w:marBottom w:val="0"/>
      <w:divBdr>
        <w:top w:val="none" w:sz="0" w:space="0" w:color="auto"/>
        <w:left w:val="none" w:sz="0" w:space="0" w:color="auto"/>
        <w:bottom w:val="none" w:sz="0" w:space="0" w:color="auto"/>
        <w:right w:val="none" w:sz="0" w:space="0" w:color="auto"/>
      </w:divBdr>
    </w:div>
    <w:div w:id="924605291">
      <w:bodyDiv w:val="1"/>
      <w:marLeft w:val="0"/>
      <w:marRight w:val="0"/>
      <w:marTop w:val="0"/>
      <w:marBottom w:val="0"/>
      <w:divBdr>
        <w:top w:val="none" w:sz="0" w:space="0" w:color="auto"/>
        <w:left w:val="none" w:sz="0" w:space="0" w:color="auto"/>
        <w:bottom w:val="none" w:sz="0" w:space="0" w:color="auto"/>
        <w:right w:val="none" w:sz="0" w:space="0" w:color="auto"/>
      </w:divBdr>
    </w:div>
    <w:div w:id="926116965">
      <w:bodyDiv w:val="1"/>
      <w:marLeft w:val="0"/>
      <w:marRight w:val="0"/>
      <w:marTop w:val="0"/>
      <w:marBottom w:val="0"/>
      <w:divBdr>
        <w:top w:val="none" w:sz="0" w:space="0" w:color="auto"/>
        <w:left w:val="none" w:sz="0" w:space="0" w:color="auto"/>
        <w:bottom w:val="none" w:sz="0" w:space="0" w:color="auto"/>
        <w:right w:val="none" w:sz="0" w:space="0" w:color="auto"/>
      </w:divBdr>
    </w:div>
    <w:div w:id="928463915">
      <w:bodyDiv w:val="1"/>
      <w:marLeft w:val="0"/>
      <w:marRight w:val="0"/>
      <w:marTop w:val="0"/>
      <w:marBottom w:val="0"/>
      <w:divBdr>
        <w:top w:val="none" w:sz="0" w:space="0" w:color="auto"/>
        <w:left w:val="none" w:sz="0" w:space="0" w:color="auto"/>
        <w:bottom w:val="none" w:sz="0" w:space="0" w:color="auto"/>
        <w:right w:val="none" w:sz="0" w:space="0" w:color="auto"/>
      </w:divBdr>
    </w:div>
    <w:div w:id="931278474">
      <w:bodyDiv w:val="1"/>
      <w:marLeft w:val="0"/>
      <w:marRight w:val="0"/>
      <w:marTop w:val="0"/>
      <w:marBottom w:val="0"/>
      <w:divBdr>
        <w:top w:val="none" w:sz="0" w:space="0" w:color="auto"/>
        <w:left w:val="none" w:sz="0" w:space="0" w:color="auto"/>
        <w:bottom w:val="none" w:sz="0" w:space="0" w:color="auto"/>
        <w:right w:val="none" w:sz="0" w:space="0" w:color="auto"/>
      </w:divBdr>
    </w:div>
    <w:div w:id="932007487">
      <w:bodyDiv w:val="1"/>
      <w:marLeft w:val="0"/>
      <w:marRight w:val="0"/>
      <w:marTop w:val="0"/>
      <w:marBottom w:val="0"/>
      <w:divBdr>
        <w:top w:val="none" w:sz="0" w:space="0" w:color="auto"/>
        <w:left w:val="none" w:sz="0" w:space="0" w:color="auto"/>
        <w:bottom w:val="none" w:sz="0" w:space="0" w:color="auto"/>
        <w:right w:val="none" w:sz="0" w:space="0" w:color="auto"/>
      </w:divBdr>
    </w:div>
    <w:div w:id="932472472">
      <w:bodyDiv w:val="1"/>
      <w:marLeft w:val="0"/>
      <w:marRight w:val="0"/>
      <w:marTop w:val="0"/>
      <w:marBottom w:val="0"/>
      <w:divBdr>
        <w:top w:val="none" w:sz="0" w:space="0" w:color="auto"/>
        <w:left w:val="none" w:sz="0" w:space="0" w:color="auto"/>
        <w:bottom w:val="none" w:sz="0" w:space="0" w:color="auto"/>
        <w:right w:val="none" w:sz="0" w:space="0" w:color="auto"/>
      </w:divBdr>
    </w:div>
    <w:div w:id="933320783">
      <w:bodyDiv w:val="1"/>
      <w:marLeft w:val="0"/>
      <w:marRight w:val="0"/>
      <w:marTop w:val="0"/>
      <w:marBottom w:val="0"/>
      <w:divBdr>
        <w:top w:val="none" w:sz="0" w:space="0" w:color="auto"/>
        <w:left w:val="none" w:sz="0" w:space="0" w:color="auto"/>
        <w:bottom w:val="none" w:sz="0" w:space="0" w:color="auto"/>
        <w:right w:val="none" w:sz="0" w:space="0" w:color="auto"/>
      </w:divBdr>
    </w:div>
    <w:div w:id="933585127">
      <w:bodyDiv w:val="1"/>
      <w:marLeft w:val="0"/>
      <w:marRight w:val="0"/>
      <w:marTop w:val="0"/>
      <w:marBottom w:val="0"/>
      <w:divBdr>
        <w:top w:val="none" w:sz="0" w:space="0" w:color="auto"/>
        <w:left w:val="none" w:sz="0" w:space="0" w:color="auto"/>
        <w:bottom w:val="none" w:sz="0" w:space="0" w:color="auto"/>
        <w:right w:val="none" w:sz="0" w:space="0" w:color="auto"/>
      </w:divBdr>
    </w:div>
    <w:div w:id="933636606">
      <w:bodyDiv w:val="1"/>
      <w:marLeft w:val="0"/>
      <w:marRight w:val="0"/>
      <w:marTop w:val="0"/>
      <w:marBottom w:val="0"/>
      <w:divBdr>
        <w:top w:val="none" w:sz="0" w:space="0" w:color="auto"/>
        <w:left w:val="none" w:sz="0" w:space="0" w:color="auto"/>
        <w:bottom w:val="none" w:sz="0" w:space="0" w:color="auto"/>
        <w:right w:val="none" w:sz="0" w:space="0" w:color="auto"/>
      </w:divBdr>
    </w:div>
    <w:div w:id="934246747">
      <w:bodyDiv w:val="1"/>
      <w:marLeft w:val="0"/>
      <w:marRight w:val="0"/>
      <w:marTop w:val="0"/>
      <w:marBottom w:val="0"/>
      <w:divBdr>
        <w:top w:val="none" w:sz="0" w:space="0" w:color="auto"/>
        <w:left w:val="none" w:sz="0" w:space="0" w:color="auto"/>
        <w:bottom w:val="none" w:sz="0" w:space="0" w:color="auto"/>
        <w:right w:val="none" w:sz="0" w:space="0" w:color="auto"/>
      </w:divBdr>
    </w:div>
    <w:div w:id="936594721">
      <w:bodyDiv w:val="1"/>
      <w:marLeft w:val="0"/>
      <w:marRight w:val="0"/>
      <w:marTop w:val="0"/>
      <w:marBottom w:val="0"/>
      <w:divBdr>
        <w:top w:val="none" w:sz="0" w:space="0" w:color="auto"/>
        <w:left w:val="none" w:sz="0" w:space="0" w:color="auto"/>
        <w:bottom w:val="none" w:sz="0" w:space="0" w:color="auto"/>
        <w:right w:val="none" w:sz="0" w:space="0" w:color="auto"/>
      </w:divBdr>
    </w:div>
    <w:div w:id="938106201">
      <w:bodyDiv w:val="1"/>
      <w:marLeft w:val="0"/>
      <w:marRight w:val="0"/>
      <w:marTop w:val="0"/>
      <w:marBottom w:val="0"/>
      <w:divBdr>
        <w:top w:val="none" w:sz="0" w:space="0" w:color="auto"/>
        <w:left w:val="none" w:sz="0" w:space="0" w:color="auto"/>
        <w:bottom w:val="none" w:sz="0" w:space="0" w:color="auto"/>
        <w:right w:val="none" w:sz="0" w:space="0" w:color="auto"/>
      </w:divBdr>
    </w:div>
    <w:div w:id="938414466">
      <w:bodyDiv w:val="1"/>
      <w:marLeft w:val="0"/>
      <w:marRight w:val="0"/>
      <w:marTop w:val="0"/>
      <w:marBottom w:val="0"/>
      <w:divBdr>
        <w:top w:val="none" w:sz="0" w:space="0" w:color="auto"/>
        <w:left w:val="none" w:sz="0" w:space="0" w:color="auto"/>
        <w:bottom w:val="none" w:sz="0" w:space="0" w:color="auto"/>
        <w:right w:val="none" w:sz="0" w:space="0" w:color="auto"/>
      </w:divBdr>
    </w:div>
    <w:div w:id="938561424">
      <w:bodyDiv w:val="1"/>
      <w:marLeft w:val="0"/>
      <w:marRight w:val="0"/>
      <w:marTop w:val="0"/>
      <w:marBottom w:val="0"/>
      <w:divBdr>
        <w:top w:val="none" w:sz="0" w:space="0" w:color="auto"/>
        <w:left w:val="none" w:sz="0" w:space="0" w:color="auto"/>
        <w:bottom w:val="none" w:sz="0" w:space="0" w:color="auto"/>
        <w:right w:val="none" w:sz="0" w:space="0" w:color="auto"/>
      </w:divBdr>
    </w:div>
    <w:div w:id="939724327">
      <w:bodyDiv w:val="1"/>
      <w:marLeft w:val="0"/>
      <w:marRight w:val="0"/>
      <w:marTop w:val="0"/>
      <w:marBottom w:val="0"/>
      <w:divBdr>
        <w:top w:val="none" w:sz="0" w:space="0" w:color="auto"/>
        <w:left w:val="none" w:sz="0" w:space="0" w:color="auto"/>
        <w:bottom w:val="none" w:sz="0" w:space="0" w:color="auto"/>
        <w:right w:val="none" w:sz="0" w:space="0" w:color="auto"/>
      </w:divBdr>
    </w:div>
    <w:div w:id="939989093">
      <w:bodyDiv w:val="1"/>
      <w:marLeft w:val="0"/>
      <w:marRight w:val="0"/>
      <w:marTop w:val="0"/>
      <w:marBottom w:val="0"/>
      <w:divBdr>
        <w:top w:val="none" w:sz="0" w:space="0" w:color="auto"/>
        <w:left w:val="none" w:sz="0" w:space="0" w:color="auto"/>
        <w:bottom w:val="none" w:sz="0" w:space="0" w:color="auto"/>
        <w:right w:val="none" w:sz="0" w:space="0" w:color="auto"/>
      </w:divBdr>
    </w:div>
    <w:div w:id="940139191">
      <w:bodyDiv w:val="1"/>
      <w:marLeft w:val="0"/>
      <w:marRight w:val="0"/>
      <w:marTop w:val="0"/>
      <w:marBottom w:val="0"/>
      <w:divBdr>
        <w:top w:val="none" w:sz="0" w:space="0" w:color="auto"/>
        <w:left w:val="none" w:sz="0" w:space="0" w:color="auto"/>
        <w:bottom w:val="none" w:sz="0" w:space="0" w:color="auto"/>
        <w:right w:val="none" w:sz="0" w:space="0" w:color="auto"/>
      </w:divBdr>
    </w:div>
    <w:div w:id="945313097">
      <w:bodyDiv w:val="1"/>
      <w:marLeft w:val="0"/>
      <w:marRight w:val="0"/>
      <w:marTop w:val="0"/>
      <w:marBottom w:val="0"/>
      <w:divBdr>
        <w:top w:val="none" w:sz="0" w:space="0" w:color="auto"/>
        <w:left w:val="none" w:sz="0" w:space="0" w:color="auto"/>
        <w:bottom w:val="none" w:sz="0" w:space="0" w:color="auto"/>
        <w:right w:val="none" w:sz="0" w:space="0" w:color="auto"/>
      </w:divBdr>
    </w:div>
    <w:div w:id="946549051">
      <w:bodyDiv w:val="1"/>
      <w:marLeft w:val="0"/>
      <w:marRight w:val="0"/>
      <w:marTop w:val="0"/>
      <w:marBottom w:val="0"/>
      <w:divBdr>
        <w:top w:val="none" w:sz="0" w:space="0" w:color="auto"/>
        <w:left w:val="none" w:sz="0" w:space="0" w:color="auto"/>
        <w:bottom w:val="none" w:sz="0" w:space="0" w:color="auto"/>
        <w:right w:val="none" w:sz="0" w:space="0" w:color="auto"/>
      </w:divBdr>
    </w:div>
    <w:div w:id="946934827">
      <w:bodyDiv w:val="1"/>
      <w:marLeft w:val="0"/>
      <w:marRight w:val="0"/>
      <w:marTop w:val="0"/>
      <w:marBottom w:val="0"/>
      <w:divBdr>
        <w:top w:val="none" w:sz="0" w:space="0" w:color="auto"/>
        <w:left w:val="none" w:sz="0" w:space="0" w:color="auto"/>
        <w:bottom w:val="none" w:sz="0" w:space="0" w:color="auto"/>
        <w:right w:val="none" w:sz="0" w:space="0" w:color="auto"/>
      </w:divBdr>
    </w:div>
    <w:div w:id="947077224">
      <w:bodyDiv w:val="1"/>
      <w:marLeft w:val="0"/>
      <w:marRight w:val="0"/>
      <w:marTop w:val="0"/>
      <w:marBottom w:val="0"/>
      <w:divBdr>
        <w:top w:val="none" w:sz="0" w:space="0" w:color="auto"/>
        <w:left w:val="none" w:sz="0" w:space="0" w:color="auto"/>
        <w:bottom w:val="none" w:sz="0" w:space="0" w:color="auto"/>
        <w:right w:val="none" w:sz="0" w:space="0" w:color="auto"/>
      </w:divBdr>
    </w:div>
    <w:div w:id="950284152">
      <w:bodyDiv w:val="1"/>
      <w:marLeft w:val="0"/>
      <w:marRight w:val="0"/>
      <w:marTop w:val="0"/>
      <w:marBottom w:val="0"/>
      <w:divBdr>
        <w:top w:val="none" w:sz="0" w:space="0" w:color="auto"/>
        <w:left w:val="none" w:sz="0" w:space="0" w:color="auto"/>
        <w:bottom w:val="none" w:sz="0" w:space="0" w:color="auto"/>
        <w:right w:val="none" w:sz="0" w:space="0" w:color="auto"/>
      </w:divBdr>
    </w:div>
    <w:div w:id="950284900">
      <w:bodyDiv w:val="1"/>
      <w:marLeft w:val="0"/>
      <w:marRight w:val="0"/>
      <w:marTop w:val="0"/>
      <w:marBottom w:val="0"/>
      <w:divBdr>
        <w:top w:val="none" w:sz="0" w:space="0" w:color="auto"/>
        <w:left w:val="none" w:sz="0" w:space="0" w:color="auto"/>
        <w:bottom w:val="none" w:sz="0" w:space="0" w:color="auto"/>
        <w:right w:val="none" w:sz="0" w:space="0" w:color="auto"/>
      </w:divBdr>
    </w:div>
    <w:div w:id="950550312">
      <w:bodyDiv w:val="1"/>
      <w:marLeft w:val="0"/>
      <w:marRight w:val="0"/>
      <w:marTop w:val="0"/>
      <w:marBottom w:val="0"/>
      <w:divBdr>
        <w:top w:val="none" w:sz="0" w:space="0" w:color="auto"/>
        <w:left w:val="none" w:sz="0" w:space="0" w:color="auto"/>
        <w:bottom w:val="none" w:sz="0" w:space="0" w:color="auto"/>
        <w:right w:val="none" w:sz="0" w:space="0" w:color="auto"/>
      </w:divBdr>
    </w:div>
    <w:div w:id="950670691">
      <w:bodyDiv w:val="1"/>
      <w:marLeft w:val="0"/>
      <w:marRight w:val="0"/>
      <w:marTop w:val="0"/>
      <w:marBottom w:val="0"/>
      <w:divBdr>
        <w:top w:val="none" w:sz="0" w:space="0" w:color="auto"/>
        <w:left w:val="none" w:sz="0" w:space="0" w:color="auto"/>
        <w:bottom w:val="none" w:sz="0" w:space="0" w:color="auto"/>
        <w:right w:val="none" w:sz="0" w:space="0" w:color="auto"/>
      </w:divBdr>
    </w:div>
    <w:div w:id="950823690">
      <w:bodyDiv w:val="1"/>
      <w:marLeft w:val="0"/>
      <w:marRight w:val="0"/>
      <w:marTop w:val="0"/>
      <w:marBottom w:val="0"/>
      <w:divBdr>
        <w:top w:val="none" w:sz="0" w:space="0" w:color="auto"/>
        <w:left w:val="none" w:sz="0" w:space="0" w:color="auto"/>
        <w:bottom w:val="none" w:sz="0" w:space="0" w:color="auto"/>
        <w:right w:val="none" w:sz="0" w:space="0" w:color="auto"/>
      </w:divBdr>
    </w:div>
    <w:div w:id="951207679">
      <w:bodyDiv w:val="1"/>
      <w:marLeft w:val="0"/>
      <w:marRight w:val="0"/>
      <w:marTop w:val="0"/>
      <w:marBottom w:val="0"/>
      <w:divBdr>
        <w:top w:val="none" w:sz="0" w:space="0" w:color="auto"/>
        <w:left w:val="none" w:sz="0" w:space="0" w:color="auto"/>
        <w:bottom w:val="none" w:sz="0" w:space="0" w:color="auto"/>
        <w:right w:val="none" w:sz="0" w:space="0" w:color="auto"/>
      </w:divBdr>
    </w:div>
    <w:div w:id="952175757">
      <w:bodyDiv w:val="1"/>
      <w:marLeft w:val="0"/>
      <w:marRight w:val="0"/>
      <w:marTop w:val="0"/>
      <w:marBottom w:val="0"/>
      <w:divBdr>
        <w:top w:val="none" w:sz="0" w:space="0" w:color="auto"/>
        <w:left w:val="none" w:sz="0" w:space="0" w:color="auto"/>
        <w:bottom w:val="none" w:sz="0" w:space="0" w:color="auto"/>
        <w:right w:val="none" w:sz="0" w:space="0" w:color="auto"/>
      </w:divBdr>
    </w:div>
    <w:div w:id="952438899">
      <w:bodyDiv w:val="1"/>
      <w:marLeft w:val="0"/>
      <w:marRight w:val="0"/>
      <w:marTop w:val="0"/>
      <w:marBottom w:val="0"/>
      <w:divBdr>
        <w:top w:val="none" w:sz="0" w:space="0" w:color="auto"/>
        <w:left w:val="none" w:sz="0" w:space="0" w:color="auto"/>
        <w:bottom w:val="none" w:sz="0" w:space="0" w:color="auto"/>
        <w:right w:val="none" w:sz="0" w:space="0" w:color="auto"/>
      </w:divBdr>
    </w:div>
    <w:div w:id="952831644">
      <w:bodyDiv w:val="1"/>
      <w:marLeft w:val="0"/>
      <w:marRight w:val="0"/>
      <w:marTop w:val="0"/>
      <w:marBottom w:val="0"/>
      <w:divBdr>
        <w:top w:val="none" w:sz="0" w:space="0" w:color="auto"/>
        <w:left w:val="none" w:sz="0" w:space="0" w:color="auto"/>
        <w:bottom w:val="none" w:sz="0" w:space="0" w:color="auto"/>
        <w:right w:val="none" w:sz="0" w:space="0" w:color="auto"/>
      </w:divBdr>
    </w:div>
    <w:div w:id="954406176">
      <w:bodyDiv w:val="1"/>
      <w:marLeft w:val="0"/>
      <w:marRight w:val="0"/>
      <w:marTop w:val="0"/>
      <w:marBottom w:val="0"/>
      <w:divBdr>
        <w:top w:val="none" w:sz="0" w:space="0" w:color="auto"/>
        <w:left w:val="none" w:sz="0" w:space="0" w:color="auto"/>
        <w:bottom w:val="none" w:sz="0" w:space="0" w:color="auto"/>
        <w:right w:val="none" w:sz="0" w:space="0" w:color="auto"/>
      </w:divBdr>
    </w:div>
    <w:div w:id="957679706">
      <w:bodyDiv w:val="1"/>
      <w:marLeft w:val="0"/>
      <w:marRight w:val="0"/>
      <w:marTop w:val="0"/>
      <w:marBottom w:val="0"/>
      <w:divBdr>
        <w:top w:val="none" w:sz="0" w:space="0" w:color="auto"/>
        <w:left w:val="none" w:sz="0" w:space="0" w:color="auto"/>
        <w:bottom w:val="none" w:sz="0" w:space="0" w:color="auto"/>
        <w:right w:val="none" w:sz="0" w:space="0" w:color="auto"/>
      </w:divBdr>
    </w:div>
    <w:div w:id="957685911">
      <w:bodyDiv w:val="1"/>
      <w:marLeft w:val="0"/>
      <w:marRight w:val="0"/>
      <w:marTop w:val="0"/>
      <w:marBottom w:val="0"/>
      <w:divBdr>
        <w:top w:val="none" w:sz="0" w:space="0" w:color="auto"/>
        <w:left w:val="none" w:sz="0" w:space="0" w:color="auto"/>
        <w:bottom w:val="none" w:sz="0" w:space="0" w:color="auto"/>
        <w:right w:val="none" w:sz="0" w:space="0" w:color="auto"/>
      </w:divBdr>
    </w:div>
    <w:div w:id="957760549">
      <w:bodyDiv w:val="1"/>
      <w:marLeft w:val="0"/>
      <w:marRight w:val="0"/>
      <w:marTop w:val="0"/>
      <w:marBottom w:val="0"/>
      <w:divBdr>
        <w:top w:val="none" w:sz="0" w:space="0" w:color="auto"/>
        <w:left w:val="none" w:sz="0" w:space="0" w:color="auto"/>
        <w:bottom w:val="none" w:sz="0" w:space="0" w:color="auto"/>
        <w:right w:val="none" w:sz="0" w:space="0" w:color="auto"/>
      </w:divBdr>
    </w:div>
    <w:div w:id="958340955">
      <w:bodyDiv w:val="1"/>
      <w:marLeft w:val="0"/>
      <w:marRight w:val="0"/>
      <w:marTop w:val="0"/>
      <w:marBottom w:val="0"/>
      <w:divBdr>
        <w:top w:val="none" w:sz="0" w:space="0" w:color="auto"/>
        <w:left w:val="none" w:sz="0" w:space="0" w:color="auto"/>
        <w:bottom w:val="none" w:sz="0" w:space="0" w:color="auto"/>
        <w:right w:val="none" w:sz="0" w:space="0" w:color="auto"/>
      </w:divBdr>
    </w:div>
    <w:div w:id="958800774">
      <w:bodyDiv w:val="1"/>
      <w:marLeft w:val="0"/>
      <w:marRight w:val="0"/>
      <w:marTop w:val="0"/>
      <w:marBottom w:val="0"/>
      <w:divBdr>
        <w:top w:val="none" w:sz="0" w:space="0" w:color="auto"/>
        <w:left w:val="none" w:sz="0" w:space="0" w:color="auto"/>
        <w:bottom w:val="none" w:sz="0" w:space="0" w:color="auto"/>
        <w:right w:val="none" w:sz="0" w:space="0" w:color="auto"/>
      </w:divBdr>
    </w:div>
    <w:div w:id="962347437">
      <w:bodyDiv w:val="1"/>
      <w:marLeft w:val="0"/>
      <w:marRight w:val="0"/>
      <w:marTop w:val="0"/>
      <w:marBottom w:val="0"/>
      <w:divBdr>
        <w:top w:val="none" w:sz="0" w:space="0" w:color="auto"/>
        <w:left w:val="none" w:sz="0" w:space="0" w:color="auto"/>
        <w:bottom w:val="none" w:sz="0" w:space="0" w:color="auto"/>
        <w:right w:val="none" w:sz="0" w:space="0" w:color="auto"/>
      </w:divBdr>
    </w:div>
    <w:div w:id="962998284">
      <w:bodyDiv w:val="1"/>
      <w:marLeft w:val="0"/>
      <w:marRight w:val="0"/>
      <w:marTop w:val="0"/>
      <w:marBottom w:val="0"/>
      <w:divBdr>
        <w:top w:val="none" w:sz="0" w:space="0" w:color="auto"/>
        <w:left w:val="none" w:sz="0" w:space="0" w:color="auto"/>
        <w:bottom w:val="none" w:sz="0" w:space="0" w:color="auto"/>
        <w:right w:val="none" w:sz="0" w:space="0" w:color="auto"/>
      </w:divBdr>
    </w:div>
    <w:div w:id="963119305">
      <w:bodyDiv w:val="1"/>
      <w:marLeft w:val="0"/>
      <w:marRight w:val="0"/>
      <w:marTop w:val="0"/>
      <w:marBottom w:val="0"/>
      <w:divBdr>
        <w:top w:val="none" w:sz="0" w:space="0" w:color="auto"/>
        <w:left w:val="none" w:sz="0" w:space="0" w:color="auto"/>
        <w:bottom w:val="none" w:sz="0" w:space="0" w:color="auto"/>
        <w:right w:val="none" w:sz="0" w:space="0" w:color="auto"/>
      </w:divBdr>
    </w:div>
    <w:div w:id="964972307">
      <w:bodyDiv w:val="1"/>
      <w:marLeft w:val="0"/>
      <w:marRight w:val="0"/>
      <w:marTop w:val="0"/>
      <w:marBottom w:val="0"/>
      <w:divBdr>
        <w:top w:val="none" w:sz="0" w:space="0" w:color="auto"/>
        <w:left w:val="none" w:sz="0" w:space="0" w:color="auto"/>
        <w:bottom w:val="none" w:sz="0" w:space="0" w:color="auto"/>
        <w:right w:val="none" w:sz="0" w:space="0" w:color="auto"/>
      </w:divBdr>
    </w:div>
    <w:div w:id="967006976">
      <w:bodyDiv w:val="1"/>
      <w:marLeft w:val="0"/>
      <w:marRight w:val="0"/>
      <w:marTop w:val="0"/>
      <w:marBottom w:val="0"/>
      <w:divBdr>
        <w:top w:val="none" w:sz="0" w:space="0" w:color="auto"/>
        <w:left w:val="none" w:sz="0" w:space="0" w:color="auto"/>
        <w:bottom w:val="none" w:sz="0" w:space="0" w:color="auto"/>
        <w:right w:val="none" w:sz="0" w:space="0" w:color="auto"/>
      </w:divBdr>
    </w:div>
    <w:div w:id="967783122">
      <w:bodyDiv w:val="1"/>
      <w:marLeft w:val="0"/>
      <w:marRight w:val="0"/>
      <w:marTop w:val="0"/>
      <w:marBottom w:val="0"/>
      <w:divBdr>
        <w:top w:val="none" w:sz="0" w:space="0" w:color="auto"/>
        <w:left w:val="none" w:sz="0" w:space="0" w:color="auto"/>
        <w:bottom w:val="none" w:sz="0" w:space="0" w:color="auto"/>
        <w:right w:val="none" w:sz="0" w:space="0" w:color="auto"/>
      </w:divBdr>
    </w:div>
    <w:div w:id="967857884">
      <w:bodyDiv w:val="1"/>
      <w:marLeft w:val="0"/>
      <w:marRight w:val="0"/>
      <w:marTop w:val="0"/>
      <w:marBottom w:val="0"/>
      <w:divBdr>
        <w:top w:val="none" w:sz="0" w:space="0" w:color="auto"/>
        <w:left w:val="none" w:sz="0" w:space="0" w:color="auto"/>
        <w:bottom w:val="none" w:sz="0" w:space="0" w:color="auto"/>
        <w:right w:val="none" w:sz="0" w:space="0" w:color="auto"/>
      </w:divBdr>
    </w:div>
    <w:div w:id="967861327">
      <w:bodyDiv w:val="1"/>
      <w:marLeft w:val="0"/>
      <w:marRight w:val="0"/>
      <w:marTop w:val="0"/>
      <w:marBottom w:val="0"/>
      <w:divBdr>
        <w:top w:val="none" w:sz="0" w:space="0" w:color="auto"/>
        <w:left w:val="none" w:sz="0" w:space="0" w:color="auto"/>
        <w:bottom w:val="none" w:sz="0" w:space="0" w:color="auto"/>
        <w:right w:val="none" w:sz="0" w:space="0" w:color="auto"/>
      </w:divBdr>
    </w:div>
    <w:div w:id="968391936">
      <w:bodyDiv w:val="1"/>
      <w:marLeft w:val="0"/>
      <w:marRight w:val="0"/>
      <w:marTop w:val="0"/>
      <w:marBottom w:val="0"/>
      <w:divBdr>
        <w:top w:val="none" w:sz="0" w:space="0" w:color="auto"/>
        <w:left w:val="none" w:sz="0" w:space="0" w:color="auto"/>
        <w:bottom w:val="none" w:sz="0" w:space="0" w:color="auto"/>
        <w:right w:val="none" w:sz="0" w:space="0" w:color="auto"/>
      </w:divBdr>
    </w:div>
    <w:div w:id="970208673">
      <w:bodyDiv w:val="1"/>
      <w:marLeft w:val="0"/>
      <w:marRight w:val="0"/>
      <w:marTop w:val="0"/>
      <w:marBottom w:val="0"/>
      <w:divBdr>
        <w:top w:val="none" w:sz="0" w:space="0" w:color="auto"/>
        <w:left w:val="none" w:sz="0" w:space="0" w:color="auto"/>
        <w:bottom w:val="none" w:sz="0" w:space="0" w:color="auto"/>
        <w:right w:val="none" w:sz="0" w:space="0" w:color="auto"/>
      </w:divBdr>
    </w:div>
    <w:div w:id="970284030">
      <w:bodyDiv w:val="1"/>
      <w:marLeft w:val="0"/>
      <w:marRight w:val="0"/>
      <w:marTop w:val="0"/>
      <w:marBottom w:val="0"/>
      <w:divBdr>
        <w:top w:val="none" w:sz="0" w:space="0" w:color="auto"/>
        <w:left w:val="none" w:sz="0" w:space="0" w:color="auto"/>
        <w:bottom w:val="none" w:sz="0" w:space="0" w:color="auto"/>
        <w:right w:val="none" w:sz="0" w:space="0" w:color="auto"/>
      </w:divBdr>
    </w:div>
    <w:div w:id="971405424">
      <w:bodyDiv w:val="1"/>
      <w:marLeft w:val="0"/>
      <w:marRight w:val="0"/>
      <w:marTop w:val="0"/>
      <w:marBottom w:val="0"/>
      <w:divBdr>
        <w:top w:val="none" w:sz="0" w:space="0" w:color="auto"/>
        <w:left w:val="none" w:sz="0" w:space="0" w:color="auto"/>
        <w:bottom w:val="none" w:sz="0" w:space="0" w:color="auto"/>
        <w:right w:val="none" w:sz="0" w:space="0" w:color="auto"/>
      </w:divBdr>
    </w:div>
    <w:div w:id="974142991">
      <w:bodyDiv w:val="1"/>
      <w:marLeft w:val="0"/>
      <w:marRight w:val="0"/>
      <w:marTop w:val="0"/>
      <w:marBottom w:val="0"/>
      <w:divBdr>
        <w:top w:val="none" w:sz="0" w:space="0" w:color="auto"/>
        <w:left w:val="none" w:sz="0" w:space="0" w:color="auto"/>
        <w:bottom w:val="none" w:sz="0" w:space="0" w:color="auto"/>
        <w:right w:val="none" w:sz="0" w:space="0" w:color="auto"/>
      </w:divBdr>
    </w:div>
    <w:div w:id="974261255">
      <w:bodyDiv w:val="1"/>
      <w:marLeft w:val="0"/>
      <w:marRight w:val="0"/>
      <w:marTop w:val="0"/>
      <w:marBottom w:val="0"/>
      <w:divBdr>
        <w:top w:val="none" w:sz="0" w:space="0" w:color="auto"/>
        <w:left w:val="none" w:sz="0" w:space="0" w:color="auto"/>
        <w:bottom w:val="none" w:sz="0" w:space="0" w:color="auto"/>
        <w:right w:val="none" w:sz="0" w:space="0" w:color="auto"/>
      </w:divBdr>
    </w:div>
    <w:div w:id="974599999">
      <w:bodyDiv w:val="1"/>
      <w:marLeft w:val="0"/>
      <w:marRight w:val="0"/>
      <w:marTop w:val="0"/>
      <w:marBottom w:val="0"/>
      <w:divBdr>
        <w:top w:val="none" w:sz="0" w:space="0" w:color="auto"/>
        <w:left w:val="none" w:sz="0" w:space="0" w:color="auto"/>
        <w:bottom w:val="none" w:sz="0" w:space="0" w:color="auto"/>
        <w:right w:val="none" w:sz="0" w:space="0" w:color="auto"/>
      </w:divBdr>
    </w:div>
    <w:div w:id="975723696">
      <w:bodyDiv w:val="1"/>
      <w:marLeft w:val="0"/>
      <w:marRight w:val="0"/>
      <w:marTop w:val="0"/>
      <w:marBottom w:val="0"/>
      <w:divBdr>
        <w:top w:val="none" w:sz="0" w:space="0" w:color="auto"/>
        <w:left w:val="none" w:sz="0" w:space="0" w:color="auto"/>
        <w:bottom w:val="none" w:sz="0" w:space="0" w:color="auto"/>
        <w:right w:val="none" w:sz="0" w:space="0" w:color="auto"/>
      </w:divBdr>
    </w:div>
    <w:div w:id="977101556">
      <w:bodyDiv w:val="1"/>
      <w:marLeft w:val="0"/>
      <w:marRight w:val="0"/>
      <w:marTop w:val="0"/>
      <w:marBottom w:val="0"/>
      <w:divBdr>
        <w:top w:val="none" w:sz="0" w:space="0" w:color="auto"/>
        <w:left w:val="none" w:sz="0" w:space="0" w:color="auto"/>
        <w:bottom w:val="none" w:sz="0" w:space="0" w:color="auto"/>
        <w:right w:val="none" w:sz="0" w:space="0" w:color="auto"/>
      </w:divBdr>
    </w:div>
    <w:div w:id="977997356">
      <w:bodyDiv w:val="1"/>
      <w:marLeft w:val="0"/>
      <w:marRight w:val="0"/>
      <w:marTop w:val="0"/>
      <w:marBottom w:val="0"/>
      <w:divBdr>
        <w:top w:val="none" w:sz="0" w:space="0" w:color="auto"/>
        <w:left w:val="none" w:sz="0" w:space="0" w:color="auto"/>
        <w:bottom w:val="none" w:sz="0" w:space="0" w:color="auto"/>
        <w:right w:val="none" w:sz="0" w:space="0" w:color="auto"/>
      </w:divBdr>
    </w:div>
    <w:div w:id="979186570">
      <w:bodyDiv w:val="1"/>
      <w:marLeft w:val="0"/>
      <w:marRight w:val="0"/>
      <w:marTop w:val="0"/>
      <w:marBottom w:val="0"/>
      <w:divBdr>
        <w:top w:val="none" w:sz="0" w:space="0" w:color="auto"/>
        <w:left w:val="none" w:sz="0" w:space="0" w:color="auto"/>
        <w:bottom w:val="none" w:sz="0" w:space="0" w:color="auto"/>
        <w:right w:val="none" w:sz="0" w:space="0" w:color="auto"/>
      </w:divBdr>
    </w:div>
    <w:div w:id="979505954">
      <w:bodyDiv w:val="1"/>
      <w:marLeft w:val="0"/>
      <w:marRight w:val="0"/>
      <w:marTop w:val="0"/>
      <w:marBottom w:val="0"/>
      <w:divBdr>
        <w:top w:val="none" w:sz="0" w:space="0" w:color="auto"/>
        <w:left w:val="none" w:sz="0" w:space="0" w:color="auto"/>
        <w:bottom w:val="none" w:sz="0" w:space="0" w:color="auto"/>
        <w:right w:val="none" w:sz="0" w:space="0" w:color="auto"/>
      </w:divBdr>
    </w:div>
    <w:div w:id="980424298">
      <w:bodyDiv w:val="1"/>
      <w:marLeft w:val="0"/>
      <w:marRight w:val="0"/>
      <w:marTop w:val="0"/>
      <w:marBottom w:val="0"/>
      <w:divBdr>
        <w:top w:val="none" w:sz="0" w:space="0" w:color="auto"/>
        <w:left w:val="none" w:sz="0" w:space="0" w:color="auto"/>
        <w:bottom w:val="none" w:sz="0" w:space="0" w:color="auto"/>
        <w:right w:val="none" w:sz="0" w:space="0" w:color="auto"/>
      </w:divBdr>
    </w:div>
    <w:div w:id="981887879">
      <w:bodyDiv w:val="1"/>
      <w:marLeft w:val="0"/>
      <w:marRight w:val="0"/>
      <w:marTop w:val="0"/>
      <w:marBottom w:val="0"/>
      <w:divBdr>
        <w:top w:val="none" w:sz="0" w:space="0" w:color="auto"/>
        <w:left w:val="none" w:sz="0" w:space="0" w:color="auto"/>
        <w:bottom w:val="none" w:sz="0" w:space="0" w:color="auto"/>
        <w:right w:val="none" w:sz="0" w:space="0" w:color="auto"/>
      </w:divBdr>
    </w:div>
    <w:div w:id="985889329">
      <w:bodyDiv w:val="1"/>
      <w:marLeft w:val="0"/>
      <w:marRight w:val="0"/>
      <w:marTop w:val="0"/>
      <w:marBottom w:val="0"/>
      <w:divBdr>
        <w:top w:val="none" w:sz="0" w:space="0" w:color="auto"/>
        <w:left w:val="none" w:sz="0" w:space="0" w:color="auto"/>
        <w:bottom w:val="none" w:sz="0" w:space="0" w:color="auto"/>
        <w:right w:val="none" w:sz="0" w:space="0" w:color="auto"/>
      </w:divBdr>
    </w:div>
    <w:div w:id="986321338">
      <w:bodyDiv w:val="1"/>
      <w:marLeft w:val="0"/>
      <w:marRight w:val="0"/>
      <w:marTop w:val="0"/>
      <w:marBottom w:val="0"/>
      <w:divBdr>
        <w:top w:val="none" w:sz="0" w:space="0" w:color="auto"/>
        <w:left w:val="none" w:sz="0" w:space="0" w:color="auto"/>
        <w:bottom w:val="none" w:sz="0" w:space="0" w:color="auto"/>
        <w:right w:val="none" w:sz="0" w:space="0" w:color="auto"/>
      </w:divBdr>
    </w:div>
    <w:div w:id="987396875">
      <w:bodyDiv w:val="1"/>
      <w:marLeft w:val="0"/>
      <w:marRight w:val="0"/>
      <w:marTop w:val="0"/>
      <w:marBottom w:val="0"/>
      <w:divBdr>
        <w:top w:val="none" w:sz="0" w:space="0" w:color="auto"/>
        <w:left w:val="none" w:sz="0" w:space="0" w:color="auto"/>
        <w:bottom w:val="none" w:sz="0" w:space="0" w:color="auto"/>
        <w:right w:val="none" w:sz="0" w:space="0" w:color="auto"/>
      </w:divBdr>
    </w:div>
    <w:div w:id="990446070">
      <w:bodyDiv w:val="1"/>
      <w:marLeft w:val="0"/>
      <w:marRight w:val="0"/>
      <w:marTop w:val="0"/>
      <w:marBottom w:val="0"/>
      <w:divBdr>
        <w:top w:val="none" w:sz="0" w:space="0" w:color="auto"/>
        <w:left w:val="none" w:sz="0" w:space="0" w:color="auto"/>
        <w:bottom w:val="none" w:sz="0" w:space="0" w:color="auto"/>
        <w:right w:val="none" w:sz="0" w:space="0" w:color="auto"/>
      </w:divBdr>
    </w:div>
    <w:div w:id="993216629">
      <w:bodyDiv w:val="1"/>
      <w:marLeft w:val="0"/>
      <w:marRight w:val="0"/>
      <w:marTop w:val="0"/>
      <w:marBottom w:val="0"/>
      <w:divBdr>
        <w:top w:val="none" w:sz="0" w:space="0" w:color="auto"/>
        <w:left w:val="none" w:sz="0" w:space="0" w:color="auto"/>
        <w:bottom w:val="none" w:sz="0" w:space="0" w:color="auto"/>
        <w:right w:val="none" w:sz="0" w:space="0" w:color="auto"/>
      </w:divBdr>
    </w:div>
    <w:div w:id="995231849">
      <w:bodyDiv w:val="1"/>
      <w:marLeft w:val="0"/>
      <w:marRight w:val="0"/>
      <w:marTop w:val="0"/>
      <w:marBottom w:val="0"/>
      <w:divBdr>
        <w:top w:val="none" w:sz="0" w:space="0" w:color="auto"/>
        <w:left w:val="none" w:sz="0" w:space="0" w:color="auto"/>
        <w:bottom w:val="none" w:sz="0" w:space="0" w:color="auto"/>
        <w:right w:val="none" w:sz="0" w:space="0" w:color="auto"/>
      </w:divBdr>
    </w:div>
    <w:div w:id="995959571">
      <w:bodyDiv w:val="1"/>
      <w:marLeft w:val="0"/>
      <w:marRight w:val="0"/>
      <w:marTop w:val="0"/>
      <w:marBottom w:val="0"/>
      <w:divBdr>
        <w:top w:val="none" w:sz="0" w:space="0" w:color="auto"/>
        <w:left w:val="none" w:sz="0" w:space="0" w:color="auto"/>
        <w:bottom w:val="none" w:sz="0" w:space="0" w:color="auto"/>
        <w:right w:val="none" w:sz="0" w:space="0" w:color="auto"/>
      </w:divBdr>
    </w:div>
    <w:div w:id="997265316">
      <w:bodyDiv w:val="1"/>
      <w:marLeft w:val="0"/>
      <w:marRight w:val="0"/>
      <w:marTop w:val="0"/>
      <w:marBottom w:val="0"/>
      <w:divBdr>
        <w:top w:val="none" w:sz="0" w:space="0" w:color="auto"/>
        <w:left w:val="none" w:sz="0" w:space="0" w:color="auto"/>
        <w:bottom w:val="none" w:sz="0" w:space="0" w:color="auto"/>
        <w:right w:val="none" w:sz="0" w:space="0" w:color="auto"/>
      </w:divBdr>
    </w:div>
    <w:div w:id="998114969">
      <w:bodyDiv w:val="1"/>
      <w:marLeft w:val="0"/>
      <w:marRight w:val="0"/>
      <w:marTop w:val="0"/>
      <w:marBottom w:val="0"/>
      <w:divBdr>
        <w:top w:val="none" w:sz="0" w:space="0" w:color="auto"/>
        <w:left w:val="none" w:sz="0" w:space="0" w:color="auto"/>
        <w:bottom w:val="none" w:sz="0" w:space="0" w:color="auto"/>
        <w:right w:val="none" w:sz="0" w:space="0" w:color="auto"/>
      </w:divBdr>
    </w:div>
    <w:div w:id="998272684">
      <w:bodyDiv w:val="1"/>
      <w:marLeft w:val="0"/>
      <w:marRight w:val="0"/>
      <w:marTop w:val="0"/>
      <w:marBottom w:val="0"/>
      <w:divBdr>
        <w:top w:val="none" w:sz="0" w:space="0" w:color="auto"/>
        <w:left w:val="none" w:sz="0" w:space="0" w:color="auto"/>
        <w:bottom w:val="none" w:sz="0" w:space="0" w:color="auto"/>
        <w:right w:val="none" w:sz="0" w:space="0" w:color="auto"/>
      </w:divBdr>
    </w:div>
    <w:div w:id="998464792">
      <w:bodyDiv w:val="1"/>
      <w:marLeft w:val="0"/>
      <w:marRight w:val="0"/>
      <w:marTop w:val="0"/>
      <w:marBottom w:val="0"/>
      <w:divBdr>
        <w:top w:val="none" w:sz="0" w:space="0" w:color="auto"/>
        <w:left w:val="none" w:sz="0" w:space="0" w:color="auto"/>
        <w:bottom w:val="none" w:sz="0" w:space="0" w:color="auto"/>
        <w:right w:val="none" w:sz="0" w:space="0" w:color="auto"/>
      </w:divBdr>
    </w:div>
    <w:div w:id="999163582">
      <w:bodyDiv w:val="1"/>
      <w:marLeft w:val="0"/>
      <w:marRight w:val="0"/>
      <w:marTop w:val="0"/>
      <w:marBottom w:val="0"/>
      <w:divBdr>
        <w:top w:val="none" w:sz="0" w:space="0" w:color="auto"/>
        <w:left w:val="none" w:sz="0" w:space="0" w:color="auto"/>
        <w:bottom w:val="none" w:sz="0" w:space="0" w:color="auto"/>
        <w:right w:val="none" w:sz="0" w:space="0" w:color="auto"/>
      </w:divBdr>
    </w:div>
    <w:div w:id="999189331">
      <w:bodyDiv w:val="1"/>
      <w:marLeft w:val="0"/>
      <w:marRight w:val="0"/>
      <w:marTop w:val="0"/>
      <w:marBottom w:val="0"/>
      <w:divBdr>
        <w:top w:val="none" w:sz="0" w:space="0" w:color="auto"/>
        <w:left w:val="none" w:sz="0" w:space="0" w:color="auto"/>
        <w:bottom w:val="none" w:sz="0" w:space="0" w:color="auto"/>
        <w:right w:val="none" w:sz="0" w:space="0" w:color="auto"/>
      </w:divBdr>
    </w:div>
    <w:div w:id="999308732">
      <w:bodyDiv w:val="1"/>
      <w:marLeft w:val="0"/>
      <w:marRight w:val="0"/>
      <w:marTop w:val="0"/>
      <w:marBottom w:val="0"/>
      <w:divBdr>
        <w:top w:val="none" w:sz="0" w:space="0" w:color="auto"/>
        <w:left w:val="none" w:sz="0" w:space="0" w:color="auto"/>
        <w:bottom w:val="none" w:sz="0" w:space="0" w:color="auto"/>
        <w:right w:val="none" w:sz="0" w:space="0" w:color="auto"/>
      </w:divBdr>
    </w:div>
    <w:div w:id="1000618650">
      <w:bodyDiv w:val="1"/>
      <w:marLeft w:val="0"/>
      <w:marRight w:val="0"/>
      <w:marTop w:val="0"/>
      <w:marBottom w:val="0"/>
      <w:divBdr>
        <w:top w:val="none" w:sz="0" w:space="0" w:color="auto"/>
        <w:left w:val="none" w:sz="0" w:space="0" w:color="auto"/>
        <w:bottom w:val="none" w:sz="0" w:space="0" w:color="auto"/>
        <w:right w:val="none" w:sz="0" w:space="0" w:color="auto"/>
      </w:divBdr>
    </w:div>
    <w:div w:id="1001199073">
      <w:bodyDiv w:val="1"/>
      <w:marLeft w:val="0"/>
      <w:marRight w:val="0"/>
      <w:marTop w:val="0"/>
      <w:marBottom w:val="0"/>
      <w:divBdr>
        <w:top w:val="none" w:sz="0" w:space="0" w:color="auto"/>
        <w:left w:val="none" w:sz="0" w:space="0" w:color="auto"/>
        <w:bottom w:val="none" w:sz="0" w:space="0" w:color="auto"/>
        <w:right w:val="none" w:sz="0" w:space="0" w:color="auto"/>
      </w:divBdr>
    </w:div>
    <w:div w:id="1001737684">
      <w:bodyDiv w:val="1"/>
      <w:marLeft w:val="0"/>
      <w:marRight w:val="0"/>
      <w:marTop w:val="0"/>
      <w:marBottom w:val="0"/>
      <w:divBdr>
        <w:top w:val="none" w:sz="0" w:space="0" w:color="auto"/>
        <w:left w:val="none" w:sz="0" w:space="0" w:color="auto"/>
        <w:bottom w:val="none" w:sz="0" w:space="0" w:color="auto"/>
        <w:right w:val="none" w:sz="0" w:space="0" w:color="auto"/>
      </w:divBdr>
    </w:div>
    <w:div w:id="1004867150">
      <w:bodyDiv w:val="1"/>
      <w:marLeft w:val="0"/>
      <w:marRight w:val="0"/>
      <w:marTop w:val="0"/>
      <w:marBottom w:val="0"/>
      <w:divBdr>
        <w:top w:val="none" w:sz="0" w:space="0" w:color="auto"/>
        <w:left w:val="none" w:sz="0" w:space="0" w:color="auto"/>
        <w:bottom w:val="none" w:sz="0" w:space="0" w:color="auto"/>
        <w:right w:val="none" w:sz="0" w:space="0" w:color="auto"/>
      </w:divBdr>
    </w:div>
    <w:div w:id="1006253861">
      <w:bodyDiv w:val="1"/>
      <w:marLeft w:val="0"/>
      <w:marRight w:val="0"/>
      <w:marTop w:val="0"/>
      <w:marBottom w:val="0"/>
      <w:divBdr>
        <w:top w:val="none" w:sz="0" w:space="0" w:color="auto"/>
        <w:left w:val="none" w:sz="0" w:space="0" w:color="auto"/>
        <w:bottom w:val="none" w:sz="0" w:space="0" w:color="auto"/>
        <w:right w:val="none" w:sz="0" w:space="0" w:color="auto"/>
      </w:divBdr>
    </w:div>
    <w:div w:id="1008025138">
      <w:bodyDiv w:val="1"/>
      <w:marLeft w:val="0"/>
      <w:marRight w:val="0"/>
      <w:marTop w:val="0"/>
      <w:marBottom w:val="0"/>
      <w:divBdr>
        <w:top w:val="none" w:sz="0" w:space="0" w:color="auto"/>
        <w:left w:val="none" w:sz="0" w:space="0" w:color="auto"/>
        <w:bottom w:val="none" w:sz="0" w:space="0" w:color="auto"/>
        <w:right w:val="none" w:sz="0" w:space="0" w:color="auto"/>
      </w:divBdr>
    </w:div>
    <w:div w:id="1008093369">
      <w:bodyDiv w:val="1"/>
      <w:marLeft w:val="0"/>
      <w:marRight w:val="0"/>
      <w:marTop w:val="0"/>
      <w:marBottom w:val="0"/>
      <w:divBdr>
        <w:top w:val="none" w:sz="0" w:space="0" w:color="auto"/>
        <w:left w:val="none" w:sz="0" w:space="0" w:color="auto"/>
        <w:bottom w:val="none" w:sz="0" w:space="0" w:color="auto"/>
        <w:right w:val="none" w:sz="0" w:space="0" w:color="auto"/>
      </w:divBdr>
    </w:div>
    <w:div w:id="1008408827">
      <w:bodyDiv w:val="1"/>
      <w:marLeft w:val="0"/>
      <w:marRight w:val="0"/>
      <w:marTop w:val="0"/>
      <w:marBottom w:val="0"/>
      <w:divBdr>
        <w:top w:val="none" w:sz="0" w:space="0" w:color="auto"/>
        <w:left w:val="none" w:sz="0" w:space="0" w:color="auto"/>
        <w:bottom w:val="none" w:sz="0" w:space="0" w:color="auto"/>
        <w:right w:val="none" w:sz="0" w:space="0" w:color="auto"/>
      </w:divBdr>
    </w:div>
    <w:div w:id="1008757032">
      <w:bodyDiv w:val="1"/>
      <w:marLeft w:val="0"/>
      <w:marRight w:val="0"/>
      <w:marTop w:val="0"/>
      <w:marBottom w:val="0"/>
      <w:divBdr>
        <w:top w:val="none" w:sz="0" w:space="0" w:color="auto"/>
        <w:left w:val="none" w:sz="0" w:space="0" w:color="auto"/>
        <w:bottom w:val="none" w:sz="0" w:space="0" w:color="auto"/>
        <w:right w:val="none" w:sz="0" w:space="0" w:color="auto"/>
      </w:divBdr>
    </w:div>
    <w:div w:id="1011493181">
      <w:bodyDiv w:val="1"/>
      <w:marLeft w:val="0"/>
      <w:marRight w:val="0"/>
      <w:marTop w:val="0"/>
      <w:marBottom w:val="0"/>
      <w:divBdr>
        <w:top w:val="none" w:sz="0" w:space="0" w:color="auto"/>
        <w:left w:val="none" w:sz="0" w:space="0" w:color="auto"/>
        <w:bottom w:val="none" w:sz="0" w:space="0" w:color="auto"/>
        <w:right w:val="none" w:sz="0" w:space="0" w:color="auto"/>
      </w:divBdr>
    </w:div>
    <w:div w:id="1012955804">
      <w:bodyDiv w:val="1"/>
      <w:marLeft w:val="0"/>
      <w:marRight w:val="0"/>
      <w:marTop w:val="0"/>
      <w:marBottom w:val="0"/>
      <w:divBdr>
        <w:top w:val="none" w:sz="0" w:space="0" w:color="auto"/>
        <w:left w:val="none" w:sz="0" w:space="0" w:color="auto"/>
        <w:bottom w:val="none" w:sz="0" w:space="0" w:color="auto"/>
        <w:right w:val="none" w:sz="0" w:space="0" w:color="auto"/>
      </w:divBdr>
    </w:div>
    <w:div w:id="1015570663">
      <w:bodyDiv w:val="1"/>
      <w:marLeft w:val="0"/>
      <w:marRight w:val="0"/>
      <w:marTop w:val="0"/>
      <w:marBottom w:val="0"/>
      <w:divBdr>
        <w:top w:val="none" w:sz="0" w:space="0" w:color="auto"/>
        <w:left w:val="none" w:sz="0" w:space="0" w:color="auto"/>
        <w:bottom w:val="none" w:sz="0" w:space="0" w:color="auto"/>
        <w:right w:val="none" w:sz="0" w:space="0" w:color="auto"/>
      </w:divBdr>
    </w:div>
    <w:div w:id="1015613823">
      <w:bodyDiv w:val="1"/>
      <w:marLeft w:val="0"/>
      <w:marRight w:val="0"/>
      <w:marTop w:val="0"/>
      <w:marBottom w:val="0"/>
      <w:divBdr>
        <w:top w:val="none" w:sz="0" w:space="0" w:color="auto"/>
        <w:left w:val="none" w:sz="0" w:space="0" w:color="auto"/>
        <w:bottom w:val="none" w:sz="0" w:space="0" w:color="auto"/>
        <w:right w:val="none" w:sz="0" w:space="0" w:color="auto"/>
      </w:divBdr>
    </w:div>
    <w:div w:id="1016419748">
      <w:bodyDiv w:val="1"/>
      <w:marLeft w:val="0"/>
      <w:marRight w:val="0"/>
      <w:marTop w:val="0"/>
      <w:marBottom w:val="0"/>
      <w:divBdr>
        <w:top w:val="none" w:sz="0" w:space="0" w:color="auto"/>
        <w:left w:val="none" w:sz="0" w:space="0" w:color="auto"/>
        <w:bottom w:val="none" w:sz="0" w:space="0" w:color="auto"/>
        <w:right w:val="none" w:sz="0" w:space="0" w:color="auto"/>
      </w:divBdr>
    </w:div>
    <w:div w:id="1017544261">
      <w:bodyDiv w:val="1"/>
      <w:marLeft w:val="0"/>
      <w:marRight w:val="0"/>
      <w:marTop w:val="0"/>
      <w:marBottom w:val="0"/>
      <w:divBdr>
        <w:top w:val="none" w:sz="0" w:space="0" w:color="auto"/>
        <w:left w:val="none" w:sz="0" w:space="0" w:color="auto"/>
        <w:bottom w:val="none" w:sz="0" w:space="0" w:color="auto"/>
        <w:right w:val="none" w:sz="0" w:space="0" w:color="auto"/>
      </w:divBdr>
    </w:div>
    <w:div w:id="1018966384">
      <w:bodyDiv w:val="1"/>
      <w:marLeft w:val="0"/>
      <w:marRight w:val="0"/>
      <w:marTop w:val="0"/>
      <w:marBottom w:val="0"/>
      <w:divBdr>
        <w:top w:val="none" w:sz="0" w:space="0" w:color="auto"/>
        <w:left w:val="none" w:sz="0" w:space="0" w:color="auto"/>
        <w:bottom w:val="none" w:sz="0" w:space="0" w:color="auto"/>
        <w:right w:val="none" w:sz="0" w:space="0" w:color="auto"/>
      </w:divBdr>
    </w:div>
    <w:div w:id="1019039104">
      <w:bodyDiv w:val="1"/>
      <w:marLeft w:val="0"/>
      <w:marRight w:val="0"/>
      <w:marTop w:val="0"/>
      <w:marBottom w:val="0"/>
      <w:divBdr>
        <w:top w:val="none" w:sz="0" w:space="0" w:color="auto"/>
        <w:left w:val="none" w:sz="0" w:space="0" w:color="auto"/>
        <w:bottom w:val="none" w:sz="0" w:space="0" w:color="auto"/>
        <w:right w:val="none" w:sz="0" w:space="0" w:color="auto"/>
      </w:divBdr>
    </w:div>
    <w:div w:id="1019745948">
      <w:bodyDiv w:val="1"/>
      <w:marLeft w:val="0"/>
      <w:marRight w:val="0"/>
      <w:marTop w:val="0"/>
      <w:marBottom w:val="0"/>
      <w:divBdr>
        <w:top w:val="none" w:sz="0" w:space="0" w:color="auto"/>
        <w:left w:val="none" w:sz="0" w:space="0" w:color="auto"/>
        <w:bottom w:val="none" w:sz="0" w:space="0" w:color="auto"/>
        <w:right w:val="none" w:sz="0" w:space="0" w:color="auto"/>
      </w:divBdr>
    </w:div>
    <w:div w:id="1021395867">
      <w:bodyDiv w:val="1"/>
      <w:marLeft w:val="0"/>
      <w:marRight w:val="0"/>
      <w:marTop w:val="0"/>
      <w:marBottom w:val="0"/>
      <w:divBdr>
        <w:top w:val="none" w:sz="0" w:space="0" w:color="auto"/>
        <w:left w:val="none" w:sz="0" w:space="0" w:color="auto"/>
        <w:bottom w:val="none" w:sz="0" w:space="0" w:color="auto"/>
        <w:right w:val="none" w:sz="0" w:space="0" w:color="auto"/>
      </w:divBdr>
    </w:div>
    <w:div w:id="1021932075">
      <w:bodyDiv w:val="1"/>
      <w:marLeft w:val="0"/>
      <w:marRight w:val="0"/>
      <w:marTop w:val="0"/>
      <w:marBottom w:val="0"/>
      <w:divBdr>
        <w:top w:val="none" w:sz="0" w:space="0" w:color="auto"/>
        <w:left w:val="none" w:sz="0" w:space="0" w:color="auto"/>
        <w:bottom w:val="none" w:sz="0" w:space="0" w:color="auto"/>
        <w:right w:val="none" w:sz="0" w:space="0" w:color="auto"/>
      </w:divBdr>
    </w:div>
    <w:div w:id="1022391137">
      <w:bodyDiv w:val="1"/>
      <w:marLeft w:val="0"/>
      <w:marRight w:val="0"/>
      <w:marTop w:val="0"/>
      <w:marBottom w:val="0"/>
      <w:divBdr>
        <w:top w:val="none" w:sz="0" w:space="0" w:color="auto"/>
        <w:left w:val="none" w:sz="0" w:space="0" w:color="auto"/>
        <w:bottom w:val="none" w:sz="0" w:space="0" w:color="auto"/>
        <w:right w:val="none" w:sz="0" w:space="0" w:color="auto"/>
      </w:divBdr>
    </w:div>
    <w:div w:id="1023820803">
      <w:bodyDiv w:val="1"/>
      <w:marLeft w:val="0"/>
      <w:marRight w:val="0"/>
      <w:marTop w:val="0"/>
      <w:marBottom w:val="0"/>
      <w:divBdr>
        <w:top w:val="none" w:sz="0" w:space="0" w:color="auto"/>
        <w:left w:val="none" w:sz="0" w:space="0" w:color="auto"/>
        <w:bottom w:val="none" w:sz="0" w:space="0" w:color="auto"/>
        <w:right w:val="none" w:sz="0" w:space="0" w:color="auto"/>
      </w:divBdr>
    </w:div>
    <w:div w:id="1023939012">
      <w:bodyDiv w:val="1"/>
      <w:marLeft w:val="0"/>
      <w:marRight w:val="0"/>
      <w:marTop w:val="0"/>
      <w:marBottom w:val="0"/>
      <w:divBdr>
        <w:top w:val="none" w:sz="0" w:space="0" w:color="auto"/>
        <w:left w:val="none" w:sz="0" w:space="0" w:color="auto"/>
        <w:bottom w:val="none" w:sz="0" w:space="0" w:color="auto"/>
        <w:right w:val="none" w:sz="0" w:space="0" w:color="auto"/>
      </w:divBdr>
    </w:div>
    <w:div w:id="1024552614">
      <w:bodyDiv w:val="1"/>
      <w:marLeft w:val="0"/>
      <w:marRight w:val="0"/>
      <w:marTop w:val="0"/>
      <w:marBottom w:val="0"/>
      <w:divBdr>
        <w:top w:val="none" w:sz="0" w:space="0" w:color="auto"/>
        <w:left w:val="none" w:sz="0" w:space="0" w:color="auto"/>
        <w:bottom w:val="none" w:sz="0" w:space="0" w:color="auto"/>
        <w:right w:val="none" w:sz="0" w:space="0" w:color="auto"/>
      </w:divBdr>
    </w:div>
    <w:div w:id="1025061963">
      <w:bodyDiv w:val="1"/>
      <w:marLeft w:val="0"/>
      <w:marRight w:val="0"/>
      <w:marTop w:val="0"/>
      <w:marBottom w:val="0"/>
      <w:divBdr>
        <w:top w:val="none" w:sz="0" w:space="0" w:color="auto"/>
        <w:left w:val="none" w:sz="0" w:space="0" w:color="auto"/>
        <w:bottom w:val="none" w:sz="0" w:space="0" w:color="auto"/>
        <w:right w:val="none" w:sz="0" w:space="0" w:color="auto"/>
      </w:divBdr>
    </w:div>
    <w:div w:id="1025597063">
      <w:bodyDiv w:val="1"/>
      <w:marLeft w:val="0"/>
      <w:marRight w:val="0"/>
      <w:marTop w:val="0"/>
      <w:marBottom w:val="0"/>
      <w:divBdr>
        <w:top w:val="none" w:sz="0" w:space="0" w:color="auto"/>
        <w:left w:val="none" w:sz="0" w:space="0" w:color="auto"/>
        <w:bottom w:val="none" w:sz="0" w:space="0" w:color="auto"/>
        <w:right w:val="none" w:sz="0" w:space="0" w:color="auto"/>
      </w:divBdr>
    </w:div>
    <w:div w:id="1026323252">
      <w:bodyDiv w:val="1"/>
      <w:marLeft w:val="0"/>
      <w:marRight w:val="0"/>
      <w:marTop w:val="0"/>
      <w:marBottom w:val="0"/>
      <w:divBdr>
        <w:top w:val="none" w:sz="0" w:space="0" w:color="auto"/>
        <w:left w:val="none" w:sz="0" w:space="0" w:color="auto"/>
        <w:bottom w:val="none" w:sz="0" w:space="0" w:color="auto"/>
        <w:right w:val="none" w:sz="0" w:space="0" w:color="auto"/>
      </w:divBdr>
    </w:div>
    <w:div w:id="1029454522">
      <w:bodyDiv w:val="1"/>
      <w:marLeft w:val="0"/>
      <w:marRight w:val="0"/>
      <w:marTop w:val="0"/>
      <w:marBottom w:val="0"/>
      <w:divBdr>
        <w:top w:val="none" w:sz="0" w:space="0" w:color="auto"/>
        <w:left w:val="none" w:sz="0" w:space="0" w:color="auto"/>
        <w:bottom w:val="none" w:sz="0" w:space="0" w:color="auto"/>
        <w:right w:val="none" w:sz="0" w:space="0" w:color="auto"/>
      </w:divBdr>
    </w:div>
    <w:div w:id="1029767527">
      <w:bodyDiv w:val="1"/>
      <w:marLeft w:val="0"/>
      <w:marRight w:val="0"/>
      <w:marTop w:val="0"/>
      <w:marBottom w:val="0"/>
      <w:divBdr>
        <w:top w:val="none" w:sz="0" w:space="0" w:color="auto"/>
        <w:left w:val="none" w:sz="0" w:space="0" w:color="auto"/>
        <w:bottom w:val="none" w:sz="0" w:space="0" w:color="auto"/>
        <w:right w:val="none" w:sz="0" w:space="0" w:color="auto"/>
      </w:divBdr>
    </w:div>
    <w:div w:id="1030490437">
      <w:bodyDiv w:val="1"/>
      <w:marLeft w:val="0"/>
      <w:marRight w:val="0"/>
      <w:marTop w:val="0"/>
      <w:marBottom w:val="0"/>
      <w:divBdr>
        <w:top w:val="none" w:sz="0" w:space="0" w:color="auto"/>
        <w:left w:val="none" w:sz="0" w:space="0" w:color="auto"/>
        <w:bottom w:val="none" w:sz="0" w:space="0" w:color="auto"/>
        <w:right w:val="none" w:sz="0" w:space="0" w:color="auto"/>
      </w:divBdr>
    </w:div>
    <w:div w:id="1032615741">
      <w:bodyDiv w:val="1"/>
      <w:marLeft w:val="0"/>
      <w:marRight w:val="0"/>
      <w:marTop w:val="0"/>
      <w:marBottom w:val="0"/>
      <w:divBdr>
        <w:top w:val="none" w:sz="0" w:space="0" w:color="auto"/>
        <w:left w:val="none" w:sz="0" w:space="0" w:color="auto"/>
        <w:bottom w:val="none" w:sz="0" w:space="0" w:color="auto"/>
        <w:right w:val="none" w:sz="0" w:space="0" w:color="auto"/>
      </w:divBdr>
    </w:div>
    <w:div w:id="1033921529">
      <w:bodyDiv w:val="1"/>
      <w:marLeft w:val="0"/>
      <w:marRight w:val="0"/>
      <w:marTop w:val="0"/>
      <w:marBottom w:val="0"/>
      <w:divBdr>
        <w:top w:val="none" w:sz="0" w:space="0" w:color="auto"/>
        <w:left w:val="none" w:sz="0" w:space="0" w:color="auto"/>
        <w:bottom w:val="none" w:sz="0" w:space="0" w:color="auto"/>
        <w:right w:val="none" w:sz="0" w:space="0" w:color="auto"/>
      </w:divBdr>
    </w:div>
    <w:div w:id="1034160883">
      <w:bodyDiv w:val="1"/>
      <w:marLeft w:val="0"/>
      <w:marRight w:val="0"/>
      <w:marTop w:val="0"/>
      <w:marBottom w:val="0"/>
      <w:divBdr>
        <w:top w:val="none" w:sz="0" w:space="0" w:color="auto"/>
        <w:left w:val="none" w:sz="0" w:space="0" w:color="auto"/>
        <w:bottom w:val="none" w:sz="0" w:space="0" w:color="auto"/>
        <w:right w:val="none" w:sz="0" w:space="0" w:color="auto"/>
      </w:divBdr>
    </w:div>
    <w:div w:id="1034967298">
      <w:bodyDiv w:val="1"/>
      <w:marLeft w:val="0"/>
      <w:marRight w:val="0"/>
      <w:marTop w:val="0"/>
      <w:marBottom w:val="0"/>
      <w:divBdr>
        <w:top w:val="none" w:sz="0" w:space="0" w:color="auto"/>
        <w:left w:val="none" w:sz="0" w:space="0" w:color="auto"/>
        <w:bottom w:val="none" w:sz="0" w:space="0" w:color="auto"/>
        <w:right w:val="none" w:sz="0" w:space="0" w:color="auto"/>
      </w:divBdr>
    </w:div>
    <w:div w:id="1035614363">
      <w:bodyDiv w:val="1"/>
      <w:marLeft w:val="0"/>
      <w:marRight w:val="0"/>
      <w:marTop w:val="0"/>
      <w:marBottom w:val="0"/>
      <w:divBdr>
        <w:top w:val="none" w:sz="0" w:space="0" w:color="auto"/>
        <w:left w:val="none" w:sz="0" w:space="0" w:color="auto"/>
        <w:bottom w:val="none" w:sz="0" w:space="0" w:color="auto"/>
        <w:right w:val="none" w:sz="0" w:space="0" w:color="auto"/>
      </w:divBdr>
    </w:div>
    <w:div w:id="1035884218">
      <w:bodyDiv w:val="1"/>
      <w:marLeft w:val="0"/>
      <w:marRight w:val="0"/>
      <w:marTop w:val="0"/>
      <w:marBottom w:val="0"/>
      <w:divBdr>
        <w:top w:val="none" w:sz="0" w:space="0" w:color="auto"/>
        <w:left w:val="none" w:sz="0" w:space="0" w:color="auto"/>
        <w:bottom w:val="none" w:sz="0" w:space="0" w:color="auto"/>
        <w:right w:val="none" w:sz="0" w:space="0" w:color="auto"/>
      </w:divBdr>
    </w:div>
    <w:div w:id="1036007794">
      <w:bodyDiv w:val="1"/>
      <w:marLeft w:val="0"/>
      <w:marRight w:val="0"/>
      <w:marTop w:val="0"/>
      <w:marBottom w:val="0"/>
      <w:divBdr>
        <w:top w:val="none" w:sz="0" w:space="0" w:color="auto"/>
        <w:left w:val="none" w:sz="0" w:space="0" w:color="auto"/>
        <w:bottom w:val="none" w:sz="0" w:space="0" w:color="auto"/>
        <w:right w:val="none" w:sz="0" w:space="0" w:color="auto"/>
      </w:divBdr>
    </w:div>
    <w:div w:id="1037436818">
      <w:bodyDiv w:val="1"/>
      <w:marLeft w:val="0"/>
      <w:marRight w:val="0"/>
      <w:marTop w:val="0"/>
      <w:marBottom w:val="0"/>
      <w:divBdr>
        <w:top w:val="none" w:sz="0" w:space="0" w:color="auto"/>
        <w:left w:val="none" w:sz="0" w:space="0" w:color="auto"/>
        <w:bottom w:val="none" w:sz="0" w:space="0" w:color="auto"/>
        <w:right w:val="none" w:sz="0" w:space="0" w:color="auto"/>
      </w:divBdr>
    </w:div>
    <w:div w:id="1039933177">
      <w:bodyDiv w:val="1"/>
      <w:marLeft w:val="0"/>
      <w:marRight w:val="0"/>
      <w:marTop w:val="0"/>
      <w:marBottom w:val="0"/>
      <w:divBdr>
        <w:top w:val="none" w:sz="0" w:space="0" w:color="auto"/>
        <w:left w:val="none" w:sz="0" w:space="0" w:color="auto"/>
        <w:bottom w:val="none" w:sz="0" w:space="0" w:color="auto"/>
        <w:right w:val="none" w:sz="0" w:space="0" w:color="auto"/>
      </w:divBdr>
    </w:div>
    <w:div w:id="1041053892">
      <w:bodyDiv w:val="1"/>
      <w:marLeft w:val="0"/>
      <w:marRight w:val="0"/>
      <w:marTop w:val="0"/>
      <w:marBottom w:val="0"/>
      <w:divBdr>
        <w:top w:val="none" w:sz="0" w:space="0" w:color="auto"/>
        <w:left w:val="none" w:sz="0" w:space="0" w:color="auto"/>
        <w:bottom w:val="none" w:sz="0" w:space="0" w:color="auto"/>
        <w:right w:val="none" w:sz="0" w:space="0" w:color="auto"/>
      </w:divBdr>
    </w:div>
    <w:div w:id="1042444327">
      <w:bodyDiv w:val="1"/>
      <w:marLeft w:val="0"/>
      <w:marRight w:val="0"/>
      <w:marTop w:val="0"/>
      <w:marBottom w:val="0"/>
      <w:divBdr>
        <w:top w:val="none" w:sz="0" w:space="0" w:color="auto"/>
        <w:left w:val="none" w:sz="0" w:space="0" w:color="auto"/>
        <w:bottom w:val="none" w:sz="0" w:space="0" w:color="auto"/>
        <w:right w:val="none" w:sz="0" w:space="0" w:color="auto"/>
      </w:divBdr>
    </w:div>
    <w:div w:id="1042830096">
      <w:bodyDiv w:val="1"/>
      <w:marLeft w:val="0"/>
      <w:marRight w:val="0"/>
      <w:marTop w:val="0"/>
      <w:marBottom w:val="0"/>
      <w:divBdr>
        <w:top w:val="none" w:sz="0" w:space="0" w:color="auto"/>
        <w:left w:val="none" w:sz="0" w:space="0" w:color="auto"/>
        <w:bottom w:val="none" w:sz="0" w:space="0" w:color="auto"/>
        <w:right w:val="none" w:sz="0" w:space="0" w:color="auto"/>
      </w:divBdr>
    </w:div>
    <w:div w:id="1042901729">
      <w:bodyDiv w:val="1"/>
      <w:marLeft w:val="0"/>
      <w:marRight w:val="0"/>
      <w:marTop w:val="0"/>
      <w:marBottom w:val="0"/>
      <w:divBdr>
        <w:top w:val="none" w:sz="0" w:space="0" w:color="auto"/>
        <w:left w:val="none" w:sz="0" w:space="0" w:color="auto"/>
        <w:bottom w:val="none" w:sz="0" w:space="0" w:color="auto"/>
        <w:right w:val="none" w:sz="0" w:space="0" w:color="auto"/>
      </w:divBdr>
    </w:div>
    <w:div w:id="1043870008">
      <w:bodyDiv w:val="1"/>
      <w:marLeft w:val="0"/>
      <w:marRight w:val="0"/>
      <w:marTop w:val="0"/>
      <w:marBottom w:val="0"/>
      <w:divBdr>
        <w:top w:val="none" w:sz="0" w:space="0" w:color="auto"/>
        <w:left w:val="none" w:sz="0" w:space="0" w:color="auto"/>
        <w:bottom w:val="none" w:sz="0" w:space="0" w:color="auto"/>
        <w:right w:val="none" w:sz="0" w:space="0" w:color="auto"/>
      </w:divBdr>
    </w:div>
    <w:div w:id="1043872298">
      <w:bodyDiv w:val="1"/>
      <w:marLeft w:val="0"/>
      <w:marRight w:val="0"/>
      <w:marTop w:val="0"/>
      <w:marBottom w:val="0"/>
      <w:divBdr>
        <w:top w:val="none" w:sz="0" w:space="0" w:color="auto"/>
        <w:left w:val="none" w:sz="0" w:space="0" w:color="auto"/>
        <w:bottom w:val="none" w:sz="0" w:space="0" w:color="auto"/>
        <w:right w:val="none" w:sz="0" w:space="0" w:color="auto"/>
      </w:divBdr>
    </w:div>
    <w:div w:id="1044329294">
      <w:bodyDiv w:val="1"/>
      <w:marLeft w:val="0"/>
      <w:marRight w:val="0"/>
      <w:marTop w:val="0"/>
      <w:marBottom w:val="0"/>
      <w:divBdr>
        <w:top w:val="none" w:sz="0" w:space="0" w:color="auto"/>
        <w:left w:val="none" w:sz="0" w:space="0" w:color="auto"/>
        <w:bottom w:val="none" w:sz="0" w:space="0" w:color="auto"/>
        <w:right w:val="none" w:sz="0" w:space="0" w:color="auto"/>
      </w:divBdr>
    </w:div>
    <w:div w:id="1044330127">
      <w:bodyDiv w:val="1"/>
      <w:marLeft w:val="0"/>
      <w:marRight w:val="0"/>
      <w:marTop w:val="0"/>
      <w:marBottom w:val="0"/>
      <w:divBdr>
        <w:top w:val="none" w:sz="0" w:space="0" w:color="auto"/>
        <w:left w:val="none" w:sz="0" w:space="0" w:color="auto"/>
        <w:bottom w:val="none" w:sz="0" w:space="0" w:color="auto"/>
        <w:right w:val="none" w:sz="0" w:space="0" w:color="auto"/>
      </w:divBdr>
    </w:div>
    <w:div w:id="1045564735">
      <w:bodyDiv w:val="1"/>
      <w:marLeft w:val="0"/>
      <w:marRight w:val="0"/>
      <w:marTop w:val="0"/>
      <w:marBottom w:val="0"/>
      <w:divBdr>
        <w:top w:val="none" w:sz="0" w:space="0" w:color="auto"/>
        <w:left w:val="none" w:sz="0" w:space="0" w:color="auto"/>
        <w:bottom w:val="none" w:sz="0" w:space="0" w:color="auto"/>
        <w:right w:val="none" w:sz="0" w:space="0" w:color="auto"/>
      </w:divBdr>
    </w:div>
    <w:div w:id="1048073209">
      <w:bodyDiv w:val="1"/>
      <w:marLeft w:val="0"/>
      <w:marRight w:val="0"/>
      <w:marTop w:val="0"/>
      <w:marBottom w:val="0"/>
      <w:divBdr>
        <w:top w:val="none" w:sz="0" w:space="0" w:color="auto"/>
        <w:left w:val="none" w:sz="0" w:space="0" w:color="auto"/>
        <w:bottom w:val="none" w:sz="0" w:space="0" w:color="auto"/>
        <w:right w:val="none" w:sz="0" w:space="0" w:color="auto"/>
      </w:divBdr>
    </w:div>
    <w:div w:id="1049454290">
      <w:bodyDiv w:val="1"/>
      <w:marLeft w:val="0"/>
      <w:marRight w:val="0"/>
      <w:marTop w:val="0"/>
      <w:marBottom w:val="0"/>
      <w:divBdr>
        <w:top w:val="none" w:sz="0" w:space="0" w:color="auto"/>
        <w:left w:val="none" w:sz="0" w:space="0" w:color="auto"/>
        <w:bottom w:val="none" w:sz="0" w:space="0" w:color="auto"/>
        <w:right w:val="none" w:sz="0" w:space="0" w:color="auto"/>
      </w:divBdr>
    </w:div>
    <w:div w:id="1049721256">
      <w:bodyDiv w:val="1"/>
      <w:marLeft w:val="0"/>
      <w:marRight w:val="0"/>
      <w:marTop w:val="0"/>
      <w:marBottom w:val="0"/>
      <w:divBdr>
        <w:top w:val="none" w:sz="0" w:space="0" w:color="auto"/>
        <w:left w:val="none" w:sz="0" w:space="0" w:color="auto"/>
        <w:bottom w:val="none" w:sz="0" w:space="0" w:color="auto"/>
        <w:right w:val="none" w:sz="0" w:space="0" w:color="auto"/>
      </w:divBdr>
    </w:div>
    <w:div w:id="1050808340">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6658378">
      <w:bodyDiv w:val="1"/>
      <w:marLeft w:val="0"/>
      <w:marRight w:val="0"/>
      <w:marTop w:val="0"/>
      <w:marBottom w:val="0"/>
      <w:divBdr>
        <w:top w:val="none" w:sz="0" w:space="0" w:color="auto"/>
        <w:left w:val="none" w:sz="0" w:space="0" w:color="auto"/>
        <w:bottom w:val="none" w:sz="0" w:space="0" w:color="auto"/>
        <w:right w:val="none" w:sz="0" w:space="0" w:color="auto"/>
      </w:divBdr>
    </w:div>
    <w:div w:id="1057388459">
      <w:bodyDiv w:val="1"/>
      <w:marLeft w:val="0"/>
      <w:marRight w:val="0"/>
      <w:marTop w:val="0"/>
      <w:marBottom w:val="0"/>
      <w:divBdr>
        <w:top w:val="none" w:sz="0" w:space="0" w:color="auto"/>
        <w:left w:val="none" w:sz="0" w:space="0" w:color="auto"/>
        <w:bottom w:val="none" w:sz="0" w:space="0" w:color="auto"/>
        <w:right w:val="none" w:sz="0" w:space="0" w:color="auto"/>
      </w:divBdr>
    </w:div>
    <w:div w:id="1058286729">
      <w:bodyDiv w:val="1"/>
      <w:marLeft w:val="0"/>
      <w:marRight w:val="0"/>
      <w:marTop w:val="0"/>
      <w:marBottom w:val="0"/>
      <w:divBdr>
        <w:top w:val="none" w:sz="0" w:space="0" w:color="auto"/>
        <w:left w:val="none" w:sz="0" w:space="0" w:color="auto"/>
        <w:bottom w:val="none" w:sz="0" w:space="0" w:color="auto"/>
        <w:right w:val="none" w:sz="0" w:space="0" w:color="auto"/>
      </w:divBdr>
    </w:div>
    <w:div w:id="1059521138">
      <w:bodyDiv w:val="1"/>
      <w:marLeft w:val="0"/>
      <w:marRight w:val="0"/>
      <w:marTop w:val="0"/>
      <w:marBottom w:val="0"/>
      <w:divBdr>
        <w:top w:val="none" w:sz="0" w:space="0" w:color="auto"/>
        <w:left w:val="none" w:sz="0" w:space="0" w:color="auto"/>
        <w:bottom w:val="none" w:sz="0" w:space="0" w:color="auto"/>
        <w:right w:val="none" w:sz="0" w:space="0" w:color="auto"/>
      </w:divBdr>
    </w:div>
    <w:div w:id="1059791689">
      <w:bodyDiv w:val="1"/>
      <w:marLeft w:val="0"/>
      <w:marRight w:val="0"/>
      <w:marTop w:val="0"/>
      <w:marBottom w:val="0"/>
      <w:divBdr>
        <w:top w:val="none" w:sz="0" w:space="0" w:color="auto"/>
        <w:left w:val="none" w:sz="0" w:space="0" w:color="auto"/>
        <w:bottom w:val="none" w:sz="0" w:space="0" w:color="auto"/>
        <w:right w:val="none" w:sz="0" w:space="0" w:color="auto"/>
      </w:divBdr>
    </w:div>
    <w:div w:id="1060788361">
      <w:bodyDiv w:val="1"/>
      <w:marLeft w:val="0"/>
      <w:marRight w:val="0"/>
      <w:marTop w:val="0"/>
      <w:marBottom w:val="0"/>
      <w:divBdr>
        <w:top w:val="none" w:sz="0" w:space="0" w:color="auto"/>
        <w:left w:val="none" w:sz="0" w:space="0" w:color="auto"/>
        <w:bottom w:val="none" w:sz="0" w:space="0" w:color="auto"/>
        <w:right w:val="none" w:sz="0" w:space="0" w:color="auto"/>
      </w:divBdr>
    </w:div>
    <w:div w:id="1061905942">
      <w:bodyDiv w:val="1"/>
      <w:marLeft w:val="0"/>
      <w:marRight w:val="0"/>
      <w:marTop w:val="0"/>
      <w:marBottom w:val="0"/>
      <w:divBdr>
        <w:top w:val="none" w:sz="0" w:space="0" w:color="auto"/>
        <w:left w:val="none" w:sz="0" w:space="0" w:color="auto"/>
        <w:bottom w:val="none" w:sz="0" w:space="0" w:color="auto"/>
        <w:right w:val="none" w:sz="0" w:space="0" w:color="auto"/>
      </w:divBdr>
    </w:div>
    <w:div w:id="1063262522">
      <w:bodyDiv w:val="1"/>
      <w:marLeft w:val="0"/>
      <w:marRight w:val="0"/>
      <w:marTop w:val="0"/>
      <w:marBottom w:val="0"/>
      <w:divBdr>
        <w:top w:val="none" w:sz="0" w:space="0" w:color="auto"/>
        <w:left w:val="none" w:sz="0" w:space="0" w:color="auto"/>
        <w:bottom w:val="none" w:sz="0" w:space="0" w:color="auto"/>
        <w:right w:val="none" w:sz="0" w:space="0" w:color="auto"/>
      </w:divBdr>
    </w:div>
    <w:div w:id="1064135029">
      <w:bodyDiv w:val="1"/>
      <w:marLeft w:val="0"/>
      <w:marRight w:val="0"/>
      <w:marTop w:val="0"/>
      <w:marBottom w:val="0"/>
      <w:divBdr>
        <w:top w:val="none" w:sz="0" w:space="0" w:color="auto"/>
        <w:left w:val="none" w:sz="0" w:space="0" w:color="auto"/>
        <w:bottom w:val="none" w:sz="0" w:space="0" w:color="auto"/>
        <w:right w:val="none" w:sz="0" w:space="0" w:color="auto"/>
      </w:divBdr>
    </w:div>
    <w:div w:id="1066878228">
      <w:bodyDiv w:val="1"/>
      <w:marLeft w:val="0"/>
      <w:marRight w:val="0"/>
      <w:marTop w:val="0"/>
      <w:marBottom w:val="0"/>
      <w:divBdr>
        <w:top w:val="none" w:sz="0" w:space="0" w:color="auto"/>
        <w:left w:val="none" w:sz="0" w:space="0" w:color="auto"/>
        <w:bottom w:val="none" w:sz="0" w:space="0" w:color="auto"/>
        <w:right w:val="none" w:sz="0" w:space="0" w:color="auto"/>
      </w:divBdr>
    </w:div>
    <w:div w:id="1067144860">
      <w:bodyDiv w:val="1"/>
      <w:marLeft w:val="0"/>
      <w:marRight w:val="0"/>
      <w:marTop w:val="0"/>
      <w:marBottom w:val="0"/>
      <w:divBdr>
        <w:top w:val="none" w:sz="0" w:space="0" w:color="auto"/>
        <w:left w:val="none" w:sz="0" w:space="0" w:color="auto"/>
        <w:bottom w:val="none" w:sz="0" w:space="0" w:color="auto"/>
        <w:right w:val="none" w:sz="0" w:space="0" w:color="auto"/>
      </w:divBdr>
    </w:div>
    <w:div w:id="1067148224">
      <w:bodyDiv w:val="1"/>
      <w:marLeft w:val="0"/>
      <w:marRight w:val="0"/>
      <w:marTop w:val="0"/>
      <w:marBottom w:val="0"/>
      <w:divBdr>
        <w:top w:val="none" w:sz="0" w:space="0" w:color="auto"/>
        <w:left w:val="none" w:sz="0" w:space="0" w:color="auto"/>
        <w:bottom w:val="none" w:sz="0" w:space="0" w:color="auto"/>
        <w:right w:val="none" w:sz="0" w:space="0" w:color="auto"/>
      </w:divBdr>
    </w:div>
    <w:div w:id="1068263147">
      <w:bodyDiv w:val="1"/>
      <w:marLeft w:val="0"/>
      <w:marRight w:val="0"/>
      <w:marTop w:val="0"/>
      <w:marBottom w:val="0"/>
      <w:divBdr>
        <w:top w:val="none" w:sz="0" w:space="0" w:color="auto"/>
        <w:left w:val="none" w:sz="0" w:space="0" w:color="auto"/>
        <w:bottom w:val="none" w:sz="0" w:space="0" w:color="auto"/>
        <w:right w:val="none" w:sz="0" w:space="0" w:color="auto"/>
      </w:divBdr>
    </w:div>
    <w:div w:id="1068722777">
      <w:bodyDiv w:val="1"/>
      <w:marLeft w:val="0"/>
      <w:marRight w:val="0"/>
      <w:marTop w:val="0"/>
      <w:marBottom w:val="0"/>
      <w:divBdr>
        <w:top w:val="none" w:sz="0" w:space="0" w:color="auto"/>
        <w:left w:val="none" w:sz="0" w:space="0" w:color="auto"/>
        <w:bottom w:val="none" w:sz="0" w:space="0" w:color="auto"/>
        <w:right w:val="none" w:sz="0" w:space="0" w:color="auto"/>
      </w:divBdr>
    </w:div>
    <w:div w:id="1070157871">
      <w:bodyDiv w:val="1"/>
      <w:marLeft w:val="0"/>
      <w:marRight w:val="0"/>
      <w:marTop w:val="0"/>
      <w:marBottom w:val="0"/>
      <w:divBdr>
        <w:top w:val="none" w:sz="0" w:space="0" w:color="auto"/>
        <w:left w:val="none" w:sz="0" w:space="0" w:color="auto"/>
        <w:bottom w:val="none" w:sz="0" w:space="0" w:color="auto"/>
        <w:right w:val="none" w:sz="0" w:space="0" w:color="auto"/>
      </w:divBdr>
    </w:div>
    <w:div w:id="1072896021">
      <w:bodyDiv w:val="1"/>
      <w:marLeft w:val="0"/>
      <w:marRight w:val="0"/>
      <w:marTop w:val="0"/>
      <w:marBottom w:val="0"/>
      <w:divBdr>
        <w:top w:val="none" w:sz="0" w:space="0" w:color="auto"/>
        <w:left w:val="none" w:sz="0" w:space="0" w:color="auto"/>
        <w:bottom w:val="none" w:sz="0" w:space="0" w:color="auto"/>
        <w:right w:val="none" w:sz="0" w:space="0" w:color="auto"/>
      </w:divBdr>
    </w:div>
    <w:div w:id="1074618859">
      <w:bodyDiv w:val="1"/>
      <w:marLeft w:val="0"/>
      <w:marRight w:val="0"/>
      <w:marTop w:val="0"/>
      <w:marBottom w:val="0"/>
      <w:divBdr>
        <w:top w:val="none" w:sz="0" w:space="0" w:color="auto"/>
        <w:left w:val="none" w:sz="0" w:space="0" w:color="auto"/>
        <w:bottom w:val="none" w:sz="0" w:space="0" w:color="auto"/>
        <w:right w:val="none" w:sz="0" w:space="0" w:color="auto"/>
      </w:divBdr>
    </w:div>
    <w:div w:id="1075011564">
      <w:bodyDiv w:val="1"/>
      <w:marLeft w:val="0"/>
      <w:marRight w:val="0"/>
      <w:marTop w:val="0"/>
      <w:marBottom w:val="0"/>
      <w:divBdr>
        <w:top w:val="none" w:sz="0" w:space="0" w:color="auto"/>
        <w:left w:val="none" w:sz="0" w:space="0" w:color="auto"/>
        <w:bottom w:val="none" w:sz="0" w:space="0" w:color="auto"/>
        <w:right w:val="none" w:sz="0" w:space="0" w:color="auto"/>
      </w:divBdr>
    </w:div>
    <w:div w:id="1075660592">
      <w:bodyDiv w:val="1"/>
      <w:marLeft w:val="0"/>
      <w:marRight w:val="0"/>
      <w:marTop w:val="0"/>
      <w:marBottom w:val="0"/>
      <w:divBdr>
        <w:top w:val="none" w:sz="0" w:space="0" w:color="auto"/>
        <w:left w:val="none" w:sz="0" w:space="0" w:color="auto"/>
        <w:bottom w:val="none" w:sz="0" w:space="0" w:color="auto"/>
        <w:right w:val="none" w:sz="0" w:space="0" w:color="auto"/>
      </w:divBdr>
    </w:div>
    <w:div w:id="1079788850">
      <w:bodyDiv w:val="1"/>
      <w:marLeft w:val="0"/>
      <w:marRight w:val="0"/>
      <w:marTop w:val="0"/>
      <w:marBottom w:val="0"/>
      <w:divBdr>
        <w:top w:val="none" w:sz="0" w:space="0" w:color="auto"/>
        <w:left w:val="none" w:sz="0" w:space="0" w:color="auto"/>
        <w:bottom w:val="none" w:sz="0" w:space="0" w:color="auto"/>
        <w:right w:val="none" w:sz="0" w:space="0" w:color="auto"/>
      </w:divBdr>
    </w:div>
    <w:div w:id="1080710763">
      <w:bodyDiv w:val="1"/>
      <w:marLeft w:val="0"/>
      <w:marRight w:val="0"/>
      <w:marTop w:val="0"/>
      <w:marBottom w:val="0"/>
      <w:divBdr>
        <w:top w:val="none" w:sz="0" w:space="0" w:color="auto"/>
        <w:left w:val="none" w:sz="0" w:space="0" w:color="auto"/>
        <w:bottom w:val="none" w:sz="0" w:space="0" w:color="auto"/>
        <w:right w:val="none" w:sz="0" w:space="0" w:color="auto"/>
      </w:divBdr>
    </w:div>
    <w:div w:id="1082291366">
      <w:bodyDiv w:val="1"/>
      <w:marLeft w:val="0"/>
      <w:marRight w:val="0"/>
      <w:marTop w:val="0"/>
      <w:marBottom w:val="0"/>
      <w:divBdr>
        <w:top w:val="none" w:sz="0" w:space="0" w:color="auto"/>
        <w:left w:val="none" w:sz="0" w:space="0" w:color="auto"/>
        <w:bottom w:val="none" w:sz="0" w:space="0" w:color="auto"/>
        <w:right w:val="none" w:sz="0" w:space="0" w:color="auto"/>
      </w:divBdr>
    </w:div>
    <w:div w:id="1083601040">
      <w:bodyDiv w:val="1"/>
      <w:marLeft w:val="0"/>
      <w:marRight w:val="0"/>
      <w:marTop w:val="0"/>
      <w:marBottom w:val="0"/>
      <w:divBdr>
        <w:top w:val="none" w:sz="0" w:space="0" w:color="auto"/>
        <w:left w:val="none" w:sz="0" w:space="0" w:color="auto"/>
        <w:bottom w:val="none" w:sz="0" w:space="0" w:color="auto"/>
        <w:right w:val="none" w:sz="0" w:space="0" w:color="auto"/>
      </w:divBdr>
    </w:div>
    <w:div w:id="1083994051">
      <w:bodyDiv w:val="1"/>
      <w:marLeft w:val="0"/>
      <w:marRight w:val="0"/>
      <w:marTop w:val="0"/>
      <w:marBottom w:val="0"/>
      <w:divBdr>
        <w:top w:val="none" w:sz="0" w:space="0" w:color="auto"/>
        <w:left w:val="none" w:sz="0" w:space="0" w:color="auto"/>
        <w:bottom w:val="none" w:sz="0" w:space="0" w:color="auto"/>
        <w:right w:val="none" w:sz="0" w:space="0" w:color="auto"/>
      </w:divBdr>
    </w:div>
    <w:div w:id="1085154541">
      <w:bodyDiv w:val="1"/>
      <w:marLeft w:val="0"/>
      <w:marRight w:val="0"/>
      <w:marTop w:val="0"/>
      <w:marBottom w:val="0"/>
      <w:divBdr>
        <w:top w:val="none" w:sz="0" w:space="0" w:color="auto"/>
        <w:left w:val="none" w:sz="0" w:space="0" w:color="auto"/>
        <w:bottom w:val="none" w:sz="0" w:space="0" w:color="auto"/>
        <w:right w:val="none" w:sz="0" w:space="0" w:color="auto"/>
      </w:divBdr>
    </w:div>
    <w:div w:id="1085497023">
      <w:bodyDiv w:val="1"/>
      <w:marLeft w:val="0"/>
      <w:marRight w:val="0"/>
      <w:marTop w:val="0"/>
      <w:marBottom w:val="0"/>
      <w:divBdr>
        <w:top w:val="none" w:sz="0" w:space="0" w:color="auto"/>
        <w:left w:val="none" w:sz="0" w:space="0" w:color="auto"/>
        <w:bottom w:val="none" w:sz="0" w:space="0" w:color="auto"/>
        <w:right w:val="none" w:sz="0" w:space="0" w:color="auto"/>
      </w:divBdr>
    </w:div>
    <w:div w:id="1087072603">
      <w:bodyDiv w:val="1"/>
      <w:marLeft w:val="0"/>
      <w:marRight w:val="0"/>
      <w:marTop w:val="0"/>
      <w:marBottom w:val="0"/>
      <w:divBdr>
        <w:top w:val="none" w:sz="0" w:space="0" w:color="auto"/>
        <w:left w:val="none" w:sz="0" w:space="0" w:color="auto"/>
        <w:bottom w:val="none" w:sz="0" w:space="0" w:color="auto"/>
        <w:right w:val="none" w:sz="0" w:space="0" w:color="auto"/>
      </w:divBdr>
    </w:div>
    <w:div w:id="1087384680">
      <w:bodyDiv w:val="1"/>
      <w:marLeft w:val="0"/>
      <w:marRight w:val="0"/>
      <w:marTop w:val="0"/>
      <w:marBottom w:val="0"/>
      <w:divBdr>
        <w:top w:val="none" w:sz="0" w:space="0" w:color="auto"/>
        <w:left w:val="none" w:sz="0" w:space="0" w:color="auto"/>
        <w:bottom w:val="none" w:sz="0" w:space="0" w:color="auto"/>
        <w:right w:val="none" w:sz="0" w:space="0" w:color="auto"/>
      </w:divBdr>
    </w:div>
    <w:div w:id="1087658013">
      <w:bodyDiv w:val="1"/>
      <w:marLeft w:val="0"/>
      <w:marRight w:val="0"/>
      <w:marTop w:val="0"/>
      <w:marBottom w:val="0"/>
      <w:divBdr>
        <w:top w:val="none" w:sz="0" w:space="0" w:color="auto"/>
        <w:left w:val="none" w:sz="0" w:space="0" w:color="auto"/>
        <w:bottom w:val="none" w:sz="0" w:space="0" w:color="auto"/>
        <w:right w:val="none" w:sz="0" w:space="0" w:color="auto"/>
      </w:divBdr>
    </w:div>
    <w:div w:id="1088847530">
      <w:bodyDiv w:val="1"/>
      <w:marLeft w:val="0"/>
      <w:marRight w:val="0"/>
      <w:marTop w:val="0"/>
      <w:marBottom w:val="0"/>
      <w:divBdr>
        <w:top w:val="none" w:sz="0" w:space="0" w:color="auto"/>
        <w:left w:val="none" w:sz="0" w:space="0" w:color="auto"/>
        <w:bottom w:val="none" w:sz="0" w:space="0" w:color="auto"/>
        <w:right w:val="none" w:sz="0" w:space="0" w:color="auto"/>
      </w:divBdr>
    </w:div>
    <w:div w:id="1089234041">
      <w:bodyDiv w:val="1"/>
      <w:marLeft w:val="0"/>
      <w:marRight w:val="0"/>
      <w:marTop w:val="0"/>
      <w:marBottom w:val="0"/>
      <w:divBdr>
        <w:top w:val="none" w:sz="0" w:space="0" w:color="auto"/>
        <w:left w:val="none" w:sz="0" w:space="0" w:color="auto"/>
        <w:bottom w:val="none" w:sz="0" w:space="0" w:color="auto"/>
        <w:right w:val="none" w:sz="0" w:space="0" w:color="auto"/>
      </w:divBdr>
    </w:div>
    <w:div w:id="1089423264">
      <w:bodyDiv w:val="1"/>
      <w:marLeft w:val="0"/>
      <w:marRight w:val="0"/>
      <w:marTop w:val="0"/>
      <w:marBottom w:val="0"/>
      <w:divBdr>
        <w:top w:val="none" w:sz="0" w:space="0" w:color="auto"/>
        <w:left w:val="none" w:sz="0" w:space="0" w:color="auto"/>
        <w:bottom w:val="none" w:sz="0" w:space="0" w:color="auto"/>
        <w:right w:val="none" w:sz="0" w:space="0" w:color="auto"/>
      </w:divBdr>
    </w:div>
    <w:div w:id="1093473472">
      <w:bodyDiv w:val="1"/>
      <w:marLeft w:val="0"/>
      <w:marRight w:val="0"/>
      <w:marTop w:val="0"/>
      <w:marBottom w:val="0"/>
      <w:divBdr>
        <w:top w:val="none" w:sz="0" w:space="0" w:color="auto"/>
        <w:left w:val="none" w:sz="0" w:space="0" w:color="auto"/>
        <w:bottom w:val="none" w:sz="0" w:space="0" w:color="auto"/>
        <w:right w:val="none" w:sz="0" w:space="0" w:color="auto"/>
      </w:divBdr>
    </w:div>
    <w:div w:id="1093932857">
      <w:bodyDiv w:val="1"/>
      <w:marLeft w:val="0"/>
      <w:marRight w:val="0"/>
      <w:marTop w:val="0"/>
      <w:marBottom w:val="0"/>
      <w:divBdr>
        <w:top w:val="none" w:sz="0" w:space="0" w:color="auto"/>
        <w:left w:val="none" w:sz="0" w:space="0" w:color="auto"/>
        <w:bottom w:val="none" w:sz="0" w:space="0" w:color="auto"/>
        <w:right w:val="none" w:sz="0" w:space="0" w:color="auto"/>
      </w:divBdr>
    </w:div>
    <w:div w:id="1094866163">
      <w:bodyDiv w:val="1"/>
      <w:marLeft w:val="0"/>
      <w:marRight w:val="0"/>
      <w:marTop w:val="0"/>
      <w:marBottom w:val="0"/>
      <w:divBdr>
        <w:top w:val="none" w:sz="0" w:space="0" w:color="auto"/>
        <w:left w:val="none" w:sz="0" w:space="0" w:color="auto"/>
        <w:bottom w:val="none" w:sz="0" w:space="0" w:color="auto"/>
        <w:right w:val="none" w:sz="0" w:space="0" w:color="auto"/>
      </w:divBdr>
    </w:div>
    <w:div w:id="1095126672">
      <w:bodyDiv w:val="1"/>
      <w:marLeft w:val="0"/>
      <w:marRight w:val="0"/>
      <w:marTop w:val="0"/>
      <w:marBottom w:val="0"/>
      <w:divBdr>
        <w:top w:val="none" w:sz="0" w:space="0" w:color="auto"/>
        <w:left w:val="none" w:sz="0" w:space="0" w:color="auto"/>
        <w:bottom w:val="none" w:sz="0" w:space="0" w:color="auto"/>
        <w:right w:val="none" w:sz="0" w:space="0" w:color="auto"/>
      </w:divBdr>
    </w:div>
    <w:div w:id="1096286823">
      <w:bodyDiv w:val="1"/>
      <w:marLeft w:val="0"/>
      <w:marRight w:val="0"/>
      <w:marTop w:val="0"/>
      <w:marBottom w:val="0"/>
      <w:divBdr>
        <w:top w:val="none" w:sz="0" w:space="0" w:color="auto"/>
        <w:left w:val="none" w:sz="0" w:space="0" w:color="auto"/>
        <w:bottom w:val="none" w:sz="0" w:space="0" w:color="auto"/>
        <w:right w:val="none" w:sz="0" w:space="0" w:color="auto"/>
      </w:divBdr>
    </w:div>
    <w:div w:id="1098255697">
      <w:bodyDiv w:val="1"/>
      <w:marLeft w:val="0"/>
      <w:marRight w:val="0"/>
      <w:marTop w:val="0"/>
      <w:marBottom w:val="0"/>
      <w:divBdr>
        <w:top w:val="none" w:sz="0" w:space="0" w:color="auto"/>
        <w:left w:val="none" w:sz="0" w:space="0" w:color="auto"/>
        <w:bottom w:val="none" w:sz="0" w:space="0" w:color="auto"/>
        <w:right w:val="none" w:sz="0" w:space="0" w:color="auto"/>
      </w:divBdr>
    </w:div>
    <w:div w:id="1100024620">
      <w:bodyDiv w:val="1"/>
      <w:marLeft w:val="0"/>
      <w:marRight w:val="0"/>
      <w:marTop w:val="0"/>
      <w:marBottom w:val="0"/>
      <w:divBdr>
        <w:top w:val="none" w:sz="0" w:space="0" w:color="auto"/>
        <w:left w:val="none" w:sz="0" w:space="0" w:color="auto"/>
        <w:bottom w:val="none" w:sz="0" w:space="0" w:color="auto"/>
        <w:right w:val="none" w:sz="0" w:space="0" w:color="auto"/>
      </w:divBdr>
    </w:div>
    <w:div w:id="1102186296">
      <w:bodyDiv w:val="1"/>
      <w:marLeft w:val="0"/>
      <w:marRight w:val="0"/>
      <w:marTop w:val="0"/>
      <w:marBottom w:val="0"/>
      <w:divBdr>
        <w:top w:val="none" w:sz="0" w:space="0" w:color="auto"/>
        <w:left w:val="none" w:sz="0" w:space="0" w:color="auto"/>
        <w:bottom w:val="none" w:sz="0" w:space="0" w:color="auto"/>
        <w:right w:val="none" w:sz="0" w:space="0" w:color="auto"/>
      </w:divBdr>
    </w:div>
    <w:div w:id="1105420441">
      <w:bodyDiv w:val="1"/>
      <w:marLeft w:val="0"/>
      <w:marRight w:val="0"/>
      <w:marTop w:val="0"/>
      <w:marBottom w:val="0"/>
      <w:divBdr>
        <w:top w:val="none" w:sz="0" w:space="0" w:color="auto"/>
        <w:left w:val="none" w:sz="0" w:space="0" w:color="auto"/>
        <w:bottom w:val="none" w:sz="0" w:space="0" w:color="auto"/>
        <w:right w:val="none" w:sz="0" w:space="0" w:color="auto"/>
      </w:divBdr>
    </w:div>
    <w:div w:id="1105998353">
      <w:bodyDiv w:val="1"/>
      <w:marLeft w:val="0"/>
      <w:marRight w:val="0"/>
      <w:marTop w:val="0"/>
      <w:marBottom w:val="0"/>
      <w:divBdr>
        <w:top w:val="none" w:sz="0" w:space="0" w:color="auto"/>
        <w:left w:val="none" w:sz="0" w:space="0" w:color="auto"/>
        <w:bottom w:val="none" w:sz="0" w:space="0" w:color="auto"/>
        <w:right w:val="none" w:sz="0" w:space="0" w:color="auto"/>
      </w:divBdr>
    </w:div>
    <w:div w:id="1105998766">
      <w:bodyDiv w:val="1"/>
      <w:marLeft w:val="0"/>
      <w:marRight w:val="0"/>
      <w:marTop w:val="0"/>
      <w:marBottom w:val="0"/>
      <w:divBdr>
        <w:top w:val="none" w:sz="0" w:space="0" w:color="auto"/>
        <w:left w:val="none" w:sz="0" w:space="0" w:color="auto"/>
        <w:bottom w:val="none" w:sz="0" w:space="0" w:color="auto"/>
        <w:right w:val="none" w:sz="0" w:space="0" w:color="auto"/>
      </w:divBdr>
    </w:div>
    <w:div w:id="1107776507">
      <w:bodyDiv w:val="1"/>
      <w:marLeft w:val="0"/>
      <w:marRight w:val="0"/>
      <w:marTop w:val="0"/>
      <w:marBottom w:val="0"/>
      <w:divBdr>
        <w:top w:val="none" w:sz="0" w:space="0" w:color="auto"/>
        <w:left w:val="none" w:sz="0" w:space="0" w:color="auto"/>
        <w:bottom w:val="none" w:sz="0" w:space="0" w:color="auto"/>
        <w:right w:val="none" w:sz="0" w:space="0" w:color="auto"/>
      </w:divBdr>
    </w:div>
    <w:div w:id="1110276069">
      <w:bodyDiv w:val="1"/>
      <w:marLeft w:val="0"/>
      <w:marRight w:val="0"/>
      <w:marTop w:val="0"/>
      <w:marBottom w:val="0"/>
      <w:divBdr>
        <w:top w:val="none" w:sz="0" w:space="0" w:color="auto"/>
        <w:left w:val="none" w:sz="0" w:space="0" w:color="auto"/>
        <w:bottom w:val="none" w:sz="0" w:space="0" w:color="auto"/>
        <w:right w:val="none" w:sz="0" w:space="0" w:color="auto"/>
      </w:divBdr>
    </w:div>
    <w:div w:id="1110971701">
      <w:bodyDiv w:val="1"/>
      <w:marLeft w:val="0"/>
      <w:marRight w:val="0"/>
      <w:marTop w:val="0"/>
      <w:marBottom w:val="0"/>
      <w:divBdr>
        <w:top w:val="none" w:sz="0" w:space="0" w:color="auto"/>
        <w:left w:val="none" w:sz="0" w:space="0" w:color="auto"/>
        <w:bottom w:val="none" w:sz="0" w:space="0" w:color="auto"/>
        <w:right w:val="none" w:sz="0" w:space="0" w:color="auto"/>
      </w:divBdr>
    </w:div>
    <w:div w:id="1115490557">
      <w:bodyDiv w:val="1"/>
      <w:marLeft w:val="0"/>
      <w:marRight w:val="0"/>
      <w:marTop w:val="0"/>
      <w:marBottom w:val="0"/>
      <w:divBdr>
        <w:top w:val="none" w:sz="0" w:space="0" w:color="auto"/>
        <w:left w:val="none" w:sz="0" w:space="0" w:color="auto"/>
        <w:bottom w:val="none" w:sz="0" w:space="0" w:color="auto"/>
        <w:right w:val="none" w:sz="0" w:space="0" w:color="auto"/>
      </w:divBdr>
    </w:div>
    <w:div w:id="1115556711">
      <w:bodyDiv w:val="1"/>
      <w:marLeft w:val="0"/>
      <w:marRight w:val="0"/>
      <w:marTop w:val="0"/>
      <w:marBottom w:val="0"/>
      <w:divBdr>
        <w:top w:val="none" w:sz="0" w:space="0" w:color="auto"/>
        <w:left w:val="none" w:sz="0" w:space="0" w:color="auto"/>
        <w:bottom w:val="none" w:sz="0" w:space="0" w:color="auto"/>
        <w:right w:val="none" w:sz="0" w:space="0" w:color="auto"/>
      </w:divBdr>
    </w:div>
    <w:div w:id="1117676699">
      <w:bodyDiv w:val="1"/>
      <w:marLeft w:val="0"/>
      <w:marRight w:val="0"/>
      <w:marTop w:val="0"/>
      <w:marBottom w:val="0"/>
      <w:divBdr>
        <w:top w:val="none" w:sz="0" w:space="0" w:color="auto"/>
        <w:left w:val="none" w:sz="0" w:space="0" w:color="auto"/>
        <w:bottom w:val="none" w:sz="0" w:space="0" w:color="auto"/>
        <w:right w:val="none" w:sz="0" w:space="0" w:color="auto"/>
      </w:divBdr>
    </w:div>
    <w:div w:id="1119028953">
      <w:bodyDiv w:val="1"/>
      <w:marLeft w:val="0"/>
      <w:marRight w:val="0"/>
      <w:marTop w:val="0"/>
      <w:marBottom w:val="0"/>
      <w:divBdr>
        <w:top w:val="none" w:sz="0" w:space="0" w:color="auto"/>
        <w:left w:val="none" w:sz="0" w:space="0" w:color="auto"/>
        <w:bottom w:val="none" w:sz="0" w:space="0" w:color="auto"/>
        <w:right w:val="none" w:sz="0" w:space="0" w:color="auto"/>
      </w:divBdr>
    </w:div>
    <w:div w:id="1120342670">
      <w:bodyDiv w:val="1"/>
      <w:marLeft w:val="0"/>
      <w:marRight w:val="0"/>
      <w:marTop w:val="0"/>
      <w:marBottom w:val="0"/>
      <w:divBdr>
        <w:top w:val="none" w:sz="0" w:space="0" w:color="auto"/>
        <w:left w:val="none" w:sz="0" w:space="0" w:color="auto"/>
        <w:bottom w:val="none" w:sz="0" w:space="0" w:color="auto"/>
        <w:right w:val="none" w:sz="0" w:space="0" w:color="auto"/>
      </w:divBdr>
    </w:div>
    <w:div w:id="1120346447">
      <w:bodyDiv w:val="1"/>
      <w:marLeft w:val="0"/>
      <w:marRight w:val="0"/>
      <w:marTop w:val="0"/>
      <w:marBottom w:val="0"/>
      <w:divBdr>
        <w:top w:val="none" w:sz="0" w:space="0" w:color="auto"/>
        <w:left w:val="none" w:sz="0" w:space="0" w:color="auto"/>
        <w:bottom w:val="none" w:sz="0" w:space="0" w:color="auto"/>
        <w:right w:val="none" w:sz="0" w:space="0" w:color="auto"/>
      </w:divBdr>
    </w:div>
    <w:div w:id="1122186445">
      <w:bodyDiv w:val="1"/>
      <w:marLeft w:val="0"/>
      <w:marRight w:val="0"/>
      <w:marTop w:val="0"/>
      <w:marBottom w:val="0"/>
      <w:divBdr>
        <w:top w:val="none" w:sz="0" w:space="0" w:color="auto"/>
        <w:left w:val="none" w:sz="0" w:space="0" w:color="auto"/>
        <w:bottom w:val="none" w:sz="0" w:space="0" w:color="auto"/>
        <w:right w:val="none" w:sz="0" w:space="0" w:color="auto"/>
      </w:divBdr>
    </w:div>
    <w:div w:id="1122453828">
      <w:bodyDiv w:val="1"/>
      <w:marLeft w:val="0"/>
      <w:marRight w:val="0"/>
      <w:marTop w:val="0"/>
      <w:marBottom w:val="0"/>
      <w:divBdr>
        <w:top w:val="none" w:sz="0" w:space="0" w:color="auto"/>
        <w:left w:val="none" w:sz="0" w:space="0" w:color="auto"/>
        <w:bottom w:val="none" w:sz="0" w:space="0" w:color="auto"/>
        <w:right w:val="none" w:sz="0" w:space="0" w:color="auto"/>
      </w:divBdr>
    </w:div>
    <w:div w:id="1123157268">
      <w:bodyDiv w:val="1"/>
      <w:marLeft w:val="0"/>
      <w:marRight w:val="0"/>
      <w:marTop w:val="0"/>
      <w:marBottom w:val="0"/>
      <w:divBdr>
        <w:top w:val="none" w:sz="0" w:space="0" w:color="auto"/>
        <w:left w:val="none" w:sz="0" w:space="0" w:color="auto"/>
        <w:bottom w:val="none" w:sz="0" w:space="0" w:color="auto"/>
        <w:right w:val="none" w:sz="0" w:space="0" w:color="auto"/>
      </w:divBdr>
    </w:div>
    <w:div w:id="1123504291">
      <w:bodyDiv w:val="1"/>
      <w:marLeft w:val="0"/>
      <w:marRight w:val="0"/>
      <w:marTop w:val="0"/>
      <w:marBottom w:val="0"/>
      <w:divBdr>
        <w:top w:val="none" w:sz="0" w:space="0" w:color="auto"/>
        <w:left w:val="none" w:sz="0" w:space="0" w:color="auto"/>
        <w:bottom w:val="none" w:sz="0" w:space="0" w:color="auto"/>
        <w:right w:val="none" w:sz="0" w:space="0" w:color="auto"/>
      </w:divBdr>
    </w:div>
    <w:div w:id="1124078766">
      <w:bodyDiv w:val="1"/>
      <w:marLeft w:val="0"/>
      <w:marRight w:val="0"/>
      <w:marTop w:val="0"/>
      <w:marBottom w:val="0"/>
      <w:divBdr>
        <w:top w:val="none" w:sz="0" w:space="0" w:color="auto"/>
        <w:left w:val="none" w:sz="0" w:space="0" w:color="auto"/>
        <w:bottom w:val="none" w:sz="0" w:space="0" w:color="auto"/>
        <w:right w:val="none" w:sz="0" w:space="0" w:color="auto"/>
      </w:divBdr>
    </w:div>
    <w:div w:id="1124497544">
      <w:bodyDiv w:val="1"/>
      <w:marLeft w:val="0"/>
      <w:marRight w:val="0"/>
      <w:marTop w:val="0"/>
      <w:marBottom w:val="0"/>
      <w:divBdr>
        <w:top w:val="none" w:sz="0" w:space="0" w:color="auto"/>
        <w:left w:val="none" w:sz="0" w:space="0" w:color="auto"/>
        <w:bottom w:val="none" w:sz="0" w:space="0" w:color="auto"/>
        <w:right w:val="none" w:sz="0" w:space="0" w:color="auto"/>
      </w:divBdr>
    </w:div>
    <w:div w:id="1126191643">
      <w:bodyDiv w:val="1"/>
      <w:marLeft w:val="0"/>
      <w:marRight w:val="0"/>
      <w:marTop w:val="0"/>
      <w:marBottom w:val="0"/>
      <w:divBdr>
        <w:top w:val="none" w:sz="0" w:space="0" w:color="auto"/>
        <w:left w:val="none" w:sz="0" w:space="0" w:color="auto"/>
        <w:bottom w:val="none" w:sz="0" w:space="0" w:color="auto"/>
        <w:right w:val="none" w:sz="0" w:space="0" w:color="auto"/>
      </w:divBdr>
    </w:div>
    <w:div w:id="1126970636">
      <w:bodyDiv w:val="1"/>
      <w:marLeft w:val="0"/>
      <w:marRight w:val="0"/>
      <w:marTop w:val="0"/>
      <w:marBottom w:val="0"/>
      <w:divBdr>
        <w:top w:val="none" w:sz="0" w:space="0" w:color="auto"/>
        <w:left w:val="none" w:sz="0" w:space="0" w:color="auto"/>
        <w:bottom w:val="none" w:sz="0" w:space="0" w:color="auto"/>
        <w:right w:val="none" w:sz="0" w:space="0" w:color="auto"/>
      </w:divBdr>
    </w:div>
    <w:div w:id="1128596012">
      <w:bodyDiv w:val="1"/>
      <w:marLeft w:val="0"/>
      <w:marRight w:val="0"/>
      <w:marTop w:val="0"/>
      <w:marBottom w:val="0"/>
      <w:divBdr>
        <w:top w:val="none" w:sz="0" w:space="0" w:color="auto"/>
        <w:left w:val="none" w:sz="0" w:space="0" w:color="auto"/>
        <w:bottom w:val="none" w:sz="0" w:space="0" w:color="auto"/>
        <w:right w:val="none" w:sz="0" w:space="0" w:color="auto"/>
      </w:divBdr>
    </w:div>
    <w:div w:id="1129738939">
      <w:bodyDiv w:val="1"/>
      <w:marLeft w:val="0"/>
      <w:marRight w:val="0"/>
      <w:marTop w:val="0"/>
      <w:marBottom w:val="0"/>
      <w:divBdr>
        <w:top w:val="none" w:sz="0" w:space="0" w:color="auto"/>
        <w:left w:val="none" w:sz="0" w:space="0" w:color="auto"/>
        <w:bottom w:val="none" w:sz="0" w:space="0" w:color="auto"/>
        <w:right w:val="none" w:sz="0" w:space="0" w:color="auto"/>
      </w:divBdr>
    </w:div>
    <w:div w:id="1131242468">
      <w:bodyDiv w:val="1"/>
      <w:marLeft w:val="0"/>
      <w:marRight w:val="0"/>
      <w:marTop w:val="0"/>
      <w:marBottom w:val="0"/>
      <w:divBdr>
        <w:top w:val="none" w:sz="0" w:space="0" w:color="auto"/>
        <w:left w:val="none" w:sz="0" w:space="0" w:color="auto"/>
        <w:bottom w:val="none" w:sz="0" w:space="0" w:color="auto"/>
        <w:right w:val="none" w:sz="0" w:space="0" w:color="auto"/>
      </w:divBdr>
    </w:div>
    <w:div w:id="1132821986">
      <w:bodyDiv w:val="1"/>
      <w:marLeft w:val="0"/>
      <w:marRight w:val="0"/>
      <w:marTop w:val="0"/>
      <w:marBottom w:val="0"/>
      <w:divBdr>
        <w:top w:val="none" w:sz="0" w:space="0" w:color="auto"/>
        <w:left w:val="none" w:sz="0" w:space="0" w:color="auto"/>
        <w:bottom w:val="none" w:sz="0" w:space="0" w:color="auto"/>
        <w:right w:val="none" w:sz="0" w:space="0" w:color="auto"/>
      </w:divBdr>
    </w:div>
    <w:div w:id="1133450767">
      <w:bodyDiv w:val="1"/>
      <w:marLeft w:val="0"/>
      <w:marRight w:val="0"/>
      <w:marTop w:val="0"/>
      <w:marBottom w:val="0"/>
      <w:divBdr>
        <w:top w:val="none" w:sz="0" w:space="0" w:color="auto"/>
        <w:left w:val="none" w:sz="0" w:space="0" w:color="auto"/>
        <w:bottom w:val="none" w:sz="0" w:space="0" w:color="auto"/>
        <w:right w:val="none" w:sz="0" w:space="0" w:color="auto"/>
      </w:divBdr>
    </w:div>
    <w:div w:id="1134257383">
      <w:bodyDiv w:val="1"/>
      <w:marLeft w:val="0"/>
      <w:marRight w:val="0"/>
      <w:marTop w:val="0"/>
      <w:marBottom w:val="0"/>
      <w:divBdr>
        <w:top w:val="none" w:sz="0" w:space="0" w:color="auto"/>
        <w:left w:val="none" w:sz="0" w:space="0" w:color="auto"/>
        <w:bottom w:val="none" w:sz="0" w:space="0" w:color="auto"/>
        <w:right w:val="none" w:sz="0" w:space="0" w:color="auto"/>
      </w:divBdr>
    </w:div>
    <w:div w:id="1135681763">
      <w:bodyDiv w:val="1"/>
      <w:marLeft w:val="0"/>
      <w:marRight w:val="0"/>
      <w:marTop w:val="0"/>
      <w:marBottom w:val="0"/>
      <w:divBdr>
        <w:top w:val="none" w:sz="0" w:space="0" w:color="auto"/>
        <w:left w:val="none" w:sz="0" w:space="0" w:color="auto"/>
        <w:bottom w:val="none" w:sz="0" w:space="0" w:color="auto"/>
        <w:right w:val="none" w:sz="0" w:space="0" w:color="auto"/>
      </w:divBdr>
    </w:div>
    <w:div w:id="1136220719">
      <w:bodyDiv w:val="1"/>
      <w:marLeft w:val="0"/>
      <w:marRight w:val="0"/>
      <w:marTop w:val="0"/>
      <w:marBottom w:val="0"/>
      <w:divBdr>
        <w:top w:val="none" w:sz="0" w:space="0" w:color="auto"/>
        <w:left w:val="none" w:sz="0" w:space="0" w:color="auto"/>
        <w:bottom w:val="none" w:sz="0" w:space="0" w:color="auto"/>
        <w:right w:val="none" w:sz="0" w:space="0" w:color="auto"/>
      </w:divBdr>
    </w:div>
    <w:div w:id="1137986630">
      <w:bodyDiv w:val="1"/>
      <w:marLeft w:val="0"/>
      <w:marRight w:val="0"/>
      <w:marTop w:val="0"/>
      <w:marBottom w:val="0"/>
      <w:divBdr>
        <w:top w:val="none" w:sz="0" w:space="0" w:color="auto"/>
        <w:left w:val="none" w:sz="0" w:space="0" w:color="auto"/>
        <w:bottom w:val="none" w:sz="0" w:space="0" w:color="auto"/>
        <w:right w:val="none" w:sz="0" w:space="0" w:color="auto"/>
      </w:divBdr>
    </w:div>
    <w:div w:id="1140344796">
      <w:bodyDiv w:val="1"/>
      <w:marLeft w:val="0"/>
      <w:marRight w:val="0"/>
      <w:marTop w:val="0"/>
      <w:marBottom w:val="0"/>
      <w:divBdr>
        <w:top w:val="none" w:sz="0" w:space="0" w:color="auto"/>
        <w:left w:val="none" w:sz="0" w:space="0" w:color="auto"/>
        <w:bottom w:val="none" w:sz="0" w:space="0" w:color="auto"/>
        <w:right w:val="none" w:sz="0" w:space="0" w:color="auto"/>
      </w:divBdr>
    </w:div>
    <w:div w:id="1141652051">
      <w:bodyDiv w:val="1"/>
      <w:marLeft w:val="0"/>
      <w:marRight w:val="0"/>
      <w:marTop w:val="0"/>
      <w:marBottom w:val="0"/>
      <w:divBdr>
        <w:top w:val="none" w:sz="0" w:space="0" w:color="auto"/>
        <w:left w:val="none" w:sz="0" w:space="0" w:color="auto"/>
        <w:bottom w:val="none" w:sz="0" w:space="0" w:color="auto"/>
        <w:right w:val="none" w:sz="0" w:space="0" w:color="auto"/>
      </w:divBdr>
    </w:div>
    <w:div w:id="1143039563">
      <w:bodyDiv w:val="1"/>
      <w:marLeft w:val="0"/>
      <w:marRight w:val="0"/>
      <w:marTop w:val="0"/>
      <w:marBottom w:val="0"/>
      <w:divBdr>
        <w:top w:val="none" w:sz="0" w:space="0" w:color="auto"/>
        <w:left w:val="none" w:sz="0" w:space="0" w:color="auto"/>
        <w:bottom w:val="none" w:sz="0" w:space="0" w:color="auto"/>
        <w:right w:val="none" w:sz="0" w:space="0" w:color="auto"/>
      </w:divBdr>
    </w:div>
    <w:div w:id="1146507165">
      <w:bodyDiv w:val="1"/>
      <w:marLeft w:val="0"/>
      <w:marRight w:val="0"/>
      <w:marTop w:val="0"/>
      <w:marBottom w:val="0"/>
      <w:divBdr>
        <w:top w:val="none" w:sz="0" w:space="0" w:color="auto"/>
        <w:left w:val="none" w:sz="0" w:space="0" w:color="auto"/>
        <w:bottom w:val="none" w:sz="0" w:space="0" w:color="auto"/>
        <w:right w:val="none" w:sz="0" w:space="0" w:color="auto"/>
      </w:divBdr>
    </w:div>
    <w:div w:id="1147089497">
      <w:bodyDiv w:val="1"/>
      <w:marLeft w:val="0"/>
      <w:marRight w:val="0"/>
      <w:marTop w:val="0"/>
      <w:marBottom w:val="0"/>
      <w:divBdr>
        <w:top w:val="none" w:sz="0" w:space="0" w:color="auto"/>
        <w:left w:val="none" w:sz="0" w:space="0" w:color="auto"/>
        <w:bottom w:val="none" w:sz="0" w:space="0" w:color="auto"/>
        <w:right w:val="none" w:sz="0" w:space="0" w:color="auto"/>
      </w:divBdr>
    </w:div>
    <w:div w:id="1149437781">
      <w:bodyDiv w:val="1"/>
      <w:marLeft w:val="0"/>
      <w:marRight w:val="0"/>
      <w:marTop w:val="0"/>
      <w:marBottom w:val="0"/>
      <w:divBdr>
        <w:top w:val="none" w:sz="0" w:space="0" w:color="auto"/>
        <w:left w:val="none" w:sz="0" w:space="0" w:color="auto"/>
        <w:bottom w:val="none" w:sz="0" w:space="0" w:color="auto"/>
        <w:right w:val="none" w:sz="0" w:space="0" w:color="auto"/>
      </w:divBdr>
    </w:div>
    <w:div w:id="1149975899">
      <w:bodyDiv w:val="1"/>
      <w:marLeft w:val="0"/>
      <w:marRight w:val="0"/>
      <w:marTop w:val="0"/>
      <w:marBottom w:val="0"/>
      <w:divBdr>
        <w:top w:val="none" w:sz="0" w:space="0" w:color="auto"/>
        <w:left w:val="none" w:sz="0" w:space="0" w:color="auto"/>
        <w:bottom w:val="none" w:sz="0" w:space="0" w:color="auto"/>
        <w:right w:val="none" w:sz="0" w:space="0" w:color="auto"/>
      </w:divBdr>
    </w:div>
    <w:div w:id="1154418586">
      <w:bodyDiv w:val="1"/>
      <w:marLeft w:val="0"/>
      <w:marRight w:val="0"/>
      <w:marTop w:val="0"/>
      <w:marBottom w:val="0"/>
      <w:divBdr>
        <w:top w:val="none" w:sz="0" w:space="0" w:color="auto"/>
        <w:left w:val="none" w:sz="0" w:space="0" w:color="auto"/>
        <w:bottom w:val="none" w:sz="0" w:space="0" w:color="auto"/>
        <w:right w:val="none" w:sz="0" w:space="0" w:color="auto"/>
      </w:divBdr>
    </w:div>
    <w:div w:id="1155949817">
      <w:bodyDiv w:val="1"/>
      <w:marLeft w:val="0"/>
      <w:marRight w:val="0"/>
      <w:marTop w:val="0"/>
      <w:marBottom w:val="0"/>
      <w:divBdr>
        <w:top w:val="none" w:sz="0" w:space="0" w:color="auto"/>
        <w:left w:val="none" w:sz="0" w:space="0" w:color="auto"/>
        <w:bottom w:val="none" w:sz="0" w:space="0" w:color="auto"/>
        <w:right w:val="none" w:sz="0" w:space="0" w:color="auto"/>
      </w:divBdr>
    </w:div>
    <w:div w:id="1156066507">
      <w:bodyDiv w:val="1"/>
      <w:marLeft w:val="0"/>
      <w:marRight w:val="0"/>
      <w:marTop w:val="0"/>
      <w:marBottom w:val="0"/>
      <w:divBdr>
        <w:top w:val="none" w:sz="0" w:space="0" w:color="auto"/>
        <w:left w:val="none" w:sz="0" w:space="0" w:color="auto"/>
        <w:bottom w:val="none" w:sz="0" w:space="0" w:color="auto"/>
        <w:right w:val="none" w:sz="0" w:space="0" w:color="auto"/>
      </w:divBdr>
    </w:div>
    <w:div w:id="1156846587">
      <w:bodyDiv w:val="1"/>
      <w:marLeft w:val="0"/>
      <w:marRight w:val="0"/>
      <w:marTop w:val="0"/>
      <w:marBottom w:val="0"/>
      <w:divBdr>
        <w:top w:val="none" w:sz="0" w:space="0" w:color="auto"/>
        <w:left w:val="none" w:sz="0" w:space="0" w:color="auto"/>
        <w:bottom w:val="none" w:sz="0" w:space="0" w:color="auto"/>
        <w:right w:val="none" w:sz="0" w:space="0" w:color="auto"/>
      </w:divBdr>
    </w:div>
    <w:div w:id="1156873630">
      <w:bodyDiv w:val="1"/>
      <w:marLeft w:val="0"/>
      <w:marRight w:val="0"/>
      <w:marTop w:val="0"/>
      <w:marBottom w:val="0"/>
      <w:divBdr>
        <w:top w:val="none" w:sz="0" w:space="0" w:color="auto"/>
        <w:left w:val="none" w:sz="0" w:space="0" w:color="auto"/>
        <w:bottom w:val="none" w:sz="0" w:space="0" w:color="auto"/>
        <w:right w:val="none" w:sz="0" w:space="0" w:color="auto"/>
      </w:divBdr>
    </w:div>
    <w:div w:id="1158766219">
      <w:bodyDiv w:val="1"/>
      <w:marLeft w:val="0"/>
      <w:marRight w:val="0"/>
      <w:marTop w:val="0"/>
      <w:marBottom w:val="0"/>
      <w:divBdr>
        <w:top w:val="none" w:sz="0" w:space="0" w:color="auto"/>
        <w:left w:val="none" w:sz="0" w:space="0" w:color="auto"/>
        <w:bottom w:val="none" w:sz="0" w:space="0" w:color="auto"/>
        <w:right w:val="none" w:sz="0" w:space="0" w:color="auto"/>
      </w:divBdr>
    </w:div>
    <w:div w:id="1159272761">
      <w:bodyDiv w:val="1"/>
      <w:marLeft w:val="0"/>
      <w:marRight w:val="0"/>
      <w:marTop w:val="0"/>
      <w:marBottom w:val="0"/>
      <w:divBdr>
        <w:top w:val="none" w:sz="0" w:space="0" w:color="auto"/>
        <w:left w:val="none" w:sz="0" w:space="0" w:color="auto"/>
        <w:bottom w:val="none" w:sz="0" w:space="0" w:color="auto"/>
        <w:right w:val="none" w:sz="0" w:space="0" w:color="auto"/>
      </w:divBdr>
    </w:div>
    <w:div w:id="1160583625">
      <w:bodyDiv w:val="1"/>
      <w:marLeft w:val="0"/>
      <w:marRight w:val="0"/>
      <w:marTop w:val="0"/>
      <w:marBottom w:val="0"/>
      <w:divBdr>
        <w:top w:val="none" w:sz="0" w:space="0" w:color="auto"/>
        <w:left w:val="none" w:sz="0" w:space="0" w:color="auto"/>
        <w:bottom w:val="none" w:sz="0" w:space="0" w:color="auto"/>
        <w:right w:val="none" w:sz="0" w:space="0" w:color="auto"/>
      </w:divBdr>
    </w:div>
    <w:div w:id="1161117894">
      <w:bodyDiv w:val="1"/>
      <w:marLeft w:val="0"/>
      <w:marRight w:val="0"/>
      <w:marTop w:val="0"/>
      <w:marBottom w:val="0"/>
      <w:divBdr>
        <w:top w:val="none" w:sz="0" w:space="0" w:color="auto"/>
        <w:left w:val="none" w:sz="0" w:space="0" w:color="auto"/>
        <w:bottom w:val="none" w:sz="0" w:space="0" w:color="auto"/>
        <w:right w:val="none" w:sz="0" w:space="0" w:color="auto"/>
      </w:divBdr>
    </w:div>
    <w:div w:id="1161390206">
      <w:bodyDiv w:val="1"/>
      <w:marLeft w:val="0"/>
      <w:marRight w:val="0"/>
      <w:marTop w:val="0"/>
      <w:marBottom w:val="0"/>
      <w:divBdr>
        <w:top w:val="none" w:sz="0" w:space="0" w:color="auto"/>
        <w:left w:val="none" w:sz="0" w:space="0" w:color="auto"/>
        <w:bottom w:val="none" w:sz="0" w:space="0" w:color="auto"/>
        <w:right w:val="none" w:sz="0" w:space="0" w:color="auto"/>
      </w:divBdr>
    </w:div>
    <w:div w:id="1162815257">
      <w:bodyDiv w:val="1"/>
      <w:marLeft w:val="0"/>
      <w:marRight w:val="0"/>
      <w:marTop w:val="0"/>
      <w:marBottom w:val="0"/>
      <w:divBdr>
        <w:top w:val="none" w:sz="0" w:space="0" w:color="auto"/>
        <w:left w:val="none" w:sz="0" w:space="0" w:color="auto"/>
        <w:bottom w:val="none" w:sz="0" w:space="0" w:color="auto"/>
        <w:right w:val="none" w:sz="0" w:space="0" w:color="auto"/>
      </w:divBdr>
    </w:div>
    <w:div w:id="1163156978">
      <w:bodyDiv w:val="1"/>
      <w:marLeft w:val="0"/>
      <w:marRight w:val="0"/>
      <w:marTop w:val="0"/>
      <w:marBottom w:val="0"/>
      <w:divBdr>
        <w:top w:val="none" w:sz="0" w:space="0" w:color="auto"/>
        <w:left w:val="none" w:sz="0" w:space="0" w:color="auto"/>
        <w:bottom w:val="none" w:sz="0" w:space="0" w:color="auto"/>
        <w:right w:val="none" w:sz="0" w:space="0" w:color="auto"/>
      </w:divBdr>
    </w:div>
    <w:div w:id="1165049021">
      <w:bodyDiv w:val="1"/>
      <w:marLeft w:val="0"/>
      <w:marRight w:val="0"/>
      <w:marTop w:val="0"/>
      <w:marBottom w:val="0"/>
      <w:divBdr>
        <w:top w:val="none" w:sz="0" w:space="0" w:color="auto"/>
        <w:left w:val="none" w:sz="0" w:space="0" w:color="auto"/>
        <w:bottom w:val="none" w:sz="0" w:space="0" w:color="auto"/>
        <w:right w:val="none" w:sz="0" w:space="0" w:color="auto"/>
      </w:divBdr>
    </w:div>
    <w:div w:id="1165823161">
      <w:bodyDiv w:val="1"/>
      <w:marLeft w:val="0"/>
      <w:marRight w:val="0"/>
      <w:marTop w:val="0"/>
      <w:marBottom w:val="0"/>
      <w:divBdr>
        <w:top w:val="none" w:sz="0" w:space="0" w:color="auto"/>
        <w:left w:val="none" w:sz="0" w:space="0" w:color="auto"/>
        <w:bottom w:val="none" w:sz="0" w:space="0" w:color="auto"/>
        <w:right w:val="none" w:sz="0" w:space="0" w:color="auto"/>
      </w:divBdr>
    </w:div>
    <w:div w:id="1166283186">
      <w:bodyDiv w:val="1"/>
      <w:marLeft w:val="0"/>
      <w:marRight w:val="0"/>
      <w:marTop w:val="0"/>
      <w:marBottom w:val="0"/>
      <w:divBdr>
        <w:top w:val="none" w:sz="0" w:space="0" w:color="auto"/>
        <w:left w:val="none" w:sz="0" w:space="0" w:color="auto"/>
        <w:bottom w:val="none" w:sz="0" w:space="0" w:color="auto"/>
        <w:right w:val="none" w:sz="0" w:space="0" w:color="auto"/>
      </w:divBdr>
    </w:div>
    <w:div w:id="1167208875">
      <w:bodyDiv w:val="1"/>
      <w:marLeft w:val="0"/>
      <w:marRight w:val="0"/>
      <w:marTop w:val="0"/>
      <w:marBottom w:val="0"/>
      <w:divBdr>
        <w:top w:val="none" w:sz="0" w:space="0" w:color="auto"/>
        <w:left w:val="none" w:sz="0" w:space="0" w:color="auto"/>
        <w:bottom w:val="none" w:sz="0" w:space="0" w:color="auto"/>
        <w:right w:val="none" w:sz="0" w:space="0" w:color="auto"/>
      </w:divBdr>
    </w:div>
    <w:div w:id="1168788454">
      <w:bodyDiv w:val="1"/>
      <w:marLeft w:val="0"/>
      <w:marRight w:val="0"/>
      <w:marTop w:val="0"/>
      <w:marBottom w:val="0"/>
      <w:divBdr>
        <w:top w:val="none" w:sz="0" w:space="0" w:color="auto"/>
        <w:left w:val="none" w:sz="0" w:space="0" w:color="auto"/>
        <w:bottom w:val="none" w:sz="0" w:space="0" w:color="auto"/>
        <w:right w:val="none" w:sz="0" w:space="0" w:color="auto"/>
      </w:divBdr>
    </w:div>
    <w:div w:id="1169491471">
      <w:bodyDiv w:val="1"/>
      <w:marLeft w:val="0"/>
      <w:marRight w:val="0"/>
      <w:marTop w:val="0"/>
      <w:marBottom w:val="0"/>
      <w:divBdr>
        <w:top w:val="none" w:sz="0" w:space="0" w:color="auto"/>
        <w:left w:val="none" w:sz="0" w:space="0" w:color="auto"/>
        <w:bottom w:val="none" w:sz="0" w:space="0" w:color="auto"/>
        <w:right w:val="none" w:sz="0" w:space="0" w:color="auto"/>
      </w:divBdr>
    </w:div>
    <w:div w:id="1169904658">
      <w:bodyDiv w:val="1"/>
      <w:marLeft w:val="0"/>
      <w:marRight w:val="0"/>
      <w:marTop w:val="0"/>
      <w:marBottom w:val="0"/>
      <w:divBdr>
        <w:top w:val="none" w:sz="0" w:space="0" w:color="auto"/>
        <w:left w:val="none" w:sz="0" w:space="0" w:color="auto"/>
        <w:bottom w:val="none" w:sz="0" w:space="0" w:color="auto"/>
        <w:right w:val="none" w:sz="0" w:space="0" w:color="auto"/>
      </w:divBdr>
    </w:div>
    <w:div w:id="1170100314">
      <w:bodyDiv w:val="1"/>
      <w:marLeft w:val="0"/>
      <w:marRight w:val="0"/>
      <w:marTop w:val="0"/>
      <w:marBottom w:val="0"/>
      <w:divBdr>
        <w:top w:val="none" w:sz="0" w:space="0" w:color="auto"/>
        <w:left w:val="none" w:sz="0" w:space="0" w:color="auto"/>
        <w:bottom w:val="none" w:sz="0" w:space="0" w:color="auto"/>
        <w:right w:val="none" w:sz="0" w:space="0" w:color="auto"/>
      </w:divBdr>
    </w:div>
    <w:div w:id="1171137264">
      <w:bodyDiv w:val="1"/>
      <w:marLeft w:val="0"/>
      <w:marRight w:val="0"/>
      <w:marTop w:val="0"/>
      <w:marBottom w:val="0"/>
      <w:divBdr>
        <w:top w:val="none" w:sz="0" w:space="0" w:color="auto"/>
        <w:left w:val="none" w:sz="0" w:space="0" w:color="auto"/>
        <w:bottom w:val="none" w:sz="0" w:space="0" w:color="auto"/>
        <w:right w:val="none" w:sz="0" w:space="0" w:color="auto"/>
      </w:divBdr>
    </w:div>
    <w:div w:id="1171140787">
      <w:bodyDiv w:val="1"/>
      <w:marLeft w:val="0"/>
      <w:marRight w:val="0"/>
      <w:marTop w:val="0"/>
      <w:marBottom w:val="0"/>
      <w:divBdr>
        <w:top w:val="none" w:sz="0" w:space="0" w:color="auto"/>
        <w:left w:val="none" w:sz="0" w:space="0" w:color="auto"/>
        <w:bottom w:val="none" w:sz="0" w:space="0" w:color="auto"/>
        <w:right w:val="none" w:sz="0" w:space="0" w:color="auto"/>
      </w:divBdr>
    </w:div>
    <w:div w:id="1172143743">
      <w:bodyDiv w:val="1"/>
      <w:marLeft w:val="0"/>
      <w:marRight w:val="0"/>
      <w:marTop w:val="0"/>
      <w:marBottom w:val="0"/>
      <w:divBdr>
        <w:top w:val="none" w:sz="0" w:space="0" w:color="auto"/>
        <w:left w:val="none" w:sz="0" w:space="0" w:color="auto"/>
        <w:bottom w:val="none" w:sz="0" w:space="0" w:color="auto"/>
        <w:right w:val="none" w:sz="0" w:space="0" w:color="auto"/>
      </w:divBdr>
    </w:div>
    <w:div w:id="1172648984">
      <w:bodyDiv w:val="1"/>
      <w:marLeft w:val="0"/>
      <w:marRight w:val="0"/>
      <w:marTop w:val="0"/>
      <w:marBottom w:val="0"/>
      <w:divBdr>
        <w:top w:val="none" w:sz="0" w:space="0" w:color="auto"/>
        <w:left w:val="none" w:sz="0" w:space="0" w:color="auto"/>
        <w:bottom w:val="none" w:sz="0" w:space="0" w:color="auto"/>
        <w:right w:val="none" w:sz="0" w:space="0" w:color="auto"/>
      </w:divBdr>
    </w:div>
    <w:div w:id="1174302253">
      <w:bodyDiv w:val="1"/>
      <w:marLeft w:val="0"/>
      <w:marRight w:val="0"/>
      <w:marTop w:val="0"/>
      <w:marBottom w:val="0"/>
      <w:divBdr>
        <w:top w:val="none" w:sz="0" w:space="0" w:color="auto"/>
        <w:left w:val="none" w:sz="0" w:space="0" w:color="auto"/>
        <w:bottom w:val="none" w:sz="0" w:space="0" w:color="auto"/>
        <w:right w:val="none" w:sz="0" w:space="0" w:color="auto"/>
      </w:divBdr>
    </w:div>
    <w:div w:id="1175152078">
      <w:bodyDiv w:val="1"/>
      <w:marLeft w:val="0"/>
      <w:marRight w:val="0"/>
      <w:marTop w:val="0"/>
      <w:marBottom w:val="0"/>
      <w:divBdr>
        <w:top w:val="none" w:sz="0" w:space="0" w:color="auto"/>
        <w:left w:val="none" w:sz="0" w:space="0" w:color="auto"/>
        <w:bottom w:val="none" w:sz="0" w:space="0" w:color="auto"/>
        <w:right w:val="none" w:sz="0" w:space="0" w:color="auto"/>
      </w:divBdr>
    </w:div>
    <w:div w:id="1176650144">
      <w:bodyDiv w:val="1"/>
      <w:marLeft w:val="0"/>
      <w:marRight w:val="0"/>
      <w:marTop w:val="0"/>
      <w:marBottom w:val="0"/>
      <w:divBdr>
        <w:top w:val="none" w:sz="0" w:space="0" w:color="auto"/>
        <w:left w:val="none" w:sz="0" w:space="0" w:color="auto"/>
        <w:bottom w:val="none" w:sz="0" w:space="0" w:color="auto"/>
        <w:right w:val="none" w:sz="0" w:space="0" w:color="auto"/>
      </w:divBdr>
    </w:div>
    <w:div w:id="1177234440">
      <w:bodyDiv w:val="1"/>
      <w:marLeft w:val="0"/>
      <w:marRight w:val="0"/>
      <w:marTop w:val="0"/>
      <w:marBottom w:val="0"/>
      <w:divBdr>
        <w:top w:val="none" w:sz="0" w:space="0" w:color="auto"/>
        <w:left w:val="none" w:sz="0" w:space="0" w:color="auto"/>
        <w:bottom w:val="none" w:sz="0" w:space="0" w:color="auto"/>
        <w:right w:val="none" w:sz="0" w:space="0" w:color="auto"/>
      </w:divBdr>
    </w:div>
    <w:div w:id="1177815904">
      <w:bodyDiv w:val="1"/>
      <w:marLeft w:val="0"/>
      <w:marRight w:val="0"/>
      <w:marTop w:val="0"/>
      <w:marBottom w:val="0"/>
      <w:divBdr>
        <w:top w:val="none" w:sz="0" w:space="0" w:color="auto"/>
        <w:left w:val="none" w:sz="0" w:space="0" w:color="auto"/>
        <w:bottom w:val="none" w:sz="0" w:space="0" w:color="auto"/>
        <w:right w:val="none" w:sz="0" w:space="0" w:color="auto"/>
      </w:divBdr>
    </w:div>
    <w:div w:id="1178344435">
      <w:bodyDiv w:val="1"/>
      <w:marLeft w:val="0"/>
      <w:marRight w:val="0"/>
      <w:marTop w:val="0"/>
      <w:marBottom w:val="0"/>
      <w:divBdr>
        <w:top w:val="none" w:sz="0" w:space="0" w:color="auto"/>
        <w:left w:val="none" w:sz="0" w:space="0" w:color="auto"/>
        <w:bottom w:val="none" w:sz="0" w:space="0" w:color="auto"/>
        <w:right w:val="none" w:sz="0" w:space="0" w:color="auto"/>
      </w:divBdr>
    </w:div>
    <w:div w:id="1182284989">
      <w:bodyDiv w:val="1"/>
      <w:marLeft w:val="0"/>
      <w:marRight w:val="0"/>
      <w:marTop w:val="0"/>
      <w:marBottom w:val="0"/>
      <w:divBdr>
        <w:top w:val="none" w:sz="0" w:space="0" w:color="auto"/>
        <w:left w:val="none" w:sz="0" w:space="0" w:color="auto"/>
        <w:bottom w:val="none" w:sz="0" w:space="0" w:color="auto"/>
        <w:right w:val="none" w:sz="0" w:space="0" w:color="auto"/>
      </w:divBdr>
    </w:div>
    <w:div w:id="1183205652">
      <w:bodyDiv w:val="1"/>
      <w:marLeft w:val="0"/>
      <w:marRight w:val="0"/>
      <w:marTop w:val="0"/>
      <w:marBottom w:val="0"/>
      <w:divBdr>
        <w:top w:val="none" w:sz="0" w:space="0" w:color="auto"/>
        <w:left w:val="none" w:sz="0" w:space="0" w:color="auto"/>
        <w:bottom w:val="none" w:sz="0" w:space="0" w:color="auto"/>
        <w:right w:val="none" w:sz="0" w:space="0" w:color="auto"/>
      </w:divBdr>
    </w:div>
    <w:div w:id="1184130190">
      <w:bodyDiv w:val="1"/>
      <w:marLeft w:val="0"/>
      <w:marRight w:val="0"/>
      <w:marTop w:val="0"/>
      <w:marBottom w:val="0"/>
      <w:divBdr>
        <w:top w:val="none" w:sz="0" w:space="0" w:color="auto"/>
        <w:left w:val="none" w:sz="0" w:space="0" w:color="auto"/>
        <w:bottom w:val="none" w:sz="0" w:space="0" w:color="auto"/>
        <w:right w:val="none" w:sz="0" w:space="0" w:color="auto"/>
      </w:divBdr>
    </w:div>
    <w:div w:id="1184248265">
      <w:bodyDiv w:val="1"/>
      <w:marLeft w:val="0"/>
      <w:marRight w:val="0"/>
      <w:marTop w:val="0"/>
      <w:marBottom w:val="0"/>
      <w:divBdr>
        <w:top w:val="none" w:sz="0" w:space="0" w:color="auto"/>
        <w:left w:val="none" w:sz="0" w:space="0" w:color="auto"/>
        <w:bottom w:val="none" w:sz="0" w:space="0" w:color="auto"/>
        <w:right w:val="none" w:sz="0" w:space="0" w:color="auto"/>
      </w:divBdr>
    </w:div>
    <w:div w:id="1185048375">
      <w:bodyDiv w:val="1"/>
      <w:marLeft w:val="0"/>
      <w:marRight w:val="0"/>
      <w:marTop w:val="0"/>
      <w:marBottom w:val="0"/>
      <w:divBdr>
        <w:top w:val="none" w:sz="0" w:space="0" w:color="auto"/>
        <w:left w:val="none" w:sz="0" w:space="0" w:color="auto"/>
        <w:bottom w:val="none" w:sz="0" w:space="0" w:color="auto"/>
        <w:right w:val="none" w:sz="0" w:space="0" w:color="auto"/>
      </w:divBdr>
    </w:div>
    <w:div w:id="1185293335">
      <w:bodyDiv w:val="1"/>
      <w:marLeft w:val="0"/>
      <w:marRight w:val="0"/>
      <w:marTop w:val="0"/>
      <w:marBottom w:val="0"/>
      <w:divBdr>
        <w:top w:val="none" w:sz="0" w:space="0" w:color="auto"/>
        <w:left w:val="none" w:sz="0" w:space="0" w:color="auto"/>
        <w:bottom w:val="none" w:sz="0" w:space="0" w:color="auto"/>
        <w:right w:val="none" w:sz="0" w:space="0" w:color="auto"/>
      </w:divBdr>
    </w:div>
    <w:div w:id="1187282711">
      <w:bodyDiv w:val="1"/>
      <w:marLeft w:val="0"/>
      <w:marRight w:val="0"/>
      <w:marTop w:val="0"/>
      <w:marBottom w:val="0"/>
      <w:divBdr>
        <w:top w:val="none" w:sz="0" w:space="0" w:color="auto"/>
        <w:left w:val="none" w:sz="0" w:space="0" w:color="auto"/>
        <w:bottom w:val="none" w:sz="0" w:space="0" w:color="auto"/>
        <w:right w:val="none" w:sz="0" w:space="0" w:color="auto"/>
      </w:divBdr>
    </w:div>
    <w:div w:id="1187795421">
      <w:bodyDiv w:val="1"/>
      <w:marLeft w:val="0"/>
      <w:marRight w:val="0"/>
      <w:marTop w:val="0"/>
      <w:marBottom w:val="0"/>
      <w:divBdr>
        <w:top w:val="none" w:sz="0" w:space="0" w:color="auto"/>
        <w:left w:val="none" w:sz="0" w:space="0" w:color="auto"/>
        <w:bottom w:val="none" w:sz="0" w:space="0" w:color="auto"/>
        <w:right w:val="none" w:sz="0" w:space="0" w:color="auto"/>
      </w:divBdr>
    </w:div>
    <w:div w:id="1187796457">
      <w:bodyDiv w:val="1"/>
      <w:marLeft w:val="0"/>
      <w:marRight w:val="0"/>
      <w:marTop w:val="0"/>
      <w:marBottom w:val="0"/>
      <w:divBdr>
        <w:top w:val="none" w:sz="0" w:space="0" w:color="auto"/>
        <w:left w:val="none" w:sz="0" w:space="0" w:color="auto"/>
        <w:bottom w:val="none" w:sz="0" w:space="0" w:color="auto"/>
        <w:right w:val="none" w:sz="0" w:space="0" w:color="auto"/>
      </w:divBdr>
    </w:div>
    <w:div w:id="1188324632">
      <w:bodyDiv w:val="1"/>
      <w:marLeft w:val="0"/>
      <w:marRight w:val="0"/>
      <w:marTop w:val="0"/>
      <w:marBottom w:val="0"/>
      <w:divBdr>
        <w:top w:val="none" w:sz="0" w:space="0" w:color="auto"/>
        <w:left w:val="none" w:sz="0" w:space="0" w:color="auto"/>
        <w:bottom w:val="none" w:sz="0" w:space="0" w:color="auto"/>
        <w:right w:val="none" w:sz="0" w:space="0" w:color="auto"/>
      </w:divBdr>
    </w:div>
    <w:div w:id="1190144439">
      <w:bodyDiv w:val="1"/>
      <w:marLeft w:val="0"/>
      <w:marRight w:val="0"/>
      <w:marTop w:val="0"/>
      <w:marBottom w:val="0"/>
      <w:divBdr>
        <w:top w:val="none" w:sz="0" w:space="0" w:color="auto"/>
        <w:left w:val="none" w:sz="0" w:space="0" w:color="auto"/>
        <w:bottom w:val="none" w:sz="0" w:space="0" w:color="auto"/>
        <w:right w:val="none" w:sz="0" w:space="0" w:color="auto"/>
      </w:divBdr>
    </w:div>
    <w:div w:id="1190530029">
      <w:bodyDiv w:val="1"/>
      <w:marLeft w:val="0"/>
      <w:marRight w:val="0"/>
      <w:marTop w:val="0"/>
      <w:marBottom w:val="0"/>
      <w:divBdr>
        <w:top w:val="none" w:sz="0" w:space="0" w:color="auto"/>
        <w:left w:val="none" w:sz="0" w:space="0" w:color="auto"/>
        <w:bottom w:val="none" w:sz="0" w:space="0" w:color="auto"/>
        <w:right w:val="none" w:sz="0" w:space="0" w:color="auto"/>
      </w:divBdr>
    </w:div>
    <w:div w:id="1193030466">
      <w:bodyDiv w:val="1"/>
      <w:marLeft w:val="0"/>
      <w:marRight w:val="0"/>
      <w:marTop w:val="0"/>
      <w:marBottom w:val="0"/>
      <w:divBdr>
        <w:top w:val="none" w:sz="0" w:space="0" w:color="auto"/>
        <w:left w:val="none" w:sz="0" w:space="0" w:color="auto"/>
        <w:bottom w:val="none" w:sz="0" w:space="0" w:color="auto"/>
        <w:right w:val="none" w:sz="0" w:space="0" w:color="auto"/>
      </w:divBdr>
    </w:div>
    <w:div w:id="1195970058">
      <w:bodyDiv w:val="1"/>
      <w:marLeft w:val="0"/>
      <w:marRight w:val="0"/>
      <w:marTop w:val="0"/>
      <w:marBottom w:val="0"/>
      <w:divBdr>
        <w:top w:val="none" w:sz="0" w:space="0" w:color="auto"/>
        <w:left w:val="none" w:sz="0" w:space="0" w:color="auto"/>
        <w:bottom w:val="none" w:sz="0" w:space="0" w:color="auto"/>
        <w:right w:val="none" w:sz="0" w:space="0" w:color="auto"/>
      </w:divBdr>
    </w:div>
    <w:div w:id="1197043128">
      <w:bodyDiv w:val="1"/>
      <w:marLeft w:val="0"/>
      <w:marRight w:val="0"/>
      <w:marTop w:val="0"/>
      <w:marBottom w:val="0"/>
      <w:divBdr>
        <w:top w:val="none" w:sz="0" w:space="0" w:color="auto"/>
        <w:left w:val="none" w:sz="0" w:space="0" w:color="auto"/>
        <w:bottom w:val="none" w:sz="0" w:space="0" w:color="auto"/>
        <w:right w:val="none" w:sz="0" w:space="0" w:color="auto"/>
      </w:divBdr>
    </w:div>
    <w:div w:id="1197695892">
      <w:bodyDiv w:val="1"/>
      <w:marLeft w:val="0"/>
      <w:marRight w:val="0"/>
      <w:marTop w:val="0"/>
      <w:marBottom w:val="0"/>
      <w:divBdr>
        <w:top w:val="none" w:sz="0" w:space="0" w:color="auto"/>
        <w:left w:val="none" w:sz="0" w:space="0" w:color="auto"/>
        <w:bottom w:val="none" w:sz="0" w:space="0" w:color="auto"/>
        <w:right w:val="none" w:sz="0" w:space="0" w:color="auto"/>
      </w:divBdr>
    </w:div>
    <w:div w:id="1198153715">
      <w:bodyDiv w:val="1"/>
      <w:marLeft w:val="0"/>
      <w:marRight w:val="0"/>
      <w:marTop w:val="0"/>
      <w:marBottom w:val="0"/>
      <w:divBdr>
        <w:top w:val="none" w:sz="0" w:space="0" w:color="auto"/>
        <w:left w:val="none" w:sz="0" w:space="0" w:color="auto"/>
        <w:bottom w:val="none" w:sz="0" w:space="0" w:color="auto"/>
        <w:right w:val="none" w:sz="0" w:space="0" w:color="auto"/>
      </w:divBdr>
    </w:div>
    <w:div w:id="1198469176">
      <w:bodyDiv w:val="1"/>
      <w:marLeft w:val="0"/>
      <w:marRight w:val="0"/>
      <w:marTop w:val="0"/>
      <w:marBottom w:val="0"/>
      <w:divBdr>
        <w:top w:val="none" w:sz="0" w:space="0" w:color="auto"/>
        <w:left w:val="none" w:sz="0" w:space="0" w:color="auto"/>
        <w:bottom w:val="none" w:sz="0" w:space="0" w:color="auto"/>
        <w:right w:val="none" w:sz="0" w:space="0" w:color="auto"/>
      </w:divBdr>
    </w:div>
    <w:div w:id="1199391019">
      <w:bodyDiv w:val="1"/>
      <w:marLeft w:val="0"/>
      <w:marRight w:val="0"/>
      <w:marTop w:val="0"/>
      <w:marBottom w:val="0"/>
      <w:divBdr>
        <w:top w:val="none" w:sz="0" w:space="0" w:color="auto"/>
        <w:left w:val="none" w:sz="0" w:space="0" w:color="auto"/>
        <w:bottom w:val="none" w:sz="0" w:space="0" w:color="auto"/>
        <w:right w:val="none" w:sz="0" w:space="0" w:color="auto"/>
      </w:divBdr>
    </w:div>
    <w:div w:id="1200121006">
      <w:bodyDiv w:val="1"/>
      <w:marLeft w:val="0"/>
      <w:marRight w:val="0"/>
      <w:marTop w:val="0"/>
      <w:marBottom w:val="0"/>
      <w:divBdr>
        <w:top w:val="none" w:sz="0" w:space="0" w:color="auto"/>
        <w:left w:val="none" w:sz="0" w:space="0" w:color="auto"/>
        <w:bottom w:val="none" w:sz="0" w:space="0" w:color="auto"/>
        <w:right w:val="none" w:sz="0" w:space="0" w:color="auto"/>
      </w:divBdr>
    </w:div>
    <w:div w:id="1200170438">
      <w:bodyDiv w:val="1"/>
      <w:marLeft w:val="0"/>
      <w:marRight w:val="0"/>
      <w:marTop w:val="0"/>
      <w:marBottom w:val="0"/>
      <w:divBdr>
        <w:top w:val="none" w:sz="0" w:space="0" w:color="auto"/>
        <w:left w:val="none" w:sz="0" w:space="0" w:color="auto"/>
        <w:bottom w:val="none" w:sz="0" w:space="0" w:color="auto"/>
        <w:right w:val="none" w:sz="0" w:space="0" w:color="auto"/>
      </w:divBdr>
    </w:div>
    <w:div w:id="1202666519">
      <w:bodyDiv w:val="1"/>
      <w:marLeft w:val="0"/>
      <w:marRight w:val="0"/>
      <w:marTop w:val="0"/>
      <w:marBottom w:val="0"/>
      <w:divBdr>
        <w:top w:val="none" w:sz="0" w:space="0" w:color="auto"/>
        <w:left w:val="none" w:sz="0" w:space="0" w:color="auto"/>
        <w:bottom w:val="none" w:sz="0" w:space="0" w:color="auto"/>
        <w:right w:val="none" w:sz="0" w:space="0" w:color="auto"/>
      </w:divBdr>
    </w:div>
    <w:div w:id="1203321281">
      <w:bodyDiv w:val="1"/>
      <w:marLeft w:val="0"/>
      <w:marRight w:val="0"/>
      <w:marTop w:val="0"/>
      <w:marBottom w:val="0"/>
      <w:divBdr>
        <w:top w:val="none" w:sz="0" w:space="0" w:color="auto"/>
        <w:left w:val="none" w:sz="0" w:space="0" w:color="auto"/>
        <w:bottom w:val="none" w:sz="0" w:space="0" w:color="auto"/>
        <w:right w:val="none" w:sz="0" w:space="0" w:color="auto"/>
      </w:divBdr>
    </w:div>
    <w:div w:id="1204096965">
      <w:bodyDiv w:val="1"/>
      <w:marLeft w:val="0"/>
      <w:marRight w:val="0"/>
      <w:marTop w:val="0"/>
      <w:marBottom w:val="0"/>
      <w:divBdr>
        <w:top w:val="none" w:sz="0" w:space="0" w:color="auto"/>
        <w:left w:val="none" w:sz="0" w:space="0" w:color="auto"/>
        <w:bottom w:val="none" w:sz="0" w:space="0" w:color="auto"/>
        <w:right w:val="none" w:sz="0" w:space="0" w:color="auto"/>
      </w:divBdr>
    </w:div>
    <w:div w:id="1209487271">
      <w:bodyDiv w:val="1"/>
      <w:marLeft w:val="0"/>
      <w:marRight w:val="0"/>
      <w:marTop w:val="0"/>
      <w:marBottom w:val="0"/>
      <w:divBdr>
        <w:top w:val="none" w:sz="0" w:space="0" w:color="auto"/>
        <w:left w:val="none" w:sz="0" w:space="0" w:color="auto"/>
        <w:bottom w:val="none" w:sz="0" w:space="0" w:color="auto"/>
        <w:right w:val="none" w:sz="0" w:space="0" w:color="auto"/>
      </w:divBdr>
    </w:div>
    <w:div w:id="1210654671">
      <w:bodyDiv w:val="1"/>
      <w:marLeft w:val="0"/>
      <w:marRight w:val="0"/>
      <w:marTop w:val="0"/>
      <w:marBottom w:val="0"/>
      <w:divBdr>
        <w:top w:val="none" w:sz="0" w:space="0" w:color="auto"/>
        <w:left w:val="none" w:sz="0" w:space="0" w:color="auto"/>
        <w:bottom w:val="none" w:sz="0" w:space="0" w:color="auto"/>
        <w:right w:val="none" w:sz="0" w:space="0" w:color="auto"/>
      </w:divBdr>
    </w:div>
    <w:div w:id="1211962178">
      <w:bodyDiv w:val="1"/>
      <w:marLeft w:val="0"/>
      <w:marRight w:val="0"/>
      <w:marTop w:val="0"/>
      <w:marBottom w:val="0"/>
      <w:divBdr>
        <w:top w:val="none" w:sz="0" w:space="0" w:color="auto"/>
        <w:left w:val="none" w:sz="0" w:space="0" w:color="auto"/>
        <w:bottom w:val="none" w:sz="0" w:space="0" w:color="auto"/>
        <w:right w:val="none" w:sz="0" w:space="0" w:color="auto"/>
      </w:divBdr>
    </w:div>
    <w:div w:id="1214195870">
      <w:bodyDiv w:val="1"/>
      <w:marLeft w:val="0"/>
      <w:marRight w:val="0"/>
      <w:marTop w:val="0"/>
      <w:marBottom w:val="0"/>
      <w:divBdr>
        <w:top w:val="none" w:sz="0" w:space="0" w:color="auto"/>
        <w:left w:val="none" w:sz="0" w:space="0" w:color="auto"/>
        <w:bottom w:val="none" w:sz="0" w:space="0" w:color="auto"/>
        <w:right w:val="none" w:sz="0" w:space="0" w:color="auto"/>
      </w:divBdr>
    </w:div>
    <w:div w:id="1214849210">
      <w:bodyDiv w:val="1"/>
      <w:marLeft w:val="0"/>
      <w:marRight w:val="0"/>
      <w:marTop w:val="0"/>
      <w:marBottom w:val="0"/>
      <w:divBdr>
        <w:top w:val="none" w:sz="0" w:space="0" w:color="auto"/>
        <w:left w:val="none" w:sz="0" w:space="0" w:color="auto"/>
        <w:bottom w:val="none" w:sz="0" w:space="0" w:color="auto"/>
        <w:right w:val="none" w:sz="0" w:space="0" w:color="auto"/>
      </w:divBdr>
    </w:div>
    <w:div w:id="1215195593">
      <w:bodyDiv w:val="1"/>
      <w:marLeft w:val="0"/>
      <w:marRight w:val="0"/>
      <w:marTop w:val="0"/>
      <w:marBottom w:val="0"/>
      <w:divBdr>
        <w:top w:val="none" w:sz="0" w:space="0" w:color="auto"/>
        <w:left w:val="none" w:sz="0" w:space="0" w:color="auto"/>
        <w:bottom w:val="none" w:sz="0" w:space="0" w:color="auto"/>
        <w:right w:val="none" w:sz="0" w:space="0" w:color="auto"/>
      </w:divBdr>
    </w:div>
    <w:div w:id="1215508187">
      <w:bodyDiv w:val="1"/>
      <w:marLeft w:val="0"/>
      <w:marRight w:val="0"/>
      <w:marTop w:val="0"/>
      <w:marBottom w:val="0"/>
      <w:divBdr>
        <w:top w:val="none" w:sz="0" w:space="0" w:color="auto"/>
        <w:left w:val="none" w:sz="0" w:space="0" w:color="auto"/>
        <w:bottom w:val="none" w:sz="0" w:space="0" w:color="auto"/>
        <w:right w:val="none" w:sz="0" w:space="0" w:color="auto"/>
      </w:divBdr>
    </w:div>
    <w:div w:id="1215892274">
      <w:bodyDiv w:val="1"/>
      <w:marLeft w:val="0"/>
      <w:marRight w:val="0"/>
      <w:marTop w:val="0"/>
      <w:marBottom w:val="0"/>
      <w:divBdr>
        <w:top w:val="none" w:sz="0" w:space="0" w:color="auto"/>
        <w:left w:val="none" w:sz="0" w:space="0" w:color="auto"/>
        <w:bottom w:val="none" w:sz="0" w:space="0" w:color="auto"/>
        <w:right w:val="none" w:sz="0" w:space="0" w:color="auto"/>
      </w:divBdr>
    </w:div>
    <w:div w:id="1216114725">
      <w:bodyDiv w:val="1"/>
      <w:marLeft w:val="0"/>
      <w:marRight w:val="0"/>
      <w:marTop w:val="0"/>
      <w:marBottom w:val="0"/>
      <w:divBdr>
        <w:top w:val="none" w:sz="0" w:space="0" w:color="auto"/>
        <w:left w:val="none" w:sz="0" w:space="0" w:color="auto"/>
        <w:bottom w:val="none" w:sz="0" w:space="0" w:color="auto"/>
        <w:right w:val="none" w:sz="0" w:space="0" w:color="auto"/>
      </w:divBdr>
    </w:div>
    <w:div w:id="1217011068">
      <w:bodyDiv w:val="1"/>
      <w:marLeft w:val="0"/>
      <w:marRight w:val="0"/>
      <w:marTop w:val="0"/>
      <w:marBottom w:val="0"/>
      <w:divBdr>
        <w:top w:val="none" w:sz="0" w:space="0" w:color="auto"/>
        <w:left w:val="none" w:sz="0" w:space="0" w:color="auto"/>
        <w:bottom w:val="none" w:sz="0" w:space="0" w:color="auto"/>
        <w:right w:val="none" w:sz="0" w:space="0" w:color="auto"/>
      </w:divBdr>
    </w:div>
    <w:div w:id="1218397310">
      <w:bodyDiv w:val="1"/>
      <w:marLeft w:val="0"/>
      <w:marRight w:val="0"/>
      <w:marTop w:val="0"/>
      <w:marBottom w:val="0"/>
      <w:divBdr>
        <w:top w:val="none" w:sz="0" w:space="0" w:color="auto"/>
        <w:left w:val="none" w:sz="0" w:space="0" w:color="auto"/>
        <w:bottom w:val="none" w:sz="0" w:space="0" w:color="auto"/>
        <w:right w:val="none" w:sz="0" w:space="0" w:color="auto"/>
      </w:divBdr>
    </w:div>
    <w:div w:id="1220164352">
      <w:bodyDiv w:val="1"/>
      <w:marLeft w:val="0"/>
      <w:marRight w:val="0"/>
      <w:marTop w:val="0"/>
      <w:marBottom w:val="0"/>
      <w:divBdr>
        <w:top w:val="none" w:sz="0" w:space="0" w:color="auto"/>
        <w:left w:val="none" w:sz="0" w:space="0" w:color="auto"/>
        <w:bottom w:val="none" w:sz="0" w:space="0" w:color="auto"/>
        <w:right w:val="none" w:sz="0" w:space="0" w:color="auto"/>
      </w:divBdr>
    </w:div>
    <w:div w:id="1220676696">
      <w:bodyDiv w:val="1"/>
      <w:marLeft w:val="0"/>
      <w:marRight w:val="0"/>
      <w:marTop w:val="0"/>
      <w:marBottom w:val="0"/>
      <w:divBdr>
        <w:top w:val="none" w:sz="0" w:space="0" w:color="auto"/>
        <w:left w:val="none" w:sz="0" w:space="0" w:color="auto"/>
        <w:bottom w:val="none" w:sz="0" w:space="0" w:color="auto"/>
        <w:right w:val="none" w:sz="0" w:space="0" w:color="auto"/>
      </w:divBdr>
    </w:div>
    <w:div w:id="1221281757">
      <w:bodyDiv w:val="1"/>
      <w:marLeft w:val="0"/>
      <w:marRight w:val="0"/>
      <w:marTop w:val="0"/>
      <w:marBottom w:val="0"/>
      <w:divBdr>
        <w:top w:val="none" w:sz="0" w:space="0" w:color="auto"/>
        <w:left w:val="none" w:sz="0" w:space="0" w:color="auto"/>
        <w:bottom w:val="none" w:sz="0" w:space="0" w:color="auto"/>
        <w:right w:val="none" w:sz="0" w:space="0" w:color="auto"/>
      </w:divBdr>
    </w:div>
    <w:div w:id="1221282149">
      <w:bodyDiv w:val="1"/>
      <w:marLeft w:val="0"/>
      <w:marRight w:val="0"/>
      <w:marTop w:val="0"/>
      <w:marBottom w:val="0"/>
      <w:divBdr>
        <w:top w:val="none" w:sz="0" w:space="0" w:color="auto"/>
        <w:left w:val="none" w:sz="0" w:space="0" w:color="auto"/>
        <w:bottom w:val="none" w:sz="0" w:space="0" w:color="auto"/>
        <w:right w:val="none" w:sz="0" w:space="0" w:color="auto"/>
      </w:divBdr>
    </w:div>
    <w:div w:id="1222400378">
      <w:bodyDiv w:val="1"/>
      <w:marLeft w:val="0"/>
      <w:marRight w:val="0"/>
      <w:marTop w:val="0"/>
      <w:marBottom w:val="0"/>
      <w:divBdr>
        <w:top w:val="none" w:sz="0" w:space="0" w:color="auto"/>
        <w:left w:val="none" w:sz="0" w:space="0" w:color="auto"/>
        <w:bottom w:val="none" w:sz="0" w:space="0" w:color="auto"/>
        <w:right w:val="none" w:sz="0" w:space="0" w:color="auto"/>
      </w:divBdr>
    </w:div>
    <w:div w:id="1226642947">
      <w:bodyDiv w:val="1"/>
      <w:marLeft w:val="0"/>
      <w:marRight w:val="0"/>
      <w:marTop w:val="0"/>
      <w:marBottom w:val="0"/>
      <w:divBdr>
        <w:top w:val="none" w:sz="0" w:space="0" w:color="auto"/>
        <w:left w:val="none" w:sz="0" w:space="0" w:color="auto"/>
        <w:bottom w:val="none" w:sz="0" w:space="0" w:color="auto"/>
        <w:right w:val="none" w:sz="0" w:space="0" w:color="auto"/>
      </w:divBdr>
    </w:div>
    <w:div w:id="1229341299">
      <w:bodyDiv w:val="1"/>
      <w:marLeft w:val="0"/>
      <w:marRight w:val="0"/>
      <w:marTop w:val="0"/>
      <w:marBottom w:val="0"/>
      <w:divBdr>
        <w:top w:val="none" w:sz="0" w:space="0" w:color="auto"/>
        <w:left w:val="none" w:sz="0" w:space="0" w:color="auto"/>
        <w:bottom w:val="none" w:sz="0" w:space="0" w:color="auto"/>
        <w:right w:val="none" w:sz="0" w:space="0" w:color="auto"/>
      </w:divBdr>
    </w:div>
    <w:div w:id="1230728453">
      <w:bodyDiv w:val="1"/>
      <w:marLeft w:val="0"/>
      <w:marRight w:val="0"/>
      <w:marTop w:val="0"/>
      <w:marBottom w:val="0"/>
      <w:divBdr>
        <w:top w:val="none" w:sz="0" w:space="0" w:color="auto"/>
        <w:left w:val="none" w:sz="0" w:space="0" w:color="auto"/>
        <w:bottom w:val="none" w:sz="0" w:space="0" w:color="auto"/>
        <w:right w:val="none" w:sz="0" w:space="0" w:color="auto"/>
      </w:divBdr>
    </w:div>
    <w:div w:id="1230925070">
      <w:bodyDiv w:val="1"/>
      <w:marLeft w:val="0"/>
      <w:marRight w:val="0"/>
      <w:marTop w:val="0"/>
      <w:marBottom w:val="0"/>
      <w:divBdr>
        <w:top w:val="none" w:sz="0" w:space="0" w:color="auto"/>
        <w:left w:val="none" w:sz="0" w:space="0" w:color="auto"/>
        <w:bottom w:val="none" w:sz="0" w:space="0" w:color="auto"/>
        <w:right w:val="none" w:sz="0" w:space="0" w:color="auto"/>
      </w:divBdr>
    </w:div>
    <w:div w:id="1232080438">
      <w:bodyDiv w:val="1"/>
      <w:marLeft w:val="0"/>
      <w:marRight w:val="0"/>
      <w:marTop w:val="0"/>
      <w:marBottom w:val="0"/>
      <w:divBdr>
        <w:top w:val="none" w:sz="0" w:space="0" w:color="auto"/>
        <w:left w:val="none" w:sz="0" w:space="0" w:color="auto"/>
        <w:bottom w:val="none" w:sz="0" w:space="0" w:color="auto"/>
        <w:right w:val="none" w:sz="0" w:space="0" w:color="auto"/>
      </w:divBdr>
    </w:div>
    <w:div w:id="1232811236">
      <w:bodyDiv w:val="1"/>
      <w:marLeft w:val="0"/>
      <w:marRight w:val="0"/>
      <w:marTop w:val="0"/>
      <w:marBottom w:val="0"/>
      <w:divBdr>
        <w:top w:val="none" w:sz="0" w:space="0" w:color="auto"/>
        <w:left w:val="none" w:sz="0" w:space="0" w:color="auto"/>
        <w:bottom w:val="none" w:sz="0" w:space="0" w:color="auto"/>
        <w:right w:val="none" w:sz="0" w:space="0" w:color="auto"/>
      </w:divBdr>
    </w:div>
    <w:div w:id="1233929189">
      <w:bodyDiv w:val="1"/>
      <w:marLeft w:val="0"/>
      <w:marRight w:val="0"/>
      <w:marTop w:val="0"/>
      <w:marBottom w:val="0"/>
      <w:divBdr>
        <w:top w:val="none" w:sz="0" w:space="0" w:color="auto"/>
        <w:left w:val="none" w:sz="0" w:space="0" w:color="auto"/>
        <w:bottom w:val="none" w:sz="0" w:space="0" w:color="auto"/>
        <w:right w:val="none" w:sz="0" w:space="0" w:color="auto"/>
      </w:divBdr>
    </w:div>
    <w:div w:id="1235552987">
      <w:bodyDiv w:val="1"/>
      <w:marLeft w:val="0"/>
      <w:marRight w:val="0"/>
      <w:marTop w:val="0"/>
      <w:marBottom w:val="0"/>
      <w:divBdr>
        <w:top w:val="none" w:sz="0" w:space="0" w:color="auto"/>
        <w:left w:val="none" w:sz="0" w:space="0" w:color="auto"/>
        <w:bottom w:val="none" w:sz="0" w:space="0" w:color="auto"/>
        <w:right w:val="none" w:sz="0" w:space="0" w:color="auto"/>
      </w:divBdr>
    </w:div>
    <w:div w:id="1236235312">
      <w:bodyDiv w:val="1"/>
      <w:marLeft w:val="0"/>
      <w:marRight w:val="0"/>
      <w:marTop w:val="0"/>
      <w:marBottom w:val="0"/>
      <w:divBdr>
        <w:top w:val="none" w:sz="0" w:space="0" w:color="auto"/>
        <w:left w:val="none" w:sz="0" w:space="0" w:color="auto"/>
        <w:bottom w:val="none" w:sz="0" w:space="0" w:color="auto"/>
        <w:right w:val="none" w:sz="0" w:space="0" w:color="auto"/>
      </w:divBdr>
    </w:div>
    <w:div w:id="1236474532">
      <w:bodyDiv w:val="1"/>
      <w:marLeft w:val="0"/>
      <w:marRight w:val="0"/>
      <w:marTop w:val="0"/>
      <w:marBottom w:val="0"/>
      <w:divBdr>
        <w:top w:val="none" w:sz="0" w:space="0" w:color="auto"/>
        <w:left w:val="none" w:sz="0" w:space="0" w:color="auto"/>
        <w:bottom w:val="none" w:sz="0" w:space="0" w:color="auto"/>
        <w:right w:val="none" w:sz="0" w:space="0" w:color="auto"/>
      </w:divBdr>
    </w:div>
    <w:div w:id="1237285790">
      <w:bodyDiv w:val="1"/>
      <w:marLeft w:val="0"/>
      <w:marRight w:val="0"/>
      <w:marTop w:val="0"/>
      <w:marBottom w:val="0"/>
      <w:divBdr>
        <w:top w:val="none" w:sz="0" w:space="0" w:color="auto"/>
        <w:left w:val="none" w:sz="0" w:space="0" w:color="auto"/>
        <w:bottom w:val="none" w:sz="0" w:space="0" w:color="auto"/>
        <w:right w:val="none" w:sz="0" w:space="0" w:color="auto"/>
      </w:divBdr>
    </w:div>
    <w:div w:id="1237325056">
      <w:bodyDiv w:val="1"/>
      <w:marLeft w:val="0"/>
      <w:marRight w:val="0"/>
      <w:marTop w:val="0"/>
      <w:marBottom w:val="0"/>
      <w:divBdr>
        <w:top w:val="none" w:sz="0" w:space="0" w:color="auto"/>
        <w:left w:val="none" w:sz="0" w:space="0" w:color="auto"/>
        <w:bottom w:val="none" w:sz="0" w:space="0" w:color="auto"/>
        <w:right w:val="none" w:sz="0" w:space="0" w:color="auto"/>
      </w:divBdr>
    </w:div>
    <w:div w:id="1237394634">
      <w:bodyDiv w:val="1"/>
      <w:marLeft w:val="0"/>
      <w:marRight w:val="0"/>
      <w:marTop w:val="0"/>
      <w:marBottom w:val="0"/>
      <w:divBdr>
        <w:top w:val="none" w:sz="0" w:space="0" w:color="auto"/>
        <w:left w:val="none" w:sz="0" w:space="0" w:color="auto"/>
        <w:bottom w:val="none" w:sz="0" w:space="0" w:color="auto"/>
        <w:right w:val="none" w:sz="0" w:space="0" w:color="auto"/>
      </w:divBdr>
    </w:div>
    <w:div w:id="1237517950">
      <w:bodyDiv w:val="1"/>
      <w:marLeft w:val="0"/>
      <w:marRight w:val="0"/>
      <w:marTop w:val="0"/>
      <w:marBottom w:val="0"/>
      <w:divBdr>
        <w:top w:val="none" w:sz="0" w:space="0" w:color="auto"/>
        <w:left w:val="none" w:sz="0" w:space="0" w:color="auto"/>
        <w:bottom w:val="none" w:sz="0" w:space="0" w:color="auto"/>
        <w:right w:val="none" w:sz="0" w:space="0" w:color="auto"/>
      </w:divBdr>
    </w:div>
    <w:div w:id="1238784539">
      <w:bodyDiv w:val="1"/>
      <w:marLeft w:val="0"/>
      <w:marRight w:val="0"/>
      <w:marTop w:val="0"/>
      <w:marBottom w:val="0"/>
      <w:divBdr>
        <w:top w:val="none" w:sz="0" w:space="0" w:color="auto"/>
        <w:left w:val="none" w:sz="0" w:space="0" w:color="auto"/>
        <w:bottom w:val="none" w:sz="0" w:space="0" w:color="auto"/>
        <w:right w:val="none" w:sz="0" w:space="0" w:color="auto"/>
      </w:divBdr>
    </w:div>
    <w:div w:id="1238788574">
      <w:bodyDiv w:val="1"/>
      <w:marLeft w:val="0"/>
      <w:marRight w:val="0"/>
      <w:marTop w:val="0"/>
      <w:marBottom w:val="0"/>
      <w:divBdr>
        <w:top w:val="none" w:sz="0" w:space="0" w:color="auto"/>
        <w:left w:val="none" w:sz="0" w:space="0" w:color="auto"/>
        <w:bottom w:val="none" w:sz="0" w:space="0" w:color="auto"/>
        <w:right w:val="none" w:sz="0" w:space="0" w:color="auto"/>
      </w:divBdr>
    </w:div>
    <w:div w:id="1239171213">
      <w:bodyDiv w:val="1"/>
      <w:marLeft w:val="0"/>
      <w:marRight w:val="0"/>
      <w:marTop w:val="0"/>
      <w:marBottom w:val="0"/>
      <w:divBdr>
        <w:top w:val="none" w:sz="0" w:space="0" w:color="auto"/>
        <w:left w:val="none" w:sz="0" w:space="0" w:color="auto"/>
        <w:bottom w:val="none" w:sz="0" w:space="0" w:color="auto"/>
        <w:right w:val="none" w:sz="0" w:space="0" w:color="auto"/>
      </w:divBdr>
    </w:div>
    <w:div w:id="1240286723">
      <w:bodyDiv w:val="1"/>
      <w:marLeft w:val="0"/>
      <w:marRight w:val="0"/>
      <w:marTop w:val="0"/>
      <w:marBottom w:val="0"/>
      <w:divBdr>
        <w:top w:val="none" w:sz="0" w:space="0" w:color="auto"/>
        <w:left w:val="none" w:sz="0" w:space="0" w:color="auto"/>
        <w:bottom w:val="none" w:sz="0" w:space="0" w:color="auto"/>
        <w:right w:val="none" w:sz="0" w:space="0" w:color="auto"/>
      </w:divBdr>
    </w:div>
    <w:div w:id="1241021940">
      <w:bodyDiv w:val="1"/>
      <w:marLeft w:val="0"/>
      <w:marRight w:val="0"/>
      <w:marTop w:val="0"/>
      <w:marBottom w:val="0"/>
      <w:divBdr>
        <w:top w:val="none" w:sz="0" w:space="0" w:color="auto"/>
        <w:left w:val="none" w:sz="0" w:space="0" w:color="auto"/>
        <w:bottom w:val="none" w:sz="0" w:space="0" w:color="auto"/>
        <w:right w:val="none" w:sz="0" w:space="0" w:color="auto"/>
      </w:divBdr>
    </w:div>
    <w:div w:id="1241523036">
      <w:bodyDiv w:val="1"/>
      <w:marLeft w:val="0"/>
      <w:marRight w:val="0"/>
      <w:marTop w:val="0"/>
      <w:marBottom w:val="0"/>
      <w:divBdr>
        <w:top w:val="none" w:sz="0" w:space="0" w:color="auto"/>
        <w:left w:val="none" w:sz="0" w:space="0" w:color="auto"/>
        <w:bottom w:val="none" w:sz="0" w:space="0" w:color="auto"/>
        <w:right w:val="none" w:sz="0" w:space="0" w:color="auto"/>
      </w:divBdr>
    </w:div>
    <w:div w:id="1244993402">
      <w:bodyDiv w:val="1"/>
      <w:marLeft w:val="0"/>
      <w:marRight w:val="0"/>
      <w:marTop w:val="0"/>
      <w:marBottom w:val="0"/>
      <w:divBdr>
        <w:top w:val="none" w:sz="0" w:space="0" w:color="auto"/>
        <w:left w:val="none" w:sz="0" w:space="0" w:color="auto"/>
        <w:bottom w:val="none" w:sz="0" w:space="0" w:color="auto"/>
        <w:right w:val="none" w:sz="0" w:space="0" w:color="auto"/>
      </w:divBdr>
    </w:div>
    <w:div w:id="1247298657">
      <w:bodyDiv w:val="1"/>
      <w:marLeft w:val="0"/>
      <w:marRight w:val="0"/>
      <w:marTop w:val="0"/>
      <w:marBottom w:val="0"/>
      <w:divBdr>
        <w:top w:val="none" w:sz="0" w:space="0" w:color="auto"/>
        <w:left w:val="none" w:sz="0" w:space="0" w:color="auto"/>
        <w:bottom w:val="none" w:sz="0" w:space="0" w:color="auto"/>
        <w:right w:val="none" w:sz="0" w:space="0" w:color="auto"/>
      </w:divBdr>
    </w:div>
    <w:div w:id="1247957983">
      <w:bodyDiv w:val="1"/>
      <w:marLeft w:val="0"/>
      <w:marRight w:val="0"/>
      <w:marTop w:val="0"/>
      <w:marBottom w:val="0"/>
      <w:divBdr>
        <w:top w:val="none" w:sz="0" w:space="0" w:color="auto"/>
        <w:left w:val="none" w:sz="0" w:space="0" w:color="auto"/>
        <w:bottom w:val="none" w:sz="0" w:space="0" w:color="auto"/>
        <w:right w:val="none" w:sz="0" w:space="0" w:color="auto"/>
      </w:divBdr>
    </w:div>
    <w:div w:id="1250189962">
      <w:bodyDiv w:val="1"/>
      <w:marLeft w:val="0"/>
      <w:marRight w:val="0"/>
      <w:marTop w:val="0"/>
      <w:marBottom w:val="0"/>
      <w:divBdr>
        <w:top w:val="none" w:sz="0" w:space="0" w:color="auto"/>
        <w:left w:val="none" w:sz="0" w:space="0" w:color="auto"/>
        <w:bottom w:val="none" w:sz="0" w:space="0" w:color="auto"/>
        <w:right w:val="none" w:sz="0" w:space="0" w:color="auto"/>
      </w:divBdr>
    </w:div>
    <w:div w:id="1250388715">
      <w:bodyDiv w:val="1"/>
      <w:marLeft w:val="0"/>
      <w:marRight w:val="0"/>
      <w:marTop w:val="0"/>
      <w:marBottom w:val="0"/>
      <w:divBdr>
        <w:top w:val="none" w:sz="0" w:space="0" w:color="auto"/>
        <w:left w:val="none" w:sz="0" w:space="0" w:color="auto"/>
        <w:bottom w:val="none" w:sz="0" w:space="0" w:color="auto"/>
        <w:right w:val="none" w:sz="0" w:space="0" w:color="auto"/>
      </w:divBdr>
    </w:div>
    <w:div w:id="1250583712">
      <w:bodyDiv w:val="1"/>
      <w:marLeft w:val="0"/>
      <w:marRight w:val="0"/>
      <w:marTop w:val="0"/>
      <w:marBottom w:val="0"/>
      <w:divBdr>
        <w:top w:val="none" w:sz="0" w:space="0" w:color="auto"/>
        <w:left w:val="none" w:sz="0" w:space="0" w:color="auto"/>
        <w:bottom w:val="none" w:sz="0" w:space="0" w:color="auto"/>
        <w:right w:val="none" w:sz="0" w:space="0" w:color="auto"/>
      </w:divBdr>
    </w:div>
    <w:div w:id="1251625864">
      <w:bodyDiv w:val="1"/>
      <w:marLeft w:val="0"/>
      <w:marRight w:val="0"/>
      <w:marTop w:val="0"/>
      <w:marBottom w:val="0"/>
      <w:divBdr>
        <w:top w:val="none" w:sz="0" w:space="0" w:color="auto"/>
        <w:left w:val="none" w:sz="0" w:space="0" w:color="auto"/>
        <w:bottom w:val="none" w:sz="0" w:space="0" w:color="auto"/>
        <w:right w:val="none" w:sz="0" w:space="0" w:color="auto"/>
      </w:divBdr>
    </w:div>
    <w:div w:id="1253125466">
      <w:bodyDiv w:val="1"/>
      <w:marLeft w:val="0"/>
      <w:marRight w:val="0"/>
      <w:marTop w:val="0"/>
      <w:marBottom w:val="0"/>
      <w:divBdr>
        <w:top w:val="none" w:sz="0" w:space="0" w:color="auto"/>
        <w:left w:val="none" w:sz="0" w:space="0" w:color="auto"/>
        <w:bottom w:val="none" w:sz="0" w:space="0" w:color="auto"/>
        <w:right w:val="none" w:sz="0" w:space="0" w:color="auto"/>
      </w:divBdr>
    </w:div>
    <w:div w:id="1253247955">
      <w:bodyDiv w:val="1"/>
      <w:marLeft w:val="0"/>
      <w:marRight w:val="0"/>
      <w:marTop w:val="0"/>
      <w:marBottom w:val="0"/>
      <w:divBdr>
        <w:top w:val="none" w:sz="0" w:space="0" w:color="auto"/>
        <w:left w:val="none" w:sz="0" w:space="0" w:color="auto"/>
        <w:bottom w:val="none" w:sz="0" w:space="0" w:color="auto"/>
        <w:right w:val="none" w:sz="0" w:space="0" w:color="auto"/>
      </w:divBdr>
    </w:div>
    <w:div w:id="1254586405">
      <w:bodyDiv w:val="1"/>
      <w:marLeft w:val="0"/>
      <w:marRight w:val="0"/>
      <w:marTop w:val="0"/>
      <w:marBottom w:val="0"/>
      <w:divBdr>
        <w:top w:val="none" w:sz="0" w:space="0" w:color="auto"/>
        <w:left w:val="none" w:sz="0" w:space="0" w:color="auto"/>
        <w:bottom w:val="none" w:sz="0" w:space="0" w:color="auto"/>
        <w:right w:val="none" w:sz="0" w:space="0" w:color="auto"/>
      </w:divBdr>
    </w:div>
    <w:div w:id="1255362875">
      <w:bodyDiv w:val="1"/>
      <w:marLeft w:val="0"/>
      <w:marRight w:val="0"/>
      <w:marTop w:val="0"/>
      <w:marBottom w:val="0"/>
      <w:divBdr>
        <w:top w:val="none" w:sz="0" w:space="0" w:color="auto"/>
        <w:left w:val="none" w:sz="0" w:space="0" w:color="auto"/>
        <w:bottom w:val="none" w:sz="0" w:space="0" w:color="auto"/>
        <w:right w:val="none" w:sz="0" w:space="0" w:color="auto"/>
      </w:divBdr>
    </w:div>
    <w:div w:id="1256019222">
      <w:bodyDiv w:val="1"/>
      <w:marLeft w:val="0"/>
      <w:marRight w:val="0"/>
      <w:marTop w:val="0"/>
      <w:marBottom w:val="0"/>
      <w:divBdr>
        <w:top w:val="none" w:sz="0" w:space="0" w:color="auto"/>
        <w:left w:val="none" w:sz="0" w:space="0" w:color="auto"/>
        <w:bottom w:val="none" w:sz="0" w:space="0" w:color="auto"/>
        <w:right w:val="none" w:sz="0" w:space="0" w:color="auto"/>
      </w:divBdr>
    </w:div>
    <w:div w:id="1257864948">
      <w:bodyDiv w:val="1"/>
      <w:marLeft w:val="0"/>
      <w:marRight w:val="0"/>
      <w:marTop w:val="0"/>
      <w:marBottom w:val="0"/>
      <w:divBdr>
        <w:top w:val="none" w:sz="0" w:space="0" w:color="auto"/>
        <w:left w:val="none" w:sz="0" w:space="0" w:color="auto"/>
        <w:bottom w:val="none" w:sz="0" w:space="0" w:color="auto"/>
        <w:right w:val="none" w:sz="0" w:space="0" w:color="auto"/>
      </w:divBdr>
    </w:div>
    <w:div w:id="1258126739">
      <w:bodyDiv w:val="1"/>
      <w:marLeft w:val="0"/>
      <w:marRight w:val="0"/>
      <w:marTop w:val="0"/>
      <w:marBottom w:val="0"/>
      <w:divBdr>
        <w:top w:val="none" w:sz="0" w:space="0" w:color="auto"/>
        <w:left w:val="none" w:sz="0" w:space="0" w:color="auto"/>
        <w:bottom w:val="none" w:sz="0" w:space="0" w:color="auto"/>
        <w:right w:val="none" w:sz="0" w:space="0" w:color="auto"/>
      </w:divBdr>
    </w:div>
    <w:div w:id="1259175127">
      <w:bodyDiv w:val="1"/>
      <w:marLeft w:val="0"/>
      <w:marRight w:val="0"/>
      <w:marTop w:val="0"/>
      <w:marBottom w:val="0"/>
      <w:divBdr>
        <w:top w:val="none" w:sz="0" w:space="0" w:color="auto"/>
        <w:left w:val="none" w:sz="0" w:space="0" w:color="auto"/>
        <w:bottom w:val="none" w:sz="0" w:space="0" w:color="auto"/>
        <w:right w:val="none" w:sz="0" w:space="0" w:color="auto"/>
      </w:divBdr>
    </w:div>
    <w:div w:id="1260020069">
      <w:bodyDiv w:val="1"/>
      <w:marLeft w:val="0"/>
      <w:marRight w:val="0"/>
      <w:marTop w:val="0"/>
      <w:marBottom w:val="0"/>
      <w:divBdr>
        <w:top w:val="none" w:sz="0" w:space="0" w:color="auto"/>
        <w:left w:val="none" w:sz="0" w:space="0" w:color="auto"/>
        <w:bottom w:val="none" w:sz="0" w:space="0" w:color="auto"/>
        <w:right w:val="none" w:sz="0" w:space="0" w:color="auto"/>
      </w:divBdr>
    </w:div>
    <w:div w:id="1260799142">
      <w:bodyDiv w:val="1"/>
      <w:marLeft w:val="0"/>
      <w:marRight w:val="0"/>
      <w:marTop w:val="0"/>
      <w:marBottom w:val="0"/>
      <w:divBdr>
        <w:top w:val="none" w:sz="0" w:space="0" w:color="auto"/>
        <w:left w:val="none" w:sz="0" w:space="0" w:color="auto"/>
        <w:bottom w:val="none" w:sz="0" w:space="0" w:color="auto"/>
        <w:right w:val="none" w:sz="0" w:space="0" w:color="auto"/>
      </w:divBdr>
    </w:div>
    <w:div w:id="1261644041">
      <w:bodyDiv w:val="1"/>
      <w:marLeft w:val="0"/>
      <w:marRight w:val="0"/>
      <w:marTop w:val="0"/>
      <w:marBottom w:val="0"/>
      <w:divBdr>
        <w:top w:val="none" w:sz="0" w:space="0" w:color="auto"/>
        <w:left w:val="none" w:sz="0" w:space="0" w:color="auto"/>
        <w:bottom w:val="none" w:sz="0" w:space="0" w:color="auto"/>
        <w:right w:val="none" w:sz="0" w:space="0" w:color="auto"/>
      </w:divBdr>
    </w:div>
    <w:div w:id="1261836248">
      <w:bodyDiv w:val="1"/>
      <w:marLeft w:val="0"/>
      <w:marRight w:val="0"/>
      <w:marTop w:val="0"/>
      <w:marBottom w:val="0"/>
      <w:divBdr>
        <w:top w:val="none" w:sz="0" w:space="0" w:color="auto"/>
        <w:left w:val="none" w:sz="0" w:space="0" w:color="auto"/>
        <w:bottom w:val="none" w:sz="0" w:space="0" w:color="auto"/>
        <w:right w:val="none" w:sz="0" w:space="0" w:color="auto"/>
      </w:divBdr>
    </w:div>
    <w:div w:id="1263031518">
      <w:bodyDiv w:val="1"/>
      <w:marLeft w:val="0"/>
      <w:marRight w:val="0"/>
      <w:marTop w:val="0"/>
      <w:marBottom w:val="0"/>
      <w:divBdr>
        <w:top w:val="none" w:sz="0" w:space="0" w:color="auto"/>
        <w:left w:val="none" w:sz="0" w:space="0" w:color="auto"/>
        <w:bottom w:val="none" w:sz="0" w:space="0" w:color="auto"/>
        <w:right w:val="none" w:sz="0" w:space="0" w:color="auto"/>
      </w:divBdr>
    </w:div>
    <w:div w:id="1264613399">
      <w:bodyDiv w:val="1"/>
      <w:marLeft w:val="0"/>
      <w:marRight w:val="0"/>
      <w:marTop w:val="0"/>
      <w:marBottom w:val="0"/>
      <w:divBdr>
        <w:top w:val="none" w:sz="0" w:space="0" w:color="auto"/>
        <w:left w:val="none" w:sz="0" w:space="0" w:color="auto"/>
        <w:bottom w:val="none" w:sz="0" w:space="0" w:color="auto"/>
        <w:right w:val="none" w:sz="0" w:space="0" w:color="auto"/>
      </w:divBdr>
    </w:div>
    <w:div w:id="1265920178">
      <w:bodyDiv w:val="1"/>
      <w:marLeft w:val="0"/>
      <w:marRight w:val="0"/>
      <w:marTop w:val="0"/>
      <w:marBottom w:val="0"/>
      <w:divBdr>
        <w:top w:val="none" w:sz="0" w:space="0" w:color="auto"/>
        <w:left w:val="none" w:sz="0" w:space="0" w:color="auto"/>
        <w:bottom w:val="none" w:sz="0" w:space="0" w:color="auto"/>
        <w:right w:val="none" w:sz="0" w:space="0" w:color="auto"/>
      </w:divBdr>
    </w:div>
    <w:div w:id="1267034304">
      <w:bodyDiv w:val="1"/>
      <w:marLeft w:val="0"/>
      <w:marRight w:val="0"/>
      <w:marTop w:val="0"/>
      <w:marBottom w:val="0"/>
      <w:divBdr>
        <w:top w:val="none" w:sz="0" w:space="0" w:color="auto"/>
        <w:left w:val="none" w:sz="0" w:space="0" w:color="auto"/>
        <w:bottom w:val="none" w:sz="0" w:space="0" w:color="auto"/>
        <w:right w:val="none" w:sz="0" w:space="0" w:color="auto"/>
      </w:divBdr>
    </w:div>
    <w:div w:id="1268080484">
      <w:bodyDiv w:val="1"/>
      <w:marLeft w:val="0"/>
      <w:marRight w:val="0"/>
      <w:marTop w:val="0"/>
      <w:marBottom w:val="0"/>
      <w:divBdr>
        <w:top w:val="none" w:sz="0" w:space="0" w:color="auto"/>
        <w:left w:val="none" w:sz="0" w:space="0" w:color="auto"/>
        <w:bottom w:val="none" w:sz="0" w:space="0" w:color="auto"/>
        <w:right w:val="none" w:sz="0" w:space="0" w:color="auto"/>
      </w:divBdr>
    </w:div>
    <w:div w:id="1269771473">
      <w:bodyDiv w:val="1"/>
      <w:marLeft w:val="0"/>
      <w:marRight w:val="0"/>
      <w:marTop w:val="0"/>
      <w:marBottom w:val="0"/>
      <w:divBdr>
        <w:top w:val="none" w:sz="0" w:space="0" w:color="auto"/>
        <w:left w:val="none" w:sz="0" w:space="0" w:color="auto"/>
        <w:bottom w:val="none" w:sz="0" w:space="0" w:color="auto"/>
        <w:right w:val="none" w:sz="0" w:space="0" w:color="auto"/>
      </w:divBdr>
    </w:div>
    <w:div w:id="1271400472">
      <w:bodyDiv w:val="1"/>
      <w:marLeft w:val="0"/>
      <w:marRight w:val="0"/>
      <w:marTop w:val="0"/>
      <w:marBottom w:val="0"/>
      <w:divBdr>
        <w:top w:val="none" w:sz="0" w:space="0" w:color="auto"/>
        <w:left w:val="none" w:sz="0" w:space="0" w:color="auto"/>
        <w:bottom w:val="none" w:sz="0" w:space="0" w:color="auto"/>
        <w:right w:val="none" w:sz="0" w:space="0" w:color="auto"/>
      </w:divBdr>
    </w:div>
    <w:div w:id="1272006868">
      <w:bodyDiv w:val="1"/>
      <w:marLeft w:val="0"/>
      <w:marRight w:val="0"/>
      <w:marTop w:val="0"/>
      <w:marBottom w:val="0"/>
      <w:divBdr>
        <w:top w:val="none" w:sz="0" w:space="0" w:color="auto"/>
        <w:left w:val="none" w:sz="0" w:space="0" w:color="auto"/>
        <w:bottom w:val="none" w:sz="0" w:space="0" w:color="auto"/>
        <w:right w:val="none" w:sz="0" w:space="0" w:color="auto"/>
      </w:divBdr>
    </w:div>
    <w:div w:id="1272786114">
      <w:bodyDiv w:val="1"/>
      <w:marLeft w:val="0"/>
      <w:marRight w:val="0"/>
      <w:marTop w:val="0"/>
      <w:marBottom w:val="0"/>
      <w:divBdr>
        <w:top w:val="none" w:sz="0" w:space="0" w:color="auto"/>
        <w:left w:val="none" w:sz="0" w:space="0" w:color="auto"/>
        <w:bottom w:val="none" w:sz="0" w:space="0" w:color="auto"/>
        <w:right w:val="none" w:sz="0" w:space="0" w:color="auto"/>
      </w:divBdr>
    </w:div>
    <w:div w:id="1273245975">
      <w:bodyDiv w:val="1"/>
      <w:marLeft w:val="0"/>
      <w:marRight w:val="0"/>
      <w:marTop w:val="0"/>
      <w:marBottom w:val="0"/>
      <w:divBdr>
        <w:top w:val="none" w:sz="0" w:space="0" w:color="auto"/>
        <w:left w:val="none" w:sz="0" w:space="0" w:color="auto"/>
        <w:bottom w:val="none" w:sz="0" w:space="0" w:color="auto"/>
        <w:right w:val="none" w:sz="0" w:space="0" w:color="auto"/>
      </w:divBdr>
    </w:div>
    <w:div w:id="1274942666">
      <w:bodyDiv w:val="1"/>
      <w:marLeft w:val="0"/>
      <w:marRight w:val="0"/>
      <w:marTop w:val="0"/>
      <w:marBottom w:val="0"/>
      <w:divBdr>
        <w:top w:val="none" w:sz="0" w:space="0" w:color="auto"/>
        <w:left w:val="none" w:sz="0" w:space="0" w:color="auto"/>
        <w:bottom w:val="none" w:sz="0" w:space="0" w:color="auto"/>
        <w:right w:val="none" w:sz="0" w:space="0" w:color="auto"/>
      </w:divBdr>
    </w:div>
    <w:div w:id="1276911585">
      <w:bodyDiv w:val="1"/>
      <w:marLeft w:val="0"/>
      <w:marRight w:val="0"/>
      <w:marTop w:val="0"/>
      <w:marBottom w:val="0"/>
      <w:divBdr>
        <w:top w:val="none" w:sz="0" w:space="0" w:color="auto"/>
        <w:left w:val="none" w:sz="0" w:space="0" w:color="auto"/>
        <w:bottom w:val="none" w:sz="0" w:space="0" w:color="auto"/>
        <w:right w:val="none" w:sz="0" w:space="0" w:color="auto"/>
      </w:divBdr>
    </w:div>
    <w:div w:id="1278024562">
      <w:bodyDiv w:val="1"/>
      <w:marLeft w:val="0"/>
      <w:marRight w:val="0"/>
      <w:marTop w:val="0"/>
      <w:marBottom w:val="0"/>
      <w:divBdr>
        <w:top w:val="none" w:sz="0" w:space="0" w:color="auto"/>
        <w:left w:val="none" w:sz="0" w:space="0" w:color="auto"/>
        <w:bottom w:val="none" w:sz="0" w:space="0" w:color="auto"/>
        <w:right w:val="none" w:sz="0" w:space="0" w:color="auto"/>
      </w:divBdr>
    </w:div>
    <w:div w:id="1278215350">
      <w:bodyDiv w:val="1"/>
      <w:marLeft w:val="0"/>
      <w:marRight w:val="0"/>
      <w:marTop w:val="0"/>
      <w:marBottom w:val="0"/>
      <w:divBdr>
        <w:top w:val="none" w:sz="0" w:space="0" w:color="auto"/>
        <w:left w:val="none" w:sz="0" w:space="0" w:color="auto"/>
        <w:bottom w:val="none" w:sz="0" w:space="0" w:color="auto"/>
        <w:right w:val="none" w:sz="0" w:space="0" w:color="auto"/>
      </w:divBdr>
    </w:div>
    <w:div w:id="1280065186">
      <w:bodyDiv w:val="1"/>
      <w:marLeft w:val="0"/>
      <w:marRight w:val="0"/>
      <w:marTop w:val="0"/>
      <w:marBottom w:val="0"/>
      <w:divBdr>
        <w:top w:val="none" w:sz="0" w:space="0" w:color="auto"/>
        <w:left w:val="none" w:sz="0" w:space="0" w:color="auto"/>
        <w:bottom w:val="none" w:sz="0" w:space="0" w:color="auto"/>
        <w:right w:val="none" w:sz="0" w:space="0" w:color="auto"/>
      </w:divBdr>
    </w:div>
    <w:div w:id="1280335919">
      <w:bodyDiv w:val="1"/>
      <w:marLeft w:val="0"/>
      <w:marRight w:val="0"/>
      <w:marTop w:val="0"/>
      <w:marBottom w:val="0"/>
      <w:divBdr>
        <w:top w:val="none" w:sz="0" w:space="0" w:color="auto"/>
        <w:left w:val="none" w:sz="0" w:space="0" w:color="auto"/>
        <w:bottom w:val="none" w:sz="0" w:space="0" w:color="auto"/>
        <w:right w:val="none" w:sz="0" w:space="0" w:color="auto"/>
      </w:divBdr>
    </w:div>
    <w:div w:id="1280407931">
      <w:bodyDiv w:val="1"/>
      <w:marLeft w:val="0"/>
      <w:marRight w:val="0"/>
      <w:marTop w:val="0"/>
      <w:marBottom w:val="0"/>
      <w:divBdr>
        <w:top w:val="none" w:sz="0" w:space="0" w:color="auto"/>
        <w:left w:val="none" w:sz="0" w:space="0" w:color="auto"/>
        <w:bottom w:val="none" w:sz="0" w:space="0" w:color="auto"/>
        <w:right w:val="none" w:sz="0" w:space="0" w:color="auto"/>
      </w:divBdr>
    </w:div>
    <w:div w:id="1280725446">
      <w:bodyDiv w:val="1"/>
      <w:marLeft w:val="0"/>
      <w:marRight w:val="0"/>
      <w:marTop w:val="0"/>
      <w:marBottom w:val="0"/>
      <w:divBdr>
        <w:top w:val="none" w:sz="0" w:space="0" w:color="auto"/>
        <w:left w:val="none" w:sz="0" w:space="0" w:color="auto"/>
        <w:bottom w:val="none" w:sz="0" w:space="0" w:color="auto"/>
        <w:right w:val="none" w:sz="0" w:space="0" w:color="auto"/>
      </w:divBdr>
    </w:div>
    <w:div w:id="1281301470">
      <w:bodyDiv w:val="1"/>
      <w:marLeft w:val="0"/>
      <w:marRight w:val="0"/>
      <w:marTop w:val="0"/>
      <w:marBottom w:val="0"/>
      <w:divBdr>
        <w:top w:val="none" w:sz="0" w:space="0" w:color="auto"/>
        <w:left w:val="none" w:sz="0" w:space="0" w:color="auto"/>
        <w:bottom w:val="none" w:sz="0" w:space="0" w:color="auto"/>
        <w:right w:val="none" w:sz="0" w:space="0" w:color="auto"/>
      </w:divBdr>
    </w:div>
    <w:div w:id="1282805638">
      <w:bodyDiv w:val="1"/>
      <w:marLeft w:val="0"/>
      <w:marRight w:val="0"/>
      <w:marTop w:val="0"/>
      <w:marBottom w:val="0"/>
      <w:divBdr>
        <w:top w:val="none" w:sz="0" w:space="0" w:color="auto"/>
        <w:left w:val="none" w:sz="0" w:space="0" w:color="auto"/>
        <w:bottom w:val="none" w:sz="0" w:space="0" w:color="auto"/>
        <w:right w:val="none" w:sz="0" w:space="0" w:color="auto"/>
      </w:divBdr>
    </w:div>
    <w:div w:id="1283223846">
      <w:bodyDiv w:val="1"/>
      <w:marLeft w:val="0"/>
      <w:marRight w:val="0"/>
      <w:marTop w:val="0"/>
      <w:marBottom w:val="0"/>
      <w:divBdr>
        <w:top w:val="none" w:sz="0" w:space="0" w:color="auto"/>
        <w:left w:val="none" w:sz="0" w:space="0" w:color="auto"/>
        <w:bottom w:val="none" w:sz="0" w:space="0" w:color="auto"/>
        <w:right w:val="none" w:sz="0" w:space="0" w:color="auto"/>
      </w:divBdr>
    </w:div>
    <w:div w:id="1285690996">
      <w:bodyDiv w:val="1"/>
      <w:marLeft w:val="0"/>
      <w:marRight w:val="0"/>
      <w:marTop w:val="0"/>
      <w:marBottom w:val="0"/>
      <w:divBdr>
        <w:top w:val="none" w:sz="0" w:space="0" w:color="auto"/>
        <w:left w:val="none" w:sz="0" w:space="0" w:color="auto"/>
        <w:bottom w:val="none" w:sz="0" w:space="0" w:color="auto"/>
        <w:right w:val="none" w:sz="0" w:space="0" w:color="auto"/>
      </w:divBdr>
    </w:div>
    <w:div w:id="1288316991">
      <w:bodyDiv w:val="1"/>
      <w:marLeft w:val="0"/>
      <w:marRight w:val="0"/>
      <w:marTop w:val="0"/>
      <w:marBottom w:val="0"/>
      <w:divBdr>
        <w:top w:val="none" w:sz="0" w:space="0" w:color="auto"/>
        <w:left w:val="none" w:sz="0" w:space="0" w:color="auto"/>
        <w:bottom w:val="none" w:sz="0" w:space="0" w:color="auto"/>
        <w:right w:val="none" w:sz="0" w:space="0" w:color="auto"/>
      </w:divBdr>
    </w:div>
    <w:div w:id="1288510424">
      <w:bodyDiv w:val="1"/>
      <w:marLeft w:val="0"/>
      <w:marRight w:val="0"/>
      <w:marTop w:val="0"/>
      <w:marBottom w:val="0"/>
      <w:divBdr>
        <w:top w:val="none" w:sz="0" w:space="0" w:color="auto"/>
        <w:left w:val="none" w:sz="0" w:space="0" w:color="auto"/>
        <w:bottom w:val="none" w:sz="0" w:space="0" w:color="auto"/>
        <w:right w:val="none" w:sz="0" w:space="0" w:color="auto"/>
      </w:divBdr>
    </w:div>
    <w:div w:id="1288585680">
      <w:bodyDiv w:val="1"/>
      <w:marLeft w:val="0"/>
      <w:marRight w:val="0"/>
      <w:marTop w:val="0"/>
      <w:marBottom w:val="0"/>
      <w:divBdr>
        <w:top w:val="none" w:sz="0" w:space="0" w:color="auto"/>
        <w:left w:val="none" w:sz="0" w:space="0" w:color="auto"/>
        <w:bottom w:val="none" w:sz="0" w:space="0" w:color="auto"/>
        <w:right w:val="none" w:sz="0" w:space="0" w:color="auto"/>
      </w:divBdr>
    </w:div>
    <w:div w:id="1288659661">
      <w:bodyDiv w:val="1"/>
      <w:marLeft w:val="0"/>
      <w:marRight w:val="0"/>
      <w:marTop w:val="0"/>
      <w:marBottom w:val="0"/>
      <w:divBdr>
        <w:top w:val="none" w:sz="0" w:space="0" w:color="auto"/>
        <w:left w:val="none" w:sz="0" w:space="0" w:color="auto"/>
        <w:bottom w:val="none" w:sz="0" w:space="0" w:color="auto"/>
        <w:right w:val="none" w:sz="0" w:space="0" w:color="auto"/>
      </w:divBdr>
    </w:div>
    <w:div w:id="1289823289">
      <w:bodyDiv w:val="1"/>
      <w:marLeft w:val="0"/>
      <w:marRight w:val="0"/>
      <w:marTop w:val="0"/>
      <w:marBottom w:val="0"/>
      <w:divBdr>
        <w:top w:val="none" w:sz="0" w:space="0" w:color="auto"/>
        <w:left w:val="none" w:sz="0" w:space="0" w:color="auto"/>
        <w:bottom w:val="none" w:sz="0" w:space="0" w:color="auto"/>
        <w:right w:val="none" w:sz="0" w:space="0" w:color="auto"/>
      </w:divBdr>
    </w:div>
    <w:div w:id="1290163100">
      <w:bodyDiv w:val="1"/>
      <w:marLeft w:val="0"/>
      <w:marRight w:val="0"/>
      <w:marTop w:val="0"/>
      <w:marBottom w:val="0"/>
      <w:divBdr>
        <w:top w:val="none" w:sz="0" w:space="0" w:color="auto"/>
        <w:left w:val="none" w:sz="0" w:space="0" w:color="auto"/>
        <w:bottom w:val="none" w:sz="0" w:space="0" w:color="auto"/>
        <w:right w:val="none" w:sz="0" w:space="0" w:color="auto"/>
      </w:divBdr>
    </w:div>
    <w:div w:id="1290239362">
      <w:bodyDiv w:val="1"/>
      <w:marLeft w:val="0"/>
      <w:marRight w:val="0"/>
      <w:marTop w:val="0"/>
      <w:marBottom w:val="0"/>
      <w:divBdr>
        <w:top w:val="none" w:sz="0" w:space="0" w:color="auto"/>
        <w:left w:val="none" w:sz="0" w:space="0" w:color="auto"/>
        <w:bottom w:val="none" w:sz="0" w:space="0" w:color="auto"/>
        <w:right w:val="none" w:sz="0" w:space="0" w:color="auto"/>
      </w:divBdr>
    </w:div>
    <w:div w:id="1291011511">
      <w:bodyDiv w:val="1"/>
      <w:marLeft w:val="0"/>
      <w:marRight w:val="0"/>
      <w:marTop w:val="0"/>
      <w:marBottom w:val="0"/>
      <w:divBdr>
        <w:top w:val="none" w:sz="0" w:space="0" w:color="auto"/>
        <w:left w:val="none" w:sz="0" w:space="0" w:color="auto"/>
        <w:bottom w:val="none" w:sz="0" w:space="0" w:color="auto"/>
        <w:right w:val="none" w:sz="0" w:space="0" w:color="auto"/>
      </w:divBdr>
    </w:div>
    <w:div w:id="1291590284">
      <w:bodyDiv w:val="1"/>
      <w:marLeft w:val="0"/>
      <w:marRight w:val="0"/>
      <w:marTop w:val="0"/>
      <w:marBottom w:val="0"/>
      <w:divBdr>
        <w:top w:val="none" w:sz="0" w:space="0" w:color="auto"/>
        <w:left w:val="none" w:sz="0" w:space="0" w:color="auto"/>
        <w:bottom w:val="none" w:sz="0" w:space="0" w:color="auto"/>
        <w:right w:val="none" w:sz="0" w:space="0" w:color="auto"/>
      </w:divBdr>
    </w:div>
    <w:div w:id="1293751467">
      <w:bodyDiv w:val="1"/>
      <w:marLeft w:val="0"/>
      <w:marRight w:val="0"/>
      <w:marTop w:val="0"/>
      <w:marBottom w:val="0"/>
      <w:divBdr>
        <w:top w:val="none" w:sz="0" w:space="0" w:color="auto"/>
        <w:left w:val="none" w:sz="0" w:space="0" w:color="auto"/>
        <w:bottom w:val="none" w:sz="0" w:space="0" w:color="auto"/>
        <w:right w:val="none" w:sz="0" w:space="0" w:color="auto"/>
      </w:divBdr>
    </w:div>
    <w:div w:id="1294170017">
      <w:bodyDiv w:val="1"/>
      <w:marLeft w:val="0"/>
      <w:marRight w:val="0"/>
      <w:marTop w:val="0"/>
      <w:marBottom w:val="0"/>
      <w:divBdr>
        <w:top w:val="none" w:sz="0" w:space="0" w:color="auto"/>
        <w:left w:val="none" w:sz="0" w:space="0" w:color="auto"/>
        <w:bottom w:val="none" w:sz="0" w:space="0" w:color="auto"/>
        <w:right w:val="none" w:sz="0" w:space="0" w:color="auto"/>
      </w:divBdr>
    </w:div>
    <w:div w:id="1294752325">
      <w:bodyDiv w:val="1"/>
      <w:marLeft w:val="0"/>
      <w:marRight w:val="0"/>
      <w:marTop w:val="0"/>
      <w:marBottom w:val="0"/>
      <w:divBdr>
        <w:top w:val="none" w:sz="0" w:space="0" w:color="auto"/>
        <w:left w:val="none" w:sz="0" w:space="0" w:color="auto"/>
        <w:bottom w:val="none" w:sz="0" w:space="0" w:color="auto"/>
        <w:right w:val="none" w:sz="0" w:space="0" w:color="auto"/>
      </w:divBdr>
    </w:div>
    <w:div w:id="1294752356">
      <w:bodyDiv w:val="1"/>
      <w:marLeft w:val="0"/>
      <w:marRight w:val="0"/>
      <w:marTop w:val="0"/>
      <w:marBottom w:val="0"/>
      <w:divBdr>
        <w:top w:val="none" w:sz="0" w:space="0" w:color="auto"/>
        <w:left w:val="none" w:sz="0" w:space="0" w:color="auto"/>
        <w:bottom w:val="none" w:sz="0" w:space="0" w:color="auto"/>
        <w:right w:val="none" w:sz="0" w:space="0" w:color="auto"/>
      </w:divBdr>
    </w:div>
    <w:div w:id="1295215662">
      <w:bodyDiv w:val="1"/>
      <w:marLeft w:val="0"/>
      <w:marRight w:val="0"/>
      <w:marTop w:val="0"/>
      <w:marBottom w:val="0"/>
      <w:divBdr>
        <w:top w:val="none" w:sz="0" w:space="0" w:color="auto"/>
        <w:left w:val="none" w:sz="0" w:space="0" w:color="auto"/>
        <w:bottom w:val="none" w:sz="0" w:space="0" w:color="auto"/>
        <w:right w:val="none" w:sz="0" w:space="0" w:color="auto"/>
      </w:divBdr>
    </w:div>
    <w:div w:id="1296107825">
      <w:bodyDiv w:val="1"/>
      <w:marLeft w:val="0"/>
      <w:marRight w:val="0"/>
      <w:marTop w:val="0"/>
      <w:marBottom w:val="0"/>
      <w:divBdr>
        <w:top w:val="none" w:sz="0" w:space="0" w:color="auto"/>
        <w:left w:val="none" w:sz="0" w:space="0" w:color="auto"/>
        <w:bottom w:val="none" w:sz="0" w:space="0" w:color="auto"/>
        <w:right w:val="none" w:sz="0" w:space="0" w:color="auto"/>
      </w:divBdr>
    </w:div>
    <w:div w:id="1296177412">
      <w:bodyDiv w:val="1"/>
      <w:marLeft w:val="0"/>
      <w:marRight w:val="0"/>
      <w:marTop w:val="0"/>
      <w:marBottom w:val="0"/>
      <w:divBdr>
        <w:top w:val="none" w:sz="0" w:space="0" w:color="auto"/>
        <w:left w:val="none" w:sz="0" w:space="0" w:color="auto"/>
        <w:bottom w:val="none" w:sz="0" w:space="0" w:color="auto"/>
        <w:right w:val="none" w:sz="0" w:space="0" w:color="auto"/>
      </w:divBdr>
    </w:div>
    <w:div w:id="1296327599">
      <w:bodyDiv w:val="1"/>
      <w:marLeft w:val="0"/>
      <w:marRight w:val="0"/>
      <w:marTop w:val="0"/>
      <w:marBottom w:val="0"/>
      <w:divBdr>
        <w:top w:val="none" w:sz="0" w:space="0" w:color="auto"/>
        <w:left w:val="none" w:sz="0" w:space="0" w:color="auto"/>
        <w:bottom w:val="none" w:sz="0" w:space="0" w:color="auto"/>
        <w:right w:val="none" w:sz="0" w:space="0" w:color="auto"/>
      </w:divBdr>
    </w:div>
    <w:div w:id="1296644359">
      <w:bodyDiv w:val="1"/>
      <w:marLeft w:val="0"/>
      <w:marRight w:val="0"/>
      <w:marTop w:val="0"/>
      <w:marBottom w:val="0"/>
      <w:divBdr>
        <w:top w:val="none" w:sz="0" w:space="0" w:color="auto"/>
        <w:left w:val="none" w:sz="0" w:space="0" w:color="auto"/>
        <w:bottom w:val="none" w:sz="0" w:space="0" w:color="auto"/>
        <w:right w:val="none" w:sz="0" w:space="0" w:color="auto"/>
      </w:divBdr>
    </w:div>
    <w:div w:id="1296792343">
      <w:bodyDiv w:val="1"/>
      <w:marLeft w:val="0"/>
      <w:marRight w:val="0"/>
      <w:marTop w:val="0"/>
      <w:marBottom w:val="0"/>
      <w:divBdr>
        <w:top w:val="none" w:sz="0" w:space="0" w:color="auto"/>
        <w:left w:val="none" w:sz="0" w:space="0" w:color="auto"/>
        <w:bottom w:val="none" w:sz="0" w:space="0" w:color="auto"/>
        <w:right w:val="none" w:sz="0" w:space="0" w:color="auto"/>
      </w:divBdr>
    </w:div>
    <w:div w:id="1298755756">
      <w:bodyDiv w:val="1"/>
      <w:marLeft w:val="0"/>
      <w:marRight w:val="0"/>
      <w:marTop w:val="0"/>
      <w:marBottom w:val="0"/>
      <w:divBdr>
        <w:top w:val="none" w:sz="0" w:space="0" w:color="auto"/>
        <w:left w:val="none" w:sz="0" w:space="0" w:color="auto"/>
        <w:bottom w:val="none" w:sz="0" w:space="0" w:color="auto"/>
        <w:right w:val="none" w:sz="0" w:space="0" w:color="auto"/>
      </w:divBdr>
      <w:divsChild>
        <w:div w:id="2099905495">
          <w:marLeft w:val="0"/>
          <w:marRight w:val="0"/>
          <w:marTop w:val="0"/>
          <w:marBottom w:val="0"/>
          <w:divBdr>
            <w:top w:val="none" w:sz="0" w:space="0" w:color="auto"/>
            <w:left w:val="none" w:sz="0" w:space="0" w:color="auto"/>
            <w:bottom w:val="none" w:sz="0" w:space="0" w:color="auto"/>
            <w:right w:val="none" w:sz="0" w:space="0" w:color="auto"/>
          </w:divBdr>
        </w:div>
      </w:divsChild>
    </w:div>
    <w:div w:id="1299452399">
      <w:bodyDiv w:val="1"/>
      <w:marLeft w:val="0"/>
      <w:marRight w:val="0"/>
      <w:marTop w:val="0"/>
      <w:marBottom w:val="0"/>
      <w:divBdr>
        <w:top w:val="none" w:sz="0" w:space="0" w:color="auto"/>
        <w:left w:val="none" w:sz="0" w:space="0" w:color="auto"/>
        <w:bottom w:val="none" w:sz="0" w:space="0" w:color="auto"/>
        <w:right w:val="none" w:sz="0" w:space="0" w:color="auto"/>
      </w:divBdr>
    </w:div>
    <w:div w:id="1299916643">
      <w:bodyDiv w:val="1"/>
      <w:marLeft w:val="0"/>
      <w:marRight w:val="0"/>
      <w:marTop w:val="0"/>
      <w:marBottom w:val="0"/>
      <w:divBdr>
        <w:top w:val="none" w:sz="0" w:space="0" w:color="auto"/>
        <w:left w:val="none" w:sz="0" w:space="0" w:color="auto"/>
        <w:bottom w:val="none" w:sz="0" w:space="0" w:color="auto"/>
        <w:right w:val="none" w:sz="0" w:space="0" w:color="auto"/>
      </w:divBdr>
    </w:div>
    <w:div w:id="1300114923">
      <w:bodyDiv w:val="1"/>
      <w:marLeft w:val="0"/>
      <w:marRight w:val="0"/>
      <w:marTop w:val="0"/>
      <w:marBottom w:val="0"/>
      <w:divBdr>
        <w:top w:val="none" w:sz="0" w:space="0" w:color="auto"/>
        <w:left w:val="none" w:sz="0" w:space="0" w:color="auto"/>
        <w:bottom w:val="none" w:sz="0" w:space="0" w:color="auto"/>
        <w:right w:val="none" w:sz="0" w:space="0" w:color="auto"/>
      </w:divBdr>
    </w:div>
    <w:div w:id="1300257535">
      <w:bodyDiv w:val="1"/>
      <w:marLeft w:val="0"/>
      <w:marRight w:val="0"/>
      <w:marTop w:val="0"/>
      <w:marBottom w:val="0"/>
      <w:divBdr>
        <w:top w:val="none" w:sz="0" w:space="0" w:color="auto"/>
        <w:left w:val="none" w:sz="0" w:space="0" w:color="auto"/>
        <w:bottom w:val="none" w:sz="0" w:space="0" w:color="auto"/>
        <w:right w:val="none" w:sz="0" w:space="0" w:color="auto"/>
      </w:divBdr>
    </w:div>
    <w:div w:id="1300846618">
      <w:bodyDiv w:val="1"/>
      <w:marLeft w:val="0"/>
      <w:marRight w:val="0"/>
      <w:marTop w:val="0"/>
      <w:marBottom w:val="0"/>
      <w:divBdr>
        <w:top w:val="none" w:sz="0" w:space="0" w:color="auto"/>
        <w:left w:val="none" w:sz="0" w:space="0" w:color="auto"/>
        <w:bottom w:val="none" w:sz="0" w:space="0" w:color="auto"/>
        <w:right w:val="none" w:sz="0" w:space="0" w:color="auto"/>
      </w:divBdr>
    </w:div>
    <w:div w:id="1301885653">
      <w:bodyDiv w:val="1"/>
      <w:marLeft w:val="0"/>
      <w:marRight w:val="0"/>
      <w:marTop w:val="0"/>
      <w:marBottom w:val="0"/>
      <w:divBdr>
        <w:top w:val="none" w:sz="0" w:space="0" w:color="auto"/>
        <w:left w:val="none" w:sz="0" w:space="0" w:color="auto"/>
        <w:bottom w:val="none" w:sz="0" w:space="0" w:color="auto"/>
        <w:right w:val="none" w:sz="0" w:space="0" w:color="auto"/>
      </w:divBdr>
    </w:div>
    <w:div w:id="1301959729">
      <w:bodyDiv w:val="1"/>
      <w:marLeft w:val="0"/>
      <w:marRight w:val="0"/>
      <w:marTop w:val="0"/>
      <w:marBottom w:val="0"/>
      <w:divBdr>
        <w:top w:val="none" w:sz="0" w:space="0" w:color="auto"/>
        <w:left w:val="none" w:sz="0" w:space="0" w:color="auto"/>
        <w:bottom w:val="none" w:sz="0" w:space="0" w:color="auto"/>
        <w:right w:val="none" w:sz="0" w:space="0" w:color="auto"/>
      </w:divBdr>
    </w:div>
    <w:div w:id="1303461887">
      <w:bodyDiv w:val="1"/>
      <w:marLeft w:val="0"/>
      <w:marRight w:val="0"/>
      <w:marTop w:val="0"/>
      <w:marBottom w:val="0"/>
      <w:divBdr>
        <w:top w:val="none" w:sz="0" w:space="0" w:color="auto"/>
        <w:left w:val="none" w:sz="0" w:space="0" w:color="auto"/>
        <w:bottom w:val="none" w:sz="0" w:space="0" w:color="auto"/>
        <w:right w:val="none" w:sz="0" w:space="0" w:color="auto"/>
      </w:divBdr>
    </w:div>
    <w:div w:id="1304311259">
      <w:bodyDiv w:val="1"/>
      <w:marLeft w:val="0"/>
      <w:marRight w:val="0"/>
      <w:marTop w:val="0"/>
      <w:marBottom w:val="0"/>
      <w:divBdr>
        <w:top w:val="none" w:sz="0" w:space="0" w:color="auto"/>
        <w:left w:val="none" w:sz="0" w:space="0" w:color="auto"/>
        <w:bottom w:val="none" w:sz="0" w:space="0" w:color="auto"/>
        <w:right w:val="none" w:sz="0" w:space="0" w:color="auto"/>
      </w:divBdr>
    </w:div>
    <w:div w:id="1305088241">
      <w:bodyDiv w:val="1"/>
      <w:marLeft w:val="0"/>
      <w:marRight w:val="0"/>
      <w:marTop w:val="0"/>
      <w:marBottom w:val="0"/>
      <w:divBdr>
        <w:top w:val="none" w:sz="0" w:space="0" w:color="auto"/>
        <w:left w:val="none" w:sz="0" w:space="0" w:color="auto"/>
        <w:bottom w:val="none" w:sz="0" w:space="0" w:color="auto"/>
        <w:right w:val="none" w:sz="0" w:space="0" w:color="auto"/>
      </w:divBdr>
    </w:div>
    <w:div w:id="1305307726">
      <w:bodyDiv w:val="1"/>
      <w:marLeft w:val="0"/>
      <w:marRight w:val="0"/>
      <w:marTop w:val="0"/>
      <w:marBottom w:val="0"/>
      <w:divBdr>
        <w:top w:val="none" w:sz="0" w:space="0" w:color="auto"/>
        <w:left w:val="none" w:sz="0" w:space="0" w:color="auto"/>
        <w:bottom w:val="none" w:sz="0" w:space="0" w:color="auto"/>
        <w:right w:val="none" w:sz="0" w:space="0" w:color="auto"/>
      </w:divBdr>
    </w:div>
    <w:div w:id="1306199488">
      <w:bodyDiv w:val="1"/>
      <w:marLeft w:val="0"/>
      <w:marRight w:val="0"/>
      <w:marTop w:val="0"/>
      <w:marBottom w:val="0"/>
      <w:divBdr>
        <w:top w:val="none" w:sz="0" w:space="0" w:color="auto"/>
        <w:left w:val="none" w:sz="0" w:space="0" w:color="auto"/>
        <w:bottom w:val="none" w:sz="0" w:space="0" w:color="auto"/>
        <w:right w:val="none" w:sz="0" w:space="0" w:color="auto"/>
      </w:divBdr>
    </w:div>
    <w:div w:id="1309431847">
      <w:bodyDiv w:val="1"/>
      <w:marLeft w:val="0"/>
      <w:marRight w:val="0"/>
      <w:marTop w:val="0"/>
      <w:marBottom w:val="0"/>
      <w:divBdr>
        <w:top w:val="none" w:sz="0" w:space="0" w:color="auto"/>
        <w:left w:val="none" w:sz="0" w:space="0" w:color="auto"/>
        <w:bottom w:val="none" w:sz="0" w:space="0" w:color="auto"/>
        <w:right w:val="none" w:sz="0" w:space="0" w:color="auto"/>
      </w:divBdr>
    </w:div>
    <w:div w:id="1310086282">
      <w:bodyDiv w:val="1"/>
      <w:marLeft w:val="0"/>
      <w:marRight w:val="0"/>
      <w:marTop w:val="0"/>
      <w:marBottom w:val="0"/>
      <w:divBdr>
        <w:top w:val="none" w:sz="0" w:space="0" w:color="auto"/>
        <w:left w:val="none" w:sz="0" w:space="0" w:color="auto"/>
        <w:bottom w:val="none" w:sz="0" w:space="0" w:color="auto"/>
        <w:right w:val="none" w:sz="0" w:space="0" w:color="auto"/>
      </w:divBdr>
    </w:div>
    <w:div w:id="1315600550">
      <w:bodyDiv w:val="1"/>
      <w:marLeft w:val="0"/>
      <w:marRight w:val="0"/>
      <w:marTop w:val="0"/>
      <w:marBottom w:val="0"/>
      <w:divBdr>
        <w:top w:val="none" w:sz="0" w:space="0" w:color="auto"/>
        <w:left w:val="none" w:sz="0" w:space="0" w:color="auto"/>
        <w:bottom w:val="none" w:sz="0" w:space="0" w:color="auto"/>
        <w:right w:val="none" w:sz="0" w:space="0" w:color="auto"/>
      </w:divBdr>
    </w:div>
    <w:div w:id="1318026443">
      <w:bodyDiv w:val="1"/>
      <w:marLeft w:val="0"/>
      <w:marRight w:val="0"/>
      <w:marTop w:val="0"/>
      <w:marBottom w:val="0"/>
      <w:divBdr>
        <w:top w:val="none" w:sz="0" w:space="0" w:color="auto"/>
        <w:left w:val="none" w:sz="0" w:space="0" w:color="auto"/>
        <w:bottom w:val="none" w:sz="0" w:space="0" w:color="auto"/>
        <w:right w:val="none" w:sz="0" w:space="0" w:color="auto"/>
      </w:divBdr>
    </w:div>
    <w:div w:id="1320115692">
      <w:bodyDiv w:val="1"/>
      <w:marLeft w:val="0"/>
      <w:marRight w:val="0"/>
      <w:marTop w:val="0"/>
      <w:marBottom w:val="0"/>
      <w:divBdr>
        <w:top w:val="none" w:sz="0" w:space="0" w:color="auto"/>
        <w:left w:val="none" w:sz="0" w:space="0" w:color="auto"/>
        <w:bottom w:val="none" w:sz="0" w:space="0" w:color="auto"/>
        <w:right w:val="none" w:sz="0" w:space="0" w:color="auto"/>
      </w:divBdr>
    </w:div>
    <w:div w:id="1320377972">
      <w:bodyDiv w:val="1"/>
      <w:marLeft w:val="0"/>
      <w:marRight w:val="0"/>
      <w:marTop w:val="0"/>
      <w:marBottom w:val="0"/>
      <w:divBdr>
        <w:top w:val="none" w:sz="0" w:space="0" w:color="auto"/>
        <w:left w:val="none" w:sz="0" w:space="0" w:color="auto"/>
        <w:bottom w:val="none" w:sz="0" w:space="0" w:color="auto"/>
        <w:right w:val="none" w:sz="0" w:space="0" w:color="auto"/>
      </w:divBdr>
    </w:div>
    <w:div w:id="1321081621">
      <w:bodyDiv w:val="1"/>
      <w:marLeft w:val="0"/>
      <w:marRight w:val="0"/>
      <w:marTop w:val="0"/>
      <w:marBottom w:val="0"/>
      <w:divBdr>
        <w:top w:val="none" w:sz="0" w:space="0" w:color="auto"/>
        <w:left w:val="none" w:sz="0" w:space="0" w:color="auto"/>
        <w:bottom w:val="none" w:sz="0" w:space="0" w:color="auto"/>
        <w:right w:val="none" w:sz="0" w:space="0" w:color="auto"/>
      </w:divBdr>
    </w:div>
    <w:div w:id="1321620019">
      <w:bodyDiv w:val="1"/>
      <w:marLeft w:val="0"/>
      <w:marRight w:val="0"/>
      <w:marTop w:val="0"/>
      <w:marBottom w:val="0"/>
      <w:divBdr>
        <w:top w:val="none" w:sz="0" w:space="0" w:color="auto"/>
        <w:left w:val="none" w:sz="0" w:space="0" w:color="auto"/>
        <w:bottom w:val="none" w:sz="0" w:space="0" w:color="auto"/>
        <w:right w:val="none" w:sz="0" w:space="0" w:color="auto"/>
      </w:divBdr>
    </w:div>
    <w:div w:id="1321733928">
      <w:bodyDiv w:val="1"/>
      <w:marLeft w:val="0"/>
      <w:marRight w:val="0"/>
      <w:marTop w:val="0"/>
      <w:marBottom w:val="0"/>
      <w:divBdr>
        <w:top w:val="none" w:sz="0" w:space="0" w:color="auto"/>
        <w:left w:val="none" w:sz="0" w:space="0" w:color="auto"/>
        <w:bottom w:val="none" w:sz="0" w:space="0" w:color="auto"/>
        <w:right w:val="none" w:sz="0" w:space="0" w:color="auto"/>
      </w:divBdr>
    </w:div>
    <w:div w:id="1322543713">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5082485">
      <w:bodyDiv w:val="1"/>
      <w:marLeft w:val="0"/>
      <w:marRight w:val="0"/>
      <w:marTop w:val="0"/>
      <w:marBottom w:val="0"/>
      <w:divBdr>
        <w:top w:val="none" w:sz="0" w:space="0" w:color="auto"/>
        <w:left w:val="none" w:sz="0" w:space="0" w:color="auto"/>
        <w:bottom w:val="none" w:sz="0" w:space="0" w:color="auto"/>
        <w:right w:val="none" w:sz="0" w:space="0" w:color="auto"/>
      </w:divBdr>
    </w:div>
    <w:div w:id="1325552964">
      <w:bodyDiv w:val="1"/>
      <w:marLeft w:val="0"/>
      <w:marRight w:val="0"/>
      <w:marTop w:val="0"/>
      <w:marBottom w:val="0"/>
      <w:divBdr>
        <w:top w:val="none" w:sz="0" w:space="0" w:color="auto"/>
        <w:left w:val="none" w:sz="0" w:space="0" w:color="auto"/>
        <w:bottom w:val="none" w:sz="0" w:space="0" w:color="auto"/>
        <w:right w:val="none" w:sz="0" w:space="0" w:color="auto"/>
      </w:divBdr>
    </w:div>
    <w:div w:id="1326283528">
      <w:bodyDiv w:val="1"/>
      <w:marLeft w:val="0"/>
      <w:marRight w:val="0"/>
      <w:marTop w:val="0"/>
      <w:marBottom w:val="0"/>
      <w:divBdr>
        <w:top w:val="none" w:sz="0" w:space="0" w:color="auto"/>
        <w:left w:val="none" w:sz="0" w:space="0" w:color="auto"/>
        <w:bottom w:val="none" w:sz="0" w:space="0" w:color="auto"/>
        <w:right w:val="none" w:sz="0" w:space="0" w:color="auto"/>
      </w:divBdr>
    </w:div>
    <w:div w:id="1327902727">
      <w:bodyDiv w:val="1"/>
      <w:marLeft w:val="0"/>
      <w:marRight w:val="0"/>
      <w:marTop w:val="0"/>
      <w:marBottom w:val="0"/>
      <w:divBdr>
        <w:top w:val="none" w:sz="0" w:space="0" w:color="auto"/>
        <w:left w:val="none" w:sz="0" w:space="0" w:color="auto"/>
        <w:bottom w:val="none" w:sz="0" w:space="0" w:color="auto"/>
        <w:right w:val="none" w:sz="0" w:space="0" w:color="auto"/>
      </w:divBdr>
    </w:div>
    <w:div w:id="1329944902">
      <w:bodyDiv w:val="1"/>
      <w:marLeft w:val="0"/>
      <w:marRight w:val="0"/>
      <w:marTop w:val="0"/>
      <w:marBottom w:val="0"/>
      <w:divBdr>
        <w:top w:val="none" w:sz="0" w:space="0" w:color="auto"/>
        <w:left w:val="none" w:sz="0" w:space="0" w:color="auto"/>
        <w:bottom w:val="none" w:sz="0" w:space="0" w:color="auto"/>
        <w:right w:val="none" w:sz="0" w:space="0" w:color="auto"/>
      </w:divBdr>
    </w:div>
    <w:div w:id="1331447334">
      <w:bodyDiv w:val="1"/>
      <w:marLeft w:val="0"/>
      <w:marRight w:val="0"/>
      <w:marTop w:val="0"/>
      <w:marBottom w:val="0"/>
      <w:divBdr>
        <w:top w:val="none" w:sz="0" w:space="0" w:color="auto"/>
        <w:left w:val="none" w:sz="0" w:space="0" w:color="auto"/>
        <w:bottom w:val="none" w:sz="0" w:space="0" w:color="auto"/>
        <w:right w:val="none" w:sz="0" w:space="0" w:color="auto"/>
      </w:divBdr>
    </w:div>
    <w:div w:id="1331714736">
      <w:bodyDiv w:val="1"/>
      <w:marLeft w:val="0"/>
      <w:marRight w:val="0"/>
      <w:marTop w:val="0"/>
      <w:marBottom w:val="0"/>
      <w:divBdr>
        <w:top w:val="none" w:sz="0" w:space="0" w:color="auto"/>
        <w:left w:val="none" w:sz="0" w:space="0" w:color="auto"/>
        <w:bottom w:val="none" w:sz="0" w:space="0" w:color="auto"/>
        <w:right w:val="none" w:sz="0" w:space="0" w:color="auto"/>
      </w:divBdr>
    </w:div>
    <w:div w:id="1333024209">
      <w:bodyDiv w:val="1"/>
      <w:marLeft w:val="0"/>
      <w:marRight w:val="0"/>
      <w:marTop w:val="0"/>
      <w:marBottom w:val="0"/>
      <w:divBdr>
        <w:top w:val="none" w:sz="0" w:space="0" w:color="auto"/>
        <w:left w:val="none" w:sz="0" w:space="0" w:color="auto"/>
        <w:bottom w:val="none" w:sz="0" w:space="0" w:color="auto"/>
        <w:right w:val="none" w:sz="0" w:space="0" w:color="auto"/>
      </w:divBdr>
    </w:div>
    <w:div w:id="1333337290">
      <w:bodyDiv w:val="1"/>
      <w:marLeft w:val="0"/>
      <w:marRight w:val="0"/>
      <w:marTop w:val="0"/>
      <w:marBottom w:val="0"/>
      <w:divBdr>
        <w:top w:val="none" w:sz="0" w:space="0" w:color="auto"/>
        <w:left w:val="none" w:sz="0" w:space="0" w:color="auto"/>
        <w:bottom w:val="none" w:sz="0" w:space="0" w:color="auto"/>
        <w:right w:val="none" w:sz="0" w:space="0" w:color="auto"/>
      </w:divBdr>
      <w:divsChild>
        <w:div w:id="75519845">
          <w:marLeft w:val="0"/>
          <w:marRight w:val="0"/>
          <w:marTop w:val="0"/>
          <w:marBottom w:val="0"/>
          <w:divBdr>
            <w:top w:val="none" w:sz="0" w:space="0" w:color="auto"/>
            <w:left w:val="none" w:sz="0" w:space="0" w:color="auto"/>
            <w:bottom w:val="none" w:sz="0" w:space="0" w:color="auto"/>
            <w:right w:val="none" w:sz="0" w:space="0" w:color="auto"/>
          </w:divBdr>
        </w:div>
        <w:div w:id="106704108">
          <w:marLeft w:val="0"/>
          <w:marRight w:val="0"/>
          <w:marTop w:val="0"/>
          <w:marBottom w:val="0"/>
          <w:divBdr>
            <w:top w:val="none" w:sz="0" w:space="0" w:color="auto"/>
            <w:left w:val="none" w:sz="0" w:space="0" w:color="auto"/>
            <w:bottom w:val="none" w:sz="0" w:space="0" w:color="auto"/>
            <w:right w:val="none" w:sz="0" w:space="0" w:color="auto"/>
          </w:divBdr>
        </w:div>
        <w:div w:id="337657003">
          <w:marLeft w:val="0"/>
          <w:marRight w:val="0"/>
          <w:marTop w:val="0"/>
          <w:marBottom w:val="0"/>
          <w:divBdr>
            <w:top w:val="none" w:sz="0" w:space="0" w:color="auto"/>
            <w:left w:val="none" w:sz="0" w:space="0" w:color="auto"/>
            <w:bottom w:val="none" w:sz="0" w:space="0" w:color="auto"/>
            <w:right w:val="none" w:sz="0" w:space="0" w:color="auto"/>
          </w:divBdr>
        </w:div>
        <w:div w:id="723453832">
          <w:marLeft w:val="0"/>
          <w:marRight w:val="0"/>
          <w:marTop w:val="0"/>
          <w:marBottom w:val="0"/>
          <w:divBdr>
            <w:top w:val="none" w:sz="0" w:space="0" w:color="auto"/>
            <w:left w:val="none" w:sz="0" w:space="0" w:color="auto"/>
            <w:bottom w:val="none" w:sz="0" w:space="0" w:color="auto"/>
            <w:right w:val="none" w:sz="0" w:space="0" w:color="auto"/>
          </w:divBdr>
        </w:div>
        <w:div w:id="732313635">
          <w:marLeft w:val="0"/>
          <w:marRight w:val="0"/>
          <w:marTop w:val="0"/>
          <w:marBottom w:val="0"/>
          <w:divBdr>
            <w:top w:val="none" w:sz="0" w:space="0" w:color="auto"/>
            <w:left w:val="none" w:sz="0" w:space="0" w:color="auto"/>
            <w:bottom w:val="none" w:sz="0" w:space="0" w:color="auto"/>
            <w:right w:val="none" w:sz="0" w:space="0" w:color="auto"/>
          </w:divBdr>
        </w:div>
        <w:div w:id="906570548">
          <w:marLeft w:val="0"/>
          <w:marRight w:val="0"/>
          <w:marTop w:val="0"/>
          <w:marBottom w:val="0"/>
          <w:divBdr>
            <w:top w:val="none" w:sz="0" w:space="0" w:color="auto"/>
            <w:left w:val="none" w:sz="0" w:space="0" w:color="auto"/>
            <w:bottom w:val="none" w:sz="0" w:space="0" w:color="auto"/>
            <w:right w:val="none" w:sz="0" w:space="0" w:color="auto"/>
          </w:divBdr>
        </w:div>
        <w:div w:id="1173305346">
          <w:marLeft w:val="0"/>
          <w:marRight w:val="0"/>
          <w:marTop w:val="0"/>
          <w:marBottom w:val="0"/>
          <w:divBdr>
            <w:top w:val="none" w:sz="0" w:space="0" w:color="auto"/>
            <w:left w:val="none" w:sz="0" w:space="0" w:color="auto"/>
            <w:bottom w:val="none" w:sz="0" w:space="0" w:color="auto"/>
            <w:right w:val="none" w:sz="0" w:space="0" w:color="auto"/>
          </w:divBdr>
        </w:div>
        <w:div w:id="1548252700">
          <w:marLeft w:val="0"/>
          <w:marRight w:val="0"/>
          <w:marTop w:val="0"/>
          <w:marBottom w:val="0"/>
          <w:divBdr>
            <w:top w:val="none" w:sz="0" w:space="0" w:color="auto"/>
            <w:left w:val="none" w:sz="0" w:space="0" w:color="auto"/>
            <w:bottom w:val="none" w:sz="0" w:space="0" w:color="auto"/>
            <w:right w:val="none" w:sz="0" w:space="0" w:color="auto"/>
          </w:divBdr>
        </w:div>
        <w:div w:id="1590892976">
          <w:marLeft w:val="0"/>
          <w:marRight w:val="0"/>
          <w:marTop w:val="0"/>
          <w:marBottom w:val="0"/>
          <w:divBdr>
            <w:top w:val="none" w:sz="0" w:space="0" w:color="auto"/>
            <w:left w:val="none" w:sz="0" w:space="0" w:color="auto"/>
            <w:bottom w:val="none" w:sz="0" w:space="0" w:color="auto"/>
            <w:right w:val="none" w:sz="0" w:space="0" w:color="auto"/>
          </w:divBdr>
        </w:div>
        <w:div w:id="1620061964">
          <w:marLeft w:val="0"/>
          <w:marRight w:val="0"/>
          <w:marTop w:val="0"/>
          <w:marBottom w:val="0"/>
          <w:divBdr>
            <w:top w:val="none" w:sz="0" w:space="0" w:color="auto"/>
            <w:left w:val="none" w:sz="0" w:space="0" w:color="auto"/>
            <w:bottom w:val="none" w:sz="0" w:space="0" w:color="auto"/>
            <w:right w:val="none" w:sz="0" w:space="0" w:color="auto"/>
          </w:divBdr>
        </w:div>
        <w:div w:id="1788692467">
          <w:marLeft w:val="0"/>
          <w:marRight w:val="0"/>
          <w:marTop w:val="0"/>
          <w:marBottom w:val="0"/>
          <w:divBdr>
            <w:top w:val="none" w:sz="0" w:space="0" w:color="auto"/>
            <w:left w:val="none" w:sz="0" w:space="0" w:color="auto"/>
            <w:bottom w:val="none" w:sz="0" w:space="0" w:color="auto"/>
            <w:right w:val="none" w:sz="0" w:space="0" w:color="auto"/>
          </w:divBdr>
        </w:div>
        <w:div w:id="1949697943">
          <w:marLeft w:val="0"/>
          <w:marRight w:val="0"/>
          <w:marTop w:val="0"/>
          <w:marBottom w:val="0"/>
          <w:divBdr>
            <w:top w:val="none" w:sz="0" w:space="0" w:color="auto"/>
            <w:left w:val="none" w:sz="0" w:space="0" w:color="auto"/>
            <w:bottom w:val="none" w:sz="0" w:space="0" w:color="auto"/>
            <w:right w:val="none" w:sz="0" w:space="0" w:color="auto"/>
          </w:divBdr>
        </w:div>
        <w:div w:id="1965040142">
          <w:marLeft w:val="0"/>
          <w:marRight w:val="0"/>
          <w:marTop w:val="0"/>
          <w:marBottom w:val="0"/>
          <w:divBdr>
            <w:top w:val="none" w:sz="0" w:space="0" w:color="auto"/>
            <w:left w:val="none" w:sz="0" w:space="0" w:color="auto"/>
            <w:bottom w:val="none" w:sz="0" w:space="0" w:color="auto"/>
            <w:right w:val="none" w:sz="0" w:space="0" w:color="auto"/>
          </w:divBdr>
        </w:div>
        <w:div w:id="2130735655">
          <w:marLeft w:val="0"/>
          <w:marRight w:val="0"/>
          <w:marTop w:val="0"/>
          <w:marBottom w:val="0"/>
          <w:divBdr>
            <w:top w:val="none" w:sz="0" w:space="0" w:color="auto"/>
            <w:left w:val="none" w:sz="0" w:space="0" w:color="auto"/>
            <w:bottom w:val="none" w:sz="0" w:space="0" w:color="auto"/>
            <w:right w:val="none" w:sz="0" w:space="0" w:color="auto"/>
          </w:divBdr>
        </w:div>
      </w:divsChild>
    </w:div>
    <w:div w:id="1333683193">
      <w:bodyDiv w:val="1"/>
      <w:marLeft w:val="0"/>
      <w:marRight w:val="0"/>
      <w:marTop w:val="0"/>
      <w:marBottom w:val="0"/>
      <w:divBdr>
        <w:top w:val="none" w:sz="0" w:space="0" w:color="auto"/>
        <w:left w:val="none" w:sz="0" w:space="0" w:color="auto"/>
        <w:bottom w:val="none" w:sz="0" w:space="0" w:color="auto"/>
        <w:right w:val="none" w:sz="0" w:space="0" w:color="auto"/>
      </w:divBdr>
    </w:div>
    <w:div w:id="1334646526">
      <w:bodyDiv w:val="1"/>
      <w:marLeft w:val="0"/>
      <w:marRight w:val="0"/>
      <w:marTop w:val="0"/>
      <w:marBottom w:val="0"/>
      <w:divBdr>
        <w:top w:val="none" w:sz="0" w:space="0" w:color="auto"/>
        <w:left w:val="none" w:sz="0" w:space="0" w:color="auto"/>
        <w:bottom w:val="none" w:sz="0" w:space="0" w:color="auto"/>
        <w:right w:val="none" w:sz="0" w:space="0" w:color="auto"/>
      </w:divBdr>
    </w:div>
    <w:div w:id="1334989054">
      <w:bodyDiv w:val="1"/>
      <w:marLeft w:val="0"/>
      <w:marRight w:val="0"/>
      <w:marTop w:val="0"/>
      <w:marBottom w:val="0"/>
      <w:divBdr>
        <w:top w:val="none" w:sz="0" w:space="0" w:color="auto"/>
        <w:left w:val="none" w:sz="0" w:space="0" w:color="auto"/>
        <w:bottom w:val="none" w:sz="0" w:space="0" w:color="auto"/>
        <w:right w:val="none" w:sz="0" w:space="0" w:color="auto"/>
      </w:divBdr>
    </w:div>
    <w:div w:id="1335306149">
      <w:bodyDiv w:val="1"/>
      <w:marLeft w:val="0"/>
      <w:marRight w:val="0"/>
      <w:marTop w:val="0"/>
      <w:marBottom w:val="0"/>
      <w:divBdr>
        <w:top w:val="none" w:sz="0" w:space="0" w:color="auto"/>
        <w:left w:val="none" w:sz="0" w:space="0" w:color="auto"/>
        <w:bottom w:val="none" w:sz="0" w:space="0" w:color="auto"/>
        <w:right w:val="none" w:sz="0" w:space="0" w:color="auto"/>
      </w:divBdr>
    </w:div>
    <w:div w:id="1336035055">
      <w:bodyDiv w:val="1"/>
      <w:marLeft w:val="0"/>
      <w:marRight w:val="0"/>
      <w:marTop w:val="0"/>
      <w:marBottom w:val="0"/>
      <w:divBdr>
        <w:top w:val="none" w:sz="0" w:space="0" w:color="auto"/>
        <w:left w:val="none" w:sz="0" w:space="0" w:color="auto"/>
        <w:bottom w:val="none" w:sz="0" w:space="0" w:color="auto"/>
        <w:right w:val="none" w:sz="0" w:space="0" w:color="auto"/>
      </w:divBdr>
    </w:div>
    <w:div w:id="1336372861">
      <w:bodyDiv w:val="1"/>
      <w:marLeft w:val="0"/>
      <w:marRight w:val="0"/>
      <w:marTop w:val="0"/>
      <w:marBottom w:val="0"/>
      <w:divBdr>
        <w:top w:val="none" w:sz="0" w:space="0" w:color="auto"/>
        <w:left w:val="none" w:sz="0" w:space="0" w:color="auto"/>
        <w:bottom w:val="none" w:sz="0" w:space="0" w:color="auto"/>
        <w:right w:val="none" w:sz="0" w:space="0" w:color="auto"/>
      </w:divBdr>
    </w:div>
    <w:div w:id="1337617226">
      <w:bodyDiv w:val="1"/>
      <w:marLeft w:val="0"/>
      <w:marRight w:val="0"/>
      <w:marTop w:val="0"/>
      <w:marBottom w:val="0"/>
      <w:divBdr>
        <w:top w:val="none" w:sz="0" w:space="0" w:color="auto"/>
        <w:left w:val="none" w:sz="0" w:space="0" w:color="auto"/>
        <w:bottom w:val="none" w:sz="0" w:space="0" w:color="auto"/>
        <w:right w:val="none" w:sz="0" w:space="0" w:color="auto"/>
      </w:divBdr>
    </w:div>
    <w:div w:id="1338650972">
      <w:bodyDiv w:val="1"/>
      <w:marLeft w:val="0"/>
      <w:marRight w:val="0"/>
      <w:marTop w:val="0"/>
      <w:marBottom w:val="0"/>
      <w:divBdr>
        <w:top w:val="none" w:sz="0" w:space="0" w:color="auto"/>
        <w:left w:val="none" w:sz="0" w:space="0" w:color="auto"/>
        <w:bottom w:val="none" w:sz="0" w:space="0" w:color="auto"/>
        <w:right w:val="none" w:sz="0" w:space="0" w:color="auto"/>
      </w:divBdr>
    </w:div>
    <w:div w:id="1339042215">
      <w:bodyDiv w:val="1"/>
      <w:marLeft w:val="0"/>
      <w:marRight w:val="0"/>
      <w:marTop w:val="0"/>
      <w:marBottom w:val="0"/>
      <w:divBdr>
        <w:top w:val="none" w:sz="0" w:space="0" w:color="auto"/>
        <w:left w:val="none" w:sz="0" w:space="0" w:color="auto"/>
        <w:bottom w:val="none" w:sz="0" w:space="0" w:color="auto"/>
        <w:right w:val="none" w:sz="0" w:space="0" w:color="auto"/>
      </w:divBdr>
    </w:div>
    <w:div w:id="1342272638">
      <w:bodyDiv w:val="1"/>
      <w:marLeft w:val="0"/>
      <w:marRight w:val="0"/>
      <w:marTop w:val="0"/>
      <w:marBottom w:val="0"/>
      <w:divBdr>
        <w:top w:val="none" w:sz="0" w:space="0" w:color="auto"/>
        <w:left w:val="none" w:sz="0" w:space="0" w:color="auto"/>
        <w:bottom w:val="none" w:sz="0" w:space="0" w:color="auto"/>
        <w:right w:val="none" w:sz="0" w:space="0" w:color="auto"/>
      </w:divBdr>
    </w:div>
    <w:div w:id="1342657276">
      <w:bodyDiv w:val="1"/>
      <w:marLeft w:val="0"/>
      <w:marRight w:val="0"/>
      <w:marTop w:val="0"/>
      <w:marBottom w:val="0"/>
      <w:divBdr>
        <w:top w:val="none" w:sz="0" w:space="0" w:color="auto"/>
        <w:left w:val="none" w:sz="0" w:space="0" w:color="auto"/>
        <w:bottom w:val="none" w:sz="0" w:space="0" w:color="auto"/>
        <w:right w:val="none" w:sz="0" w:space="0" w:color="auto"/>
      </w:divBdr>
    </w:div>
    <w:div w:id="1342657681">
      <w:bodyDiv w:val="1"/>
      <w:marLeft w:val="0"/>
      <w:marRight w:val="0"/>
      <w:marTop w:val="0"/>
      <w:marBottom w:val="0"/>
      <w:divBdr>
        <w:top w:val="none" w:sz="0" w:space="0" w:color="auto"/>
        <w:left w:val="none" w:sz="0" w:space="0" w:color="auto"/>
        <w:bottom w:val="none" w:sz="0" w:space="0" w:color="auto"/>
        <w:right w:val="none" w:sz="0" w:space="0" w:color="auto"/>
      </w:divBdr>
    </w:div>
    <w:div w:id="1342857165">
      <w:bodyDiv w:val="1"/>
      <w:marLeft w:val="0"/>
      <w:marRight w:val="0"/>
      <w:marTop w:val="0"/>
      <w:marBottom w:val="0"/>
      <w:divBdr>
        <w:top w:val="none" w:sz="0" w:space="0" w:color="auto"/>
        <w:left w:val="none" w:sz="0" w:space="0" w:color="auto"/>
        <w:bottom w:val="none" w:sz="0" w:space="0" w:color="auto"/>
        <w:right w:val="none" w:sz="0" w:space="0" w:color="auto"/>
      </w:divBdr>
    </w:div>
    <w:div w:id="1344551219">
      <w:bodyDiv w:val="1"/>
      <w:marLeft w:val="0"/>
      <w:marRight w:val="0"/>
      <w:marTop w:val="0"/>
      <w:marBottom w:val="0"/>
      <w:divBdr>
        <w:top w:val="none" w:sz="0" w:space="0" w:color="auto"/>
        <w:left w:val="none" w:sz="0" w:space="0" w:color="auto"/>
        <w:bottom w:val="none" w:sz="0" w:space="0" w:color="auto"/>
        <w:right w:val="none" w:sz="0" w:space="0" w:color="auto"/>
      </w:divBdr>
    </w:div>
    <w:div w:id="1346128890">
      <w:bodyDiv w:val="1"/>
      <w:marLeft w:val="0"/>
      <w:marRight w:val="0"/>
      <w:marTop w:val="0"/>
      <w:marBottom w:val="0"/>
      <w:divBdr>
        <w:top w:val="none" w:sz="0" w:space="0" w:color="auto"/>
        <w:left w:val="none" w:sz="0" w:space="0" w:color="auto"/>
        <w:bottom w:val="none" w:sz="0" w:space="0" w:color="auto"/>
        <w:right w:val="none" w:sz="0" w:space="0" w:color="auto"/>
      </w:divBdr>
    </w:div>
    <w:div w:id="1346785875">
      <w:bodyDiv w:val="1"/>
      <w:marLeft w:val="0"/>
      <w:marRight w:val="0"/>
      <w:marTop w:val="0"/>
      <w:marBottom w:val="0"/>
      <w:divBdr>
        <w:top w:val="none" w:sz="0" w:space="0" w:color="auto"/>
        <w:left w:val="none" w:sz="0" w:space="0" w:color="auto"/>
        <w:bottom w:val="none" w:sz="0" w:space="0" w:color="auto"/>
        <w:right w:val="none" w:sz="0" w:space="0" w:color="auto"/>
      </w:divBdr>
    </w:div>
    <w:div w:id="1347907999">
      <w:bodyDiv w:val="1"/>
      <w:marLeft w:val="0"/>
      <w:marRight w:val="0"/>
      <w:marTop w:val="0"/>
      <w:marBottom w:val="0"/>
      <w:divBdr>
        <w:top w:val="none" w:sz="0" w:space="0" w:color="auto"/>
        <w:left w:val="none" w:sz="0" w:space="0" w:color="auto"/>
        <w:bottom w:val="none" w:sz="0" w:space="0" w:color="auto"/>
        <w:right w:val="none" w:sz="0" w:space="0" w:color="auto"/>
      </w:divBdr>
    </w:div>
    <w:div w:id="1348171302">
      <w:bodyDiv w:val="1"/>
      <w:marLeft w:val="0"/>
      <w:marRight w:val="0"/>
      <w:marTop w:val="0"/>
      <w:marBottom w:val="0"/>
      <w:divBdr>
        <w:top w:val="none" w:sz="0" w:space="0" w:color="auto"/>
        <w:left w:val="none" w:sz="0" w:space="0" w:color="auto"/>
        <w:bottom w:val="none" w:sz="0" w:space="0" w:color="auto"/>
        <w:right w:val="none" w:sz="0" w:space="0" w:color="auto"/>
      </w:divBdr>
    </w:div>
    <w:div w:id="1348289029">
      <w:bodyDiv w:val="1"/>
      <w:marLeft w:val="0"/>
      <w:marRight w:val="0"/>
      <w:marTop w:val="0"/>
      <w:marBottom w:val="0"/>
      <w:divBdr>
        <w:top w:val="none" w:sz="0" w:space="0" w:color="auto"/>
        <w:left w:val="none" w:sz="0" w:space="0" w:color="auto"/>
        <w:bottom w:val="none" w:sz="0" w:space="0" w:color="auto"/>
        <w:right w:val="none" w:sz="0" w:space="0" w:color="auto"/>
      </w:divBdr>
    </w:div>
    <w:div w:id="1348478891">
      <w:bodyDiv w:val="1"/>
      <w:marLeft w:val="0"/>
      <w:marRight w:val="0"/>
      <w:marTop w:val="0"/>
      <w:marBottom w:val="0"/>
      <w:divBdr>
        <w:top w:val="none" w:sz="0" w:space="0" w:color="auto"/>
        <w:left w:val="none" w:sz="0" w:space="0" w:color="auto"/>
        <w:bottom w:val="none" w:sz="0" w:space="0" w:color="auto"/>
        <w:right w:val="none" w:sz="0" w:space="0" w:color="auto"/>
      </w:divBdr>
    </w:div>
    <w:div w:id="1349916135">
      <w:bodyDiv w:val="1"/>
      <w:marLeft w:val="0"/>
      <w:marRight w:val="0"/>
      <w:marTop w:val="0"/>
      <w:marBottom w:val="0"/>
      <w:divBdr>
        <w:top w:val="none" w:sz="0" w:space="0" w:color="auto"/>
        <w:left w:val="none" w:sz="0" w:space="0" w:color="auto"/>
        <w:bottom w:val="none" w:sz="0" w:space="0" w:color="auto"/>
        <w:right w:val="none" w:sz="0" w:space="0" w:color="auto"/>
      </w:divBdr>
    </w:div>
    <w:div w:id="1350179174">
      <w:bodyDiv w:val="1"/>
      <w:marLeft w:val="0"/>
      <w:marRight w:val="0"/>
      <w:marTop w:val="0"/>
      <w:marBottom w:val="0"/>
      <w:divBdr>
        <w:top w:val="none" w:sz="0" w:space="0" w:color="auto"/>
        <w:left w:val="none" w:sz="0" w:space="0" w:color="auto"/>
        <w:bottom w:val="none" w:sz="0" w:space="0" w:color="auto"/>
        <w:right w:val="none" w:sz="0" w:space="0" w:color="auto"/>
      </w:divBdr>
    </w:div>
    <w:div w:id="1355109233">
      <w:bodyDiv w:val="1"/>
      <w:marLeft w:val="0"/>
      <w:marRight w:val="0"/>
      <w:marTop w:val="0"/>
      <w:marBottom w:val="0"/>
      <w:divBdr>
        <w:top w:val="none" w:sz="0" w:space="0" w:color="auto"/>
        <w:left w:val="none" w:sz="0" w:space="0" w:color="auto"/>
        <w:bottom w:val="none" w:sz="0" w:space="0" w:color="auto"/>
        <w:right w:val="none" w:sz="0" w:space="0" w:color="auto"/>
      </w:divBdr>
    </w:div>
    <w:div w:id="1355380386">
      <w:bodyDiv w:val="1"/>
      <w:marLeft w:val="0"/>
      <w:marRight w:val="0"/>
      <w:marTop w:val="0"/>
      <w:marBottom w:val="0"/>
      <w:divBdr>
        <w:top w:val="none" w:sz="0" w:space="0" w:color="auto"/>
        <w:left w:val="none" w:sz="0" w:space="0" w:color="auto"/>
        <w:bottom w:val="none" w:sz="0" w:space="0" w:color="auto"/>
        <w:right w:val="none" w:sz="0" w:space="0" w:color="auto"/>
      </w:divBdr>
    </w:div>
    <w:div w:id="1355882583">
      <w:bodyDiv w:val="1"/>
      <w:marLeft w:val="0"/>
      <w:marRight w:val="0"/>
      <w:marTop w:val="0"/>
      <w:marBottom w:val="0"/>
      <w:divBdr>
        <w:top w:val="none" w:sz="0" w:space="0" w:color="auto"/>
        <w:left w:val="none" w:sz="0" w:space="0" w:color="auto"/>
        <w:bottom w:val="none" w:sz="0" w:space="0" w:color="auto"/>
        <w:right w:val="none" w:sz="0" w:space="0" w:color="auto"/>
      </w:divBdr>
    </w:div>
    <w:div w:id="1356149155">
      <w:bodyDiv w:val="1"/>
      <w:marLeft w:val="0"/>
      <w:marRight w:val="0"/>
      <w:marTop w:val="0"/>
      <w:marBottom w:val="0"/>
      <w:divBdr>
        <w:top w:val="none" w:sz="0" w:space="0" w:color="auto"/>
        <w:left w:val="none" w:sz="0" w:space="0" w:color="auto"/>
        <w:bottom w:val="none" w:sz="0" w:space="0" w:color="auto"/>
        <w:right w:val="none" w:sz="0" w:space="0" w:color="auto"/>
      </w:divBdr>
    </w:div>
    <w:div w:id="1356884974">
      <w:bodyDiv w:val="1"/>
      <w:marLeft w:val="0"/>
      <w:marRight w:val="0"/>
      <w:marTop w:val="0"/>
      <w:marBottom w:val="0"/>
      <w:divBdr>
        <w:top w:val="none" w:sz="0" w:space="0" w:color="auto"/>
        <w:left w:val="none" w:sz="0" w:space="0" w:color="auto"/>
        <w:bottom w:val="none" w:sz="0" w:space="0" w:color="auto"/>
        <w:right w:val="none" w:sz="0" w:space="0" w:color="auto"/>
      </w:divBdr>
    </w:div>
    <w:div w:id="1358656871">
      <w:bodyDiv w:val="1"/>
      <w:marLeft w:val="0"/>
      <w:marRight w:val="0"/>
      <w:marTop w:val="0"/>
      <w:marBottom w:val="0"/>
      <w:divBdr>
        <w:top w:val="none" w:sz="0" w:space="0" w:color="auto"/>
        <w:left w:val="none" w:sz="0" w:space="0" w:color="auto"/>
        <w:bottom w:val="none" w:sz="0" w:space="0" w:color="auto"/>
        <w:right w:val="none" w:sz="0" w:space="0" w:color="auto"/>
      </w:divBdr>
    </w:div>
    <w:div w:id="1358896607">
      <w:bodyDiv w:val="1"/>
      <w:marLeft w:val="0"/>
      <w:marRight w:val="0"/>
      <w:marTop w:val="0"/>
      <w:marBottom w:val="0"/>
      <w:divBdr>
        <w:top w:val="none" w:sz="0" w:space="0" w:color="auto"/>
        <w:left w:val="none" w:sz="0" w:space="0" w:color="auto"/>
        <w:bottom w:val="none" w:sz="0" w:space="0" w:color="auto"/>
        <w:right w:val="none" w:sz="0" w:space="0" w:color="auto"/>
      </w:divBdr>
    </w:div>
    <w:div w:id="1361201411">
      <w:bodyDiv w:val="1"/>
      <w:marLeft w:val="0"/>
      <w:marRight w:val="0"/>
      <w:marTop w:val="0"/>
      <w:marBottom w:val="0"/>
      <w:divBdr>
        <w:top w:val="none" w:sz="0" w:space="0" w:color="auto"/>
        <w:left w:val="none" w:sz="0" w:space="0" w:color="auto"/>
        <w:bottom w:val="none" w:sz="0" w:space="0" w:color="auto"/>
        <w:right w:val="none" w:sz="0" w:space="0" w:color="auto"/>
      </w:divBdr>
    </w:div>
    <w:div w:id="1362242826">
      <w:bodyDiv w:val="1"/>
      <w:marLeft w:val="0"/>
      <w:marRight w:val="0"/>
      <w:marTop w:val="0"/>
      <w:marBottom w:val="0"/>
      <w:divBdr>
        <w:top w:val="none" w:sz="0" w:space="0" w:color="auto"/>
        <w:left w:val="none" w:sz="0" w:space="0" w:color="auto"/>
        <w:bottom w:val="none" w:sz="0" w:space="0" w:color="auto"/>
        <w:right w:val="none" w:sz="0" w:space="0" w:color="auto"/>
      </w:divBdr>
    </w:div>
    <w:div w:id="1363553885">
      <w:bodyDiv w:val="1"/>
      <w:marLeft w:val="0"/>
      <w:marRight w:val="0"/>
      <w:marTop w:val="0"/>
      <w:marBottom w:val="0"/>
      <w:divBdr>
        <w:top w:val="none" w:sz="0" w:space="0" w:color="auto"/>
        <w:left w:val="none" w:sz="0" w:space="0" w:color="auto"/>
        <w:bottom w:val="none" w:sz="0" w:space="0" w:color="auto"/>
        <w:right w:val="none" w:sz="0" w:space="0" w:color="auto"/>
      </w:divBdr>
    </w:div>
    <w:div w:id="1364210899">
      <w:bodyDiv w:val="1"/>
      <w:marLeft w:val="0"/>
      <w:marRight w:val="0"/>
      <w:marTop w:val="0"/>
      <w:marBottom w:val="0"/>
      <w:divBdr>
        <w:top w:val="none" w:sz="0" w:space="0" w:color="auto"/>
        <w:left w:val="none" w:sz="0" w:space="0" w:color="auto"/>
        <w:bottom w:val="none" w:sz="0" w:space="0" w:color="auto"/>
        <w:right w:val="none" w:sz="0" w:space="0" w:color="auto"/>
      </w:divBdr>
    </w:div>
    <w:div w:id="1365207042">
      <w:bodyDiv w:val="1"/>
      <w:marLeft w:val="0"/>
      <w:marRight w:val="0"/>
      <w:marTop w:val="0"/>
      <w:marBottom w:val="0"/>
      <w:divBdr>
        <w:top w:val="none" w:sz="0" w:space="0" w:color="auto"/>
        <w:left w:val="none" w:sz="0" w:space="0" w:color="auto"/>
        <w:bottom w:val="none" w:sz="0" w:space="0" w:color="auto"/>
        <w:right w:val="none" w:sz="0" w:space="0" w:color="auto"/>
      </w:divBdr>
    </w:div>
    <w:div w:id="1365330881">
      <w:bodyDiv w:val="1"/>
      <w:marLeft w:val="0"/>
      <w:marRight w:val="0"/>
      <w:marTop w:val="0"/>
      <w:marBottom w:val="0"/>
      <w:divBdr>
        <w:top w:val="none" w:sz="0" w:space="0" w:color="auto"/>
        <w:left w:val="none" w:sz="0" w:space="0" w:color="auto"/>
        <w:bottom w:val="none" w:sz="0" w:space="0" w:color="auto"/>
        <w:right w:val="none" w:sz="0" w:space="0" w:color="auto"/>
      </w:divBdr>
    </w:div>
    <w:div w:id="1365792848">
      <w:bodyDiv w:val="1"/>
      <w:marLeft w:val="0"/>
      <w:marRight w:val="0"/>
      <w:marTop w:val="0"/>
      <w:marBottom w:val="0"/>
      <w:divBdr>
        <w:top w:val="none" w:sz="0" w:space="0" w:color="auto"/>
        <w:left w:val="none" w:sz="0" w:space="0" w:color="auto"/>
        <w:bottom w:val="none" w:sz="0" w:space="0" w:color="auto"/>
        <w:right w:val="none" w:sz="0" w:space="0" w:color="auto"/>
      </w:divBdr>
    </w:div>
    <w:div w:id="1365865781">
      <w:bodyDiv w:val="1"/>
      <w:marLeft w:val="0"/>
      <w:marRight w:val="0"/>
      <w:marTop w:val="0"/>
      <w:marBottom w:val="0"/>
      <w:divBdr>
        <w:top w:val="none" w:sz="0" w:space="0" w:color="auto"/>
        <w:left w:val="none" w:sz="0" w:space="0" w:color="auto"/>
        <w:bottom w:val="none" w:sz="0" w:space="0" w:color="auto"/>
        <w:right w:val="none" w:sz="0" w:space="0" w:color="auto"/>
      </w:divBdr>
    </w:div>
    <w:div w:id="1365909731">
      <w:bodyDiv w:val="1"/>
      <w:marLeft w:val="0"/>
      <w:marRight w:val="0"/>
      <w:marTop w:val="0"/>
      <w:marBottom w:val="0"/>
      <w:divBdr>
        <w:top w:val="none" w:sz="0" w:space="0" w:color="auto"/>
        <w:left w:val="none" w:sz="0" w:space="0" w:color="auto"/>
        <w:bottom w:val="none" w:sz="0" w:space="0" w:color="auto"/>
        <w:right w:val="none" w:sz="0" w:space="0" w:color="auto"/>
      </w:divBdr>
    </w:div>
    <w:div w:id="1366175457">
      <w:bodyDiv w:val="1"/>
      <w:marLeft w:val="0"/>
      <w:marRight w:val="0"/>
      <w:marTop w:val="0"/>
      <w:marBottom w:val="0"/>
      <w:divBdr>
        <w:top w:val="none" w:sz="0" w:space="0" w:color="auto"/>
        <w:left w:val="none" w:sz="0" w:space="0" w:color="auto"/>
        <w:bottom w:val="none" w:sz="0" w:space="0" w:color="auto"/>
        <w:right w:val="none" w:sz="0" w:space="0" w:color="auto"/>
      </w:divBdr>
    </w:div>
    <w:div w:id="1366519837">
      <w:bodyDiv w:val="1"/>
      <w:marLeft w:val="0"/>
      <w:marRight w:val="0"/>
      <w:marTop w:val="0"/>
      <w:marBottom w:val="0"/>
      <w:divBdr>
        <w:top w:val="none" w:sz="0" w:space="0" w:color="auto"/>
        <w:left w:val="none" w:sz="0" w:space="0" w:color="auto"/>
        <w:bottom w:val="none" w:sz="0" w:space="0" w:color="auto"/>
        <w:right w:val="none" w:sz="0" w:space="0" w:color="auto"/>
      </w:divBdr>
    </w:div>
    <w:div w:id="1366981449">
      <w:bodyDiv w:val="1"/>
      <w:marLeft w:val="0"/>
      <w:marRight w:val="0"/>
      <w:marTop w:val="0"/>
      <w:marBottom w:val="0"/>
      <w:divBdr>
        <w:top w:val="none" w:sz="0" w:space="0" w:color="auto"/>
        <w:left w:val="none" w:sz="0" w:space="0" w:color="auto"/>
        <w:bottom w:val="none" w:sz="0" w:space="0" w:color="auto"/>
        <w:right w:val="none" w:sz="0" w:space="0" w:color="auto"/>
      </w:divBdr>
    </w:div>
    <w:div w:id="1367220044">
      <w:bodyDiv w:val="1"/>
      <w:marLeft w:val="0"/>
      <w:marRight w:val="0"/>
      <w:marTop w:val="0"/>
      <w:marBottom w:val="0"/>
      <w:divBdr>
        <w:top w:val="none" w:sz="0" w:space="0" w:color="auto"/>
        <w:left w:val="none" w:sz="0" w:space="0" w:color="auto"/>
        <w:bottom w:val="none" w:sz="0" w:space="0" w:color="auto"/>
        <w:right w:val="none" w:sz="0" w:space="0" w:color="auto"/>
      </w:divBdr>
    </w:div>
    <w:div w:id="1367441403">
      <w:bodyDiv w:val="1"/>
      <w:marLeft w:val="0"/>
      <w:marRight w:val="0"/>
      <w:marTop w:val="0"/>
      <w:marBottom w:val="0"/>
      <w:divBdr>
        <w:top w:val="none" w:sz="0" w:space="0" w:color="auto"/>
        <w:left w:val="none" w:sz="0" w:space="0" w:color="auto"/>
        <w:bottom w:val="none" w:sz="0" w:space="0" w:color="auto"/>
        <w:right w:val="none" w:sz="0" w:space="0" w:color="auto"/>
      </w:divBdr>
    </w:div>
    <w:div w:id="1367831883">
      <w:bodyDiv w:val="1"/>
      <w:marLeft w:val="0"/>
      <w:marRight w:val="0"/>
      <w:marTop w:val="0"/>
      <w:marBottom w:val="0"/>
      <w:divBdr>
        <w:top w:val="none" w:sz="0" w:space="0" w:color="auto"/>
        <w:left w:val="none" w:sz="0" w:space="0" w:color="auto"/>
        <w:bottom w:val="none" w:sz="0" w:space="0" w:color="auto"/>
        <w:right w:val="none" w:sz="0" w:space="0" w:color="auto"/>
      </w:divBdr>
    </w:div>
    <w:div w:id="1368526328">
      <w:bodyDiv w:val="1"/>
      <w:marLeft w:val="0"/>
      <w:marRight w:val="0"/>
      <w:marTop w:val="0"/>
      <w:marBottom w:val="0"/>
      <w:divBdr>
        <w:top w:val="none" w:sz="0" w:space="0" w:color="auto"/>
        <w:left w:val="none" w:sz="0" w:space="0" w:color="auto"/>
        <w:bottom w:val="none" w:sz="0" w:space="0" w:color="auto"/>
        <w:right w:val="none" w:sz="0" w:space="0" w:color="auto"/>
      </w:divBdr>
    </w:div>
    <w:div w:id="1370184664">
      <w:bodyDiv w:val="1"/>
      <w:marLeft w:val="0"/>
      <w:marRight w:val="0"/>
      <w:marTop w:val="0"/>
      <w:marBottom w:val="0"/>
      <w:divBdr>
        <w:top w:val="none" w:sz="0" w:space="0" w:color="auto"/>
        <w:left w:val="none" w:sz="0" w:space="0" w:color="auto"/>
        <w:bottom w:val="none" w:sz="0" w:space="0" w:color="auto"/>
        <w:right w:val="none" w:sz="0" w:space="0" w:color="auto"/>
      </w:divBdr>
    </w:div>
    <w:div w:id="1370840705">
      <w:bodyDiv w:val="1"/>
      <w:marLeft w:val="0"/>
      <w:marRight w:val="0"/>
      <w:marTop w:val="0"/>
      <w:marBottom w:val="0"/>
      <w:divBdr>
        <w:top w:val="none" w:sz="0" w:space="0" w:color="auto"/>
        <w:left w:val="none" w:sz="0" w:space="0" w:color="auto"/>
        <w:bottom w:val="none" w:sz="0" w:space="0" w:color="auto"/>
        <w:right w:val="none" w:sz="0" w:space="0" w:color="auto"/>
      </w:divBdr>
    </w:div>
    <w:div w:id="1371759719">
      <w:bodyDiv w:val="1"/>
      <w:marLeft w:val="0"/>
      <w:marRight w:val="0"/>
      <w:marTop w:val="0"/>
      <w:marBottom w:val="0"/>
      <w:divBdr>
        <w:top w:val="none" w:sz="0" w:space="0" w:color="auto"/>
        <w:left w:val="none" w:sz="0" w:space="0" w:color="auto"/>
        <w:bottom w:val="none" w:sz="0" w:space="0" w:color="auto"/>
        <w:right w:val="none" w:sz="0" w:space="0" w:color="auto"/>
      </w:divBdr>
    </w:div>
    <w:div w:id="1373113072">
      <w:bodyDiv w:val="1"/>
      <w:marLeft w:val="0"/>
      <w:marRight w:val="0"/>
      <w:marTop w:val="0"/>
      <w:marBottom w:val="0"/>
      <w:divBdr>
        <w:top w:val="none" w:sz="0" w:space="0" w:color="auto"/>
        <w:left w:val="none" w:sz="0" w:space="0" w:color="auto"/>
        <w:bottom w:val="none" w:sz="0" w:space="0" w:color="auto"/>
        <w:right w:val="none" w:sz="0" w:space="0" w:color="auto"/>
      </w:divBdr>
    </w:div>
    <w:div w:id="1373307589">
      <w:bodyDiv w:val="1"/>
      <w:marLeft w:val="0"/>
      <w:marRight w:val="0"/>
      <w:marTop w:val="0"/>
      <w:marBottom w:val="0"/>
      <w:divBdr>
        <w:top w:val="none" w:sz="0" w:space="0" w:color="auto"/>
        <w:left w:val="none" w:sz="0" w:space="0" w:color="auto"/>
        <w:bottom w:val="none" w:sz="0" w:space="0" w:color="auto"/>
        <w:right w:val="none" w:sz="0" w:space="0" w:color="auto"/>
      </w:divBdr>
    </w:div>
    <w:div w:id="1374883467">
      <w:bodyDiv w:val="1"/>
      <w:marLeft w:val="0"/>
      <w:marRight w:val="0"/>
      <w:marTop w:val="0"/>
      <w:marBottom w:val="0"/>
      <w:divBdr>
        <w:top w:val="none" w:sz="0" w:space="0" w:color="auto"/>
        <w:left w:val="none" w:sz="0" w:space="0" w:color="auto"/>
        <w:bottom w:val="none" w:sz="0" w:space="0" w:color="auto"/>
        <w:right w:val="none" w:sz="0" w:space="0" w:color="auto"/>
      </w:divBdr>
    </w:div>
    <w:div w:id="1375427963">
      <w:bodyDiv w:val="1"/>
      <w:marLeft w:val="0"/>
      <w:marRight w:val="0"/>
      <w:marTop w:val="0"/>
      <w:marBottom w:val="0"/>
      <w:divBdr>
        <w:top w:val="none" w:sz="0" w:space="0" w:color="auto"/>
        <w:left w:val="none" w:sz="0" w:space="0" w:color="auto"/>
        <w:bottom w:val="none" w:sz="0" w:space="0" w:color="auto"/>
        <w:right w:val="none" w:sz="0" w:space="0" w:color="auto"/>
      </w:divBdr>
    </w:div>
    <w:div w:id="1375809927">
      <w:bodyDiv w:val="1"/>
      <w:marLeft w:val="0"/>
      <w:marRight w:val="0"/>
      <w:marTop w:val="0"/>
      <w:marBottom w:val="0"/>
      <w:divBdr>
        <w:top w:val="none" w:sz="0" w:space="0" w:color="auto"/>
        <w:left w:val="none" w:sz="0" w:space="0" w:color="auto"/>
        <w:bottom w:val="none" w:sz="0" w:space="0" w:color="auto"/>
        <w:right w:val="none" w:sz="0" w:space="0" w:color="auto"/>
      </w:divBdr>
    </w:div>
    <w:div w:id="1377437655">
      <w:bodyDiv w:val="1"/>
      <w:marLeft w:val="0"/>
      <w:marRight w:val="0"/>
      <w:marTop w:val="0"/>
      <w:marBottom w:val="0"/>
      <w:divBdr>
        <w:top w:val="none" w:sz="0" w:space="0" w:color="auto"/>
        <w:left w:val="none" w:sz="0" w:space="0" w:color="auto"/>
        <w:bottom w:val="none" w:sz="0" w:space="0" w:color="auto"/>
        <w:right w:val="none" w:sz="0" w:space="0" w:color="auto"/>
      </w:divBdr>
    </w:div>
    <w:div w:id="1378820810">
      <w:bodyDiv w:val="1"/>
      <w:marLeft w:val="0"/>
      <w:marRight w:val="0"/>
      <w:marTop w:val="0"/>
      <w:marBottom w:val="0"/>
      <w:divBdr>
        <w:top w:val="none" w:sz="0" w:space="0" w:color="auto"/>
        <w:left w:val="none" w:sz="0" w:space="0" w:color="auto"/>
        <w:bottom w:val="none" w:sz="0" w:space="0" w:color="auto"/>
        <w:right w:val="none" w:sz="0" w:space="0" w:color="auto"/>
      </w:divBdr>
    </w:div>
    <w:div w:id="1379740424">
      <w:bodyDiv w:val="1"/>
      <w:marLeft w:val="0"/>
      <w:marRight w:val="0"/>
      <w:marTop w:val="0"/>
      <w:marBottom w:val="0"/>
      <w:divBdr>
        <w:top w:val="none" w:sz="0" w:space="0" w:color="auto"/>
        <w:left w:val="none" w:sz="0" w:space="0" w:color="auto"/>
        <w:bottom w:val="none" w:sz="0" w:space="0" w:color="auto"/>
        <w:right w:val="none" w:sz="0" w:space="0" w:color="auto"/>
      </w:divBdr>
    </w:div>
    <w:div w:id="1379823240">
      <w:bodyDiv w:val="1"/>
      <w:marLeft w:val="0"/>
      <w:marRight w:val="0"/>
      <w:marTop w:val="0"/>
      <w:marBottom w:val="0"/>
      <w:divBdr>
        <w:top w:val="none" w:sz="0" w:space="0" w:color="auto"/>
        <w:left w:val="none" w:sz="0" w:space="0" w:color="auto"/>
        <w:bottom w:val="none" w:sz="0" w:space="0" w:color="auto"/>
        <w:right w:val="none" w:sz="0" w:space="0" w:color="auto"/>
      </w:divBdr>
    </w:div>
    <w:div w:id="1381321008">
      <w:bodyDiv w:val="1"/>
      <w:marLeft w:val="0"/>
      <w:marRight w:val="0"/>
      <w:marTop w:val="0"/>
      <w:marBottom w:val="0"/>
      <w:divBdr>
        <w:top w:val="none" w:sz="0" w:space="0" w:color="auto"/>
        <w:left w:val="none" w:sz="0" w:space="0" w:color="auto"/>
        <w:bottom w:val="none" w:sz="0" w:space="0" w:color="auto"/>
        <w:right w:val="none" w:sz="0" w:space="0" w:color="auto"/>
      </w:divBdr>
    </w:div>
    <w:div w:id="1381393934">
      <w:bodyDiv w:val="1"/>
      <w:marLeft w:val="0"/>
      <w:marRight w:val="0"/>
      <w:marTop w:val="0"/>
      <w:marBottom w:val="0"/>
      <w:divBdr>
        <w:top w:val="none" w:sz="0" w:space="0" w:color="auto"/>
        <w:left w:val="none" w:sz="0" w:space="0" w:color="auto"/>
        <w:bottom w:val="none" w:sz="0" w:space="0" w:color="auto"/>
        <w:right w:val="none" w:sz="0" w:space="0" w:color="auto"/>
      </w:divBdr>
    </w:div>
    <w:div w:id="1381976181">
      <w:bodyDiv w:val="1"/>
      <w:marLeft w:val="0"/>
      <w:marRight w:val="0"/>
      <w:marTop w:val="0"/>
      <w:marBottom w:val="0"/>
      <w:divBdr>
        <w:top w:val="none" w:sz="0" w:space="0" w:color="auto"/>
        <w:left w:val="none" w:sz="0" w:space="0" w:color="auto"/>
        <w:bottom w:val="none" w:sz="0" w:space="0" w:color="auto"/>
        <w:right w:val="none" w:sz="0" w:space="0" w:color="auto"/>
      </w:divBdr>
    </w:div>
    <w:div w:id="1382250660">
      <w:bodyDiv w:val="1"/>
      <w:marLeft w:val="0"/>
      <w:marRight w:val="0"/>
      <w:marTop w:val="0"/>
      <w:marBottom w:val="0"/>
      <w:divBdr>
        <w:top w:val="none" w:sz="0" w:space="0" w:color="auto"/>
        <w:left w:val="none" w:sz="0" w:space="0" w:color="auto"/>
        <w:bottom w:val="none" w:sz="0" w:space="0" w:color="auto"/>
        <w:right w:val="none" w:sz="0" w:space="0" w:color="auto"/>
      </w:divBdr>
    </w:div>
    <w:div w:id="1384135006">
      <w:bodyDiv w:val="1"/>
      <w:marLeft w:val="0"/>
      <w:marRight w:val="0"/>
      <w:marTop w:val="0"/>
      <w:marBottom w:val="0"/>
      <w:divBdr>
        <w:top w:val="none" w:sz="0" w:space="0" w:color="auto"/>
        <w:left w:val="none" w:sz="0" w:space="0" w:color="auto"/>
        <w:bottom w:val="none" w:sz="0" w:space="0" w:color="auto"/>
        <w:right w:val="none" w:sz="0" w:space="0" w:color="auto"/>
      </w:divBdr>
    </w:div>
    <w:div w:id="1384327820">
      <w:bodyDiv w:val="1"/>
      <w:marLeft w:val="0"/>
      <w:marRight w:val="0"/>
      <w:marTop w:val="0"/>
      <w:marBottom w:val="0"/>
      <w:divBdr>
        <w:top w:val="none" w:sz="0" w:space="0" w:color="auto"/>
        <w:left w:val="none" w:sz="0" w:space="0" w:color="auto"/>
        <w:bottom w:val="none" w:sz="0" w:space="0" w:color="auto"/>
        <w:right w:val="none" w:sz="0" w:space="0" w:color="auto"/>
      </w:divBdr>
    </w:div>
    <w:div w:id="1385642097">
      <w:bodyDiv w:val="1"/>
      <w:marLeft w:val="0"/>
      <w:marRight w:val="0"/>
      <w:marTop w:val="0"/>
      <w:marBottom w:val="0"/>
      <w:divBdr>
        <w:top w:val="none" w:sz="0" w:space="0" w:color="auto"/>
        <w:left w:val="none" w:sz="0" w:space="0" w:color="auto"/>
        <w:bottom w:val="none" w:sz="0" w:space="0" w:color="auto"/>
        <w:right w:val="none" w:sz="0" w:space="0" w:color="auto"/>
      </w:divBdr>
    </w:div>
    <w:div w:id="1386418486">
      <w:bodyDiv w:val="1"/>
      <w:marLeft w:val="0"/>
      <w:marRight w:val="0"/>
      <w:marTop w:val="0"/>
      <w:marBottom w:val="0"/>
      <w:divBdr>
        <w:top w:val="none" w:sz="0" w:space="0" w:color="auto"/>
        <w:left w:val="none" w:sz="0" w:space="0" w:color="auto"/>
        <w:bottom w:val="none" w:sz="0" w:space="0" w:color="auto"/>
        <w:right w:val="none" w:sz="0" w:space="0" w:color="auto"/>
      </w:divBdr>
    </w:div>
    <w:div w:id="1387030977">
      <w:bodyDiv w:val="1"/>
      <w:marLeft w:val="0"/>
      <w:marRight w:val="0"/>
      <w:marTop w:val="0"/>
      <w:marBottom w:val="0"/>
      <w:divBdr>
        <w:top w:val="none" w:sz="0" w:space="0" w:color="auto"/>
        <w:left w:val="none" w:sz="0" w:space="0" w:color="auto"/>
        <w:bottom w:val="none" w:sz="0" w:space="0" w:color="auto"/>
        <w:right w:val="none" w:sz="0" w:space="0" w:color="auto"/>
      </w:divBdr>
    </w:div>
    <w:div w:id="1390181129">
      <w:bodyDiv w:val="1"/>
      <w:marLeft w:val="0"/>
      <w:marRight w:val="0"/>
      <w:marTop w:val="0"/>
      <w:marBottom w:val="0"/>
      <w:divBdr>
        <w:top w:val="none" w:sz="0" w:space="0" w:color="auto"/>
        <w:left w:val="none" w:sz="0" w:space="0" w:color="auto"/>
        <w:bottom w:val="none" w:sz="0" w:space="0" w:color="auto"/>
        <w:right w:val="none" w:sz="0" w:space="0" w:color="auto"/>
      </w:divBdr>
    </w:div>
    <w:div w:id="1391658904">
      <w:bodyDiv w:val="1"/>
      <w:marLeft w:val="0"/>
      <w:marRight w:val="0"/>
      <w:marTop w:val="0"/>
      <w:marBottom w:val="0"/>
      <w:divBdr>
        <w:top w:val="none" w:sz="0" w:space="0" w:color="auto"/>
        <w:left w:val="none" w:sz="0" w:space="0" w:color="auto"/>
        <w:bottom w:val="none" w:sz="0" w:space="0" w:color="auto"/>
        <w:right w:val="none" w:sz="0" w:space="0" w:color="auto"/>
      </w:divBdr>
    </w:div>
    <w:div w:id="1395198661">
      <w:bodyDiv w:val="1"/>
      <w:marLeft w:val="0"/>
      <w:marRight w:val="0"/>
      <w:marTop w:val="0"/>
      <w:marBottom w:val="0"/>
      <w:divBdr>
        <w:top w:val="none" w:sz="0" w:space="0" w:color="auto"/>
        <w:left w:val="none" w:sz="0" w:space="0" w:color="auto"/>
        <w:bottom w:val="none" w:sz="0" w:space="0" w:color="auto"/>
        <w:right w:val="none" w:sz="0" w:space="0" w:color="auto"/>
      </w:divBdr>
    </w:div>
    <w:div w:id="1396508470">
      <w:bodyDiv w:val="1"/>
      <w:marLeft w:val="0"/>
      <w:marRight w:val="0"/>
      <w:marTop w:val="0"/>
      <w:marBottom w:val="0"/>
      <w:divBdr>
        <w:top w:val="none" w:sz="0" w:space="0" w:color="auto"/>
        <w:left w:val="none" w:sz="0" w:space="0" w:color="auto"/>
        <w:bottom w:val="none" w:sz="0" w:space="0" w:color="auto"/>
        <w:right w:val="none" w:sz="0" w:space="0" w:color="auto"/>
      </w:divBdr>
    </w:div>
    <w:div w:id="1397556521">
      <w:bodyDiv w:val="1"/>
      <w:marLeft w:val="0"/>
      <w:marRight w:val="0"/>
      <w:marTop w:val="0"/>
      <w:marBottom w:val="0"/>
      <w:divBdr>
        <w:top w:val="none" w:sz="0" w:space="0" w:color="auto"/>
        <w:left w:val="none" w:sz="0" w:space="0" w:color="auto"/>
        <w:bottom w:val="none" w:sz="0" w:space="0" w:color="auto"/>
        <w:right w:val="none" w:sz="0" w:space="0" w:color="auto"/>
      </w:divBdr>
    </w:div>
    <w:div w:id="1398943569">
      <w:bodyDiv w:val="1"/>
      <w:marLeft w:val="0"/>
      <w:marRight w:val="0"/>
      <w:marTop w:val="0"/>
      <w:marBottom w:val="0"/>
      <w:divBdr>
        <w:top w:val="none" w:sz="0" w:space="0" w:color="auto"/>
        <w:left w:val="none" w:sz="0" w:space="0" w:color="auto"/>
        <w:bottom w:val="none" w:sz="0" w:space="0" w:color="auto"/>
        <w:right w:val="none" w:sz="0" w:space="0" w:color="auto"/>
      </w:divBdr>
    </w:div>
    <w:div w:id="1400323885">
      <w:bodyDiv w:val="1"/>
      <w:marLeft w:val="0"/>
      <w:marRight w:val="0"/>
      <w:marTop w:val="0"/>
      <w:marBottom w:val="0"/>
      <w:divBdr>
        <w:top w:val="none" w:sz="0" w:space="0" w:color="auto"/>
        <w:left w:val="none" w:sz="0" w:space="0" w:color="auto"/>
        <w:bottom w:val="none" w:sz="0" w:space="0" w:color="auto"/>
        <w:right w:val="none" w:sz="0" w:space="0" w:color="auto"/>
      </w:divBdr>
    </w:div>
    <w:div w:id="1400447521">
      <w:bodyDiv w:val="1"/>
      <w:marLeft w:val="0"/>
      <w:marRight w:val="0"/>
      <w:marTop w:val="0"/>
      <w:marBottom w:val="0"/>
      <w:divBdr>
        <w:top w:val="none" w:sz="0" w:space="0" w:color="auto"/>
        <w:left w:val="none" w:sz="0" w:space="0" w:color="auto"/>
        <w:bottom w:val="none" w:sz="0" w:space="0" w:color="auto"/>
        <w:right w:val="none" w:sz="0" w:space="0" w:color="auto"/>
      </w:divBdr>
    </w:div>
    <w:div w:id="1403286829">
      <w:bodyDiv w:val="1"/>
      <w:marLeft w:val="0"/>
      <w:marRight w:val="0"/>
      <w:marTop w:val="0"/>
      <w:marBottom w:val="0"/>
      <w:divBdr>
        <w:top w:val="none" w:sz="0" w:space="0" w:color="auto"/>
        <w:left w:val="none" w:sz="0" w:space="0" w:color="auto"/>
        <w:bottom w:val="none" w:sz="0" w:space="0" w:color="auto"/>
        <w:right w:val="none" w:sz="0" w:space="0" w:color="auto"/>
      </w:divBdr>
    </w:div>
    <w:div w:id="1405565702">
      <w:bodyDiv w:val="1"/>
      <w:marLeft w:val="0"/>
      <w:marRight w:val="0"/>
      <w:marTop w:val="0"/>
      <w:marBottom w:val="0"/>
      <w:divBdr>
        <w:top w:val="none" w:sz="0" w:space="0" w:color="auto"/>
        <w:left w:val="none" w:sz="0" w:space="0" w:color="auto"/>
        <w:bottom w:val="none" w:sz="0" w:space="0" w:color="auto"/>
        <w:right w:val="none" w:sz="0" w:space="0" w:color="auto"/>
      </w:divBdr>
    </w:div>
    <w:div w:id="1405565740">
      <w:bodyDiv w:val="1"/>
      <w:marLeft w:val="0"/>
      <w:marRight w:val="0"/>
      <w:marTop w:val="0"/>
      <w:marBottom w:val="0"/>
      <w:divBdr>
        <w:top w:val="none" w:sz="0" w:space="0" w:color="auto"/>
        <w:left w:val="none" w:sz="0" w:space="0" w:color="auto"/>
        <w:bottom w:val="none" w:sz="0" w:space="0" w:color="auto"/>
        <w:right w:val="none" w:sz="0" w:space="0" w:color="auto"/>
      </w:divBdr>
    </w:div>
    <w:div w:id="1405565803">
      <w:bodyDiv w:val="1"/>
      <w:marLeft w:val="0"/>
      <w:marRight w:val="0"/>
      <w:marTop w:val="0"/>
      <w:marBottom w:val="0"/>
      <w:divBdr>
        <w:top w:val="none" w:sz="0" w:space="0" w:color="auto"/>
        <w:left w:val="none" w:sz="0" w:space="0" w:color="auto"/>
        <w:bottom w:val="none" w:sz="0" w:space="0" w:color="auto"/>
        <w:right w:val="none" w:sz="0" w:space="0" w:color="auto"/>
      </w:divBdr>
    </w:div>
    <w:div w:id="1406799298">
      <w:bodyDiv w:val="1"/>
      <w:marLeft w:val="0"/>
      <w:marRight w:val="0"/>
      <w:marTop w:val="0"/>
      <w:marBottom w:val="0"/>
      <w:divBdr>
        <w:top w:val="none" w:sz="0" w:space="0" w:color="auto"/>
        <w:left w:val="none" w:sz="0" w:space="0" w:color="auto"/>
        <w:bottom w:val="none" w:sz="0" w:space="0" w:color="auto"/>
        <w:right w:val="none" w:sz="0" w:space="0" w:color="auto"/>
      </w:divBdr>
    </w:div>
    <w:div w:id="1408067485">
      <w:bodyDiv w:val="1"/>
      <w:marLeft w:val="0"/>
      <w:marRight w:val="0"/>
      <w:marTop w:val="0"/>
      <w:marBottom w:val="0"/>
      <w:divBdr>
        <w:top w:val="none" w:sz="0" w:space="0" w:color="auto"/>
        <w:left w:val="none" w:sz="0" w:space="0" w:color="auto"/>
        <w:bottom w:val="none" w:sz="0" w:space="0" w:color="auto"/>
        <w:right w:val="none" w:sz="0" w:space="0" w:color="auto"/>
      </w:divBdr>
    </w:div>
    <w:div w:id="1408267362">
      <w:bodyDiv w:val="1"/>
      <w:marLeft w:val="0"/>
      <w:marRight w:val="0"/>
      <w:marTop w:val="0"/>
      <w:marBottom w:val="0"/>
      <w:divBdr>
        <w:top w:val="none" w:sz="0" w:space="0" w:color="auto"/>
        <w:left w:val="none" w:sz="0" w:space="0" w:color="auto"/>
        <w:bottom w:val="none" w:sz="0" w:space="0" w:color="auto"/>
        <w:right w:val="none" w:sz="0" w:space="0" w:color="auto"/>
      </w:divBdr>
    </w:div>
    <w:div w:id="1409305664">
      <w:bodyDiv w:val="1"/>
      <w:marLeft w:val="0"/>
      <w:marRight w:val="0"/>
      <w:marTop w:val="0"/>
      <w:marBottom w:val="0"/>
      <w:divBdr>
        <w:top w:val="none" w:sz="0" w:space="0" w:color="auto"/>
        <w:left w:val="none" w:sz="0" w:space="0" w:color="auto"/>
        <w:bottom w:val="none" w:sz="0" w:space="0" w:color="auto"/>
        <w:right w:val="none" w:sz="0" w:space="0" w:color="auto"/>
      </w:divBdr>
    </w:div>
    <w:div w:id="1409498489">
      <w:bodyDiv w:val="1"/>
      <w:marLeft w:val="0"/>
      <w:marRight w:val="0"/>
      <w:marTop w:val="0"/>
      <w:marBottom w:val="0"/>
      <w:divBdr>
        <w:top w:val="none" w:sz="0" w:space="0" w:color="auto"/>
        <w:left w:val="none" w:sz="0" w:space="0" w:color="auto"/>
        <w:bottom w:val="none" w:sz="0" w:space="0" w:color="auto"/>
        <w:right w:val="none" w:sz="0" w:space="0" w:color="auto"/>
      </w:divBdr>
    </w:div>
    <w:div w:id="1411078557">
      <w:bodyDiv w:val="1"/>
      <w:marLeft w:val="0"/>
      <w:marRight w:val="0"/>
      <w:marTop w:val="0"/>
      <w:marBottom w:val="0"/>
      <w:divBdr>
        <w:top w:val="none" w:sz="0" w:space="0" w:color="auto"/>
        <w:left w:val="none" w:sz="0" w:space="0" w:color="auto"/>
        <w:bottom w:val="none" w:sz="0" w:space="0" w:color="auto"/>
        <w:right w:val="none" w:sz="0" w:space="0" w:color="auto"/>
      </w:divBdr>
    </w:div>
    <w:div w:id="1412851025">
      <w:bodyDiv w:val="1"/>
      <w:marLeft w:val="0"/>
      <w:marRight w:val="0"/>
      <w:marTop w:val="0"/>
      <w:marBottom w:val="0"/>
      <w:divBdr>
        <w:top w:val="none" w:sz="0" w:space="0" w:color="auto"/>
        <w:left w:val="none" w:sz="0" w:space="0" w:color="auto"/>
        <w:bottom w:val="none" w:sz="0" w:space="0" w:color="auto"/>
        <w:right w:val="none" w:sz="0" w:space="0" w:color="auto"/>
      </w:divBdr>
    </w:div>
    <w:div w:id="1413894197">
      <w:bodyDiv w:val="1"/>
      <w:marLeft w:val="0"/>
      <w:marRight w:val="0"/>
      <w:marTop w:val="0"/>
      <w:marBottom w:val="0"/>
      <w:divBdr>
        <w:top w:val="none" w:sz="0" w:space="0" w:color="auto"/>
        <w:left w:val="none" w:sz="0" w:space="0" w:color="auto"/>
        <w:bottom w:val="none" w:sz="0" w:space="0" w:color="auto"/>
        <w:right w:val="none" w:sz="0" w:space="0" w:color="auto"/>
      </w:divBdr>
    </w:div>
    <w:div w:id="1414087328">
      <w:bodyDiv w:val="1"/>
      <w:marLeft w:val="0"/>
      <w:marRight w:val="0"/>
      <w:marTop w:val="0"/>
      <w:marBottom w:val="0"/>
      <w:divBdr>
        <w:top w:val="none" w:sz="0" w:space="0" w:color="auto"/>
        <w:left w:val="none" w:sz="0" w:space="0" w:color="auto"/>
        <w:bottom w:val="none" w:sz="0" w:space="0" w:color="auto"/>
        <w:right w:val="none" w:sz="0" w:space="0" w:color="auto"/>
      </w:divBdr>
    </w:div>
    <w:div w:id="1414165551">
      <w:bodyDiv w:val="1"/>
      <w:marLeft w:val="0"/>
      <w:marRight w:val="0"/>
      <w:marTop w:val="0"/>
      <w:marBottom w:val="0"/>
      <w:divBdr>
        <w:top w:val="none" w:sz="0" w:space="0" w:color="auto"/>
        <w:left w:val="none" w:sz="0" w:space="0" w:color="auto"/>
        <w:bottom w:val="none" w:sz="0" w:space="0" w:color="auto"/>
        <w:right w:val="none" w:sz="0" w:space="0" w:color="auto"/>
      </w:divBdr>
    </w:div>
    <w:div w:id="1418945697">
      <w:bodyDiv w:val="1"/>
      <w:marLeft w:val="0"/>
      <w:marRight w:val="0"/>
      <w:marTop w:val="0"/>
      <w:marBottom w:val="0"/>
      <w:divBdr>
        <w:top w:val="none" w:sz="0" w:space="0" w:color="auto"/>
        <w:left w:val="none" w:sz="0" w:space="0" w:color="auto"/>
        <w:bottom w:val="none" w:sz="0" w:space="0" w:color="auto"/>
        <w:right w:val="none" w:sz="0" w:space="0" w:color="auto"/>
      </w:divBdr>
    </w:div>
    <w:div w:id="1419057519">
      <w:bodyDiv w:val="1"/>
      <w:marLeft w:val="0"/>
      <w:marRight w:val="0"/>
      <w:marTop w:val="0"/>
      <w:marBottom w:val="0"/>
      <w:divBdr>
        <w:top w:val="none" w:sz="0" w:space="0" w:color="auto"/>
        <w:left w:val="none" w:sz="0" w:space="0" w:color="auto"/>
        <w:bottom w:val="none" w:sz="0" w:space="0" w:color="auto"/>
        <w:right w:val="none" w:sz="0" w:space="0" w:color="auto"/>
      </w:divBdr>
    </w:div>
    <w:div w:id="1419642219">
      <w:bodyDiv w:val="1"/>
      <w:marLeft w:val="0"/>
      <w:marRight w:val="0"/>
      <w:marTop w:val="0"/>
      <w:marBottom w:val="0"/>
      <w:divBdr>
        <w:top w:val="none" w:sz="0" w:space="0" w:color="auto"/>
        <w:left w:val="none" w:sz="0" w:space="0" w:color="auto"/>
        <w:bottom w:val="none" w:sz="0" w:space="0" w:color="auto"/>
        <w:right w:val="none" w:sz="0" w:space="0" w:color="auto"/>
      </w:divBdr>
    </w:div>
    <w:div w:id="1424111538">
      <w:bodyDiv w:val="1"/>
      <w:marLeft w:val="0"/>
      <w:marRight w:val="0"/>
      <w:marTop w:val="0"/>
      <w:marBottom w:val="0"/>
      <w:divBdr>
        <w:top w:val="none" w:sz="0" w:space="0" w:color="auto"/>
        <w:left w:val="none" w:sz="0" w:space="0" w:color="auto"/>
        <w:bottom w:val="none" w:sz="0" w:space="0" w:color="auto"/>
        <w:right w:val="none" w:sz="0" w:space="0" w:color="auto"/>
      </w:divBdr>
    </w:div>
    <w:div w:id="1425494685">
      <w:bodyDiv w:val="1"/>
      <w:marLeft w:val="0"/>
      <w:marRight w:val="0"/>
      <w:marTop w:val="0"/>
      <w:marBottom w:val="0"/>
      <w:divBdr>
        <w:top w:val="none" w:sz="0" w:space="0" w:color="auto"/>
        <w:left w:val="none" w:sz="0" w:space="0" w:color="auto"/>
        <w:bottom w:val="none" w:sz="0" w:space="0" w:color="auto"/>
        <w:right w:val="none" w:sz="0" w:space="0" w:color="auto"/>
      </w:divBdr>
    </w:div>
    <w:div w:id="1426606972">
      <w:bodyDiv w:val="1"/>
      <w:marLeft w:val="0"/>
      <w:marRight w:val="0"/>
      <w:marTop w:val="0"/>
      <w:marBottom w:val="0"/>
      <w:divBdr>
        <w:top w:val="none" w:sz="0" w:space="0" w:color="auto"/>
        <w:left w:val="none" w:sz="0" w:space="0" w:color="auto"/>
        <w:bottom w:val="none" w:sz="0" w:space="0" w:color="auto"/>
        <w:right w:val="none" w:sz="0" w:space="0" w:color="auto"/>
      </w:divBdr>
    </w:div>
    <w:div w:id="1427118944">
      <w:bodyDiv w:val="1"/>
      <w:marLeft w:val="0"/>
      <w:marRight w:val="0"/>
      <w:marTop w:val="0"/>
      <w:marBottom w:val="0"/>
      <w:divBdr>
        <w:top w:val="none" w:sz="0" w:space="0" w:color="auto"/>
        <w:left w:val="none" w:sz="0" w:space="0" w:color="auto"/>
        <w:bottom w:val="none" w:sz="0" w:space="0" w:color="auto"/>
        <w:right w:val="none" w:sz="0" w:space="0" w:color="auto"/>
      </w:divBdr>
    </w:div>
    <w:div w:id="1427384531">
      <w:bodyDiv w:val="1"/>
      <w:marLeft w:val="0"/>
      <w:marRight w:val="0"/>
      <w:marTop w:val="0"/>
      <w:marBottom w:val="0"/>
      <w:divBdr>
        <w:top w:val="none" w:sz="0" w:space="0" w:color="auto"/>
        <w:left w:val="none" w:sz="0" w:space="0" w:color="auto"/>
        <w:bottom w:val="none" w:sz="0" w:space="0" w:color="auto"/>
        <w:right w:val="none" w:sz="0" w:space="0" w:color="auto"/>
      </w:divBdr>
    </w:div>
    <w:div w:id="1428381079">
      <w:bodyDiv w:val="1"/>
      <w:marLeft w:val="0"/>
      <w:marRight w:val="0"/>
      <w:marTop w:val="0"/>
      <w:marBottom w:val="0"/>
      <w:divBdr>
        <w:top w:val="none" w:sz="0" w:space="0" w:color="auto"/>
        <w:left w:val="none" w:sz="0" w:space="0" w:color="auto"/>
        <w:bottom w:val="none" w:sz="0" w:space="0" w:color="auto"/>
        <w:right w:val="none" w:sz="0" w:space="0" w:color="auto"/>
      </w:divBdr>
    </w:div>
    <w:div w:id="1430003464">
      <w:bodyDiv w:val="1"/>
      <w:marLeft w:val="0"/>
      <w:marRight w:val="0"/>
      <w:marTop w:val="0"/>
      <w:marBottom w:val="0"/>
      <w:divBdr>
        <w:top w:val="none" w:sz="0" w:space="0" w:color="auto"/>
        <w:left w:val="none" w:sz="0" w:space="0" w:color="auto"/>
        <w:bottom w:val="none" w:sz="0" w:space="0" w:color="auto"/>
        <w:right w:val="none" w:sz="0" w:space="0" w:color="auto"/>
      </w:divBdr>
    </w:div>
    <w:div w:id="1431657823">
      <w:bodyDiv w:val="1"/>
      <w:marLeft w:val="0"/>
      <w:marRight w:val="0"/>
      <w:marTop w:val="0"/>
      <w:marBottom w:val="0"/>
      <w:divBdr>
        <w:top w:val="none" w:sz="0" w:space="0" w:color="auto"/>
        <w:left w:val="none" w:sz="0" w:space="0" w:color="auto"/>
        <w:bottom w:val="none" w:sz="0" w:space="0" w:color="auto"/>
        <w:right w:val="none" w:sz="0" w:space="0" w:color="auto"/>
      </w:divBdr>
    </w:div>
    <w:div w:id="1431924738">
      <w:bodyDiv w:val="1"/>
      <w:marLeft w:val="0"/>
      <w:marRight w:val="0"/>
      <w:marTop w:val="0"/>
      <w:marBottom w:val="0"/>
      <w:divBdr>
        <w:top w:val="none" w:sz="0" w:space="0" w:color="auto"/>
        <w:left w:val="none" w:sz="0" w:space="0" w:color="auto"/>
        <w:bottom w:val="none" w:sz="0" w:space="0" w:color="auto"/>
        <w:right w:val="none" w:sz="0" w:space="0" w:color="auto"/>
      </w:divBdr>
    </w:div>
    <w:div w:id="1431928144">
      <w:bodyDiv w:val="1"/>
      <w:marLeft w:val="0"/>
      <w:marRight w:val="0"/>
      <w:marTop w:val="0"/>
      <w:marBottom w:val="0"/>
      <w:divBdr>
        <w:top w:val="none" w:sz="0" w:space="0" w:color="auto"/>
        <w:left w:val="none" w:sz="0" w:space="0" w:color="auto"/>
        <w:bottom w:val="none" w:sz="0" w:space="0" w:color="auto"/>
        <w:right w:val="none" w:sz="0" w:space="0" w:color="auto"/>
      </w:divBdr>
    </w:div>
    <w:div w:id="1434012390">
      <w:bodyDiv w:val="1"/>
      <w:marLeft w:val="0"/>
      <w:marRight w:val="0"/>
      <w:marTop w:val="0"/>
      <w:marBottom w:val="0"/>
      <w:divBdr>
        <w:top w:val="none" w:sz="0" w:space="0" w:color="auto"/>
        <w:left w:val="none" w:sz="0" w:space="0" w:color="auto"/>
        <w:bottom w:val="none" w:sz="0" w:space="0" w:color="auto"/>
        <w:right w:val="none" w:sz="0" w:space="0" w:color="auto"/>
      </w:divBdr>
    </w:div>
    <w:div w:id="1434518338">
      <w:bodyDiv w:val="1"/>
      <w:marLeft w:val="0"/>
      <w:marRight w:val="0"/>
      <w:marTop w:val="0"/>
      <w:marBottom w:val="0"/>
      <w:divBdr>
        <w:top w:val="none" w:sz="0" w:space="0" w:color="auto"/>
        <w:left w:val="none" w:sz="0" w:space="0" w:color="auto"/>
        <w:bottom w:val="none" w:sz="0" w:space="0" w:color="auto"/>
        <w:right w:val="none" w:sz="0" w:space="0" w:color="auto"/>
      </w:divBdr>
    </w:div>
    <w:div w:id="1435125592">
      <w:bodyDiv w:val="1"/>
      <w:marLeft w:val="0"/>
      <w:marRight w:val="0"/>
      <w:marTop w:val="0"/>
      <w:marBottom w:val="0"/>
      <w:divBdr>
        <w:top w:val="none" w:sz="0" w:space="0" w:color="auto"/>
        <w:left w:val="none" w:sz="0" w:space="0" w:color="auto"/>
        <w:bottom w:val="none" w:sz="0" w:space="0" w:color="auto"/>
        <w:right w:val="none" w:sz="0" w:space="0" w:color="auto"/>
      </w:divBdr>
    </w:div>
    <w:div w:id="1436050354">
      <w:bodyDiv w:val="1"/>
      <w:marLeft w:val="0"/>
      <w:marRight w:val="0"/>
      <w:marTop w:val="0"/>
      <w:marBottom w:val="0"/>
      <w:divBdr>
        <w:top w:val="none" w:sz="0" w:space="0" w:color="auto"/>
        <w:left w:val="none" w:sz="0" w:space="0" w:color="auto"/>
        <w:bottom w:val="none" w:sz="0" w:space="0" w:color="auto"/>
        <w:right w:val="none" w:sz="0" w:space="0" w:color="auto"/>
      </w:divBdr>
    </w:div>
    <w:div w:id="1436712415">
      <w:bodyDiv w:val="1"/>
      <w:marLeft w:val="0"/>
      <w:marRight w:val="0"/>
      <w:marTop w:val="0"/>
      <w:marBottom w:val="0"/>
      <w:divBdr>
        <w:top w:val="none" w:sz="0" w:space="0" w:color="auto"/>
        <w:left w:val="none" w:sz="0" w:space="0" w:color="auto"/>
        <w:bottom w:val="none" w:sz="0" w:space="0" w:color="auto"/>
        <w:right w:val="none" w:sz="0" w:space="0" w:color="auto"/>
      </w:divBdr>
    </w:div>
    <w:div w:id="1436712431">
      <w:bodyDiv w:val="1"/>
      <w:marLeft w:val="0"/>
      <w:marRight w:val="0"/>
      <w:marTop w:val="0"/>
      <w:marBottom w:val="0"/>
      <w:divBdr>
        <w:top w:val="none" w:sz="0" w:space="0" w:color="auto"/>
        <w:left w:val="none" w:sz="0" w:space="0" w:color="auto"/>
        <w:bottom w:val="none" w:sz="0" w:space="0" w:color="auto"/>
        <w:right w:val="none" w:sz="0" w:space="0" w:color="auto"/>
      </w:divBdr>
    </w:div>
    <w:div w:id="1437168108">
      <w:bodyDiv w:val="1"/>
      <w:marLeft w:val="0"/>
      <w:marRight w:val="0"/>
      <w:marTop w:val="0"/>
      <w:marBottom w:val="0"/>
      <w:divBdr>
        <w:top w:val="none" w:sz="0" w:space="0" w:color="auto"/>
        <w:left w:val="none" w:sz="0" w:space="0" w:color="auto"/>
        <w:bottom w:val="none" w:sz="0" w:space="0" w:color="auto"/>
        <w:right w:val="none" w:sz="0" w:space="0" w:color="auto"/>
      </w:divBdr>
    </w:div>
    <w:div w:id="1438057661">
      <w:bodyDiv w:val="1"/>
      <w:marLeft w:val="0"/>
      <w:marRight w:val="0"/>
      <w:marTop w:val="0"/>
      <w:marBottom w:val="0"/>
      <w:divBdr>
        <w:top w:val="none" w:sz="0" w:space="0" w:color="auto"/>
        <w:left w:val="none" w:sz="0" w:space="0" w:color="auto"/>
        <w:bottom w:val="none" w:sz="0" w:space="0" w:color="auto"/>
        <w:right w:val="none" w:sz="0" w:space="0" w:color="auto"/>
      </w:divBdr>
    </w:div>
    <w:div w:id="1439375306">
      <w:bodyDiv w:val="1"/>
      <w:marLeft w:val="0"/>
      <w:marRight w:val="0"/>
      <w:marTop w:val="0"/>
      <w:marBottom w:val="0"/>
      <w:divBdr>
        <w:top w:val="none" w:sz="0" w:space="0" w:color="auto"/>
        <w:left w:val="none" w:sz="0" w:space="0" w:color="auto"/>
        <w:bottom w:val="none" w:sz="0" w:space="0" w:color="auto"/>
        <w:right w:val="none" w:sz="0" w:space="0" w:color="auto"/>
      </w:divBdr>
    </w:div>
    <w:div w:id="1441026491">
      <w:bodyDiv w:val="1"/>
      <w:marLeft w:val="0"/>
      <w:marRight w:val="0"/>
      <w:marTop w:val="0"/>
      <w:marBottom w:val="0"/>
      <w:divBdr>
        <w:top w:val="none" w:sz="0" w:space="0" w:color="auto"/>
        <w:left w:val="none" w:sz="0" w:space="0" w:color="auto"/>
        <w:bottom w:val="none" w:sz="0" w:space="0" w:color="auto"/>
        <w:right w:val="none" w:sz="0" w:space="0" w:color="auto"/>
      </w:divBdr>
    </w:div>
    <w:div w:id="1441146457">
      <w:bodyDiv w:val="1"/>
      <w:marLeft w:val="0"/>
      <w:marRight w:val="0"/>
      <w:marTop w:val="0"/>
      <w:marBottom w:val="0"/>
      <w:divBdr>
        <w:top w:val="none" w:sz="0" w:space="0" w:color="auto"/>
        <w:left w:val="none" w:sz="0" w:space="0" w:color="auto"/>
        <w:bottom w:val="none" w:sz="0" w:space="0" w:color="auto"/>
        <w:right w:val="none" w:sz="0" w:space="0" w:color="auto"/>
      </w:divBdr>
    </w:div>
    <w:div w:id="1442720748">
      <w:bodyDiv w:val="1"/>
      <w:marLeft w:val="0"/>
      <w:marRight w:val="0"/>
      <w:marTop w:val="0"/>
      <w:marBottom w:val="0"/>
      <w:divBdr>
        <w:top w:val="none" w:sz="0" w:space="0" w:color="auto"/>
        <w:left w:val="none" w:sz="0" w:space="0" w:color="auto"/>
        <w:bottom w:val="none" w:sz="0" w:space="0" w:color="auto"/>
        <w:right w:val="none" w:sz="0" w:space="0" w:color="auto"/>
      </w:divBdr>
    </w:div>
    <w:div w:id="1443649355">
      <w:bodyDiv w:val="1"/>
      <w:marLeft w:val="0"/>
      <w:marRight w:val="0"/>
      <w:marTop w:val="0"/>
      <w:marBottom w:val="0"/>
      <w:divBdr>
        <w:top w:val="none" w:sz="0" w:space="0" w:color="auto"/>
        <w:left w:val="none" w:sz="0" w:space="0" w:color="auto"/>
        <w:bottom w:val="none" w:sz="0" w:space="0" w:color="auto"/>
        <w:right w:val="none" w:sz="0" w:space="0" w:color="auto"/>
      </w:divBdr>
    </w:div>
    <w:div w:id="1444424239">
      <w:bodyDiv w:val="1"/>
      <w:marLeft w:val="0"/>
      <w:marRight w:val="0"/>
      <w:marTop w:val="0"/>
      <w:marBottom w:val="0"/>
      <w:divBdr>
        <w:top w:val="none" w:sz="0" w:space="0" w:color="auto"/>
        <w:left w:val="none" w:sz="0" w:space="0" w:color="auto"/>
        <w:bottom w:val="none" w:sz="0" w:space="0" w:color="auto"/>
        <w:right w:val="none" w:sz="0" w:space="0" w:color="auto"/>
      </w:divBdr>
    </w:div>
    <w:div w:id="1445229425">
      <w:bodyDiv w:val="1"/>
      <w:marLeft w:val="0"/>
      <w:marRight w:val="0"/>
      <w:marTop w:val="0"/>
      <w:marBottom w:val="0"/>
      <w:divBdr>
        <w:top w:val="none" w:sz="0" w:space="0" w:color="auto"/>
        <w:left w:val="none" w:sz="0" w:space="0" w:color="auto"/>
        <w:bottom w:val="none" w:sz="0" w:space="0" w:color="auto"/>
        <w:right w:val="none" w:sz="0" w:space="0" w:color="auto"/>
      </w:divBdr>
    </w:div>
    <w:div w:id="1446579126">
      <w:bodyDiv w:val="1"/>
      <w:marLeft w:val="0"/>
      <w:marRight w:val="0"/>
      <w:marTop w:val="0"/>
      <w:marBottom w:val="0"/>
      <w:divBdr>
        <w:top w:val="none" w:sz="0" w:space="0" w:color="auto"/>
        <w:left w:val="none" w:sz="0" w:space="0" w:color="auto"/>
        <w:bottom w:val="none" w:sz="0" w:space="0" w:color="auto"/>
        <w:right w:val="none" w:sz="0" w:space="0" w:color="auto"/>
      </w:divBdr>
    </w:div>
    <w:div w:id="1446925968">
      <w:bodyDiv w:val="1"/>
      <w:marLeft w:val="0"/>
      <w:marRight w:val="0"/>
      <w:marTop w:val="0"/>
      <w:marBottom w:val="0"/>
      <w:divBdr>
        <w:top w:val="none" w:sz="0" w:space="0" w:color="auto"/>
        <w:left w:val="none" w:sz="0" w:space="0" w:color="auto"/>
        <w:bottom w:val="none" w:sz="0" w:space="0" w:color="auto"/>
        <w:right w:val="none" w:sz="0" w:space="0" w:color="auto"/>
      </w:divBdr>
    </w:div>
    <w:div w:id="1448967274">
      <w:bodyDiv w:val="1"/>
      <w:marLeft w:val="0"/>
      <w:marRight w:val="0"/>
      <w:marTop w:val="0"/>
      <w:marBottom w:val="0"/>
      <w:divBdr>
        <w:top w:val="none" w:sz="0" w:space="0" w:color="auto"/>
        <w:left w:val="none" w:sz="0" w:space="0" w:color="auto"/>
        <w:bottom w:val="none" w:sz="0" w:space="0" w:color="auto"/>
        <w:right w:val="none" w:sz="0" w:space="0" w:color="auto"/>
      </w:divBdr>
    </w:div>
    <w:div w:id="1454403070">
      <w:bodyDiv w:val="1"/>
      <w:marLeft w:val="0"/>
      <w:marRight w:val="0"/>
      <w:marTop w:val="0"/>
      <w:marBottom w:val="0"/>
      <w:divBdr>
        <w:top w:val="none" w:sz="0" w:space="0" w:color="auto"/>
        <w:left w:val="none" w:sz="0" w:space="0" w:color="auto"/>
        <w:bottom w:val="none" w:sz="0" w:space="0" w:color="auto"/>
        <w:right w:val="none" w:sz="0" w:space="0" w:color="auto"/>
      </w:divBdr>
    </w:div>
    <w:div w:id="1456288719">
      <w:bodyDiv w:val="1"/>
      <w:marLeft w:val="0"/>
      <w:marRight w:val="0"/>
      <w:marTop w:val="0"/>
      <w:marBottom w:val="0"/>
      <w:divBdr>
        <w:top w:val="none" w:sz="0" w:space="0" w:color="auto"/>
        <w:left w:val="none" w:sz="0" w:space="0" w:color="auto"/>
        <w:bottom w:val="none" w:sz="0" w:space="0" w:color="auto"/>
        <w:right w:val="none" w:sz="0" w:space="0" w:color="auto"/>
      </w:divBdr>
    </w:div>
    <w:div w:id="1456832157">
      <w:bodyDiv w:val="1"/>
      <w:marLeft w:val="0"/>
      <w:marRight w:val="0"/>
      <w:marTop w:val="0"/>
      <w:marBottom w:val="0"/>
      <w:divBdr>
        <w:top w:val="none" w:sz="0" w:space="0" w:color="auto"/>
        <w:left w:val="none" w:sz="0" w:space="0" w:color="auto"/>
        <w:bottom w:val="none" w:sz="0" w:space="0" w:color="auto"/>
        <w:right w:val="none" w:sz="0" w:space="0" w:color="auto"/>
      </w:divBdr>
    </w:div>
    <w:div w:id="1457289754">
      <w:bodyDiv w:val="1"/>
      <w:marLeft w:val="0"/>
      <w:marRight w:val="0"/>
      <w:marTop w:val="0"/>
      <w:marBottom w:val="0"/>
      <w:divBdr>
        <w:top w:val="none" w:sz="0" w:space="0" w:color="auto"/>
        <w:left w:val="none" w:sz="0" w:space="0" w:color="auto"/>
        <w:bottom w:val="none" w:sz="0" w:space="0" w:color="auto"/>
        <w:right w:val="none" w:sz="0" w:space="0" w:color="auto"/>
      </w:divBdr>
    </w:div>
    <w:div w:id="1457408029">
      <w:bodyDiv w:val="1"/>
      <w:marLeft w:val="0"/>
      <w:marRight w:val="0"/>
      <w:marTop w:val="0"/>
      <w:marBottom w:val="0"/>
      <w:divBdr>
        <w:top w:val="none" w:sz="0" w:space="0" w:color="auto"/>
        <w:left w:val="none" w:sz="0" w:space="0" w:color="auto"/>
        <w:bottom w:val="none" w:sz="0" w:space="0" w:color="auto"/>
        <w:right w:val="none" w:sz="0" w:space="0" w:color="auto"/>
      </w:divBdr>
    </w:div>
    <w:div w:id="1458523209">
      <w:bodyDiv w:val="1"/>
      <w:marLeft w:val="0"/>
      <w:marRight w:val="0"/>
      <w:marTop w:val="0"/>
      <w:marBottom w:val="0"/>
      <w:divBdr>
        <w:top w:val="none" w:sz="0" w:space="0" w:color="auto"/>
        <w:left w:val="none" w:sz="0" w:space="0" w:color="auto"/>
        <w:bottom w:val="none" w:sz="0" w:space="0" w:color="auto"/>
        <w:right w:val="none" w:sz="0" w:space="0" w:color="auto"/>
      </w:divBdr>
    </w:div>
    <w:div w:id="1459103778">
      <w:bodyDiv w:val="1"/>
      <w:marLeft w:val="0"/>
      <w:marRight w:val="0"/>
      <w:marTop w:val="0"/>
      <w:marBottom w:val="0"/>
      <w:divBdr>
        <w:top w:val="none" w:sz="0" w:space="0" w:color="auto"/>
        <w:left w:val="none" w:sz="0" w:space="0" w:color="auto"/>
        <w:bottom w:val="none" w:sz="0" w:space="0" w:color="auto"/>
        <w:right w:val="none" w:sz="0" w:space="0" w:color="auto"/>
      </w:divBdr>
    </w:div>
    <w:div w:id="1460563949">
      <w:bodyDiv w:val="1"/>
      <w:marLeft w:val="0"/>
      <w:marRight w:val="0"/>
      <w:marTop w:val="0"/>
      <w:marBottom w:val="0"/>
      <w:divBdr>
        <w:top w:val="none" w:sz="0" w:space="0" w:color="auto"/>
        <w:left w:val="none" w:sz="0" w:space="0" w:color="auto"/>
        <w:bottom w:val="none" w:sz="0" w:space="0" w:color="auto"/>
        <w:right w:val="none" w:sz="0" w:space="0" w:color="auto"/>
      </w:divBdr>
    </w:div>
    <w:div w:id="1462917016">
      <w:bodyDiv w:val="1"/>
      <w:marLeft w:val="0"/>
      <w:marRight w:val="0"/>
      <w:marTop w:val="0"/>
      <w:marBottom w:val="0"/>
      <w:divBdr>
        <w:top w:val="none" w:sz="0" w:space="0" w:color="auto"/>
        <w:left w:val="none" w:sz="0" w:space="0" w:color="auto"/>
        <w:bottom w:val="none" w:sz="0" w:space="0" w:color="auto"/>
        <w:right w:val="none" w:sz="0" w:space="0" w:color="auto"/>
      </w:divBdr>
    </w:div>
    <w:div w:id="1462921772">
      <w:bodyDiv w:val="1"/>
      <w:marLeft w:val="0"/>
      <w:marRight w:val="0"/>
      <w:marTop w:val="0"/>
      <w:marBottom w:val="0"/>
      <w:divBdr>
        <w:top w:val="none" w:sz="0" w:space="0" w:color="auto"/>
        <w:left w:val="none" w:sz="0" w:space="0" w:color="auto"/>
        <w:bottom w:val="none" w:sz="0" w:space="0" w:color="auto"/>
        <w:right w:val="none" w:sz="0" w:space="0" w:color="auto"/>
      </w:divBdr>
    </w:div>
    <w:div w:id="1463425508">
      <w:bodyDiv w:val="1"/>
      <w:marLeft w:val="0"/>
      <w:marRight w:val="0"/>
      <w:marTop w:val="0"/>
      <w:marBottom w:val="0"/>
      <w:divBdr>
        <w:top w:val="none" w:sz="0" w:space="0" w:color="auto"/>
        <w:left w:val="none" w:sz="0" w:space="0" w:color="auto"/>
        <w:bottom w:val="none" w:sz="0" w:space="0" w:color="auto"/>
        <w:right w:val="none" w:sz="0" w:space="0" w:color="auto"/>
      </w:divBdr>
    </w:div>
    <w:div w:id="1464037649">
      <w:bodyDiv w:val="1"/>
      <w:marLeft w:val="0"/>
      <w:marRight w:val="0"/>
      <w:marTop w:val="0"/>
      <w:marBottom w:val="0"/>
      <w:divBdr>
        <w:top w:val="none" w:sz="0" w:space="0" w:color="auto"/>
        <w:left w:val="none" w:sz="0" w:space="0" w:color="auto"/>
        <w:bottom w:val="none" w:sz="0" w:space="0" w:color="auto"/>
        <w:right w:val="none" w:sz="0" w:space="0" w:color="auto"/>
      </w:divBdr>
    </w:div>
    <w:div w:id="1468669705">
      <w:bodyDiv w:val="1"/>
      <w:marLeft w:val="0"/>
      <w:marRight w:val="0"/>
      <w:marTop w:val="0"/>
      <w:marBottom w:val="0"/>
      <w:divBdr>
        <w:top w:val="none" w:sz="0" w:space="0" w:color="auto"/>
        <w:left w:val="none" w:sz="0" w:space="0" w:color="auto"/>
        <w:bottom w:val="none" w:sz="0" w:space="0" w:color="auto"/>
        <w:right w:val="none" w:sz="0" w:space="0" w:color="auto"/>
      </w:divBdr>
    </w:div>
    <w:div w:id="1470324934">
      <w:bodyDiv w:val="1"/>
      <w:marLeft w:val="0"/>
      <w:marRight w:val="0"/>
      <w:marTop w:val="0"/>
      <w:marBottom w:val="0"/>
      <w:divBdr>
        <w:top w:val="none" w:sz="0" w:space="0" w:color="auto"/>
        <w:left w:val="none" w:sz="0" w:space="0" w:color="auto"/>
        <w:bottom w:val="none" w:sz="0" w:space="0" w:color="auto"/>
        <w:right w:val="none" w:sz="0" w:space="0" w:color="auto"/>
      </w:divBdr>
    </w:div>
    <w:div w:id="1471241991">
      <w:bodyDiv w:val="1"/>
      <w:marLeft w:val="0"/>
      <w:marRight w:val="0"/>
      <w:marTop w:val="0"/>
      <w:marBottom w:val="0"/>
      <w:divBdr>
        <w:top w:val="none" w:sz="0" w:space="0" w:color="auto"/>
        <w:left w:val="none" w:sz="0" w:space="0" w:color="auto"/>
        <w:bottom w:val="none" w:sz="0" w:space="0" w:color="auto"/>
        <w:right w:val="none" w:sz="0" w:space="0" w:color="auto"/>
      </w:divBdr>
    </w:div>
    <w:div w:id="1471560422">
      <w:bodyDiv w:val="1"/>
      <w:marLeft w:val="0"/>
      <w:marRight w:val="0"/>
      <w:marTop w:val="0"/>
      <w:marBottom w:val="0"/>
      <w:divBdr>
        <w:top w:val="none" w:sz="0" w:space="0" w:color="auto"/>
        <w:left w:val="none" w:sz="0" w:space="0" w:color="auto"/>
        <w:bottom w:val="none" w:sz="0" w:space="0" w:color="auto"/>
        <w:right w:val="none" w:sz="0" w:space="0" w:color="auto"/>
      </w:divBdr>
    </w:div>
    <w:div w:id="1472282125">
      <w:bodyDiv w:val="1"/>
      <w:marLeft w:val="0"/>
      <w:marRight w:val="0"/>
      <w:marTop w:val="0"/>
      <w:marBottom w:val="0"/>
      <w:divBdr>
        <w:top w:val="none" w:sz="0" w:space="0" w:color="auto"/>
        <w:left w:val="none" w:sz="0" w:space="0" w:color="auto"/>
        <w:bottom w:val="none" w:sz="0" w:space="0" w:color="auto"/>
        <w:right w:val="none" w:sz="0" w:space="0" w:color="auto"/>
      </w:divBdr>
    </w:div>
    <w:div w:id="1473478641">
      <w:bodyDiv w:val="1"/>
      <w:marLeft w:val="0"/>
      <w:marRight w:val="0"/>
      <w:marTop w:val="0"/>
      <w:marBottom w:val="0"/>
      <w:divBdr>
        <w:top w:val="none" w:sz="0" w:space="0" w:color="auto"/>
        <w:left w:val="none" w:sz="0" w:space="0" w:color="auto"/>
        <w:bottom w:val="none" w:sz="0" w:space="0" w:color="auto"/>
        <w:right w:val="none" w:sz="0" w:space="0" w:color="auto"/>
      </w:divBdr>
    </w:div>
    <w:div w:id="1474787149">
      <w:bodyDiv w:val="1"/>
      <w:marLeft w:val="0"/>
      <w:marRight w:val="0"/>
      <w:marTop w:val="0"/>
      <w:marBottom w:val="0"/>
      <w:divBdr>
        <w:top w:val="none" w:sz="0" w:space="0" w:color="auto"/>
        <w:left w:val="none" w:sz="0" w:space="0" w:color="auto"/>
        <w:bottom w:val="none" w:sz="0" w:space="0" w:color="auto"/>
        <w:right w:val="none" w:sz="0" w:space="0" w:color="auto"/>
      </w:divBdr>
    </w:div>
    <w:div w:id="1475878332">
      <w:bodyDiv w:val="1"/>
      <w:marLeft w:val="0"/>
      <w:marRight w:val="0"/>
      <w:marTop w:val="0"/>
      <w:marBottom w:val="0"/>
      <w:divBdr>
        <w:top w:val="none" w:sz="0" w:space="0" w:color="auto"/>
        <w:left w:val="none" w:sz="0" w:space="0" w:color="auto"/>
        <w:bottom w:val="none" w:sz="0" w:space="0" w:color="auto"/>
        <w:right w:val="none" w:sz="0" w:space="0" w:color="auto"/>
      </w:divBdr>
    </w:div>
    <w:div w:id="1476604862">
      <w:bodyDiv w:val="1"/>
      <w:marLeft w:val="0"/>
      <w:marRight w:val="0"/>
      <w:marTop w:val="0"/>
      <w:marBottom w:val="0"/>
      <w:divBdr>
        <w:top w:val="none" w:sz="0" w:space="0" w:color="auto"/>
        <w:left w:val="none" w:sz="0" w:space="0" w:color="auto"/>
        <w:bottom w:val="none" w:sz="0" w:space="0" w:color="auto"/>
        <w:right w:val="none" w:sz="0" w:space="0" w:color="auto"/>
      </w:divBdr>
    </w:div>
    <w:div w:id="1476750859">
      <w:bodyDiv w:val="1"/>
      <w:marLeft w:val="0"/>
      <w:marRight w:val="0"/>
      <w:marTop w:val="0"/>
      <w:marBottom w:val="0"/>
      <w:divBdr>
        <w:top w:val="none" w:sz="0" w:space="0" w:color="auto"/>
        <w:left w:val="none" w:sz="0" w:space="0" w:color="auto"/>
        <w:bottom w:val="none" w:sz="0" w:space="0" w:color="auto"/>
        <w:right w:val="none" w:sz="0" w:space="0" w:color="auto"/>
      </w:divBdr>
    </w:div>
    <w:div w:id="1476920527">
      <w:bodyDiv w:val="1"/>
      <w:marLeft w:val="0"/>
      <w:marRight w:val="0"/>
      <w:marTop w:val="0"/>
      <w:marBottom w:val="0"/>
      <w:divBdr>
        <w:top w:val="none" w:sz="0" w:space="0" w:color="auto"/>
        <w:left w:val="none" w:sz="0" w:space="0" w:color="auto"/>
        <w:bottom w:val="none" w:sz="0" w:space="0" w:color="auto"/>
        <w:right w:val="none" w:sz="0" w:space="0" w:color="auto"/>
      </w:divBdr>
    </w:div>
    <w:div w:id="1477186489">
      <w:bodyDiv w:val="1"/>
      <w:marLeft w:val="0"/>
      <w:marRight w:val="0"/>
      <w:marTop w:val="0"/>
      <w:marBottom w:val="0"/>
      <w:divBdr>
        <w:top w:val="none" w:sz="0" w:space="0" w:color="auto"/>
        <w:left w:val="none" w:sz="0" w:space="0" w:color="auto"/>
        <w:bottom w:val="none" w:sz="0" w:space="0" w:color="auto"/>
        <w:right w:val="none" w:sz="0" w:space="0" w:color="auto"/>
      </w:divBdr>
    </w:div>
    <w:div w:id="1477527172">
      <w:bodyDiv w:val="1"/>
      <w:marLeft w:val="0"/>
      <w:marRight w:val="0"/>
      <w:marTop w:val="0"/>
      <w:marBottom w:val="0"/>
      <w:divBdr>
        <w:top w:val="none" w:sz="0" w:space="0" w:color="auto"/>
        <w:left w:val="none" w:sz="0" w:space="0" w:color="auto"/>
        <w:bottom w:val="none" w:sz="0" w:space="0" w:color="auto"/>
        <w:right w:val="none" w:sz="0" w:space="0" w:color="auto"/>
      </w:divBdr>
    </w:div>
    <w:div w:id="1478105091">
      <w:bodyDiv w:val="1"/>
      <w:marLeft w:val="0"/>
      <w:marRight w:val="0"/>
      <w:marTop w:val="0"/>
      <w:marBottom w:val="0"/>
      <w:divBdr>
        <w:top w:val="none" w:sz="0" w:space="0" w:color="auto"/>
        <w:left w:val="none" w:sz="0" w:space="0" w:color="auto"/>
        <w:bottom w:val="none" w:sz="0" w:space="0" w:color="auto"/>
        <w:right w:val="none" w:sz="0" w:space="0" w:color="auto"/>
      </w:divBdr>
    </w:div>
    <w:div w:id="1479225976">
      <w:bodyDiv w:val="1"/>
      <w:marLeft w:val="0"/>
      <w:marRight w:val="0"/>
      <w:marTop w:val="0"/>
      <w:marBottom w:val="0"/>
      <w:divBdr>
        <w:top w:val="none" w:sz="0" w:space="0" w:color="auto"/>
        <w:left w:val="none" w:sz="0" w:space="0" w:color="auto"/>
        <w:bottom w:val="none" w:sz="0" w:space="0" w:color="auto"/>
        <w:right w:val="none" w:sz="0" w:space="0" w:color="auto"/>
      </w:divBdr>
    </w:div>
    <w:div w:id="1481118402">
      <w:bodyDiv w:val="1"/>
      <w:marLeft w:val="0"/>
      <w:marRight w:val="0"/>
      <w:marTop w:val="0"/>
      <w:marBottom w:val="0"/>
      <w:divBdr>
        <w:top w:val="none" w:sz="0" w:space="0" w:color="auto"/>
        <w:left w:val="none" w:sz="0" w:space="0" w:color="auto"/>
        <w:bottom w:val="none" w:sz="0" w:space="0" w:color="auto"/>
        <w:right w:val="none" w:sz="0" w:space="0" w:color="auto"/>
      </w:divBdr>
    </w:div>
    <w:div w:id="1481725386">
      <w:bodyDiv w:val="1"/>
      <w:marLeft w:val="0"/>
      <w:marRight w:val="0"/>
      <w:marTop w:val="0"/>
      <w:marBottom w:val="0"/>
      <w:divBdr>
        <w:top w:val="none" w:sz="0" w:space="0" w:color="auto"/>
        <w:left w:val="none" w:sz="0" w:space="0" w:color="auto"/>
        <w:bottom w:val="none" w:sz="0" w:space="0" w:color="auto"/>
        <w:right w:val="none" w:sz="0" w:space="0" w:color="auto"/>
      </w:divBdr>
    </w:div>
    <w:div w:id="1482309860">
      <w:bodyDiv w:val="1"/>
      <w:marLeft w:val="0"/>
      <w:marRight w:val="0"/>
      <w:marTop w:val="0"/>
      <w:marBottom w:val="0"/>
      <w:divBdr>
        <w:top w:val="none" w:sz="0" w:space="0" w:color="auto"/>
        <w:left w:val="none" w:sz="0" w:space="0" w:color="auto"/>
        <w:bottom w:val="none" w:sz="0" w:space="0" w:color="auto"/>
        <w:right w:val="none" w:sz="0" w:space="0" w:color="auto"/>
      </w:divBdr>
    </w:div>
    <w:div w:id="1483735666">
      <w:bodyDiv w:val="1"/>
      <w:marLeft w:val="0"/>
      <w:marRight w:val="0"/>
      <w:marTop w:val="0"/>
      <w:marBottom w:val="0"/>
      <w:divBdr>
        <w:top w:val="none" w:sz="0" w:space="0" w:color="auto"/>
        <w:left w:val="none" w:sz="0" w:space="0" w:color="auto"/>
        <w:bottom w:val="none" w:sz="0" w:space="0" w:color="auto"/>
        <w:right w:val="none" w:sz="0" w:space="0" w:color="auto"/>
      </w:divBdr>
    </w:div>
    <w:div w:id="1484808856">
      <w:bodyDiv w:val="1"/>
      <w:marLeft w:val="0"/>
      <w:marRight w:val="0"/>
      <w:marTop w:val="0"/>
      <w:marBottom w:val="0"/>
      <w:divBdr>
        <w:top w:val="none" w:sz="0" w:space="0" w:color="auto"/>
        <w:left w:val="none" w:sz="0" w:space="0" w:color="auto"/>
        <w:bottom w:val="none" w:sz="0" w:space="0" w:color="auto"/>
        <w:right w:val="none" w:sz="0" w:space="0" w:color="auto"/>
      </w:divBdr>
    </w:div>
    <w:div w:id="1485274457">
      <w:bodyDiv w:val="1"/>
      <w:marLeft w:val="0"/>
      <w:marRight w:val="0"/>
      <w:marTop w:val="0"/>
      <w:marBottom w:val="0"/>
      <w:divBdr>
        <w:top w:val="none" w:sz="0" w:space="0" w:color="auto"/>
        <w:left w:val="none" w:sz="0" w:space="0" w:color="auto"/>
        <w:bottom w:val="none" w:sz="0" w:space="0" w:color="auto"/>
        <w:right w:val="none" w:sz="0" w:space="0" w:color="auto"/>
      </w:divBdr>
    </w:div>
    <w:div w:id="1485899543">
      <w:bodyDiv w:val="1"/>
      <w:marLeft w:val="0"/>
      <w:marRight w:val="0"/>
      <w:marTop w:val="0"/>
      <w:marBottom w:val="0"/>
      <w:divBdr>
        <w:top w:val="none" w:sz="0" w:space="0" w:color="auto"/>
        <w:left w:val="none" w:sz="0" w:space="0" w:color="auto"/>
        <w:bottom w:val="none" w:sz="0" w:space="0" w:color="auto"/>
        <w:right w:val="none" w:sz="0" w:space="0" w:color="auto"/>
      </w:divBdr>
    </w:div>
    <w:div w:id="1486166362">
      <w:bodyDiv w:val="1"/>
      <w:marLeft w:val="0"/>
      <w:marRight w:val="0"/>
      <w:marTop w:val="0"/>
      <w:marBottom w:val="0"/>
      <w:divBdr>
        <w:top w:val="none" w:sz="0" w:space="0" w:color="auto"/>
        <w:left w:val="none" w:sz="0" w:space="0" w:color="auto"/>
        <w:bottom w:val="none" w:sz="0" w:space="0" w:color="auto"/>
        <w:right w:val="none" w:sz="0" w:space="0" w:color="auto"/>
      </w:divBdr>
    </w:div>
    <w:div w:id="1487740153">
      <w:bodyDiv w:val="1"/>
      <w:marLeft w:val="0"/>
      <w:marRight w:val="0"/>
      <w:marTop w:val="0"/>
      <w:marBottom w:val="0"/>
      <w:divBdr>
        <w:top w:val="none" w:sz="0" w:space="0" w:color="auto"/>
        <w:left w:val="none" w:sz="0" w:space="0" w:color="auto"/>
        <w:bottom w:val="none" w:sz="0" w:space="0" w:color="auto"/>
        <w:right w:val="none" w:sz="0" w:space="0" w:color="auto"/>
      </w:divBdr>
    </w:div>
    <w:div w:id="1487894150">
      <w:bodyDiv w:val="1"/>
      <w:marLeft w:val="0"/>
      <w:marRight w:val="0"/>
      <w:marTop w:val="0"/>
      <w:marBottom w:val="0"/>
      <w:divBdr>
        <w:top w:val="none" w:sz="0" w:space="0" w:color="auto"/>
        <w:left w:val="none" w:sz="0" w:space="0" w:color="auto"/>
        <w:bottom w:val="none" w:sz="0" w:space="0" w:color="auto"/>
        <w:right w:val="none" w:sz="0" w:space="0" w:color="auto"/>
      </w:divBdr>
    </w:div>
    <w:div w:id="1487936368">
      <w:bodyDiv w:val="1"/>
      <w:marLeft w:val="0"/>
      <w:marRight w:val="0"/>
      <w:marTop w:val="0"/>
      <w:marBottom w:val="0"/>
      <w:divBdr>
        <w:top w:val="none" w:sz="0" w:space="0" w:color="auto"/>
        <w:left w:val="none" w:sz="0" w:space="0" w:color="auto"/>
        <w:bottom w:val="none" w:sz="0" w:space="0" w:color="auto"/>
        <w:right w:val="none" w:sz="0" w:space="0" w:color="auto"/>
      </w:divBdr>
    </w:div>
    <w:div w:id="1488086812">
      <w:bodyDiv w:val="1"/>
      <w:marLeft w:val="0"/>
      <w:marRight w:val="0"/>
      <w:marTop w:val="0"/>
      <w:marBottom w:val="0"/>
      <w:divBdr>
        <w:top w:val="none" w:sz="0" w:space="0" w:color="auto"/>
        <w:left w:val="none" w:sz="0" w:space="0" w:color="auto"/>
        <w:bottom w:val="none" w:sz="0" w:space="0" w:color="auto"/>
        <w:right w:val="none" w:sz="0" w:space="0" w:color="auto"/>
      </w:divBdr>
    </w:div>
    <w:div w:id="1488591100">
      <w:bodyDiv w:val="1"/>
      <w:marLeft w:val="0"/>
      <w:marRight w:val="0"/>
      <w:marTop w:val="0"/>
      <w:marBottom w:val="0"/>
      <w:divBdr>
        <w:top w:val="none" w:sz="0" w:space="0" w:color="auto"/>
        <w:left w:val="none" w:sz="0" w:space="0" w:color="auto"/>
        <w:bottom w:val="none" w:sz="0" w:space="0" w:color="auto"/>
        <w:right w:val="none" w:sz="0" w:space="0" w:color="auto"/>
      </w:divBdr>
    </w:div>
    <w:div w:id="1489519298">
      <w:bodyDiv w:val="1"/>
      <w:marLeft w:val="0"/>
      <w:marRight w:val="0"/>
      <w:marTop w:val="0"/>
      <w:marBottom w:val="0"/>
      <w:divBdr>
        <w:top w:val="none" w:sz="0" w:space="0" w:color="auto"/>
        <w:left w:val="none" w:sz="0" w:space="0" w:color="auto"/>
        <w:bottom w:val="none" w:sz="0" w:space="0" w:color="auto"/>
        <w:right w:val="none" w:sz="0" w:space="0" w:color="auto"/>
      </w:divBdr>
    </w:div>
    <w:div w:id="1491023625">
      <w:bodyDiv w:val="1"/>
      <w:marLeft w:val="0"/>
      <w:marRight w:val="0"/>
      <w:marTop w:val="0"/>
      <w:marBottom w:val="0"/>
      <w:divBdr>
        <w:top w:val="none" w:sz="0" w:space="0" w:color="auto"/>
        <w:left w:val="none" w:sz="0" w:space="0" w:color="auto"/>
        <w:bottom w:val="none" w:sz="0" w:space="0" w:color="auto"/>
        <w:right w:val="none" w:sz="0" w:space="0" w:color="auto"/>
      </w:divBdr>
    </w:div>
    <w:div w:id="1491403212">
      <w:bodyDiv w:val="1"/>
      <w:marLeft w:val="0"/>
      <w:marRight w:val="0"/>
      <w:marTop w:val="0"/>
      <w:marBottom w:val="0"/>
      <w:divBdr>
        <w:top w:val="none" w:sz="0" w:space="0" w:color="auto"/>
        <w:left w:val="none" w:sz="0" w:space="0" w:color="auto"/>
        <w:bottom w:val="none" w:sz="0" w:space="0" w:color="auto"/>
        <w:right w:val="none" w:sz="0" w:space="0" w:color="auto"/>
      </w:divBdr>
    </w:div>
    <w:div w:id="1491824979">
      <w:bodyDiv w:val="1"/>
      <w:marLeft w:val="0"/>
      <w:marRight w:val="0"/>
      <w:marTop w:val="0"/>
      <w:marBottom w:val="0"/>
      <w:divBdr>
        <w:top w:val="none" w:sz="0" w:space="0" w:color="auto"/>
        <w:left w:val="none" w:sz="0" w:space="0" w:color="auto"/>
        <w:bottom w:val="none" w:sz="0" w:space="0" w:color="auto"/>
        <w:right w:val="none" w:sz="0" w:space="0" w:color="auto"/>
      </w:divBdr>
    </w:div>
    <w:div w:id="1492941698">
      <w:bodyDiv w:val="1"/>
      <w:marLeft w:val="0"/>
      <w:marRight w:val="0"/>
      <w:marTop w:val="0"/>
      <w:marBottom w:val="0"/>
      <w:divBdr>
        <w:top w:val="none" w:sz="0" w:space="0" w:color="auto"/>
        <w:left w:val="none" w:sz="0" w:space="0" w:color="auto"/>
        <w:bottom w:val="none" w:sz="0" w:space="0" w:color="auto"/>
        <w:right w:val="none" w:sz="0" w:space="0" w:color="auto"/>
      </w:divBdr>
    </w:div>
    <w:div w:id="1493989802">
      <w:bodyDiv w:val="1"/>
      <w:marLeft w:val="0"/>
      <w:marRight w:val="0"/>
      <w:marTop w:val="0"/>
      <w:marBottom w:val="0"/>
      <w:divBdr>
        <w:top w:val="none" w:sz="0" w:space="0" w:color="auto"/>
        <w:left w:val="none" w:sz="0" w:space="0" w:color="auto"/>
        <w:bottom w:val="none" w:sz="0" w:space="0" w:color="auto"/>
        <w:right w:val="none" w:sz="0" w:space="0" w:color="auto"/>
      </w:divBdr>
    </w:div>
    <w:div w:id="1495023873">
      <w:bodyDiv w:val="1"/>
      <w:marLeft w:val="0"/>
      <w:marRight w:val="0"/>
      <w:marTop w:val="0"/>
      <w:marBottom w:val="0"/>
      <w:divBdr>
        <w:top w:val="none" w:sz="0" w:space="0" w:color="auto"/>
        <w:left w:val="none" w:sz="0" w:space="0" w:color="auto"/>
        <w:bottom w:val="none" w:sz="0" w:space="0" w:color="auto"/>
        <w:right w:val="none" w:sz="0" w:space="0" w:color="auto"/>
      </w:divBdr>
    </w:div>
    <w:div w:id="1495339418">
      <w:bodyDiv w:val="1"/>
      <w:marLeft w:val="0"/>
      <w:marRight w:val="0"/>
      <w:marTop w:val="0"/>
      <w:marBottom w:val="0"/>
      <w:divBdr>
        <w:top w:val="none" w:sz="0" w:space="0" w:color="auto"/>
        <w:left w:val="none" w:sz="0" w:space="0" w:color="auto"/>
        <w:bottom w:val="none" w:sz="0" w:space="0" w:color="auto"/>
        <w:right w:val="none" w:sz="0" w:space="0" w:color="auto"/>
      </w:divBdr>
    </w:div>
    <w:div w:id="1495760723">
      <w:bodyDiv w:val="1"/>
      <w:marLeft w:val="0"/>
      <w:marRight w:val="0"/>
      <w:marTop w:val="0"/>
      <w:marBottom w:val="0"/>
      <w:divBdr>
        <w:top w:val="none" w:sz="0" w:space="0" w:color="auto"/>
        <w:left w:val="none" w:sz="0" w:space="0" w:color="auto"/>
        <w:bottom w:val="none" w:sz="0" w:space="0" w:color="auto"/>
        <w:right w:val="none" w:sz="0" w:space="0" w:color="auto"/>
      </w:divBdr>
    </w:div>
    <w:div w:id="1496147991">
      <w:bodyDiv w:val="1"/>
      <w:marLeft w:val="0"/>
      <w:marRight w:val="0"/>
      <w:marTop w:val="0"/>
      <w:marBottom w:val="0"/>
      <w:divBdr>
        <w:top w:val="none" w:sz="0" w:space="0" w:color="auto"/>
        <w:left w:val="none" w:sz="0" w:space="0" w:color="auto"/>
        <w:bottom w:val="none" w:sz="0" w:space="0" w:color="auto"/>
        <w:right w:val="none" w:sz="0" w:space="0" w:color="auto"/>
      </w:divBdr>
    </w:div>
    <w:div w:id="1496414500">
      <w:bodyDiv w:val="1"/>
      <w:marLeft w:val="0"/>
      <w:marRight w:val="0"/>
      <w:marTop w:val="0"/>
      <w:marBottom w:val="0"/>
      <w:divBdr>
        <w:top w:val="none" w:sz="0" w:space="0" w:color="auto"/>
        <w:left w:val="none" w:sz="0" w:space="0" w:color="auto"/>
        <w:bottom w:val="none" w:sz="0" w:space="0" w:color="auto"/>
        <w:right w:val="none" w:sz="0" w:space="0" w:color="auto"/>
      </w:divBdr>
    </w:div>
    <w:div w:id="1497039459">
      <w:bodyDiv w:val="1"/>
      <w:marLeft w:val="0"/>
      <w:marRight w:val="0"/>
      <w:marTop w:val="0"/>
      <w:marBottom w:val="0"/>
      <w:divBdr>
        <w:top w:val="none" w:sz="0" w:space="0" w:color="auto"/>
        <w:left w:val="none" w:sz="0" w:space="0" w:color="auto"/>
        <w:bottom w:val="none" w:sz="0" w:space="0" w:color="auto"/>
        <w:right w:val="none" w:sz="0" w:space="0" w:color="auto"/>
      </w:divBdr>
    </w:div>
    <w:div w:id="1497378292">
      <w:bodyDiv w:val="1"/>
      <w:marLeft w:val="0"/>
      <w:marRight w:val="0"/>
      <w:marTop w:val="0"/>
      <w:marBottom w:val="0"/>
      <w:divBdr>
        <w:top w:val="none" w:sz="0" w:space="0" w:color="auto"/>
        <w:left w:val="none" w:sz="0" w:space="0" w:color="auto"/>
        <w:bottom w:val="none" w:sz="0" w:space="0" w:color="auto"/>
        <w:right w:val="none" w:sz="0" w:space="0" w:color="auto"/>
      </w:divBdr>
    </w:div>
    <w:div w:id="1497846412">
      <w:bodyDiv w:val="1"/>
      <w:marLeft w:val="0"/>
      <w:marRight w:val="0"/>
      <w:marTop w:val="0"/>
      <w:marBottom w:val="0"/>
      <w:divBdr>
        <w:top w:val="none" w:sz="0" w:space="0" w:color="auto"/>
        <w:left w:val="none" w:sz="0" w:space="0" w:color="auto"/>
        <w:bottom w:val="none" w:sz="0" w:space="0" w:color="auto"/>
        <w:right w:val="none" w:sz="0" w:space="0" w:color="auto"/>
      </w:divBdr>
    </w:div>
    <w:div w:id="1497963539">
      <w:bodyDiv w:val="1"/>
      <w:marLeft w:val="0"/>
      <w:marRight w:val="0"/>
      <w:marTop w:val="0"/>
      <w:marBottom w:val="0"/>
      <w:divBdr>
        <w:top w:val="none" w:sz="0" w:space="0" w:color="auto"/>
        <w:left w:val="none" w:sz="0" w:space="0" w:color="auto"/>
        <w:bottom w:val="none" w:sz="0" w:space="0" w:color="auto"/>
        <w:right w:val="none" w:sz="0" w:space="0" w:color="auto"/>
      </w:divBdr>
    </w:div>
    <w:div w:id="1498687816">
      <w:bodyDiv w:val="1"/>
      <w:marLeft w:val="0"/>
      <w:marRight w:val="0"/>
      <w:marTop w:val="0"/>
      <w:marBottom w:val="0"/>
      <w:divBdr>
        <w:top w:val="none" w:sz="0" w:space="0" w:color="auto"/>
        <w:left w:val="none" w:sz="0" w:space="0" w:color="auto"/>
        <w:bottom w:val="none" w:sz="0" w:space="0" w:color="auto"/>
        <w:right w:val="none" w:sz="0" w:space="0" w:color="auto"/>
      </w:divBdr>
    </w:div>
    <w:div w:id="1499081884">
      <w:bodyDiv w:val="1"/>
      <w:marLeft w:val="0"/>
      <w:marRight w:val="0"/>
      <w:marTop w:val="0"/>
      <w:marBottom w:val="0"/>
      <w:divBdr>
        <w:top w:val="none" w:sz="0" w:space="0" w:color="auto"/>
        <w:left w:val="none" w:sz="0" w:space="0" w:color="auto"/>
        <w:bottom w:val="none" w:sz="0" w:space="0" w:color="auto"/>
        <w:right w:val="none" w:sz="0" w:space="0" w:color="auto"/>
      </w:divBdr>
    </w:div>
    <w:div w:id="1499496204">
      <w:bodyDiv w:val="1"/>
      <w:marLeft w:val="0"/>
      <w:marRight w:val="0"/>
      <w:marTop w:val="0"/>
      <w:marBottom w:val="0"/>
      <w:divBdr>
        <w:top w:val="none" w:sz="0" w:space="0" w:color="auto"/>
        <w:left w:val="none" w:sz="0" w:space="0" w:color="auto"/>
        <w:bottom w:val="none" w:sz="0" w:space="0" w:color="auto"/>
        <w:right w:val="none" w:sz="0" w:space="0" w:color="auto"/>
      </w:divBdr>
    </w:div>
    <w:div w:id="1499539176">
      <w:bodyDiv w:val="1"/>
      <w:marLeft w:val="0"/>
      <w:marRight w:val="0"/>
      <w:marTop w:val="0"/>
      <w:marBottom w:val="0"/>
      <w:divBdr>
        <w:top w:val="none" w:sz="0" w:space="0" w:color="auto"/>
        <w:left w:val="none" w:sz="0" w:space="0" w:color="auto"/>
        <w:bottom w:val="none" w:sz="0" w:space="0" w:color="auto"/>
        <w:right w:val="none" w:sz="0" w:space="0" w:color="auto"/>
      </w:divBdr>
    </w:div>
    <w:div w:id="1499691033">
      <w:bodyDiv w:val="1"/>
      <w:marLeft w:val="0"/>
      <w:marRight w:val="0"/>
      <w:marTop w:val="0"/>
      <w:marBottom w:val="0"/>
      <w:divBdr>
        <w:top w:val="none" w:sz="0" w:space="0" w:color="auto"/>
        <w:left w:val="none" w:sz="0" w:space="0" w:color="auto"/>
        <w:bottom w:val="none" w:sz="0" w:space="0" w:color="auto"/>
        <w:right w:val="none" w:sz="0" w:space="0" w:color="auto"/>
      </w:divBdr>
    </w:div>
    <w:div w:id="1500652313">
      <w:bodyDiv w:val="1"/>
      <w:marLeft w:val="0"/>
      <w:marRight w:val="0"/>
      <w:marTop w:val="0"/>
      <w:marBottom w:val="0"/>
      <w:divBdr>
        <w:top w:val="none" w:sz="0" w:space="0" w:color="auto"/>
        <w:left w:val="none" w:sz="0" w:space="0" w:color="auto"/>
        <w:bottom w:val="none" w:sz="0" w:space="0" w:color="auto"/>
        <w:right w:val="none" w:sz="0" w:space="0" w:color="auto"/>
      </w:divBdr>
    </w:div>
    <w:div w:id="1501390287">
      <w:bodyDiv w:val="1"/>
      <w:marLeft w:val="0"/>
      <w:marRight w:val="0"/>
      <w:marTop w:val="0"/>
      <w:marBottom w:val="0"/>
      <w:divBdr>
        <w:top w:val="none" w:sz="0" w:space="0" w:color="auto"/>
        <w:left w:val="none" w:sz="0" w:space="0" w:color="auto"/>
        <w:bottom w:val="none" w:sz="0" w:space="0" w:color="auto"/>
        <w:right w:val="none" w:sz="0" w:space="0" w:color="auto"/>
      </w:divBdr>
    </w:div>
    <w:div w:id="1502693763">
      <w:bodyDiv w:val="1"/>
      <w:marLeft w:val="0"/>
      <w:marRight w:val="0"/>
      <w:marTop w:val="0"/>
      <w:marBottom w:val="0"/>
      <w:divBdr>
        <w:top w:val="none" w:sz="0" w:space="0" w:color="auto"/>
        <w:left w:val="none" w:sz="0" w:space="0" w:color="auto"/>
        <w:bottom w:val="none" w:sz="0" w:space="0" w:color="auto"/>
        <w:right w:val="none" w:sz="0" w:space="0" w:color="auto"/>
      </w:divBdr>
    </w:div>
    <w:div w:id="1502771363">
      <w:bodyDiv w:val="1"/>
      <w:marLeft w:val="0"/>
      <w:marRight w:val="0"/>
      <w:marTop w:val="0"/>
      <w:marBottom w:val="0"/>
      <w:divBdr>
        <w:top w:val="none" w:sz="0" w:space="0" w:color="auto"/>
        <w:left w:val="none" w:sz="0" w:space="0" w:color="auto"/>
        <w:bottom w:val="none" w:sz="0" w:space="0" w:color="auto"/>
        <w:right w:val="none" w:sz="0" w:space="0" w:color="auto"/>
      </w:divBdr>
    </w:div>
    <w:div w:id="1502966902">
      <w:bodyDiv w:val="1"/>
      <w:marLeft w:val="0"/>
      <w:marRight w:val="0"/>
      <w:marTop w:val="0"/>
      <w:marBottom w:val="0"/>
      <w:divBdr>
        <w:top w:val="none" w:sz="0" w:space="0" w:color="auto"/>
        <w:left w:val="none" w:sz="0" w:space="0" w:color="auto"/>
        <w:bottom w:val="none" w:sz="0" w:space="0" w:color="auto"/>
        <w:right w:val="none" w:sz="0" w:space="0" w:color="auto"/>
      </w:divBdr>
    </w:div>
    <w:div w:id="1502968961">
      <w:bodyDiv w:val="1"/>
      <w:marLeft w:val="0"/>
      <w:marRight w:val="0"/>
      <w:marTop w:val="0"/>
      <w:marBottom w:val="0"/>
      <w:divBdr>
        <w:top w:val="none" w:sz="0" w:space="0" w:color="auto"/>
        <w:left w:val="none" w:sz="0" w:space="0" w:color="auto"/>
        <w:bottom w:val="none" w:sz="0" w:space="0" w:color="auto"/>
        <w:right w:val="none" w:sz="0" w:space="0" w:color="auto"/>
      </w:divBdr>
    </w:div>
    <w:div w:id="1504010457">
      <w:bodyDiv w:val="1"/>
      <w:marLeft w:val="0"/>
      <w:marRight w:val="0"/>
      <w:marTop w:val="0"/>
      <w:marBottom w:val="0"/>
      <w:divBdr>
        <w:top w:val="none" w:sz="0" w:space="0" w:color="auto"/>
        <w:left w:val="none" w:sz="0" w:space="0" w:color="auto"/>
        <w:bottom w:val="none" w:sz="0" w:space="0" w:color="auto"/>
        <w:right w:val="none" w:sz="0" w:space="0" w:color="auto"/>
      </w:divBdr>
    </w:div>
    <w:div w:id="1504052244">
      <w:bodyDiv w:val="1"/>
      <w:marLeft w:val="0"/>
      <w:marRight w:val="0"/>
      <w:marTop w:val="0"/>
      <w:marBottom w:val="0"/>
      <w:divBdr>
        <w:top w:val="none" w:sz="0" w:space="0" w:color="auto"/>
        <w:left w:val="none" w:sz="0" w:space="0" w:color="auto"/>
        <w:bottom w:val="none" w:sz="0" w:space="0" w:color="auto"/>
        <w:right w:val="none" w:sz="0" w:space="0" w:color="auto"/>
      </w:divBdr>
    </w:div>
    <w:div w:id="1504474173">
      <w:bodyDiv w:val="1"/>
      <w:marLeft w:val="0"/>
      <w:marRight w:val="0"/>
      <w:marTop w:val="0"/>
      <w:marBottom w:val="0"/>
      <w:divBdr>
        <w:top w:val="none" w:sz="0" w:space="0" w:color="auto"/>
        <w:left w:val="none" w:sz="0" w:space="0" w:color="auto"/>
        <w:bottom w:val="none" w:sz="0" w:space="0" w:color="auto"/>
        <w:right w:val="none" w:sz="0" w:space="0" w:color="auto"/>
      </w:divBdr>
    </w:div>
    <w:div w:id="1504662224">
      <w:bodyDiv w:val="1"/>
      <w:marLeft w:val="0"/>
      <w:marRight w:val="0"/>
      <w:marTop w:val="0"/>
      <w:marBottom w:val="0"/>
      <w:divBdr>
        <w:top w:val="none" w:sz="0" w:space="0" w:color="auto"/>
        <w:left w:val="none" w:sz="0" w:space="0" w:color="auto"/>
        <w:bottom w:val="none" w:sz="0" w:space="0" w:color="auto"/>
        <w:right w:val="none" w:sz="0" w:space="0" w:color="auto"/>
      </w:divBdr>
    </w:div>
    <w:div w:id="1504860790">
      <w:bodyDiv w:val="1"/>
      <w:marLeft w:val="0"/>
      <w:marRight w:val="0"/>
      <w:marTop w:val="0"/>
      <w:marBottom w:val="0"/>
      <w:divBdr>
        <w:top w:val="none" w:sz="0" w:space="0" w:color="auto"/>
        <w:left w:val="none" w:sz="0" w:space="0" w:color="auto"/>
        <w:bottom w:val="none" w:sz="0" w:space="0" w:color="auto"/>
        <w:right w:val="none" w:sz="0" w:space="0" w:color="auto"/>
      </w:divBdr>
    </w:div>
    <w:div w:id="1505823937">
      <w:bodyDiv w:val="1"/>
      <w:marLeft w:val="0"/>
      <w:marRight w:val="0"/>
      <w:marTop w:val="0"/>
      <w:marBottom w:val="0"/>
      <w:divBdr>
        <w:top w:val="none" w:sz="0" w:space="0" w:color="auto"/>
        <w:left w:val="none" w:sz="0" w:space="0" w:color="auto"/>
        <w:bottom w:val="none" w:sz="0" w:space="0" w:color="auto"/>
        <w:right w:val="none" w:sz="0" w:space="0" w:color="auto"/>
      </w:divBdr>
    </w:div>
    <w:div w:id="1506701931">
      <w:bodyDiv w:val="1"/>
      <w:marLeft w:val="0"/>
      <w:marRight w:val="0"/>
      <w:marTop w:val="0"/>
      <w:marBottom w:val="0"/>
      <w:divBdr>
        <w:top w:val="none" w:sz="0" w:space="0" w:color="auto"/>
        <w:left w:val="none" w:sz="0" w:space="0" w:color="auto"/>
        <w:bottom w:val="none" w:sz="0" w:space="0" w:color="auto"/>
        <w:right w:val="none" w:sz="0" w:space="0" w:color="auto"/>
      </w:divBdr>
    </w:div>
    <w:div w:id="1507557261">
      <w:bodyDiv w:val="1"/>
      <w:marLeft w:val="0"/>
      <w:marRight w:val="0"/>
      <w:marTop w:val="0"/>
      <w:marBottom w:val="0"/>
      <w:divBdr>
        <w:top w:val="none" w:sz="0" w:space="0" w:color="auto"/>
        <w:left w:val="none" w:sz="0" w:space="0" w:color="auto"/>
        <w:bottom w:val="none" w:sz="0" w:space="0" w:color="auto"/>
        <w:right w:val="none" w:sz="0" w:space="0" w:color="auto"/>
      </w:divBdr>
    </w:div>
    <w:div w:id="1507674930">
      <w:bodyDiv w:val="1"/>
      <w:marLeft w:val="0"/>
      <w:marRight w:val="0"/>
      <w:marTop w:val="0"/>
      <w:marBottom w:val="0"/>
      <w:divBdr>
        <w:top w:val="none" w:sz="0" w:space="0" w:color="auto"/>
        <w:left w:val="none" w:sz="0" w:space="0" w:color="auto"/>
        <w:bottom w:val="none" w:sz="0" w:space="0" w:color="auto"/>
        <w:right w:val="none" w:sz="0" w:space="0" w:color="auto"/>
      </w:divBdr>
    </w:div>
    <w:div w:id="1508792161">
      <w:bodyDiv w:val="1"/>
      <w:marLeft w:val="0"/>
      <w:marRight w:val="0"/>
      <w:marTop w:val="0"/>
      <w:marBottom w:val="0"/>
      <w:divBdr>
        <w:top w:val="none" w:sz="0" w:space="0" w:color="auto"/>
        <w:left w:val="none" w:sz="0" w:space="0" w:color="auto"/>
        <w:bottom w:val="none" w:sz="0" w:space="0" w:color="auto"/>
        <w:right w:val="none" w:sz="0" w:space="0" w:color="auto"/>
      </w:divBdr>
    </w:div>
    <w:div w:id="1510094782">
      <w:bodyDiv w:val="1"/>
      <w:marLeft w:val="0"/>
      <w:marRight w:val="0"/>
      <w:marTop w:val="0"/>
      <w:marBottom w:val="0"/>
      <w:divBdr>
        <w:top w:val="none" w:sz="0" w:space="0" w:color="auto"/>
        <w:left w:val="none" w:sz="0" w:space="0" w:color="auto"/>
        <w:bottom w:val="none" w:sz="0" w:space="0" w:color="auto"/>
        <w:right w:val="none" w:sz="0" w:space="0" w:color="auto"/>
      </w:divBdr>
    </w:div>
    <w:div w:id="1513227766">
      <w:bodyDiv w:val="1"/>
      <w:marLeft w:val="0"/>
      <w:marRight w:val="0"/>
      <w:marTop w:val="0"/>
      <w:marBottom w:val="0"/>
      <w:divBdr>
        <w:top w:val="none" w:sz="0" w:space="0" w:color="auto"/>
        <w:left w:val="none" w:sz="0" w:space="0" w:color="auto"/>
        <w:bottom w:val="none" w:sz="0" w:space="0" w:color="auto"/>
        <w:right w:val="none" w:sz="0" w:space="0" w:color="auto"/>
      </w:divBdr>
    </w:div>
    <w:div w:id="1515071900">
      <w:bodyDiv w:val="1"/>
      <w:marLeft w:val="0"/>
      <w:marRight w:val="0"/>
      <w:marTop w:val="0"/>
      <w:marBottom w:val="0"/>
      <w:divBdr>
        <w:top w:val="none" w:sz="0" w:space="0" w:color="auto"/>
        <w:left w:val="none" w:sz="0" w:space="0" w:color="auto"/>
        <w:bottom w:val="none" w:sz="0" w:space="0" w:color="auto"/>
        <w:right w:val="none" w:sz="0" w:space="0" w:color="auto"/>
      </w:divBdr>
    </w:div>
    <w:div w:id="1515998626">
      <w:bodyDiv w:val="1"/>
      <w:marLeft w:val="0"/>
      <w:marRight w:val="0"/>
      <w:marTop w:val="0"/>
      <w:marBottom w:val="0"/>
      <w:divBdr>
        <w:top w:val="none" w:sz="0" w:space="0" w:color="auto"/>
        <w:left w:val="none" w:sz="0" w:space="0" w:color="auto"/>
        <w:bottom w:val="none" w:sz="0" w:space="0" w:color="auto"/>
        <w:right w:val="none" w:sz="0" w:space="0" w:color="auto"/>
      </w:divBdr>
    </w:div>
    <w:div w:id="1517496821">
      <w:bodyDiv w:val="1"/>
      <w:marLeft w:val="0"/>
      <w:marRight w:val="0"/>
      <w:marTop w:val="0"/>
      <w:marBottom w:val="0"/>
      <w:divBdr>
        <w:top w:val="none" w:sz="0" w:space="0" w:color="auto"/>
        <w:left w:val="none" w:sz="0" w:space="0" w:color="auto"/>
        <w:bottom w:val="none" w:sz="0" w:space="0" w:color="auto"/>
        <w:right w:val="none" w:sz="0" w:space="0" w:color="auto"/>
      </w:divBdr>
    </w:div>
    <w:div w:id="1519735215">
      <w:bodyDiv w:val="1"/>
      <w:marLeft w:val="0"/>
      <w:marRight w:val="0"/>
      <w:marTop w:val="0"/>
      <w:marBottom w:val="0"/>
      <w:divBdr>
        <w:top w:val="none" w:sz="0" w:space="0" w:color="auto"/>
        <w:left w:val="none" w:sz="0" w:space="0" w:color="auto"/>
        <w:bottom w:val="none" w:sz="0" w:space="0" w:color="auto"/>
        <w:right w:val="none" w:sz="0" w:space="0" w:color="auto"/>
      </w:divBdr>
    </w:div>
    <w:div w:id="1520659722">
      <w:bodyDiv w:val="1"/>
      <w:marLeft w:val="0"/>
      <w:marRight w:val="0"/>
      <w:marTop w:val="0"/>
      <w:marBottom w:val="0"/>
      <w:divBdr>
        <w:top w:val="none" w:sz="0" w:space="0" w:color="auto"/>
        <w:left w:val="none" w:sz="0" w:space="0" w:color="auto"/>
        <w:bottom w:val="none" w:sz="0" w:space="0" w:color="auto"/>
        <w:right w:val="none" w:sz="0" w:space="0" w:color="auto"/>
      </w:divBdr>
    </w:div>
    <w:div w:id="1523208232">
      <w:bodyDiv w:val="1"/>
      <w:marLeft w:val="0"/>
      <w:marRight w:val="0"/>
      <w:marTop w:val="0"/>
      <w:marBottom w:val="0"/>
      <w:divBdr>
        <w:top w:val="none" w:sz="0" w:space="0" w:color="auto"/>
        <w:left w:val="none" w:sz="0" w:space="0" w:color="auto"/>
        <w:bottom w:val="none" w:sz="0" w:space="0" w:color="auto"/>
        <w:right w:val="none" w:sz="0" w:space="0" w:color="auto"/>
      </w:divBdr>
    </w:div>
    <w:div w:id="1523279206">
      <w:bodyDiv w:val="1"/>
      <w:marLeft w:val="0"/>
      <w:marRight w:val="0"/>
      <w:marTop w:val="0"/>
      <w:marBottom w:val="0"/>
      <w:divBdr>
        <w:top w:val="none" w:sz="0" w:space="0" w:color="auto"/>
        <w:left w:val="none" w:sz="0" w:space="0" w:color="auto"/>
        <w:bottom w:val="none" w:sz="0" w:space="0" w:color="auto"/>
        <w:right w:val="none" w:sz="0" w:space="0" w:color="auto"/>
      </w:divBdr>
    </w:div>
    <w:div w:id="1523977666">
      <w:bodyDiv w:val="1"/>
      <w:marLeft w:val="0"/>
      <w:marRight w:val="0"/>
      <w:marTop w:val="0"/>
      <w:marBottom w:val="0"/>
      <w:divBdr>
        <w:top w:val="none" w:sz="0" w:space="0" w:color="auto"/>
        <w:left w:val="none" w:sz="0" w:space="0" w:color="auto"/>
        <w:bottom w:val="none" w:sz="0" w:space="0" w:color="auto"/>
        <w:right w:val="none" w:sz="0" w:space="0" w:color="auto"/>
      </w:divBdr>
    </w:div>
    <w:div w:id="1525245471">
      <w:bodyDiv w:val="1"/>
      <w:marLeft w:val="0"/>
      <w:marRight w:val="0"/>
      <w:marTop w:val="0"/>
      <w:marBottom w:val="0"/>
      <w:divBdr>
        <w:top w:val="none" w:sz="0" w:space="0" w:color="auto"/>
        <w:left w:val="none" w:sz="0" w:space="0" w:color="auto"/>
        <w:bottom w:val="none" w:sz="0" w:space="0" w:color="auto"/>
        <w:right w:val="none" w:sz="0" w:space="0" w:color="auto"/>
      </w:divBdr>
    </w:div>
    <w:div w:id="1526408174">
      <w:bodyDiv w:val="1"/>
      <w:marLeft w:val="0"/>
      <w:marRight w:val="0"/>
      <w:marTop w:val="0"/>
      <w:marBottom w:val="0"/>
      <w:divBdr>
        <w:top w:val="none" w:sz="0" w:space="0" w:color="auto"/>
        <w:left w:val="none" w:sz="0" w:space="0" w:color="auto"/>
        <w:bottom w:val="none" w:sz="0" w:space="0" w:color="auto"/>
        <w:right w:val="none" w:sz="0" w:space="0" w:color="auto"/>
      </w:divBdr>
    </w:div>
    <w:div w:id="1526481757">
      <w:bodyDiv w:val="1"/>
      <w:marLeft w:val="0"/>
      <w:marRight w:val="0"/>
      <w:marTop w:val="0"/>
      <w:marBottom w:val="0"/>
      <w:divBdr>
        <w:top w:val="none" w:sz="0" w:space="0" w:color="auto"/>
        <w:left w:val="none" w:sz="0" w:space="0" w:color="auto"/>
        <w:bottom w:val="none" w:sz="0" w:space="0" w:color="auto"/>
        <w:right w:val="none" w:sz="0" w:space="0" w:color="auto"/>
      </w:divBdr>
    </w:div>
    <w:div w:id="1526596795">
      <w:bodyDiv w:val="1"/>
      <w:marLeft w:val="0"/>
      <w:marRight w:val="0"/>
      <w:marTop w:val="0"/>
      <w:marBottom w:val="0"/>
      <w:divBdr>
        <w:top w:val="none" w:sz="0" w:space="0" w:color="auto"/>
        <w:left w:val="none" w:sz="0" w:space="0" w:color="auto"/>
        <w:bottom w:val="none" w:sz="0" w:space="0" w:color="auto"/>
        <w:right w:val="none" w:sz="0" w:space="0" w:color="auto"/>
      </w:divBdr>
    </w:div>
    <w:div w:id="1528134915">
      <w:bodyDiv w:val="1"/>
      <w:marLeft w:val="0"/>
      <w:marRight w:val="0"/>
      <w:marTop w:val="0"/>
      <w:marBottom w:val="0"/>
      <w:divBdr>
        <w:top w:val="none" w:sz="0" w:space="0" w:color="auto"/>
        <w:left w:val="none" w:sz="0" w:space="0" w:color="auto"/>
        <w:bottom w:val="none" w:sz="0" w:space="0" w:color="auto"/>
        <w:right w:val="none" w:sz="0" w:space="0" w:color="auto"/>
      </w:divBdr>
    </w:div>
    <w:div w:id="1528786232">
      <w:bodyDiv w:val="1"/>
      <w:marLeft w:val="0"/>
      <w:marRight w:val="0"/>
      <w:marTop w:val="0"/>
      <w:marBottom w:val="0"/>
      <w:divBdr>
        <w:top w:val="none" w:sz="0" w:space="0" w:color="auto"/>
        <w:left w:val="none" w:sz="0" w:space="0" w:color="auto"/>
        <w:bottom w:val="none" w:sz="0" w:space="0" w:color="auto"/>
        <w:right w:val="none" w:sz="0" w:space="0" w:color="auto"/>
      </w:divBdr>
    </w:div>
    <w:div w:id="1529639570">
      <w:bodyDiv w:val="1"/>
      <w:marLeft w:val="0"/>
      <w:marRight w:val="0"/>
      <w:marTop w:val="0"/>
      <w:marBottom w:val="0"/>
      <w:divBdr>
        <w:top w:val="none" w:sz="0" w:space="0" w:color="auto"/>
        <w:left w:val="none" w:sz="0" w:space="0" w:color="auto"/>
        <w:bottom w:val="none" w:sz="0" w:space="0" w:color="auto"/>
        <w:right w:val="none" w:sz="0" w:space="0" w:color="auto"/>
      </w:divBdr>
    </w:div>
    <w:div w:id="1529948212">
      <w:bodyDiv w:val="1"/>
      <w:marLeft w:val="0"/>
      <w:marRight w:val="0"/>
      <w:marTop w:val="0"/>
      <w:marBottom w:val="0"/>
      <w:divBdr>
        <w:top w:val="none" w:sz="0" w:space="0" w:color="auto"/>
        <w:left w:val="none" w:sz="0" w:space="0" w:color="auto"/>
        <w:bottom w:val="none" w:sz="0" w:space="0" w:color="auto"/>
        <w:right w:val="none" w:sz="0" w:space="0" w:color="auto"/>
      </w:divBdr>
    </w:div>
    <w:div w:id="1530334977">
      <w:bodyDiv w:val="1"/>
      <w:marLeft w:val="0"/>
      <w:marRight w:val="0"/>
      <w:marTop w:val="0"/>
      <w:marBottom w:val="0"/>
      <w:divBdr>
        <w:top w:val="none" w:sz="0" w:space="0" w:color="auto"/>
        <w:left w:val="none" w:sz="0" w:space="0" w:color="auto"/>
        <w:bottom w:val="none" w:sz="0" w:space="0" w:color="auto"/>
        <w:right w:val="none" w:sz="0" w:space="0" w:color="auto"/>
      </w:divBdr>
    </w:div>
    <w:div w:id="1530921214">
      <w:bodyDiv w:val="1"/>
      <w:marLeft w:val="0"/>
      <w:marRight w:val="0"/>
      <w:marTop w:val="0"/>
      <w:marBottom w:val="0"/>
      <w:divBdr>
        <w:top w:val="none" w:sz="0" w:space="0" w:color="auto"/>
        <w:left w:val="none" w:sz="0" w:space="0" w:color="auto"/>
        <w:bottom w:val="none" w:sz="0" w:space="0" w:color="auto"/>
        <w:right w:val="none" w:sz="0" w:space="0" w:color="auto"/>
      </w:divBdr>
    </w:div>
    <w:div w:id="1531644181">
      <w:bodyDiv w:val="1"/>
      <w:marLeft w:val="0"/>
      <w:marRight w:val="0"/>
      <w:marTop w:val="0"/>
      <w:marBottom w:val="0"/>
      <w:divBdr>
        <w:top w:val="none" w:sz="0" w:space="0" w:color="auto"/>
        <w:left w:val="none" w:sz="0" w:space="0" w:color="auto"/>
        <w:bottom w:val="none" w:sz="0" w:space="0" w:color="auto"/>
        <w:right w:val="none" w:sz="0" w:space="0" w:color="auto"/>
      </w:divBdr>
    </w:div>
    <w:div w:id="1534271406">
      <w:bodyDiv w:val="1"/>
      <w:marLeft w:val="0"/>
      <w:marRight w:val="0"/>
      <w:marTop w:val="0"/>
      <w:marBottom w:val="0"/>
      <w:divBdr>
        <w:top w:val="none" w:sz="0" w:space="0" w:color="auto"/>
        <w:left w:val="none" w:sz="0" w:space="0" w:color="auto"/>
        <w:bottom w:val="none" w:sz="0" w:space="0" w:color="auto"/>
        <w:right w:val="none" w:sz="0" w:space="0" w:color="auto"/>
      </w:divBdr>
    </w:div>
    <w:div w:id="1537236674">
      <w:bodyDiv w:val="1"/>
      <w:marLeft w:val="0"/>
      <w:marRight w:val="0"/>
      <w:marTop w:val="0"/>
      <w:marBottom w:val="0"/>
      <w:divBdr>
        <w:top w:val="none" w:sz="0" w:space="0" w:color="auto"/>
        <w:left w:val="none" w:sz="0" w:space="0" w:color="auto"/>
        <w:bottom w:val="none" w:sz="0" w:space="0" w:color="auto"/>
        <w:right w:val="none" w:sz="0" w:space="0" w:color="auto"/>
      </w:divBdr>
    </w:div>
    <w:div w:id="1537935214">
      <w:bodyDiv w:val="1"/>
      <w:marLeft w:val="0"/>
      <w:marRight w:val="0"/>
      <w:marTop w:val="0"/>
      <w:marBottom w:val="0"/>
      <w:divBdr>
        <w:top w:val="none" w:sz="0" w:space="0" w:color="auto"/>
        <w:left w:val="none" w:sz="0" w:space="0" w:color="auto"/>
        <w:bottom w:val="none" w:sz="0" w:space="0" w:color="auto"/>
        <w:right w:val="none" w:sz="0" w:space="0" w:color="auto"/>
      </w:divBdr>
    </w:div>
    <w:div w:id="1538469759">
      <w:bodyDiv w:val="1"/>
      <w:marLeft w:val="0"/>
      <w:marRight w:val="0"/>
      <w:marTop w:val="0"/>
      <w:marBottom w:val="0"/>
      <w:divBdr>
        <w:top w:val="none" w:sz="0" w:space="0" w:color="auto"/>
        <w:left w:val="none" w:sz="0" w:space="0" w:color="auto"/>
        <w:bottom w:val="none" w:sz="0" w:space="0" w:color="auto"/>
        <w:right w:val="none" w:sz="0" w:space="0" w:color="auto"/>
      </w:divBdr>
    </w:div>
    <w:div w:id="1539321036">
      <w:bodyDiv w:val="1"/>
      <w:marLeft w:val="0"/>
      <w:marRight w:val="0"/>
      <w:marTop w:val="0"/>
      <w:marBottom w:val="0"/>
      <w:divBdr>
        <w:top w:val="none" w:sz="0" w:space="0" w:color="auto"/>
        <w:left w:val="none" w:sz="0" w:space="0" w:color="auto"/>
        <w:bottom w:val="none" w:sz="0" w:space="0" w:color="auto"/>
        <w:right w:val="none" w:sz="0" w:space="0" w:color="auto"/>
      </w:divBdr>
    </w:div>
    <w:div w:id="1539708805">
      <w:bodyDiv w:val="1"/>
      <w:marLeft w:val="0"/>
      <w:marRight w:val="0"/>
      <w:marTop w:val="0"/>
      <w:marBottom w:val="0"/>
      <w:divBdr>
        <w:top w:val="none" w:sz="0" w:space="0" w:color="auto"/>
        <w:left w:val="none" w:sz="0" w:space="0" w:color="auto"/>
        <w:bottom w:val="none" w:sz="0" w:space="0" w:color="auto"/>
        <w:right w:val="none" w:sz="0" w:space="0" w:color="auto"/>
      </w:divBdr>
    </w:div>
    <w:div w:id="1542285153">
      <w:bodyDiv w:val="1"/>
      <w:marLeft w:val="0"/>
      <w:marRight w:val="0"/>
      <w:marTop w:val="0"/>
      <w:marBottom w:val="0"/>
      <w:divBdr>
        <w:top w:val="none" w:sz="0" w:space="0" w:color="auto"/>
        <w:left w:val="none" w:sz="0" w:space="0" w:color="auto"/>
        <w:bottom w:val="none" w:sz="0" w:space="0" w:color="auto"/>
        <w:right w:val="none" w:sz="0" w:space="0" w:color="auto"/>
      </w:divBdr>
    </w:div>
    <w:div w:id="1543208395">
      <w:bodyDiv w:val="1"/>
      <w:marLeft w:val="0"/>
      <w:marRight w:val="0"/>
      <w:marTop w:val="0"/>
      <w:marBottom w:val="0"/>
      <w:divBdr>
        <w:top w:val="none" w:sz="0" w:space="0" w:color="auto"/>
        <w:left w:val="none" w:sz="0" w:space="0" w:color="auto"/>
        <w:bottom w:val="none" w:sz="0" w:space="0" w:color="auto"/>
        <w:right w:val="none" w:sz="0" w:space="0" w:color="auto"/>
      </w:divBdr>
    </w:div>
    <w:div w:id="1543597691">
      <w:bodyDiv w:val="1"/>
      <w:marLeft w:val="0"/>
      <w:marRight w:val="0"/>
      <w:marTop w:val="0"/>
      <w:marBottom w:val="0"/>
      <w:divBdr>
        <w:top w:val="none" w:sz="0" w:space="0" w:color="auto"/>
        <w:left w:val="none" w:sz="0" w:space="0" w:color="auto"/>
        <w:bottom w:val="none" w:sz="0" w:space="0" w:color="auto"/>
        <w:right w:val="none" w:sz="0" w:space="0" w:color="auto"/>
      </w:divBdr>
    </w:div>
    <w:div w:id="1544558708">
      <w:bodyDiv w:val="1"/>
      <w:marLeft w:val="0"/>
      <w:marRight w:val="0"/>
      <w:marTop w:val="0"/>
      <w:marBottom w:val="0"/>
      <w:divBdr>
        <w:top w:val="none" w:sz="0" w:space="0" w:color="auto"/>
        <w:left w:val="none" w:sz="0" w:space="0" w:color="auto"/>
        <w:bottom w:val="none" w:sz="0" w:space="0" w:color="auto"/>
        <w:right w:val="none" w:sz="0" w:space="0" w:color="auto"/>
      </w:divBdr>
    </w:div>
    <w:div w:id="1546679773">
      <w:bodyDiv w:val="1"/>
      <w:marLeft w:val="0"/>
      <w:marRight w:val="0"/>
      <w:marTop w:val="0"/>
      <w:marBottom w:val="0"/>
      <w:divBdr>
        <w:top w:val="none" w:sz="0" w:space="0" w:color="auto"/>
        <w:left w:val="none" w:sz="0" w:space="0" w:color="auto"/>
        <w:bottom w:val="none" w:sz="0" w:space="0" w:color="auto"/>
        <w:right w:val="none" w:sz="0" w:space="0" w:color="auto"/>
      </w:divBdr>
    </w:div>
    <w:div w:id="1547378145">
      <w:bodyDiv w:val="1"/>
      <w:marLeft w:val="0"/>
      <w:marRight w:val="0"/>
      <w:marTop w:val="0"/>
      <w:marBottom w:val="0"/>
      <w:divBdr>
        <w:top w:val="none" w:sz="0" w:space="0" w:color="auto"/>
        <w:left w:val="none" w:sz="0" w:space="0" w:color="auto"/>
        <w:bottom w:val="none" w:sz="0" w:space="0" w:color="auto"/>
        <w:right w:val="none" w:sz="0" w:space="0" w:color="auto"/>
      </w:divBdr>
    </w:div>
    <w:div w:id="1548253316">
      <w:bodyDiv w:val="1"/>
      <w:marLeft w:val="0"/>
      <w:marRight w:val="0"/>
      <w:marTop w:val="0"/>
      <w:marBottom w:val="0"/>
      <w:divBdr>
        <w:top w:val="none" w:sz="0" w:space="0" w:color="auto"/>
        <w:left w:val="none" w:sz="0" w:space="0" w:color="auto"/>
        <w:bottom w:val="none" w:sz="0" w:space="0" w:color="auto"/>
        <w:right w:val="none" w:sz="0" w:space="0" w:color="auto"/>
      </w:divBdr>
    </w:div>
    <w:div w:id="1548685410">
      <w:bodyDiv w:val="1"/>
      <w:marLeft w:val="0"/>
      <w:marRight w:val="0"/>
      <w:marTop w:val="0"/>
      <w:marBottom w:val="0"/>
      <w:divBdr>
        <w:top w:val="none" w:sz="0" w:space="0" w:color="auto"/>
        <w:left w:val="none" w:sz="0" w:space="0" w:color="auto"/>
        <w:bottom w:val="none" w:sz="0" w:space="0" w:color="auto"/>
        <w:right w:val="none" w:sz="0" w:space="0" w:color="auto"/>
      </w:divBdr>
    </w:div>
    <w:div w:id="1550267942">
      <w:bodyDiv w:val="1"/>
      <w:marLeft w:val="0"/>
      <w:marRight w:val="0"/>
      <w:marTop w:val="0"/>
      <w:marBottom w:val="0"/>
      <w:divBdr>
        <w:top w:val="none" w:sz="0" w:space="0" w:color="auto"/>
        <w:left w:val="none" w:sz="0" w:space="0" w:color="auto"/>
        <w:bottom w:val="none" w:sz="0" w:space="0" w:color="auto"/>
        <w:right w:val="none" w:sz="0" w:space="0" w:color="auto"/>
      </w:divBdr>
    </w:div>
    <w:div w:id="1550679257">
      <w:bodyDiv w:val="1"/>
      <w:marLeft w:val="0"/>
      <w:marRight w:val="0"/>
      <w:marTop w:val="0"/>
      <w:marBottom w:val="0"/>
      <w:divBdr>
        <w:top w:val="none" w:sz="0" w:space="0" w:color="auto"/>
        <w:left w:val="none" w:sz="0" w:space="0" w:color="auto"/>
        <w:bottom w:val="none" w:sz="0" w:space="0" w:color="auto"/>
        <w:right w:val="none" w:sz="0" w:space="0" w:color="auto"/>
      </w:divBdr>
    </w:div>
    <w:div w:id="1550725833">
      <w:bodyDiv w:val="1"/>
      <w:marLeft w:val="0"/>
      <w:marRight w:val="0"/>
      <w:marTop w:val="0"/>
      <w:marBottom w:val="0"/>
      <w:divBdr>
        <w:top w:val="none" w:sz="0" w:space="0" w:color="auto"/>
        <w:left w:val="none" w:sz="0" w:space="0" w:color="auto"/>
        <w:bottom w:val="none" w:sz="0" w:space="0" w:color="auto"/>
        <w:right w:val="none" w:sz="0" w:space="0" w:color="auto"/>
      </w:divBdr>
    </w:div>
    <w:div w:id="1551916194">
      <w:bodyDiv w:val="1"/>
      <w:marLeft w:val="0"/>
      <w:marRight w:val="0"/>
      <w:marTop w:val="0"/>
      <w:marBottom w:val="0"/>
      <w:divBdr>
        <w:top w:val="none" w:sz="0" w:space="0" w:color="auto"/>
        <w:left w:val="none" w:sz="0" w:space="0" w:color="auto"/>
        <w:bottom w:val="none" w:sz="0" w:space="0" w:color="auto"/>
        <w:right w:val="none" w:sz="0" w:space="0" w:color="auto"/>
      </w:divBdr>
    </w:div>
    <w:div w:id="1552033153">
      <w:bodyDiv w:val="1"/>
      <w:marLeft w:val="0"/>
      <w:marRight w:val="0"/>
      <w:marTop w:val="0"/>
      <w:marBottom w:val="0"/>
      <w:divBdr>
        <w:top w:val="none" w:sz="0" w:space="0" w:color="auto"/>
        <w:left w:val="none" w:sz="0" w:space="0" w:color="auto"/>
        <w:bottom w:val="none" w:sz="0" w:space="0" w:color="auto"/>
        <w:right w:val="none" w:sz="0" w:space="0" w:color="auto"/>
      </w:divBdr>
    </w:div>
    <w:div w:id="1559705461">
      <w:bodyDiv w:val="1"/>
      <w:marLeft w:val="0"/>
      <w:marRight w:val="0"/>
      <w:marTop w:val="0"/>
      <w:marBottom w:val="0"/>
      <w:divBdr>
        <w:top w:val="none" w:sz="0" w:space="0" w:color="auto"/>
        <w:left w:val="none" w:sz="0" w:space="0" w:color="auto"/>
        <w:bottom w:val="none" w:sz="0" w:space="0" w:color="auto"/>
        <w:right w:val="none" w:sz="0" w:space="0" w:color="auto"/>
      </w:divBdr>
    </w:div>
    <w:div w:id="1559975348">
      <w:bodyDiv w:val="1"/>
      <w:marLeft w:val="0"/>
      <w:marRight w:val="0"/>
      <w:marTop w:val="0"/>
      <w:marBottom w:val="0"/>
      <w:divBdr>
        <w:top w:val="none" w:sz="0" w:space="0" w:color="auto"/>
        <w:left w:val="none" w:sz="0" w:space="0" w:color="auto"/>
        <w:bottom w:val="none" w:sz="0" w:space="0" w:color="auto"/>
        <w:right w:val="none" w:sz="0" w:space="0" w:color="auto"/>
      </w:divBdr>
    </w:div>
    <w:div w:id="1561285321">
      <w:bodyDiv w:val="1"/>
      <w:marLeft w:val="0"/>
      <w:marRight w:val="0"/>
      <w:marTop w:val="0"/>
      <w:marBottom w:val="0"/>
      <w:divBdr>
        <w:top w:val="none" w:sz="0" w:space="0" w:color="auto"/>
        <w:left w:val="none" w:sz="0" w:space="0" w:color="auto"/>
        <w:bottom w:val="none" w:sz="0" w:space="0" w:color="auto"/>
        <w:right w:val="none" w:sz="0" w:space="0" w:color="auto"/>
      </w:divBdr>
    </w:div>
    <w:div w:id="1563173129">
      <w:bodyDiv w:val="1"/>
      <w:marLeft w:val="0"/>
      <w:marRight w:val="0"/>
      <w:marTop w:val="0"/>
      <w:marBottom w:val="0"/>
      <w:divBdr>
        <w:top w:val="none" w:sz="0" w:space="0" w:color="auto"/>
        <w:left w:val="none" w:sz="0" w:space="0" w:color="auto"/>
        <w:bottom w:val="none" w:sz="0" w:space="0" w:color="auto"/>
        <w:right w:val="none" w:sz="0" w:space="0" w:color="auto"/>
      </w:divBdr>
    </w:div>
    <w:div w:id="1564178846">
      <w:bodyDiv w:val="1"/>
      <w:marLeft w:val="0"/>
      <w:marRight w:val="0"/>
      <w:marTop w:val="0"/>
      <w:marBottom w:val="0"/>
      <w:divBdr>
        <w:top w:val="none" w:sz="0" w:space="0" w:color="auto"/>
        <w:left w:val="none" w:sz="0" w:space="0" w:color="auto"/>
        <w:bottom w:val="none" w:sz="0" w:space="0" w:color="auto"/>
        <w:right w:val="none" w:sz="0" w:space="0" w:color="auto"/>
      </w:divBdr>
    </w:div>
    <w:div w:id="1565532831">
      <w:bodyDiv w:val="1"/>
      <w:marLeft w:val="0"/>
      <w:marRight w:val="0"/>
      <w:marTop w:val="0"/>
      <w:marBottom w:val="0"/>
      <w:divBdr>
        <w:top w:val="none" w:sz="0" w:space="0" w:color="auto"/>
        <w:left w:val="none" w:sz="0" w:space="0" w:color="auto"/>
        <w:bottom w:val="none" w:sz="0" w:space="0" w:color="auto"/>
        <w:right w:val="none" w:sz="0" w:space="0" w:color="auto"/>
      </w:divBdr>
    </w:div>
    <w:div w:id="1565678107">
      <w:bodyDiv w:val="1"/>
      <w:marLeft w:val="0"/>
      <w:marRight w:val="0"/>
      <w:marTop w:val="0"/>
      <w:marBottom w:val="0"/>
      <w:divBdr>
        <w:top w:val="none" w:sz="0" w:space="0" w:color="auto"/>
        <w:left w:val="none" w:sz="0" w:space="0" w:color="auto"/>
        <w:bottom w:val="none" w:sz="0" w:space="0" w:color="auto"/>
        <w:right w:val="none" w:sz="0" w:space="0" w:color="auto"/>
      </w:divBdr>
    </w:div>
    <w:div w:id="1566180530">
      <w:bodyDiv w:val="1"/>
      <w:marLeft w:val="0"/>
      <w:marRight w:val="0"/>
      <w:marTop w:val="0"/>
      <w:marBottom w:val="0"/>
      <w:divBdr>
        <w:top w:val="none" w:sz="0" w:space="0" w:color="auto"/>
        <w:left w:val="none" w:sz="0" w:space="0" w:color="auto"/>
        <w:bottom w:val="none" w:sz="0" w:space="0" w:color="auto"/>
        <w:right w:val="none" w:sz="0" w:space="0" w:color="auto"/>
      </w:divBdr>
    </w:div>
    <w:div w:id="1568805725">
      <w:bodyDiv w:val="1"/>
      <w:marLeft w:val="0"/>
      <w:marRight w:val="0"/>
      <w:marTop w:val="0"/>
      <w:marBottom w:val="0"/>
      <w:divBdr>
        <w:top w:val="none" w:sz="0" w:space="0" w:color="auto"/>
        <w:left w:val="none" w:sz="0" w:space="0" w:color="auto"/>
        <w:bottom w:val="none" w:sz="0" w:space="0" w:color="auto"/>
        <w:right w:val="none" w:sz="0" w:space="0" w:color="auto"/>
      </w:divBdr>
    </w:div>
    <w:div w:id="1569459523">
      <w:bodyDiv w:val="1"/>
      <w:marLeft w:val="0"/>
      <w:marRight w:val="0"/>
      <w:marTop w:val="0"/>
      <w:marBottom w:val="0"/>
      <w:divBdr>
        <w:top w:val="none" w:sz="0" w:space="0" w:color="auto"/>
        <w:left w:val="none" w:sz="0" w:space="0" w:color="auto"/>
        <w:bottom w:val="none" w:sz="0" w:space="0" w:color="auto"/>
        <w:right w:val="none" w:sz="0" w:space="0" w:color="auto"/>
      </w:divBdr>
    </w:div>
    <w:div w:id="1570000626">
      <w:bodyDiv w:val="1"/>
      <w:marLeft w:val="0"/>
      <w:marRight w:val="0"/>
      <w:marTop w:val="0"/>
      <w:marBottom w:val="0"/>
      <w:divBdr>
        <w:top w:val="none" w:sz="0" w:space="0" w:color="auto"/>
        <w:left w:val="none" w:sz="0" w:space="0" w:color="auto"/>
        <w:bottom w:val="none" w:sz="0" w:space="0" w:color="auto"/>
        <w:right w:val="none" w:sz="0" w:space="0" w:color="auto"/>
      </w:divBdr>
    </w:div>
    <w:div w:id="1573736172">
      <w:bodyDiv w:val="1"/>
      <w:marLeft w:val="0"/>
      <w:marRight w:val="0"/>
      <w:marTop w:val="0"/>
      <w:marBottom w:val="0"/>
      <w:divBdr>
        <w:top w:val="none" w:sz="0" w:space="0" w:color="auto"/>
        <w:left w:val="none" w:sz="0" w:space="0" w:color="auto"/>
        <w:bottom w:val="none" w:sz="0" w:space="0" w:color="auto"/>
        <w:right w:val="none" w:sz="0" w:space="0" w:color="auto"/>
      </w:divBdr>
    </w:div>
    <w:div w:id="1573856544">
      <w:bodyDiv w:val="1"/>
      <w:marLeft w:val="0"/>
      <w:marRight w:val="0"/>
      <w:marTop w:val="0"/>
      <w:marBottom w:val="0"/>
      <w:divBdr>
        <w:top w:val="none" w:sz="0" w:space="0" w:color="auto"/>
        <w:left w:val="none" w:sz="0" w:space="0" w:color="auto"/>
        <w:bottom w:val="none" w:sz="0" w:space="0" w:color="auto"/>
        <w:right w:val="none" w:sz="0" w:space="0" w:color="auto"/>
      </w:divBdr>
    </w:div>
    <w:div w:id="1574386149">
      <w:bodyDiv w:val="1"/>
      <w:marLeft w:val="0"/>
      <w:marRight w:val="0"/>
      <w:marTop w:val="0"/>
      <w:marBottom w:val="0"/>
      <w:divBdr>
        <w:top w:val="none" w:sz="0" w:space="0" w:color="auto"/>
        <w:left w:val="none" w:sz="0" w:space="0" w:color="auto"/>
        <w:bottom w:val="none" w:sz="0" w:space="0" w:color="auto"/>
        <w:right w:val="none" w:sz="0" w:space="0" w:color="auto"/>
      </w:divBdr>
    </w:div>
    <w:div w:id="1576551321">
      <w:bodyDiv w:val="1"/>
      <w:marLeft w:val="0"/>
      <w:marRight w:val="0"/>
      <w:marTop w:val="0"/>
      <w:marBottom w:val="0"/>
      <w:divBdr>
        <w:top w:val="none" w:sz="0" w:space="0" w:color="auto"/>
        <w:left w:val="none" w:sz="0" w:space="0" w:color="auto"/>
        <w:bottom w:val="none" w:sz="0" w:space="0" w:color="auto"/>
        <w:right w:val="none" w:sz="0" w:space="0" w:color="auto"/>
      </w:divBdr>
    </w:div>
    <w:div w:id="1577476092">
      <w:bodyDiv w:val="1"/>
      <w:marLeft w:val="0"/>
      <w:marRight w:val="0"/>
      <w:marTop w:val="0"/>
      <w:marBottom w:val="0"/>
      <w:divBdr>
        <w:top w:val="none" w:sz="0" w:space="0" w:color="auto"/>
        <w:left w:val="none" w:sz="0" w:space="0" w:color="auto"/>
        <w:bottom w:val="none" w:sz="0" w:space="0" w:color="auto"/>
        <w:right w:val="none" w:sz="0" w:space="0" w:color="auto"/>
      </w:divBdr>
    </w:div>
    <w:div w:id="1577786067">
      <w:bodyDiv w:val="1"/>
      <w:marLeft w:val="0"/>
      <w:marRight w:val="0"/>
      <w:marTop w:val="0"/>
      <w:marBottom w:val="0"/>
      <w:divBdr>
        <w:top w:val="none" w:sz="0" w:space="0" w:color="auto"/>
        <w:left w:val="none" w:sz="0" w:space="0" w:color="auto"/>
        <w:bottom w:val="none" w:sz="0" w:space="0" w:color="auto"/>
        <w:right w:val="none" w:sz="0" w:space="0" w:color="auto"/>
      </w:divBdr>
    </w:div>
    <w:div w:id="1578249177">
      <w:bodyDiv w:val="1"/>
      <w:marLeft w:val="0"/>
      <w:marRight w:val="0"/>
      <w:marTop w:val="0"/>
      <w:marBottom w:val="0"/>
      <w:divBdr>
        <w:top w:val="none" w:sz="0" w:space="0" w:color="auto"/>
        <w:left w:val="none" w:sz="0" w:space="0" w:color="auto"/>
        <w:bottom w:val="none" w:sz="0" w:space="0" w:color="auto"/>
        <w:right w:val="none" w:sz="0" w:space="0" w:color="auto"/>
      </w:divBdr>
    </w:div>
    <w:div w:id="1578249709">
      <w:bodyDiv w:val="1"/>
      <w:marLeft w:val="0"/>
      <w:marRight w:val="0"/>
      <w:marTop w:val="0"/>
      <w:marBottom w:val="0"/>
      <w:divBdr>
        <w:top w:val="none" w:sz="0" w:space="0" w:color="auto"/>
        <w:left w:val="none" w:sz="0" w:space="0" w:color="auto"/>
        <w:bottom w:val="none" w:sz="0" w:space="0" w:color="auto"/>
        <w:right w:val="none" w:sz="0" w:space="0" w:color="auto"/>
      </w:divBdr>
    </w:div>
    <w:div w:id="1578443536">
      <w:bodyDiv w:val="1"/>
      <w:marLeft w:val="0"/>
      <w:marRight w:val="0"/>
      <w:marTop w:val="0"/>
      <w:marBottom w:val="0"/>
      <w:divBdr>
        <w:top w:val="none" w:sz="0" w:space="0" w:color="auto"/>
        <w:left w:val="none" w:sz="0" w:space="0" w:color="auto"/>
        <w:bottom w:val="none" w:sz="0" w:space="0" w:color="auto"/>
        <w:right w:val="none" w:sz="0" w:space="0" w:color="auto"/>
      </w:divBdr>
    </w:div>
    <w:div w:id="1579052085">
      <w:bodyDiv w:val="1"/>
      <w:marLeft w:val="0"/>
      <w:marRight w:val="0"/>
      <w:marTop w:val="0"/>
      <w:marBottom w:val="0"/>
      <w:divBdr>
        <w:top w:val="none" w:sz="0" w:space="0" w:color="auto"/>
        <w:left w:val="none" w:sz="0" w:space="0" w:color="auto"/>
        <w:bottom w:val="none" w:sz="0" w:space="0" w:color="auto"/>
        <w:right w:val="none" w:sz="0" w:space="0" w:color="auto"/>
      </w:divBdr>
    </w:div>
    <w:div w:id="1579680229">
      <w:bodyDiv w:val="1"/>
      <w:marLeft w:val="0"/>
      <w:marRight w:val="0"/>
      <w:marTop w:val="0"/>
      <w:marBottom w:val="0"/>
      <w:divBdr>
        <w:top w:val="none" w:sz="0" w:space="0" w:color="auto"/>
        <w:left w:val="none" w:sz="0" w:space="0" w:color="auto"/>
        <w:bottom w:val="none" w:sz="0" w:space="0" w:color="auto"/>
        <w:right w:val="none" w:sz="0" w:space="0" w:color="auto"/>
      </w:divBdr>
    </w:div>
    <w:div w:id="1579822944">
      <w:bodyDiv w:val="1"/>
      <w:marLeft w:val="0"/>
      <w:marRight w:val="0"/>
      <w:marTop w:val="0"/>
      <w:marBottom w:val="0"/>
      <w:divBdr>
        <w:top w:val="none" w:sz="0" w:space="0" w:color="auto"/>
        <w:left w:val="none" w:sz="0" w:space="0" w:color="auto"/>
        <w:bottom w:val="none" w:sz="0" w:space="0" w:color="auto"/>
        <w:right w:val="none" w:sz="0" w:space="0" w:color="auto"/>
      </w:divBdr>
    </w:div>
    <w:div w:id="1581676014">
      <w:bodyDiv w:val="1"/>
      <w:marLeft w:val="0"/>
      <w:marRight w:val="0"/>
      <w:marTop w:val="0"/>
      <w:marBottom w:val="0"/>
      <w:divBdr>
        <w:top w:val="none" w:sz="0" w:space="0" w:color="auto"/>
        <w:left w:val="none" w:sz="0" w:space="0" w:color="auto"/>
        <w:bottom w:val="none" w:sz="0" w:space="0" w:color="auto"/>
        <w:right w:val="none" w:sz="0" w:space="0" w:color="auto"/>
      </w:divBdr>
    </w:div>
    <w:div w:id="1583367014">
      <w:bodyDiv w:val="1"/>
      <w:marLeft w:val="0"/>
      <w:marRight w:val="0"/>
      <w:marTop w:val="0"/>
      <w:marBottom w:val="0"/>
      <w:divBdr>
        <w:top w:val="none" w:sz="0" w:space="0" w:color="auto"/>
        <w:left w:val="none" w:sz="0" w:space="0" w:color="auto"/>
        <w:bottom w:val="none" w:sz="0" w:space="0" w:color="auto"/>
        <w:right w:val="none" w:sz="0" w:space="0" w:color="auto"/>
      </w:divBdr>
    </w:div>
    <w:div w:id="1583879046">
      <w:bodyDiv w:val="1"/>
      <w:marLeft w:val="0"/>
      <w:marRight w:val="0"/>
      <w:marTop w:val="0"/>
      <w:marBottom w:val="0"/>
      <w:divBdr>
        <w:top w:val="none" w:sz="0" w:space="0" w:color="auto"/>
        <w:left w:val="none" w:sz="0" w:space="0" w:color="auto"/>
        <w:bottom w:val="none" w:sz="0" w:space="0" w:color="auto"/>
        <w:right w:val="none" w:sz="0" w:space="0" w:color="auto"/>
      </w:divBdr>
    </w:div>
    <w:div w:id="1584409333">
      <w:bodyDiv w:val="1"/>
      <w:marLeft w:val="0"/>
      <w:marRight w:val="0"/>
      <w:marTop w:val="0"/>
      <w:marBottom w:val="0"/>
      <w:divBdr>
        <w:top w:val="none" w:sz="0" w:space="0" w:color="auto"/>
        <w:left w:val="none" w:sz="0" w:space="0" w:color="auto"/>
        <w:bottom w:val="none" w:sz="0" w:space="0" w:color="auto"/>
        <w:right w:val="none" w:sz="0" w:space="0" w:color="auto"/>
      </w:divBdr>
    </w:div>
    <w:div w:id="1586108916">
      <w:bodyDiv w:val="1"/>
      <w:marLeft w:val="0"/>
      <w:marRight w:val="0"/>
      <w:marTop w:val="0"/>
      <w:marBottom w:val="0"/>
      <w:divBdr>
        <w:top w:val="none" w:sz="0" w:space="0" w:color="auto"/>
        <w:left w:val="none" w:sz="0" w:space="0" w:color="auto"/>
        <w:bottom w:val="none" w:sz="0" w:space="0" w:color="auto"/>
        <w:right w:val="none" w:sz="0" w:space="0" w:color="auto"/>
      </w:divBdr>
    </w:div>
    <w:div w:id="1587807797">
      <w:bodyDiv w:val="1"/>
      <w:marLeft w:val="0"/>
      <w:marRight w:val="0"/>
      <w:marTop w:val="0"/>
      <w:marBottom w:val="0"/>
      <w:divBdr>
        <w:top w:val="none" w:sz="0" w:space="0" w:color="auto"/>
        <w:left w:val="none" w:sz="0" w:space="0" w:color="auto"/>
        <w:bottom w:val="none" w:sz="0" w:space="0" w:color="auto"/>
        <w:right w:val="none" w:sz="0" w:space="0" w:color="auto"/>
      </w:divBdr>
    </w:div>
    <w:div w:id="1590037678">
      <w:bodyDiv w:val="1"/>
      <w:marLeft w:val="0"/>
      <w:marRight w:val="0"/>
      <w:marTop w:val="0"/>
      <w:marBottom w:val="0"/>
      <w:divBdr>
        <w:top w:val="none" w:sz="0" w:space="0" w:color="auto"/>
        <w:left w:val="none" w:sz="0" w:space="0" w:color="auto"/>
        <w:bottom w:val="none" w:sz="0" w:space="0" w:color="auto"/>
        <w:right w:val="none" w:sz="0" w:space="0" w:color="auto"/>
      </w:divBdr>
    </w:div>
    <w:div w:id="1590844455">
      <w:bodyDiv w:val="1"/>
      <w:marLeft w:val="0"/>
      <w:marRight w:val="0"/>
      <w:marTop w:val="0"/>
      <w:marBottom w:val="0"/>
      <w:divBdr>
        <w:top w:val="none" w:sz="0" w:space="0" w:color="auto"/>
        <w:left w:val="none" w:sz="0" w:space="0" w:color="auto"/>
        <w:bottom w:val="none" w:sz="0" w:space="0" w:color="auto"/>
        <w:right w:val="none" w:sz="0" w:space="0" w:color="auto"/>
      </w:divBdr>
    </w:div>
    <w:div w:id="1591087892">
      <w:bodyDiv w:val="1"/>
      <w:marLeft w:val="0"/>
      <w:marRight w:val="0"/>
      <w:marTop w:val="0"/>
      <w:marBottom w:val="0"/>
      <w:divBdr>
        <w:top w:val="none" w:sz="0" w:space="0" w:color="auto"/>
        <w:left w:val="none" w:sz="0" w:space="0" w:color="auto"/>
        <w:bottom w:val="none" w:sz="0" w:space="0" w:color="auto"/>
        <w:right w:val="none" w:sz="0" w:space="0" w:color="auto"/>
      </w:divBdr>
    </w:div>
    <w:div w:id="1593511219">
      <w:bodyDiv w:val="1"/>
      <w:marLeft w:val="0"/>
      <w:marRight w:val="0"/>
      <w:marTop w:val="0"/>
      <w:marBottom w:val="0"/>
      <w:divBdr>
        <w:top w:val="none" w:sz="0" w:space="0" w:color="auto"/>
        <w:left w:val="none" w:sz="0" w:space="0" w:color="auto"/>
        <w:bottom w:val="none" w:sz="0" w:space="0" w:color="auto"/>
        <w:right w:val="none" w:sz="0" w:space="0" w:color="auto"/>
      </w:divBdr>
    </w:div>
    <w:div w:id="1594044577">
      <w:bodyDiv w:val="1"/>
      <w:marLeft w:val="0"/>
      <w:marRight w:val="0"/>
      <w:marTop w:val="0"/>
      <w:marBottom w:val="0"/>
      <w:divBdr>
        <w:top w:val="none" w:sz="0" w:space="0" w:color="auto"/>
        <w:left w:val="none" w:sz="0" w:space="0" w:color="auto"/>
        <w:bottom w:val="none" w:sz="0" w:space="0" w:color="auto"/>
        <w:right w:val="none" w:sz="0" w:space="0" w:color="auto"/>
      </w:divBdr>
    </w:div>
    <w:div w:id="1594507430">
      <w:bodyDiv w:val="1"/>
      <w:marLeft w:val="0"/>
      <w:marRight w:val="0"/>
      <w:marTop w:val="0"/>
      <w:marBottom w:val="0"/>
      <w:divBdr>
        <w:top w:val="none" w:sz="0" w:space="0" w:color="auto"/>
        <w:left w:val="none" w:sz="0" w:space="0" w:color="auto"/>
        <w:bottom w:val="none" w:sz="0" w:space="0" w:color="auto"/>
        <w:right w:val="none" w:sz="0" w:space="0" w:color="auto"/>
      </w:divBdr>
    </w:div>
    <w:div w:id="1595477916">
      <w:bodyDiv w:val="1"/>
      <w:marLeft w:val="0"/>
      <w:marRight w:val="0"/>
      <w:marTop w:val="0"/>
      <w:marBottom w:val="0"/>
      <w:divBdr>
        <w:top w:val="none" w:sz="0" w:space="0" w:color="auto"/>
        <w:left w:val="none" w:sz="0" w:space="0" w:color="auto"/>
        <w:bottom w:val="none" w:sz="0" w:space="0" w:color="auto"/>
        <w:right w:val="none" w:sz="0" w:space="0" w:color="auto"/>
      </w:divBdr>
    </w:div>
    <w:div w:id="1596673275">
      <w:bodyDiv w:val="1"/>
      <w:marLeft w:val="0"/>
      <w:marRight w:val="0"/>
      <w:marTop w:val="0"/>
      <w:marBottom w:val="0"/>
      <w:divBdr>
        <w:top w:val="none" w:sz="0" w:space="0" w:color="auto"/>
        <w:left w:val="none" w:sz="0" w:space="0" w:color="auto"/>
        <w:bottom w:val="none" w:sz="0" w:space="0" w:color="auto"/>
        <w:right w:val="none" w:sz="0" w:space="0" w:color="auto"/>
      </w:divBdr>
    </w:div>
    <w:div w:id="1597202350">
      <w:bodyDiv w:val="1"/>
      <w:marLeft w:val="0"/>
      <w:marRight w:val="0"/>
      <w:marTop w:val="0"/>
      <w:marBottom w:val="0"/>
      <w:divBdr>
        <w:top w:val="none" w:sz="0" w:space="0" w:color="auto"/>
        <w:left w:val="none" w:sz="0" w:space="0" w:color="auto"/>
        <w:bottom w:val="none" w:sz="0" w:space="0" w:color="auto"/>
        <w:right w:val="none" w:sz="0" w:space="0" w:color="auto"/>
      </w:divBdr>
    </w:div>
    <w:div w:id="1600482862">
      <w:bodyDiv w:val="1"/>
      <w:marLeft w:val="0"/>
      <w:marRight w:val="0"/>
      <w:marTop w:val="0"/>
      <w:marBottom w:val="0"/>
      <w:divBdr>
        <w:top w:val="none" w:sz="0" w:space="0" w:color="auto"/>
        <w:left w:val="none" w:sz="0" w:space="0" w:color="auto"/>
        <w:bottom w:val="none" w:sz="0" w:space="0" w:color="auto"/>
        <w:right w:val="none" w:sz="0" w:space="0" w:color="auto"/>
      </w:divBdr>
    </w:div>
    <w:div w:id="1601837169">
      <w:bodyDiv w:val="1"/>
      <w:marLeft w:val="0"/>
      <w:marRight w:val="0"/>
      <w:marTop w:val="0"/>
      <w:marBottom w:val="0"/>
      <w:divBdr>
        <w:top w:val="none" w:sz="0" w:space="0" w:color="auto"/>
        <w:left w:val="none" w:sz="0" w:space="0" w:color="auto"/>
        <w:bottom w:val="none" w:sz="0" w:space="0" w:color="auto"/>
        <w:right w:val="none" w:sz="0" w:space="0" w:color="auto"/>
      </w:divBdr>
    </w:div>
    <w:div w:id="1603150183">
      <w:bodyDiv w:val="1"/>
      <w:marLeft w:val="0"/>
      <w:marRight w:val="0"/>
      <w:marTop w:val="0"/>
      <w:marBottom w:val="0"/>
      <w:divBdr>
        <w:top w:val="none" w:sz="0" w:space="0" w:color="auto"/>
        <w:left w:val="none" w:sz="0" w:space="0" w:color="auto"/>
        <w:bottom w:val="none" w:sz="0" w:space="0" w:color="auto"/>
        <w:right w:val="none" w:sz="0" w:space="0" w:color="auto"/>
      </w:divBdr>
    </w:div>
    <w:div w:id="1603798795">
      <w:bodyDiv w:val="1"/>
      <w:marLeft w:val="0"/>
      <w:marRight w:val="0"/>
      <w:marTop w:val="0"/>
      <w:marBottom w:val="0"/>
      <w:divBdr>
        <w:top w:val="none" w:sz="0" w:space="0" w:color="auto"/>
        <w:left w:val="none" w:sz="0" w:space="0" w:color="auto"/>
        <w:bottom w:val="none" w:sz="0" w:space="0" w:color="auto"/>
        <w:right w:val="none" w:sz="0" w:space="0" w:color="auto"/>
      </w:divBdr>
    </w:div>
    <w:div w:id="1604335916">
      <w:bodyDiv w:val="1"/>
      <w:marLeft w:val="0"/>
      <w:marRight w:val="0"/>
      <w:marTop w:val="0"/>
      <w:marBottom w:val="0"/>
      <w:divBdr>
        <w:top w:val="none" w:sz="0" w:space="0" w:color="auto"/>
        <w:left w:val="none" w:sz="0" w:space="0" w:color="auto"/>
        <w:bottom w:val="none" w:sz="0" w:space="0" w:color="auto"/>
        <w:right w:val="none" w:sz="0" w:space="0" w:color="auto"/>
      </w:divBdr>
    </w:div>
    <w:div w:id="1605113787">
      <w:bodyDiv w:val="1"/>
      <w:marLeft w:val="0"/>
      <w:marRight w:val="0"/>
      <w:marTop w:val="0"/>
      <w:marBottom w:val="0"/>
      <w:divBdr>
        <w:top w:val="none" w:sz="0" w:space="0" w:color="auto"/>
        <w:left w:val="none" w:sz="0" w:space="0" w:color="auto"/>
        <w:bottom w:val="none" w:sz="0" w:space="0" w:color="auto"/>
        <w:right w:val="none" w:sz="0" w:space="0" w:color="auto"/>
      </w:divBdr>
    </w:div>
    <w:div w:id="1605378402">
      <w:bodyDiv w:val="1"/>
      <w:marLeft w:val="0"/>
      <w:marRight w:val="0"/>
      <w:marTop w:val="0"/>
      <w:marBottom w:val="0"/>
      <w:divBdr>
        <w:top w:val="none" w:sz="0" w:space="0" w:color="auto"/>
        <w:left w:val="none" w:sz="0" w:space="0" w:color="auto"/>
        <w:bottom w:val="none" w:sz="0" w:space="0" w:color="auto"/>
        <w:right w:val="none" w:sz="0" w:space="0" w:color="auto"/>
      </w:divBdr>
    </w:div>
    <w:div w:id="1605646930">
      <w:bodyDiv w:val="1"/>
      <w:marLeft w:val="0"/>
      <w:marRight w:val="0"/>
      <w:marTop w:val="0"/>
      <w:marBottom w:val="0"/>
      <w:divBdr>
        <w:top w:val="none" w:sz="0" w:space="0" w:color="auto"/>
        <w:left w:val="none" w:sz="0" w:space="0" w:color="auto"/>
        <w:bottom w:val="none" w:sz="0" w:space="0" w:color="auto"/>
        <w:right w:val="none" w:sz="0" w:space="0" w:color="auto"/>
      </w:divBdr>
    </w:div>
    <w:div w:id="1607693238">
      <w:bodyDiv w:val="1"/>
      <w:marLeft w:val="0"/>
      <w:marRight w:val="0"/>
      <w:marTop w:val="0"/>
      <w:marBottom w:val="0"/>
      <w:divBdr>
        <w:top w:val="none" w:sz="0" w:space="0" w:color="auto"/>
        <w:left w:val="none" w:sz="0" w:space="0" w:color="auto"/>
        <w:bottom w:val="none" w:sz="0" w:space="0" w:color="auto"/>
        <w:right w:val="none" w:sz="0" w:space="0" w:color="auto"/>
      </w:divBdr>
    </w:div>
    <w:div w:id="1608542629">
      <w:bodyDiv w:val="1"/>
      <w:marLeft w:val="0"/>
      <w:marRight w:val="0"/>
      <w:marTop w:val="0"/>
      <w:marBottom w:val="0"/>
      <w:divBdr>
        <w:top w:val="none" w:sz="0" w:space="0" w:color="auto"/>
        <w:left w:val="none" w:sz="0" w:space="0" w:color="auto"/>
        <w:bottom w:val="none" w:sz="0" w:space="0" w:color="auto"/>
        <w:right w:val="none" w:sz="0" w:space="0" w:color="auto"/>
      </w:divBdr>
    </w:div>
    <w:div w:id="1608924256">
      <w:bodyDiv w:val="1"/>
      <w:marLeft w:val="0"/>
      <w:marRight w:val="0"/>
      <w:marTop w:val="0"/>
      <w:marBottom w:val="0"/>
      <w:divBdr>
        <w:top w:val="none" w:sz="0" w:space="0" w:color="auto"/>
        <w:left w:val="none" w:sz="0" w:space="0" w:color="auto"/>
        <w:bottom w:val="none" w:sz="0" w:space="0" w:color="auto"/>
        <w:right w:val="none" w:sz="0" w:space="0" w:color="auto"/>
      </w:divBdr>
    </w:div>
    <w:div w:id="1610888139">
      <w:bodyDiv w:val="1"/>
      <w:marLeft w:val="0"/>
      <w:marRight w:val="0"/>
      <w:marTop w:val="0"/>
      <w:marBottom w:val="0"/>
      <w:divBdr>
        <w:top w:val="none" w:sz="0" w:space="0" w:color="auto"/>
        <w:left w:val="none" w:sz="0" w:space="0" w:color="auto"/>
        <w:bottom w:val="none" w:sz="0" w:space="0" w:color="auto"/>
        <w:right w:val="none" w:sz="0" w:space="0" w:color="auto"/>
      </w:divBdr>
    </w:div>
    <w:div w:id="1611159046">
      <w:bodyDiv w:val="1"/>
      <w:marLeft w:val="0"/>
      <w:marRight w:val="0"/>
      <w:marTop w:val="0"/>
      <w:marBottom w:val="0"/>
      <w:divBdr>
        <w:top w:val="none" w:sz="0" w:space="0" w:color="auto"/>
        <w:left w:val="none" w:sz="0" w:space="0" w:color="auto"/>
        <w:bottom w:val="none" w:sz="0" w:space="0" w:color="auto"/>
        <w:right w:val="none" w:sz="0" w:space="0" w:color="auto"/>
      </w:divBdr>
    </w:div>
    <w:div w:id="1611234399">
      <w:bodyDiv w:val="1"/>
      <w:marLeft w:val="0"/>
      <w:marRight w:val="0"/>
      <w:marTop w:val="0"/>
      <w:marBottom w:val="0"/>
      <w:divBdr>
        <w:top w:val="none" w:sz="0" w:space="0" w:color="auto"/>
        <w:left w:val="none" w:sz="0" w:space="0" w:color="auto"/>
        <w:bottom w:val="none" w:sz="0" w:space="0" w:color="auto"/>
        <w:right w:val="none" w:sz="0" w:space="0" w:color="auto"/>
      </w:divBdr>
    </w:div>
    <w:div w:id="1611860615">
      <w:bodyDiv w:val="1"/>
      <w:marLeft w:val="0"/>
      <w:marRight w:val="0"/>
      <w:marTop w:val="0"/>
      <w:marBottom w:val="0"/>
      <w:divBdr>
        <w:top w:val="none" w:sz="0" w:space="0" w:color="auto"/>
        <w:left w:val="none" w:sz="0" w:space="0" w:color="auto"/>
        <w:bottom w:val="none" w:sz="0" w:space="0" w:color="auto"/>
        <w:right w:val="none" w:sz="0" w:space="0" w:color="auto"/>
      </w:divBdr>
    </w:div>
    <w:div w:id="1612474699">
      <w:bodyDiv w:val="1"/>
      <w:marLeft w:val="0"/>
      <w:marRight w:val="0"/>
      <w:marTop w:val="0"/>
      <w:marBottom w:val="0"/>
      <w:divBdr>
        <w:top w:val="none" w:sz="0" w:space="0" w:color="auto"/>
        <w:left w:val="none" w:sz="0" w:space="0" w:color="auto"/>
        <w:bottom w:val="none" w:sz="0" w:space="0" w:color="auto"/>
        <w:right w:val="none" w:sz="0" w:space="0" w:color="auto"/>
      </w:divBdr>
    </w:div>
    <w:div w:id="1615594327">
      <w:bodyDiv w:val="1"/>
      <w:marLeft w:val="0"/>
      <w:marRight w:val="0"/>
      <w:marTop w:val="0"/>
      <w:marBottom w:val="0"/>
      <w:divBdr>
        <w:top w:val="none" w:sz="0" w:space="0" w:color="auto"/>
        <w:left w:val="none" w:sz="0" w:space="0" w:color="auto"/>
        <w:bottom w:val="none" w:sz="0" w:space="0" w:color="auto"/>
        <w:right w:val="none" w:sz="0" w:space="0" w:color="auto"/>
      </w:divBdr>
    </w:div>
    <w:div w:id="1617561639">
      <w:bodyDiv w:val="1"/>
      <w:marLeft w:val="0"/>
      <w:marRight w:val="0"/>
      <w:marTop w:val="0"/>
      <w:marBottom w:val="0"/>
      <w:divBdr>
        <w:top w:val="none" w:sz="0" w:space="0" w:color="auto"/>
        <w:left w:val="none" w:sz="0" w:space="0" w:color="auto"/>
        <w:bottom w:val="none" w:sz="0" w:space="0" w:color="auto"/>
        <w:right w:val="none" w:sz="0" w:space="0" w:color="auto"/>
      </w:divBdr>
    </w:div>
    <w:div w:id="1620455264">
      <w:bodyDiv w:val="1"/>
      <w:marLeft w:val="0"/>
      <w:marRight w:val="0"/>
      <w:marTop w:val="0"/>
      <w:marBottom w:val="0"/>
      <w:divBdr>
        <w:top w:val="none" w:sz="0" w:space="0" w:color="auto"/>
        <w:left w:val="none" w:sz="0" w:space="0" w:color="auto"/>
        <w:bottom w:val="none" w:sz="0" w:space="0" w:color="auto"/>
        <w:right w:val="none" w:sz="0" w:space="0" w:color="auto"/>
      </w:divBdr>
    </w:div>
    <w:div w:id="1622297761">
      <w:bodyDiv w:val="1"/>
      <w:marLeft w:val="0"/>
      <w:marRight w:val="0"/>
      <w:marTop w:val="0"/>
      <w:marBottom w:val="0"/>
      <w:divBdr>
        <w:top w:val="none" w:sz="0" w:space="0" w:color="auto"/>
        <w:left w:val="none" w:sz="0" w:space="0" w:color="auto"/>
        <w:bottom w:val="none" w:sz="0" w:space="0" w:color="auto"/>
        <w:right w:val="none" w:sz="0" w:space="0" w:color="auto"/>
      </w:divBdr>
    </w:div>
    <w:div w:id="1623686580">
      <w:bodyDiv w:val="1"/>
      <w:marLeft w:val="0"/>
      <w:marRight w:val="0"/>
      <w:marTop w:val="0"/>
      <w:marBottom w:val="0"/>
      <w:divBdr>
        <w:top w:val="none" w:sz="0" w:space="0" w:color="auto"/>
        <w:left w:val="none" w:sz="0" w:space="0" w:color="auto"/>
        <w:bottom w:val="none" w:sz="0" w:space="0" w:color="auto"/>
        <w:right w:val="none" w:sz="0" w:space="0" w:color="auto"/>
      </w:divBdr>
    </w:div>
    <w:div w:id="1623802149">
      <w:bodyDiv w:val="1"/>
      <w:marLeft w:val="0"/>
      <w:marRight w:val="0"/>
      <w:marTop w:val="0"/>
      <w:marBottom w:val="0"/>
      <w:divBdr>
        <w:top w:val="none" w:sz="0" w:space="0" w:color="auto"/>
        <w:left w:val="none" w:sz="0" w:space="0" w:color="auto"/>
        <w:bottom w:val="none" w:sz="0" w:space="0" w:color="auto"/>
        <w:right w:val="none" w:sz="0" w:space="0" w:color="auto"/>
      </w:divBdr>
    </w:div>
    <w:div w:id="1628583411">
      <w:bodyDiv w:val="1"/>
      <w:marLeft w:val="0"/>
      <w:marRight w:val="0"/>
      <w:marTop w:val="0"/>
      <w:marBottom w:val="0"/>
      <w:divBdr>
        <w:top w:val="none" w:sz="0" w:space="0" w:color="auto"/>
        <w:left w:val="none" w:sz="0" w:space="0" w:color="auto"/>
        <w:bottom w:val="none" w:sz="0" w:space="0" w:color="auto"/>
        <w:right w:val="none" w:sz="0" w:space="0" w:color="auto"/>
      </w:divBdr>
    </w:div>
    <w:div w:id="1628777557">
      <w:bodyDiv w:val="1"/>
      <w:marLeft w:val="0"/>
      <w:marRight w:val="0"/>
      <w:marTop w:val="0"/>
      <w:marBottom w:val="0"/>
      <w:divBdr>
        <w:top w:val="none" w:sz="0" w:space="0" w:color="auto"/>
        <w:left w:val="none" w:sz="0" w:space="0" w:color="auto"/>
        <w:bottom w:val="none" w:sz="0" w:space="0" w:color="auto"/>
        <w:right w:val="none" w:sz="0" w:space="0" w:color="auto"/>
      </w:divBdr>
    </w:div>
    <w:div w:id="1633367562">
      <w:bodyDiv w:val="1"/>
      <w:marLeft w:val="0"/>
      <w:marRight w:val="0"/>
      <w:marTop w:val="0"/>
      <w:marBottom w:val="0"/>
      <w:divBdr>
        <w:top w:val="none" w:sz="0" w:space="0" w:color="auto"/>
        <w:left w:val="none" w:sz="0" w:space="0" w:color="auto"/>
        <w:bottom w:val="none" w:sz="0" w:space="0" w:color="auto"/>
        <w:right w:val="none" w:sz="0" w:space="0" w:color="auto"/>
      </w:divBdr>
    </w:div>
    <w:div w:id="1636445195">
      <w:bodyDiv w:val="1"/>
      <w:marLeft w:val="0"/>
      <w:marRight w:val="0"/>
      <w:marTop w:val="0"/>
      <w:marBottom w:val="0"/>
      <w:divBdr>
        <w:top w:val="none" w:sz="0" w:space="0" w:color="auto"/>
        <w:left w:val="none" w:sz="0" w:space="0" w:color="auto"/>
        <w:bottom w:val="none" w:sz="0" w:space="0" w:color="auto"/>
        <w:right w:val="none" w:sz="0" w:space="0" w:color="auto"/>
      </w:divBdr>
    </w:div>
    <w:div w:id="1640572739">
      <w:bodyDiv w:val="1"/>
      <w:marLeft w:val="0"/>
      <w:marRight w:val="0"/>
      <w:marTop w:val="0"/>
      <w:marBottom w:val="0"/>
      <w:divBdr>
        <w:top w:val="none" w:sz="0" w:space="0" w:color="auto"/>
        <w:left w:val="none" w:sz="0" w:space="0" w:color="auto"/>
        <w:bottom w:val="none" w:sz="0" w:space="0" w:color="auto"/>
        <w:right w:val="none" w:sz="0" w:space="0" w:color="auto"/>
      </w:divBdr>
    </w:div>
    <w:div w:id="1640840631">
      <w:bodyDiv w:val="1"/>
      <w:marLeft w:val="0"/>
      <w:marRight w:val="0"/>
      <w:marTop w:val="0"/>
      <w:marBottom w:val="0"/>
      <w:divBdr>
        <w:top w:val="none" w:sz="0" w:space="0" w:color="auto"/>
        <w:left w:val="none" w:sz="0" w:space="0" w:color="auto"/>
        <w:bottom w:val="none" w:sz="0" w:space="0" w:color="auto"/>
        <w:right w:val="none" w:sz="0" w:space="0" w:color="auto"/>
      </w:divBdr>
    </w:div>
    <w:div w:id="1640845384">
      <w:bodyDiv w:val="1"/>
      <w:marLeft w:val="0"/>
      <w:marRight w:val="0"/>
      <w:marTop w:val="0"/>
      <w:marBottom w:val="0"/>
      <w:divBdr>
        <w:top w:val="none" w:sz="0" w:space="0" w:color="auto"/>
        <w:left w:val="none" w:sz="0" w:space="0" w:color="auto"/>
        <w:bottom w:val="none" w:sz="0" w:space="0" w:color="auto"/>
        <w:right w:val="none" w:sz="0" w:space="0" w:color="auto"/>
      </w:divBdr>
    </w:div>
    <w:div w:id="1643198391">
      <w:bodyDiv w:val="1"/>
      <w:marLeft w:val="0"/>
      <w:marRight w:val="0"/>
      <w:marTop w:val="0"/>
      <w:marBottom w:val="0"/>
      <w:divBdr>
        <w:top w:val="none" w:sz="0" w:space="0" w:color="auto"/>
        <w:left w:val="none" w:sz="0" w:space="0" w:color="auto"/>
        <w:bottom w:val="none" w:sz="0" w:space="0" w:color="auto"/>
        <w:right w:val="none" w:sz="0" w:space="0" w:color="auto"/>
      </w:divBdr>
    </w:div>
    <w:div w:id="1644968159">
      <w:bodyDiv w:val="1"/>
      <w:marLeft w:val="0"/>
      <w:marRight w:val="0"/>
      <w:marTop w:val="0"/>
      <w:marBottom w:val="0"/>
      <w:divBdr>
        <w:top w:val="none" w:sz="0" w:space="0" w:color="auto"/>
        <w:left w:val="none" w:sz="0" w:space="0" w:color="auto"/>
        <w:bottom w:val="none" w:sz="0" w:space="0" w:color="auto"/>
        <w:right w:val="none" w:sz="0" w:space="0" w:color="auto"/>
      </w:divBdr>
    </w:div>
    <w:div w:id="1645086966">
      <w:bodyDiv w:val="1"/>
      <w:marLeft w:val="0"/>
      <w:marRight w:val="0"/>
      <w:marTop w:val="0"/>
      <w:marBottom w:val="0"/>
      <w:divBdr>
        <w:top w:val="none" w:sz="0" w:space="0" w:color="auto"/>
        <w:left w:val="none" w:sz="0" w:space="0" w:color="auto"/>
        <w:bottom w:val="none" w:sz="0" w:space="0" w:color="auto"/>
        <w:right w:val="none" w:sz="0" w:space="0" w:color="auto"/>
      </w:divBdr>
    </w:div>
    <w:div w:id="1645309157">
      <w:bodyDiv w:val="1"/>
      <w:marLeft w:val="0"/>
      <w:marRight w:val="0"/>
      <w:marTop w:val="0"/>
      <w:marBottom w:val="0"/>
      <w:divBdr>
        <w:top w:val="none" w:sz="0" w:space="0" w:color="auto"/>
        <w:left w:val="none" w:sz="0" w:space="0" w:color="auto"/>
        <w:bottom w:val="none" w:sz="0" w:space="0" w:color="auto"/>
        <w:right w:val="none" w:sz="0" w:space="0" w:color="auto"/>
      </w:divBdr>
    </w:div>
    <w:div w:id="1649238783">
      <w:bodyDiv w:val="1"/>
      <w:marLeft w:val="0"/>
      <w:marRight w:val="0"/>
      <w:marTop w:val="0"/>
      <w:marBottom w:val="0"/>
      <w:divBdr>
        <w:top w:val="none" w:sz="0" w:space="0" w:color="auto"/>
        <w:left w:val="none" w:sz="0" w:space="0" w:color="auto"/>
        <w:bottom w:val="none" w:sz="0" w:space="0" w:color="auto"/>
        <w:right w:val="none" w:sz="0" w:space="0" w:color="auto"/>
      </w:divBdr>
    </w:div>
    <w:div w:id="1650597859">
      <w:bodyDiv w:val="1"/>
      <w:marLeft w:val="0"/>
      <w:marRight w:val="0"/>
      <w:marTop w:val="0"/>
      <w:marBottom w:val="0"/>
      <w:divBdr>
        <w:top w:val="none" w:sz="0" w:space="0" w:color="auto"/>
        <w:left w:val="none" w:sz="0" w:space="0" w:color="auto"/>
        <w:bottom w:val="none" w:sz="0" w:space="0" w:color="auto"/>
        <w:right w:val="none" w:sz="0" w:space="0" w:color="auto"/>
      </w:divBdr>
    </w:div>
    <w:div w:id="1653100988">
      <w:bodyDiv w:val="1"/>
      <w:marLeft w:val="0"/>
      <w:marRight w:val="0"/>
      <w:marTop w:val="0"/>
      <w:marBottom w:val="0"/>
      <w:divBdr>
        <w:top w:val="none" w:sz="0" w:space="0" w:color="auto"/>
        <w:left w:val="none" w:sz="0" w:space="0" w:color="auto"/>
        <w:bottom w:val="none" w:sz="0" w:space="0" w:color="auto"/>
        <w:right w:val="none" w:sz="0" w:space="0" w:color="auto"/>
      </w:divBdr>
    </w:div>
    <w:div w:id="1654329757">
      <w:bodyDiv w:val="1"/>
      <w:marLeft w:val="0"/>
      <w:marRight w:val="0"/>
      <w:marTop w:val="0"/>
      <w:marBottom w:val="0"/>
      <w:divBdr>
        <w:top w:val="none" w:sz="0" w:space="0" w:color="auto"/>
        <w:left w:val="none" w:sz="0" w:space="0" w:color="auto"/>
        <w:bottom w:val="none" w:sz="0" w:space="0" w:color="auto"/>
        <w:right w:val="none" w:sz="0" w:space="0" w:color="auto"/>
      </w:divBdr>
    </w:div>
    <w:div w:id="1655914930">
      <w:bodyDiv w:val="1"/>
      <w:marLeft w:val="0"/>
      <w:marRight w:val="0"/>
      <w:marTop w:val="0"/>
      <w:marBottom w:val="0"/>
      <w:divBdr>
        <w:top w:val="none" w:sz="0" w:space="0" w:color="auto"/>
        <w:left w:val="none" w:sz="0" w:space="0" w:color="auto"/>
        <w:bottom w:val="none" w:sz="0" w:space="0" w:color="auto"/>
        <w:right w:val="none" w:sz="0" w:space="0" w:color="auto"/>
      </w:divBdr>
    </w:div>
    <w:div w:id="1656110647">
      <w:bodyDiv w:val="1"/>
      <w:marLeft w:val="0"/>
      <w:marRight w:val="0"/>
      <w:marTop w:val="0"/>
      <w:marBottom w:val="0"/>
      <w:divBdr>
        <w:top w:val="none" w:sz="0" w:space="0" w:color="auto"/>
        <w:left w:val="none" w:sz="0" w:space="0" w:color="auto"/>
        <w:bottom w:val="none" w:sz="0" w:space="0" w:color="auto"/>
        <w:right w:val="none" w:sz="0" w:space="0" w:color="auto"/>
      </w:divBdr>
    </w:div>
    <w:div w:id="1662197016">
      <w:bodyDiv w:val="1"/>
      <w:marLeft w:val="0"/>
      <w:marRight w:val="0"/>
      <w:marTop w:val="0"/>
      <w:marBottom w:val="0"/>
      <w:divBdr>
        <w:top w:val="none" w:sz="0" w:space="0" w:color="auto"/>
        <w:left w:val="none" w:sz="0" w:space="0" w:color="auto"/>
        <w:bottom w:val="none" w:sz="0" w:space="0" w:color="auto"/>
        <w:right w:val="none" w:sz="0" w:space="0" w:color="auto"/>
      </w:divBdr>
    </w:div>
    <w:div w:id="1663771097">
      <w:bodyDiv w:val="1"/>
      <w:marLeft w:val="0"/>
      <w:marRight w:val="0"/>
      <w:marTop w:val="0"/>
      <w:marBottom w:val="0"/>
      <w:divBdr>
        <w:top w:val="none" w:sz="0" w:space="0" w:color="auto"/>
        <w:left w:val="none" w:sz="0" w:space="0" w:color="auto"/>
        <w:bottom w:val="none" w:sz="0" w:space="0" w:color="auto"/>
        <w:right w:val="none" w:sz="0" w:space="0" w:color="auto"/>
      </w:divBdr>
    </w:div>
    <w:div w:id="1664308764">
      <w:bodyDiv w:val="1"/>
      <w:marLeft w:val="0"/>
      <w:marRight w:val="0"/>
      <w:marTop w:val="0"/>
      <w:marBottom w:val="0"/>
      <w:divBdr>
        <w:top w:val="none" w:sz="0" w:space="0" w:color="auto"/>
        <w:left w:val="none" w:sz="0" w:space="0" w:color="auto"/>
        <w:bottom w:val="none" w:sz="0" w:space="0" w:color="auto"/>
        <w:right w:val="none" w:sz="0" w:space="0" w:color="auto"/>
      </w:divBdr>
    </w:div>
    <w:div w:id="1665746538">
      <w:bodyDiv w:val="1"/>
      <w:marLeft w:val="0"/>
      <w:marRight w:val="0"/>
      <w:marTop w:val="0"/>
      <w:marBottom w:val="0"/>
      <w:divBdr>
        <w:top w:val="none" w:sz="0" w:space="0" w:color="auto"/>
        <w:left w:val="none" w:sz="0" w:space="0" w:color="auto"/>
        <w:bottom w:val="none" w:sz="0" w:space="0" w:color="auto"/>
        <w:right w:val="none" w:sz="0" w:space="0" w:color="auto"/>
      </w:divBdr>
    </w:div>
    <w:div w:id="1668171763">
      <w:bodyDiv w:val="1"/>
      <w:marLeft w:val="0"/>
      <w:marRight w:val="0"/>
      <w:marTop w:val="0"/>
      <w:marBottom w:val="0"/>
      <w:divBdr>
        <w:top w:val="none" w:sz="0" w:space="0" w:color="auto"/>
        <w:left w:val="none" w:sz="0" w:space="0" w:color="auto"/>
        <w:bottom w:val="none" w:sz="0" w:space="0" w:color="auto"/>
        <w:right w:val="none" w:sz="0" w:space="0" w:color="auto"/>
      </w:divBdr>
    </w:div>
    <w:div w:id="1669167651">
      <w:bodyDiv w:val="1"/>
      <w:marLeft w:val="0"/>
      <w:marRight w:val="0"/>
      <w:marTop w:val="0"/>
      <w:marBottom w:val="0"/>
      <w:divBdr>
        <w:top w:val="none" w:sz="0" w:space="0" w:color="auto"/>
        <w:left w:val="none" w:sz="0" w:space="0" w:color="auto"/>
        <w:bottom w:val="none" w:sz="0" w:space="0" w:color="auto"/>
        <w:right w:val="none" w:sz="0" w:space="0" w:color="auto"/>
      </w:divBdr>
    </w:div>
    <w:div w:id="1669944183">
      <w:bodyDiv w:val="1"/>
      <w:marLeft w:val="0"/>
      <w:marRight w:val="0"/>
      <w:marTop w:val="0"/>
      <w:marBottom w:val="0"/>
      <w:divBdr>
        <w:top w:val="none" w:sz="0" w:space="0" w:color="auto"/>
        <w:left w:val="none" w:sz="0" w:space="0" w:color="auto"/>
        <w:bottom w:val="none" w:sz="0" w:space="0" w:color="auto"/>
        <w:right w:val="none" w:sz="0" w:space="0" w:color="auto"/>
      </w:divBdr>
    </w:div>
    <w:div w:id="1672679467">
      <w:bodyDiv w:val="1"/>
      <w:marLeft w:val="0"/>
      <w:marRight w:val="0"/>
      <w:marTop w:val="0"/>
      <w:marBottom w:val="0"/>
      <w:divBdr>
        <w:top w:val="none" w:sz="0" w:space="0" w:color="auto"/>
        <w:left w:val="none" w:sz="0" w:space="0" w:color="auto"/>
        <w:bottom w:val="none" w:sz="0" w:space="0" w:color="auto"/>
        <w:right w:val="none" w:sz="0" w:space="0" w:color="auto"/>
      </w:divBdr>
    </w:div>
    <w:div w:id="1673217866">
      <w:bodyDiv w:val="1"/>
      <w:marLeft w:val="0"/>
      <w:marRight w:val="0"/>
      <w:marTop w:val="0"/>
      <w:marBottom w:val="0"/>
      <w:divBdr>
        <w:top w:val="none" w:sz="0" w:space="0" w:color="auto"/>
        <w:left w:val="none" w:sz="0" w:space="0" w:color="auto"/>
        <w:bottom w:val="none" w:sz="0" w:space="0" w:color="auto"/>
        <w:right w:val="none" w:sz="0" w:space="0" w:color="auto"/>
      </w:divBdr>
    </w:div>
    <w:div w:id="1674063515">
      <w:bodyDiv w:val="1"/>
      <w:marLeft w:val="0"/>
      <w:marRight w:val="0"/>
      <w:marTop w:val="0"/>
      <w:marBottom w:val="0"/>
      <w:divBdr>
        <w:top w:val="none" w:sz="0" w:space="0" w:color="auto"/>
        <w:left w:val="none" w:sz="0" w:space="0" w:color="auto"/>
        <w:bottom w:val="none" w:sz="0" w:space="0" w:color="auto"/>
        <w:right w:val="none" w:sz="0" w:space="0" w:color="auto"/>
      </w:divBdr>
    </w:div>
    <w:div w:id="1674410871">
      <w:bodyDiv w:val="1"/>
      <w:marLeft w:val="0"/>
      <w:marRight w:val="0"/>
      <w:marTop w:val="0"/>
      <w:marBottom w:val="0"/>
      <w:divBdr>
        <w:top w:val="none" w:sz="0" w:space="0" w:color="auto"/>
        <w:left w:val="none" w:sz="0" w:space="0" w:color="auto"/>
        <w:bottom w:val="none" w:sz="0" w:space="0" w:color="auto"/>
        <w:right w:val="none" w:sz="0" w:space="0" w:color="auto"/>
      </w:divBdr>
    </w:div>
    <w:div w:id="1675499510">
      <w:bodyDiv w:val="1"/>
      <w:marLeft w:val="0"/>
      <w:marRight w:val="0"/>
      <w:marTop w:val="0"/>
      <w:marBottom w:val="0"/>
      <w:divBdr>
        <w:top w:val="none" w:sz="0" w:space="0" w:color="auto"/>
        <w:left w:val="none" w:sz="0" w:space="0" w:color="auto"/>
        <w:bottom w:val="none" w:sz="0" w:space="0" w:color="auto"/>
        <w:right w:val="none" w:sz="0" w:space="0" w:color="auto"/>
      </w:divBdr>
    </w:div>
    <w:div w:id="1675767888">
      <w:bodyDiv w:val="1"/>
      <w:marLeft w:val="0"/>
      <w:marRight w:val="0"/>
      <w:marTop w:val="0"/>
      <w:marBottom w:val="0"/>
      <w:divBdr>
        <w:top w:val="none" w:sz="0" w:space="0" w:color="auto"/>
        <w:left w:val="none" w:sz="0" w:space="0" w:color="auto"/>
        <w:bottom w:val="none" w:sz="0" w:space="0" w:color="auto"/>
        <w:right w:val="none" w:sz="0" w:space="0" w:color="auto"/>
      </w:divBdr>
    </w:div>
    <w:div w:id="1675841356">
      <w:bodyDiv w:val="1"/>
      <w:marLeft w:val="0"/>
      <w:marRight w:val="0"/>
      <w:marTop w:val="0"/>
      <w:marBottom w:val="0"/>
      <w:divBdr>
        <w:top w:val="none" w:sz="0" w:space="0" w:color="auto"/>
        <w:left w:val="none" w:sz="0" w:space="0" w:color="auto"/>
        <w:bottom w:val="none" w:sz="0" w:space="0" w:color="auto"/>
        <w:right w:val="none" w:sz="0" w:space="0" w:color="auto"/>
      </w:divBdr>
    </w:div>
    <w:div w:id="1677926877">
      <w:bodyDiv w:val="1"/>
      <w:marLeft w:val="0"/>
      <w:marRight w:val="0"/>
      <w:marTop w:val="0"/>
      <w:marBottom w:val="0"/>
      <w:divBdr>
        <w:top w:val="none" w:sz="0" w:space="0" w:color="auto"/>
        <w:left w:val="none" w:sz="0" w:space="0" w:color="auto"/>
        <w:bottom w:val="none" w:sz="0" w:space="0" w:color="auto"/>
        <w:right w:val="none" w:sz="0" w:space="0" w:color="auto"/>
      </w:divBdr>
    </w:div>
    <w:div w:id="1678575741">
      <w:bodyDiv w:val="1"/>
      <w:marLeft w:val="0"/>
      <w:marRight w:val="0"/>
      <w:marTop w:val="0"/>
      <w:marBottom w:val="0"/>
      <w:divBdr>
        <w:top w:val="none" w:sz="0" w:space="0" w:color="auto"/>
        <w:left w:val="none" w:sz="0" w:space="0" w:color="auto"/>
        <w:bottom w:val="none" w:sz="0" w:space="0" w:color="auto"/>
        <w:right w:val="none" w:sz="0" w:space="0" w:color="auto"/>
      </w:divBdr>
    </w:div>
    <w:div w:id="1679229679">
      <w:bodyDiv w:val="1"/>
      <w:marLeft w:val="0"/>
      <w:marRight w:val="0"/>
      <w:marTop w:val="0"/>
      <w:marBottom w:val="0"/>
      <w:divBdr>
        <w:top w:val="none" w:sz="0" w:space="0" w:color="auto"/>
        <w:left w:val="none" w:sz="0" w:space="0" w:color="auto"/>
        <w:bottom w:val="none" w:sz="0" w:space="0" w:color="auto"/>
        <w:right w:val="none" w:sz="0" w:space="0" w:color="auto"/>
      </w:divBdr>
    </w:div>
    <w:div w:id="1683778657">
      <w:bodyDiv w:val="1"/>
      <w:marLeft w:val="0"/>
      <w:marRight w:val="0"/>
      <w:marTop w:val="0"/>
      <w:marBottom w:val="0"/>
      <w:divBdr>
        <w:top w:val="none" w:sz="0" w:space="0" w:color="auto"/>
        <w:left w:val="none" w:sz="0" w:space="0" w:color="auto"/>
        <w:bottom w:val="none" w:sz="0" w:space="0" w:color="auto"/>
        <w:right w:val="none" w:sz="0" w:space="0" w:color="auto"/>
      </w:divBdr>
    </w:div>
    <w:div w:id="1687488281">
      <w:bodyDiv w:val="1"/>
      <w:marLeft w:val="0"/>
      <w:marRight w:val="0"/>
      <w:marTop w:val="0"/>
      <w:marBottom w:val="0"/>
      <w:divBdr>
        <w:top w:val="none" w:sz="0" w:space="0" w:color="auto"/>
        <w:left w:val="none" w:sz="0" w:space="0" w:color="auto"/>
        <w:bottom w:val="none" w:sz="0" w:space="0" w:color="auto"/>
        <w:right w:val="none" w:sz="0" w:space="0" w:color="auto"/>
      </w:divBdr>
    </w:div>
    <w:div w:id="1687710464">
      <w:bodyDiv w:val="1"/>
      <w:marLeft w:val="0"/>
      <w:marRight w:val="0"/>
      <w:marTop w:val="0"/>
      <w:marBottom w:val="0"/>
      <w:divBdr>
        <w:top w:val="none" w:sz="0" w:space="0" w:color="auto"/>
        <w:left w:val="none" w:sz="0" w:space="0" w:color="auto"/>
        <w:bottom w:val="none" w:sz="0" w:space="0" w:color="auto"/>
        <w:right w:val="none" w:sz="0" w:space="0" w:color="auto"/>
      </w:divBdr>
    </w:div>
    <w:div w:id="1689285524">
      <w:bodyDiv w:val="1"/>
      <w:marLeft w:val="0"/>
      <w:marRight w:val="0"/>
      <w:marTop w:val="0"/>
      <w:marBottom w:val="0"/>
      <w:divBdr>
        <w:top w:val="none" w:sz="0" w:space="0" w:color="auto"/>
        <w:left w:val="none" w:sz="0" w:space="0" w:color="auto"/>
        <w:bottom w:val="none" w:sz="0" w:space="0" w:color="auto"/>
        <w:right w:val="none" w:sz="0" w:space="0" w:color="auto"/>
      </w:divBdr>
    </w:div>
    <w:div w:id="1691026620">
      <w:bodyDiv w:val="1"/>
      <w:marLeft w:val="0"/>
      <w:marRight w:val="0"/>
      <w:marTop w:val="0"/>
      <w:marBottom w:val="0"/>
      <w:divBdr>
        <w:top w:val="none" w:sz="0" w:space="0" w:color="auto"/>
        <w:left w:val="none" w:sz="0" w:space="0" w:color="auto"/>
        <w:bottom w:val="none" w:sz="0" w:space="0" w:color="auto"/>
        <w:right w:val="none" w:sz="0" w:space="0" w:color="auto"/>
      </w:divBdr>
    </w:div>
    <w:div w:id="1691178455">
      <w:bodyDiv w:val="1"/>
      <w:marLeft w:val="0"/>
      <w:marRight w:val="0"/>
      <w:marTop w:val="0"/>
      <w:marBottom w:val="0"/>
      <w:divBdr>
        <w:top w:val="none" w:sz="0" w:space="0" w:color="auto"/>
        <w:left w:val="none" w:sz="0" w:space="0" w:color="auto"/>
        <w:bottom w:val="none" w:sz="0" w:space="0" w:color="auto"/>
        <w:right w:val="none" w:sz="0" w:space="0" w:color="auto"/>
      </w:divBdr>
    </w:div>
    <w:div w:id="1691754675">
      <w:bodyDiv w:val="1"/>
      <w:marLeft w:val="0"/>
      <w:marRight w:val="0"/>
      <w:marTop w:val="0"/>
      <w:marBottom w:val="0"/>
      <w:divBdr>
        <w:top w:val="none" w:sz="0" w:space="0" w:color="auto"/>
        <w:left w:val="none" w:sz="0" w:space="0" w:color="auto"/>
        <w:bottom w:val="none" w:sz="0" w:space="0" w:color="auto"/>
        <w:right w:val="none" w:sz="0" w:space="0" w:color="auto"/>
      </w:divBdr>
    </w:div>
    <w:div w:id="1692301141">
      <w:bodyDiv w:val="1"/>
      <w:marLeft w:val="0"/>
      <w:marRight w:val="0"/>
      <w:marTop w:val="0"/>
      <w:marBottom w:val="0"/>
      <w:divBdr>
        <w:top w:val="none" w:sz="0" w:space="0" w:color="auto"/>
        <w:left w:val="none" w:sz="0" w:space="0" w:color="auto"/>
        <w:bottom w:val="none" w:sz="0" w:space="0" w:color="auto"/>
        <w:right w:val="none" w:sz="0" w:space="0" w:color="auto"/>
      </w:divBdr>
    </w:div>
    <w:div w:id="1693530834">
      <w:bodyDiv w:val="1"/>
      <w:marLeft w:val="0"/>
      <w:marRight w:val="0"/>
      <w:marTop w:val="0"/>
      <w:marBottom w:val="0"/>
      <w:divBdr>
        <w:top w:val="none" w:sz="0" w:space="0" w:color="auto"/>
        <w:left w:val="none" w:sz="0" w:space="0" w:color="auto"/>
        <w:bottom w:val="none" w:sz="0" w:space="0" w:color="auto"/>
        <w:right w:val="none" w:sz="0" w:space="0" w:color="auto"/>
      </w:divBdr>
    </w:div>
    <w:div w:id="1693873635">
      <w:bodyDiv w:val="1"/>
      <w:marLeft w:val="0"/>
      <w:marRight w:val="0"/>
      <w:marTop w:val="0"/>
      <w:marBottom w:val="0"/>
      <w:divBdr>
        <w:top w:val="none" w:sz="0" w:space="0" w:color="auto"/>
        <w:left w:val="none" w:sz="0" w:space="0" w:color="auto"/>
        <w:bottom w:val="none" w:sz="0" w:space="0" w:color="auto"/>
        <w:right w:val="none" w:sz="0" w:space="0" w:color="auto"/>
      </w:divBdr>
    </w:div>
    <w:div w:id="1693916733">
      <w:bodyDiv w:val="1"/>
      <w:marLeft w:val="0"/>
      <w:marRight w:val="0"/>
      <w:marTop w:val="0"/>
      <w:marBottom w:val="0"/>
      <w:divBdr>
        <w:top w:val="none" w:sz="0" w:space="0" w:color="auto"/>
        <w:left w:val="none" w:sz="0" w:space="0" w:color="auto"/>
        <w:bottom w:val="none" w:sz="0" w:space="0" w:color="auto"/>
        <w:right w:val="none" w:sz="0" w:space="0" w:color="auto"/>
      </w:divBdr>
    </w:div>
    <w:div w:id="1696734046">
      <w:bodyDiv w:val="1"/>
      <w:marLeft w:val="0"/>
      <w:marRight w:val="0"/>
      <w:marTop w:val="0"/>
      <w:marBottom w:val="0"/>
      <w:divBdr>
        <w:top w:val="none" w:sz="0" w:space="0" w:color="auto"/>
        <w:left w:val="none" w:sz="0" w:space="0" w:color="auto"/>
        <w:bottom w:val="none" w:sz="0" w:space="0" w:color="auto"/>
        <w:right w:val="none" w:sz="0" w:space="0" w:color="auto"/>
      </w:divBdr>
    </w:div>
    <w:div w:id="1696734412">
      <w:bodyDiv w:val="1"/>
      <w:marLeft w:val="0"/>
      <w:marRight w:val="0"/>
      <w:marTop w:val="0"/>
      <w:marBottom w:val="0"/>
      <w:divBdr>
        <w:top w:val="none" w:sz="0" w:space="0" w:color="auto"/>
        <w:left w:val="none" w:sz="0" w:space="0" w:color="auto"/>
        <w:bottom w:val="none" w:sz="0" w:space="0" w:color="auto"/>
        <w:right w:val="none" w:sz="0" w:space="0" w:color="auto"/>
      </w:divBdr>
    </w:div>
    <w:div w:id="1699702588">
      <w:bodyDiv w:val="1"/>
      <w:marLeft w:val="0"/>
      <w:marRight w:val="0"/>
      <w:marTop w:val="0"/>
      <w:marBottom w:val="0"/>
      <w:divBdr>
        <w:top w:val="none" w:sz="0" w:space="0" w:color="auto"/>
        <w:left w:val="none" w:sz="0" w:space="0" w:color="auto"/>
        <w:bottom w:val="none" w:sz="0" w:space="0" w:color="auto"/>
        <w:right w:val="none" w:sz="0" w:space="0" w:color="auto"/>
      </w:divBdr>
    </w:div>
    <w:div w:id="1700428958">
      <w:bodyDiv w:val="1"/>
      <w:marLeft w:val="0"/>
      <w:marRight w:val="0"/>
      <w:marTop w:val="0"/>
      <w:marBottom w:val="0"/>
      <w:divBdr>
        <w:top w:val="none" w:sz="0" w:space="0" w:color="auto"/>
        <w:left w:val="none" w:sz="0" w:space="0" w:color="auto"/>
        <w:bottom w:val="none" w:sz="0" w:space="0" w:color="auto"/>
        <w:right w:val="none" w:sz="0" w:space="0" w:color="auto"/>
      </w:divBdr>
    </w:div>
    <w:div w:id="1700858296">
      <w:bodyDiv w:val="1"/>
      <w:marLeft w:val="0"/>
      <w:marRight w:val="0"/>
      <w:marTop w:val="0"/>
      <w:marBottom w:val="0"/>
      <w:divBdr>
        <w:top w:val="none" w:sz="0" w:space="0" w:color="auto"/>
        <w:left w:val="none" w:sz="0" w:space="0" w:color="auto"/>
        <w:bottom w:val="none" w:sz="0" w:space="0" w:color="auto"/>
        <w:right w:val="none" w:sz="0" w:space="0" w:color="auto"/>
      </w:divBdr>
    </w:div>
    <w:div w:id="1701053798">
      <w:bodyDiv w:val="1"/>
      <w:marLeft w:val="0"/>
      <w:marRight w:val="0"/>
      <w:marTop w:val="0"/>
      <w:marBottom w:val="0"/>
      <w:divBdr>
        <w:top w:val="none" w:sz="0" w:space="0" w:color="auto"/>
        <w:left w:val="none" w:sz="0" w:space="0" w:color="auto"/>
        <w:bottom w:val="none" w:sz="0" w:space="0" w:color="auto"/>
        <w:right w:val="none" w:sz="0" w:space="0" w:color="auto"/>
      </w:divBdr>
    </w:div>
    <w:div w:id="1701315817">
      <w:bodyDiv w:val="1"/>
      <w:marLeft w:val="0"/>
      <w:marRight w:val="0"/>
      <w:marTop w:val="0"/>
      <w:marBottom w:val="0"/>
      <w:divBdr>
        <w:top w:val="none" w:sz="0" w:space="0" w:color="auto"/>
        <w:left w:val="none" w:sz="0" w:space="0" w:color="auto"/>
        <w:bottom w:val="none" w:sz="0" w:space="0" w:color="auto"/>
        <w:right w:val="none" w:sz="0" w:space="0" w:color="auto"/>
      </w:divBdr>
    </w:div>
    <w:div w:id="1701930528">
      <w:bodyDiv w:val="1"/>
      <w:marLeft w:val="0"/>
      <w:marRight w:val="0"/>
      <w:marTop w:val="0"/>
      <w:marBottom w:val="0"/>
      <w:divBdr>
        <w:top w:val="none" w:sz="0" w:space="0" w:color="auto"/>
        <w:left w:val="none" w:sz="0" w:space="0" w:color="auto"/>
        <w:bottom w:val="none" w:sz="0" w:space="0" w:color="auto"/>
        <w:right w:val="none" w:sz="0" w:space="0" w:color="auto"/>
      </w:divBdr>
    </w:div>
    <w:div w:id="1706100835">
      <w:bodyDiv w:val="1"/>
      <w:marLeft w:val="0"/>
      <w:marRight w:val="0"/>
      <w:marTop w:val="0"/>
      <w:marBottom w:val="0"/>
      <w:divBdr>
        <w:top w:val="none" w:sz="0" w:space="0" w:color="auto"/>
        <w:left w:val="none" w:sz="0" w:space="0" w:color="auto"/>
        <w:bottom w:val="none" w:sz="0" w:space="0" w:color="auto"/>
        <w:right w:val="none" w:sz="0" w:space="0" w:color="auto"/>
      </w:divBdr>
    </w:div>
    <w:div w:id="1706250350">
      <w:bodyDiv w:val="1"/>
      <w:marLeft w:val="0"/>
      <w:marRight w:val="0"/>
      <w:marTop w:val="0"/>
      <w:marBottom w:val="0"/>
      <w:divBdr>
        <w:top w:val="none" w:sz="0" w:space="0" w:color="auto"/>
        <w:left w:val="none" w:sz="0" w:space="0" w:color="auto"/>
        <w:bottom w:val="none" w:sz="0" w:space="0" w:color="auto"/>
        <w:right w:val="none" w:sz="0" w:space="0" w:color="auto"/>
      </w:divBdr>
    </w:div>
    <w:div w:id="1706754696">
      <w:bodyDiv w:val="1"/>
      <w:marLeft w:val="0"/>
      <w:marRight w:val="0"/>
      <w:marTop w:val="0"/>
      <w:marBottom w:val="0"/>
      <w:divBdr>
        <w:top w:val="none" w:sz="0" w:space="0" w:color="auto"/>
        <w:left w:val="none" w:sz="0" w:space="0" w:color="auto"/>
        <w:bottom w:val="none" w:sz="0" w:space="0" w:color="auto"/>
        <w:right w:val="none" w:sz="0" w:space="0" w:color="auto"/>
      </w:divBdr>
    </w:div>
    <w:div w:id="1707095235">
      <w:bodyDiv w:val="1"/>
      <w:marLeft w:val="0"/>
      <w:marRight w:val="0"/>
      <w:marTop w:val="0"/>
      <w:marBottom w:val="0"/>
      <w:divBdr>
        <w:top w:val="none" w:sz="0" w:space="0" w:color="auto"/>
        <w:left w:val="none" w:sz="0" w:space="0" w:color="auto"/>
        <w:bottom w:val="none" w:sz="0" w:space="0" w:color="auto"/>
        <w:right w:val="none" w:sz="0" w:space="0" w:color="auto"/>
      </w:divBdr>
    </w:div>
    <w:div w:id="1707872412">
      <w:bodyDiv w:val="1"/>
      <w:marLeft w:val="0"/>
      <w:marRight w:val="0"/>
      <w:marTop w:val="0"/>
      <w:marBottom w:val="0"/>
      <w:divBdr>
        <w:top w:val="none" w:sz="0" w:space="0" w:color="auto"/>
        <w:left w:val="none" w:sz="0" w:space="0" w:color="auto"/>
        <w:bottom w:val="none" w:sz="0" w:space="0" w:color="auto"/>
        <w:right w:val="none" w:sz="0" w:space="0" w:color="auto"/>
      </w:divBdr>
    </w:div>
    <w:div w:id="1707873445">
      <w:bodyDiv w:val="1"/>
      <w:marLeft w:val="0"/>
      <w:marRight w:val="0"/>
      <w:marTop w:val="0"/>
      <w:marBottom w:val="0"/>
      <w:divBdr>
        <w:top w:val="none" w:sz="0" w:space="0" w:color="auto"/>
        <w:left w:val="none" w:sz="0" w:space="0" w:color="auto"/>
        <w:bottom w:val="none" w:sz="0" w:space="0" w:color="auto"/>
        <w:right w:val="none" w:sz="0" w:space="0" w:color="auto"/>
      </w:divBdr>
    </w:div>
    <w:div w:id="1707944723">
      <w:bodyDiv w:val="1"/>
      <w:marLeft w:val="0"/>
      <w:marRight w:val="0"/>
      <w:marTop w:val="0"/>
      <w:marBottom w:val="0"/>
      <w:divBdr>
        <w:top w:val="none" w:sz="0" w:space="0" w:color="auto"/>
        <w:left w:val="none" w:sz="0" w:space="0" w:color="auto"/>
        <w:bottom w:val="none" w:sz="0" w:space="0" w:color="auto"/>
        <w:right w:val="none" w:sz="0" w:space="0" w:color="auto"/>
      </w:divBdr>
    </w:div>
    <w:div w:id="1709063025">
      <w:bodyDiv w:val="1"/>
      <w:marLeft w:val="0"/>
      <w:marRight w:val="0"/>
      <w:marTop w:val="0"/>
      <w:marBottom w:val="0"/>
      <w:divBdr>
        <w:top w:val="none" w:sz="0" w:space="0" w:color="auto"/>
        <w:left w:val="none" w:sz="0" w:space="0" w:color="auto"/>
        <w:bottom w:val="none" w:sz="0" w:space="0" w:color="auto"/>
        <w:right w:val="none" w:sz="0" w:space="0" w:color="auto"/>
      </w:divBdr>
    </w:div>
    <w:div w:id="1710833819">
      <w:bodyDiv w:val="1"/>
      <w:marLeft w:val="0"/>
      <w:marRight w:val="0"/>
      <w:marTop w:val="0"/>
      <w:marBottom w:val="0"/>
      <w:divBdr>
        <w:top w:val="none" w:sz="0" w:space="0" w:color="auto"/>
        <w:left w:val="none" w:sz="0" w:space="0" w:color="auto"/>
        <w:bottom w:val="none" w:sz="0" w:space="0" w:color="auto"/>
        <w:right w:val="none" w:sz="0" w:space="0" w:color="auto"/>
      </w:divBdr>
    </w:div>
    <w:div w:id="1711370391">
      <w:bodyDiv w:val="1"/>
      <w:marLeft w:val="0"/>
      <w:marRight w:val="0"/>
      <w:marTop w:val="0"/>
      <w:marBottom w:val="0"/>
      <w:divBdr>
        <w:top w:val="none" w:sz="0" w:space="0" w:color="auto"/>
        <w:left w:val="none" w:sz="0" w:space="0" w:color="auto"/>
        <w:bottom w:val="none" w:sz="0" w:space="0" w:color="auto"/>
        <w:right w:val="none" w:sz="0" w:space="0" w:color="auto"/>
      </w:divBdr>
    </w:div>
    <w:div w:id="1711876714">
      <w:bodyDiv w:val="1"/>
      <w:marLeft w:val="0"/>
      <w:marRight w:val="0"/>
      <w:marTop w:val="0"/>
      <w:marBottom w:val="0"/>
      <w:divBdr>
        <w:top w:val="none" w:sz="0" w:space="0" w:color="auto"/>
        <w:left w:val="none" w:sz="0" w:space="0" w:color="auto"/>
        <w:bottom w:val="none" w:sz="0" w:space="0" w:color="auto"/>
        <w:right w:val="none" w:sz="0" w:space="0" w:color="auto"/>
      </w:divBdr>
    </w:div>
    <w:div w:id="1711877084">
      <w:bodyDiv w:val="1"/>
      <w:marLeft w:val="0"/>
      <w:marRight w:val="0"/>
      <w:marTop w:val="0"/>
      <w:marBottom w:val="0"/>
      <w:divBdr>
        <w:top w:val="none" w:sz="0" w:space="0" w:color="auto"/>
        <w:left w:val="none" w:sz="0" w:space="0" w:color="auto"/>
        <w:bottom w:val="none" w:sz="0" w:space="0" w:color="auto"/>
        <w:right w:val="none" w:sz="0" w:space="0" w:color="auto"/>
      </w:divBdr>
    </w:div>
    <w:div w:id="1712150422">
      <w:bodyDiv w:val="1"/>
      <w:marLeft w:val="0"/>
      <w:marRight w:val="0"/>
      <w:marTop w:val="0"/>
      <w:marBottom w:val="0"/>
      <w:divBdr>
        <w:top w:val="none" w:sz="0" w:space="0" w:color="auto"/>
        <w:left w:val="none" w:sz="0" w:space="0" w:color="auto"/>
        <w:bottom w:val="none" w:sz="0" w:space="0" w:color="auto"/>
        <w:right w:val="none" w:sz="0" w:space="0" w:color="auto"/>
      </w:divBdr>
    </w:div>
    <w:div w:id="1713723733">
      <w:bodyDiv w:val="1"/>
      <w:marLeft w:val="0"/>
      <w:marRight w:val="0"/>
      <w:marTop w:val="0"/>
      <w:marBottom w:val="0"/>
      <w:divBdr>
        <w:top w:val="none" w:sz="0" w:space="0" w:color="auto"/>
        <w:left w:val="none" w:sz="0" w:space="0" w:color="auto"/>
        <w:bottom w:val="none" w:sz="0" w:space="0" w:color="auto"/>
        <w:right w:val="none" w:sz="0" w:space="0" w:color="auto"/>
      </w:divBdr>
    </w:div>
    <w:div w:id="1715081777">
      <w:bodyDiv w:val="1"/>
      <w:marLeft w:val="0"/>
      <w:marRight w:val="0"/>
      <w:marTop w:val="0"/>
      <w:marBottom w:val="0"/>
      <w:divBdr>
        <w:top w:val="none" w:sz="0" w:space="0" w:color="auto"/>
        <w:left w:val="none" w:sz="0" w:space="0" w:color="auto"/>
        <w:bottom w:val="none" w:sz="0" w:space="0" w:color="auto"/>
        <w:right w:val="none" w:sz="0" w:space="0" w:color="auto"/>
      </w:divBdr>
    </w:div>
    <w:div w:id="1716274293">
      <w:bodyDiv w:val="1"/>
      <w:marLeft w:val="0"/>
      <w:marRight w:val="0"/>
      <w:marTop w:val="0"/>
      <w:marBottom w:val="0"/>
      <w:divBdr>
        <w:top w:val="none" w:sz="0" w:space="0" w:color="auto"/>
        <w:left w:val="none" w:sz="0" w:space="0" w:color="auto"/>
        <w:bottom w:val="none" w:sz="0" w:space="0" w:color="auto"/>
        <w:right w:val="none" w:sz="0" w:space="0" w:color="auto"/>
      </w:divBdr>
    </w:div>
    <w:div w:id="1717044840">
      <w:bodyDiv w:val="1"/>
      <w:marLeft w:val="0"/>
      <w:marRight w:val="0"/>
      <w:marTop w:val="0"/>
      <w:marBottom w:val="0"/>
      <w:divBdr>
        <w:top w:val="none" w:sz="0" w:space="0" w:color="auto"/>
        <w:left w:val="none" w:sz="0" w:space="0" w:color="auto"/>
        <w:bottom w:val="none" w:sz="0" w:space="0" w:color="auto"/>
        <w:right w:val="none" w:sz="0" w:space="0" w:color="auto"/>
      </w:divBdr>
    </w:div>
    <w:div w:id="1717050066">
      <w:bodyDiv w:val="1"/>
      <w:marLeft w:val="0"/>
      <w:marRight w:val="0"/>
      <w:marTop w:val="0"/>
      <w:marBottom w:val="0"/>
      <w:divBdr>
        <w:top w:val="none" w:sz="0" w:space="0" w:color="auto"/>
        <w:left w:val="none" w:sz="0" w:space="0" w:color="auto"/>
        <w:bottom w:val="none" w:sz="0" w:space="0" w:color="auto"/>
        <w:right w:val="none" w:sz="0" w:space="0" w:color="auto"/>
      </w:divBdr>
    </w:div>
    <w:div w:id="1717123247">
      <w:bodyDiv w:val="1"/>
      <w:marLeft w:val="0"/>
      <w:marRight w:val="0"/>
      <w:marTop w:val="0"/>
      <w:marBottom w:val="0"/>
      <w:divBdr>
        <w:top w:val="none" w:sz="0" w:space="0" w:color="auto"/>
        <w:left w:val="none" w:sz="0" w:space="0" w:color="auto"/>
        <w:bottom w:val="none" w:sz="0" w:space="0" w:color="auto"/>
        <w:right w:val="none" w:sz="0" w:space="0" w:color="auto"/>
      </w:divBdr>
    </w:div>
    <w:div w:id="1719009949">
      <w:bodyDiv w:val="1"/>
      <w:marLeft w:val="0"/>
      <w:marRight w:val="0"/>
      <w:marTop w:val="0"/>
      <w:marBottom w:val="0"/>
      <w:divBdr>
        <w:top w:val="none" w:sz="0" w:space="0" w:color="auto"/>
        <w:left w:val="none" w:sz="0" w:space="0" w:color="auto"/>
        <w:bottom w:val="none" w:sz="0" w:space="0" w:color="auto"/>
        <w:right w:val="none" w:sz="0" w:space="0" w:color="auto"/>
      </w:divBdr>
    </w:div>
    <w:div w:id="1721127574">
      <w:bodyDiv w:val="1"/>
      <w:marLeft w:val="0"/>
      <w:marRight w:val="0"/>
      <w:marTop w:val="0"/>
      <w:marBottom w:val="0"/>
      <w:divBdr>
        <w:top w:val="none" w:sz="0" w:space="0" w:color="auto"/>
        <w:left w:val="none" w:sz="0" w:space="0" w:color="auto"/>
        <w:bottom w:val="none" w:sz="0" w:space="0" w:color="auto"/>
        <w:right w:val="none" w:sz="0" w:space="0" w:color="auto"/>
      </w:divBdr>
    </w:div>
    <w:div w:id="1721398484">
      <w:bodyDiv w:val="1"/>
      <w:marLeft w:val="0"/>
      <w:marRight w:val="0"/>
      <w:marTop w:val="0"/>
      <w:marBottom w:val="0"/>
      <w:divBdr>
        <w:top w:val="none" w:sz="0" w:space="0" w:color="auto"/>
        <w:left w:val="none" w:sz="0" w:space="0" w:color="auto"/>
        <w:bottom w:val="none" w:sz="0" w:space="0" w:color="auto"/>
        <w:right w:val="none" w:sz="0" w:space="0" w:color="auto"/>
      </w:divBdr>
    </w:div>
    <w:div w:id="1721859275">
      <w:bodyDiv w:val="1"/>
      <w:marLeft w:val="0"/>
      <w:marRight w:val="0"/>
      <w:marTop w:val="0"/>
      <w:marBottom w:val="0"/>
      <w:divBdr>
        <w:top w:val="none" w:sz="0" w:space="0" w:color="auto"/>
        <w:left w:val="none" w:sz="0" w:space="0" w:color="auto"/>
        <w:bottom w:val="none" w:sz="0" w:space="0" w:color="auto"/>
        <w:right w:val="none" w:sz="0" w:space="0" w:color="auto"/>
      </w:divBdr>
    </w:div>
    <w:div w:id="1721901067">
      <w:bodyDiv w:val="1"/>
      <w:marLeft w:val="0"/>
      <w:marRight w:val="0"/>
      <w:marTop w:val="0"/>
      <w:marBottom w:val="0"/>
      <w:divBdr>
        <w:top w:val="none" w:sz="0" w:space="0" w:color="auto"/>
        <w:left w:val="none" w:sz="0" w:space="0" w:color="auto"/>
        <w:bottom w:val="none" w:sz="0" w:space="0" w:color="auto"/>
        <w:right w:val="none" w:sz="0" w:space="0" w:color="auto"/>
      </w:divBdr>
    </w:div>
    <w:div w:id="1722292865">
      <w:bodyDiv w:val="1"/>
      <w:marLeft w:val="0"/>
      <w:marRight w:val="0"/>
      <w:marTop w:val="0"/>
      <w:marBottom w:val="0"/>
      <w:divBdr>
        <w:top w:val="none" w:sz="0" w:space="0" w:color="auto"/>
        <w:left w:val="none" w:sz="0" w:space="0" w:color="auto"/>
        <w:bottom w:val="none" w:sz="0" w:space="0" w:color="auto"/>
        <w:right w:val="none" w:sz="0" w:space="0" w:color="auto"/>
      </w:divBdr>
    </w:div>
    <w:div w:id="1725176636">
      <w:bodyDiv w:val="1"/>
      <w:marLeft w:val="0"/>
      <w:marRight w:val="0"/>
      <w:marTop w:val="0"/>
      <w:marBottom w:val="0"/>
      <w:divBdr>
        <w:top w:val="none" w:sz="0" w:space="0" w:color="auto"/>
        <w:left w:val="none" w:sz="0" w:space="0" w:color="auto"/>
        <w:bottom w:val="none" w:sz="0" w:space="0" w:color="auto"/>
        <w:right w:val="none" w:sz="0" w:space="0" w:color="auto"/>
      </w:divBdr>
    </w:div>
    <w:div w:id="1726878944">
      <w:bodyDiv w:val="1"/>
      <w:marLeft w:val="0"/>
      <w:marRight w:val="0"/>
      <w:marTop w:val="0"/>
      <w:marBottom w:val="0"/>
      <w:divBdr>
        <w:top w:val="none" w:sz="0" w:space="0" w:color="auto"/>
        <w:left w:val="none" w:sz="0" w:space="0" w:color="auto"/>
        <w:bottom w:val="none" w:sz="0" w:space="0" w:color="auto"/>
        <w:right w:val="none" w:sz="0" w:space="0" w:color="auto"/>
      </w:divBdr>
    </w:div>
    <w:div w:id="1728646951">
      <w:bodyDiv w:val="1"/>
      <w:marLeft w:val="0"/>
      <w:marRight w:val="0"/>
      <w:marTop w:val="0"/>
      <w:marBottom w:val="0"/>
      <w:divBdr>
        <w:top w:val="none" w:sz="0" w:space="0" w:color="auto"/>
        <w:left w:val="none" w:sz="0" w:space="0" w:color="auto"/>
        <w:bottom w:val="none" w:sz="0" w:space="0" w:color="auto"/>
        <w:right w:val="none" w:sz="0" w:space="0" w:color="auto"/>
      </w:divBdr>
    </w:div>
    <w:div w:id="1730613075">
      <w:bodyDiv w:val="1"/>
      <w:marLeft w:val="0"/>
      <w:marRight w:val="0"/>
      <w:marTop w:val="0"/>
      <w:marBottom w:val="0"/>
      <w:divBdr>
        <w:top w:val="none" w:sz="0" w:space="0" w:color="auto"/>
        <w:left w:val="none" w:sz="0" w:space="0" w:color="auto"/>
        <w:bottom w:val="none" w:sz="0" w:space="0" w:color="auto"/>
        <w:right w:val="none" w:sz="0" w:space="0" w:color="auto"/>
      </w:divBdr>
    </w:div>
    <w:div w:id="1731032004">
      <w:bodyDiv w:val="1"/>
      <w:marLeft w:val="0"/>
      <w:marRight w:val="0"/>
      <w:marTop w:val="0"/>
      <w:marBottom w:val="0"/>
      <w:divBdr>
        <w:top w:val="none" w:sz="0" w:space="0" w:color="auto"/>
        <w:left w:val="none" w:sz="0" w:space="0" w:color="auto"/>
        <w:bottom w:val="none" w:sz="0" w:space="0" w:color="auto"/>
        <w:right w:val="none" w:sz="0" w:space="0" w:color="auto"/>
      </w:divBdr>
    </w:div>
    <w:div w:id="1732194669">
      <w:bodyDiv w:val="1"/>
      <w:marLeft w:val="0"/>
      <w:marRight w:val="0"/>
      <w:marTop w:val="0"/>
      <w:marBottom w:val="0"/>
      <w:divBdr>
        <w:top w:val="none" w:sz="0" w:space="0" w:color="auto"/>
        <w:left w:val="none" w:sz="0" w:space="0" w:color="auto"/>
        <w:bottom w:val="none" w:sz="0" w:space="0" w:color="auto"/>
        <w:right w:val="none" w:sz="0" w:space="0" w:color="auto"/>
      </w:divBdr>
    </w:div>
    <w:div w:id="1732775321">
      <w:bodyDiv w:val="1"/>
      <w:marLeft w:val="0"/>
      <w:marRight w:val="0"/>
      <w:marTop w:val="0"/>
      <w:marBottom w:val="0"/>
      <w:divBdr>
        <w:top w:val="none" w:sz="0" w:space="0" w:color="auto"/>
        <w:left w:val="none" w:sz="0" w:space="0" w:color="auto"/>
        <w:bottom w:val="none" w:sz="0" w:space="0" w:color="auto"/>
        <w:right w:val="none" w:sz="0" w:space="0" w:color="auto"/>
      </w:divBdr>
    </w:div>
    <w:div w:id="1733195945">
      <w:bodyDiv w:val="1"/>
      <w:marLeft w:val="0"/>
      <w:marRight w:val="0"/>
      <w:marTop w:val="0"/>
      <w:marBottom w:val="0"/>
      <w:divBdr>
        <w:top w:val="none" w:sz="0" w:space="0" w:color="auto"/>
        <w:left w:val="none" w:sz="0" w:space="0" w:color="auto"/>
        <w:bottom w:val="none" w:sz="0" w:space="0" w:color="auto"/>
        <w:right w:val="none" w:sz="0" w:space="0" w:color="auto"/>
      </w:divBdr>
    </w:div>
    <w:div w:id="1733235540">
      <w:bodyDiv w:val="1"/>
      <w:marLeft w:val="0"/>
      <w:marRight w:val="0"/>
      <w:marTop w:val="0"/>
      <w:marBottom w:val="0"/>
      <w:divBdr>
        <w:top w:val="none" w:sz="0" w:space="0" w:color="auto"/>
        <w:left w:val="none" w:sz="0" w:space="0" w:color="auto"/>
        <w:bottom w:val="none" w:sz="0" w:space="0" w:color="auto"/>
        <w:right w:val="none" w:sz="0" w:space="0" w:color="auto"/>
      </w:divBdr>
    </w:div>
    <w:div w:id="1734815505">
      <w:bodyDiv w:val="1"/>
      <w:marLeft w:val="0"/>
      <w:marRight w:val="0"/>
      <w:marTop w:val="0"/>
      <w:marBottom w:val="0"/>
      <w:divBdr>
        <w:top w:val="none" w:sz="0" w:space="0" w:color="auto"/>
        <w:left w:val="none" w:sz="0" w:space="0" w:color="auto"/>
        <w:bottom w:val="none" w:sz="0" w:space="0" w:color="auto"/>
        <w:right w:val="none" w:sz="0" w:space="0" w:color="auto"/>
      </w:divBdr>
    </w:div>
    <w:div w:id="1735589950">
      <w:bodyDiv w:val="1"/>
      <w:marLeft w:val="0"/>
      <w:marRight w:val="0"/>
      <w:marTop w:val="0"/>
      <w:marBottom w:val="0"/>
      <w:divBdr>
        <w:top w:val="none" w:sz="0" w:space="0" w:color="auto"/>
        <w:left w:val="none" w:sz="0" w:space="0" w:color="auto"/>
        <w:bottom w:val="none" w:sz="0" w:space="0" w:color="auto"/>
        <w:right w:val="none" w:sz="0" w:space="0" w:color="auto"/>
      </w:divBdr>
    </w:div>
    <w:div w:id="1736507612">
      <w:bodyDiv w:val="1"/>
      <w:marLeft w:val="0"/>
      <w:marRight w:val="0"/>
      <w:marTop w:val="0"/>
      <w:marBottom w:val="0"/>
      <w:divBdr>
        <w:top w:val="none" w:sz="0" w:space="0" w:color="auto"/>
        <w:left w:val="none" w:sz="0" w:space="0" w:color="auto"/>
        <w:bottom w:val="none" w:sz="0" w:space="0" w:color="auto"/>
        <w:right w:val="none" w:sz="0" w:space="0" w:color="auto"/>
      </w:divBdr>
    </w:div>
    <w:div w:id="1737390124">
      <w:bodyDiv w:val="1"/>
      <w:marLeft w:val="0"/>
      <w:marRight w:val="0"/>
      <w:marTop w:val="0"/>
      <w:marBottom w:val="0"/>
      <w:divBdr>
        <w:top w:val="none" w:sz="0" w:space="0" w:color="auto"/>
        <w:left w:val="none" w:sz="0" w:space="0" w:color="auto"/>
        <w:bottom w:val="none" w:sz="0" w:space="0" w:color="auto"/>
        <w:right w:val="none" w:sz="0" w:space="0" w:color="auto"/>
      </w:divBdr>
    </w:div>
    <w:div w:id="1737706412">
      <w:bodyDiv w:val="1"/>
      <w:marLeft w:val="0"/>
      <w:marRight w:val="0"/>
      <w:marTop w:val="0"/>
      <w:marBottom w:val="0"/>
      <w:divBdr>
        <w:top w:val="none" w:sz="0" w:space="0" w:color="auto"/>
        <w:left w:val="none" w:sz="0" w:space="0" w:color="auto"/>
        <w:bottom w:val="none" w:sz="0" w:space="0" w:color="auto"/>
        <w:right w:val="none" w:sz="0" w:space="0" w:color="auto"/>
      </w:divBdr>
    </w:div>
    <w:div w:id="1739014293">
      <w:bodyDiv w:val="1"/>
      <w:marLeft w:val="0"/>
      <w:marRight w:val="0"/>
      <w:marTop w:val="0"/>
      <w:marBottom w:val="0"/>
      <w:divBdr>
        <w:top w:val="none" w:sz="0" w:space="0" w:color="auto"/>
        <w:left w:val="none" w:sz="0" w:space="0" w:color="auto"/>
        <w:bottom w:val="none" w:sz="0" w:space="0" w:color="auto"/>
        <w:right w:val="none" w:sz="0" w:space="0" w:color="auto"/>
      </w:divBdr>
    </w:div>
    <w:div w:id="1740060505">
      <w:bodyDiv w:val="1"/>
      <w:marLeft w:val="0"/>
      <w:marRight w:val="0"/>
      <w:marTop w:val="0"/>
      <w:marBottom w:val="0"/>
      <w:divBdr>
        <w:top w:val="none" w:sz="0" w:space="0" w:color="auto"/>
        <w:left w:val="none" w:sz="0" w:space="0" w:color="auto"/>
        <w:bottom w:val="none" w:sz="0" w:space="0" w:color="auto"/>
        <w:right w:val="none" w:sz="0" w:space="0" w:color="auto"/>
      </w:divBdr>
    </w:div>
    <w:div w:id="1741320890">
      <w:bodyDiv w:val="1"/>
      <w:marLeft w:val="0"/>
      <w:marRight w:val="0"/>
      <w:marTop w:val="0"/>
      <w:marBottom w:val="0"/>
      <w:divBdr>
        <w:top w:val="none" w:sz="0" w:space="0" w:color="auto"/>
        <w:left w:val="none" w:sz="0" w:space="0" w:color="auto"/>
        <w:bottom w:val="none" w:sz="0" w:space="0" w:color="auto"/>
        <w:right w:val="none" w:sz="0" w:space="0" w:color="auto"/>
      </w:divBdr>
    </w:div>
    <w:div w:id="1742176040">
      <w:bodyDiv w:val="1"/>
      <w:marLeft w:val="0"/>
      <w:marRight w:val="0"/>
      <w:marTop w:val="0"/>
      <w:marBottom w:val="0"/>
      <w:divBdr>
        <w:top w:val="none" w:sz="0" w:space="0" w:color="auto"/>
        <w:left w:val="none" w:sz="0" w:space="0" w:color="auto"/>
        <w:bottom w:val="none" w:sz="0" w:space="0" w:color="auto"/>
        <w:right w:val="none" w:sz="0" w:space="0" w:color="auto"/>
      </w:divBdr>
    </w:div>
    <w:div w:id="1742366491">
      <w:bodyDiv w:val="1"/>
      <w:marLeft w:val="0"/>
      <w:marRight w:val="0"/>
      <w:marTop w:val="0"/>
      <w:marBottom w:val="0"/>
      <w:divBdr>
        <w:top w:val="none" w:sz="0" w:space="0" w:color="auto"/>
        <w:left w:val="none" w:sz="0" w:space="0" w:color="auto"/>
        <w:bottom w:val="none" w:sz="0" w:space="0" w:color="auto"/>
        <w:right w:val="none" w:sz="0" w:space="0" w:color="auto"/>
      </w:divBdr>
    </w:div>
    <w:div w:id="1744376388">
      <w:bodyDiv w:val="1"/>
      <w:marLeft w:val="0"/>
      <w:marRight w:val="0"/>
      <w:marTop w:val="0"/>
      <w:marBottom w:val="0"/>
      <w:divBdr>
        <w:top w:val="none" w:sz="0" w:space="0" w:color="auto"/>
        <w:left w:val="none" w:sz="0" w:space="0" w:color="auto"/>
        <w:bottom w:val="none" w:sz="0" w:space="0" w:color="auto"/>
        <w:right w:val="none" w:sz="0" w:space="0" w:color="auto"/>
      </w:divBdr>
    </w:div>
    <w:div w:id="1744599853">
      <w:bodyDiv w:val="1"/>
      <w:marLeft w:val="0"/>
      <w:marRight w:val="0"/>
      <w:marTop w:val="0"/>
      <w:marBottom w:val="0"/>
      <w:divBdr>
        <w:top w:val="none" w:sz="0" w:space="0" w:color="auto"/>
        <w:left w:val="none" w:sz="0" w:space="0" w:color="auto"/>
        <w:bottom w:val="none" w:sz="0" w:space="0" w:color="auto"/>
        <w:right w:val="none" w:sz="0" w:space="0" w:color="auto"/>
      </w:divBdr>
    </w:div>
    <w:div w:id="1745179188">
      <w:bodyDiv w:val="1"/>
      <w:marLeft w:val="0"/>
      <w:marRight w:val="0"/>
      <w:marTop w:val="0"/>
      <w:marBottom w:val="0"/>
      <w:divBdr>
        <w:top w:val="none" w:sz="0" w:space="0" w:color="auto"/>
        <w:left w:val="none" w:sz="0" w:space="0" w:color="auto"/>
        <w:bottom w:val="none" w:sz="0" w:space="0" w:color="auto"/>
        <w:right w:val="none" w:sz="0" w:space="0" w:color="auto"/>
      </w:divBdr>
    </w:div>
    <w:div w:id="1745448011">
      <w:bodyDiv w:val="1"/>
      <w:marLeft w:val="0"/>
      <w:marRight w:val="0"/>
      <w:marTop w:val="0"/>
      <w:marBottom w:val="0"/>
      <w:divBdr>
        <w:top w:val="none" w:sz="0" w:space="0" w:color="auto"/>
        <w:left w:val="none" w:sz="0" w:space="0" w:color="auto"/>
        <w:bottom w:val="none" w:sz="0" w:space="0" w:color="auto"/>
        <w:right w:val="none" w:sz="0" w:space="0" w:color="auto"/>
      </w:divBdr>
    </w:div>
    <w:div w:id="1746798908">
      <w:bodyDiv w:val="1"/>
      <w:marLeft w:val="0"/>
      <w:marRight w:val="0"/>
      <w:marTop w:val="0"/>
      <w:marBottom w:val="0"/>
      <w:divBdr>
        <w:top w:val="none" w:sz="0" w:space="0" w:color="auto"/>
        <w:left w:val="none" w:sz="0" w:space="0" w:color="auto"/>
        <w:bottom w:val="none" w:sz="0" w:space="0" w:color="auto"/>
        <w:right w:val="none" w:sz="0" w:space="0" w:color="auto"/>
      </w:divBdr>
      <w:divsChild>
        <w:div w:id="1949117562">
          <w:marLeft w:val="0"/>
          <w:marRight w:val="0"/>
          <w:marTop w:val="0"/>
          <w:marBottom w:val="0"/>
          <w:divBdr>
            <w:top w:val="none" w:sz="0" w:space="0" w:color="auto"/>
            <w:left w:val="none" w:sz="0" w:space="0" w:color="auto"/>
            <w:bottom w:val="none" w:sz="0" w:space="0" w:color="auto"/>
            <w:right w:val="none" w:sz="0" w:space="0" w:color="auto"/>
          </w:divBdr>
        </w:div>
      </w:divsChild>
    </w:div>
    <w:div w:id="1746955841">
      <w:bodyDiv w:val="1"/>
      <w:marLeft w:val="0"/>
      <w:marRight w:val="0"/>
      <w:marTop w:val="0"/>
      <w:marBottom w:val="0"/>
      <w:divBdr>
        <w:top w:val="none" w:sz="0" w:space="0" w:color="auto"/>
        <w:left w:val="none" w:sz="0" w:space="0" w:color="auto"/>
        <w:bottom w:val="none" w:sz="0" w:space="0" w:color="auto"/>
        <w:right w:val="none" w:sz="0" w:space="0" w:color="auto"/>
      </w:divBdr>
    </w:div>
    <w:div w:id="1748267306">
      <w:bodyDiv w:val="1"/>
      <w:marLeft w:val="0"/>
      <w:marRight w:val="0"/>
      <w:marTop w:val="0"/>
      <w:marBottom w:val="0"/>
      <w:divBdr>
        <w:top w:val="none" w:sz="0" w:space="0" w:color="auto"/>
        <w:left w:val="none" w:sz="0" w:space="0" w:color="auto"/>
        <w:bottom w:val="none" w:sz="0" w:space="0" w:color="auto"/>
        <w:right w:val="none" w:sz="0" w:space="0" w:color="auto"/>
      </w:divBdr>
    </w:div>
    <w:div w:id="1749031577">
      <w:bodyDiv w:val="1"/>
      <w:marLeft w:val="0"/>
      <w:marRight w:val="0"/>
      <w:marTop w:val="0"/>
      <w:marBottom w:val="0"/>
      <w:divBdr>
        <w:top w:val="none" w:sz="0" w:space="0" w:color="auto"/>
        <w:left w:val="none" w:sz="0" w:space="0" w:color="auto"/>
        <w:bottom w:val="none" w:sz="0" w:space="0" w:color="auto"/>
        <w:right w:val="none" w:sz="0" w:space="0" w:color="auto"/>
      </w:divBdr>
    </w:div>
    <w:div w:id="1750544599">
      <w:bodyDiv w:val="1"/>
      <w:marLeft w:val="0"/>
      <w:marRight w:val="0"/>
      <w:marTop w:val="0"/>
      <w:marBottom w:val="0"/>
      <w:divBdr>
        <w:top w:val="none" w:sz="0" w:space="0" w:color="auto"/>
        <w:left w:val="none" w:sz="0" w:space="0" w:color="auto"/>
        <w:bottom w:val="none" w:sz="0" w:space="0" w:color="auto"/>
        <w:right w:val="none" w:sz="0" w:space="0" w:color="auto"/>
      </w:divBdr>
    </w:div>
    <w:div w:id="1752656793">
      <w:bodyDiv w:val="1"/>
      <w:marLeft w:val="0"/>
      <w:marRight w:val="0"/>
      <w:marTop w:val="0"/>
      <w:marBottom w:val="0"/>
      <w:divBdr>
        <w:top w:val="none" w:sz="0" w:space="0" w:color="auto"/>
        <w:left w:val="none" w:sz="0" w:space="0" w:color="auto"/>
        <w:bottom w:val="none" w:sz="0" w:space="0" w:color="auto"/>
        <w:right w:val="none" w:sz="0" w:space="0" w:color="auto"/>
      </w:divBdr>
    </w:div>
    <w:div w:id="1754009101">
      <w:bodyDiv w:val="1"/>
      <w:marLeft w:val="0"/>
      <w:marRight w:val="0"/>
      <w:marTop w:val="0"/>
      <w:marBottom w:val="0"/>
      <w:divBdr>
        <w:top w:val="none" w:sz="0" w:space="0" w:color="auto"/>
        <w:left w:val="none" w:sz="0" w:space="0" w:color="auto"/>
        <w:bottom w:val="none" w:sz="0" w:space="0" w:color="auto"/>
        <w:right w:val="none" w:sz="0" w:space="0" w:color="auto"/>
      </w:divBdr>
    </w:div>
    <w:div w:id="1754738424">
      <w:bodyDiv w:val="1"/>
      <w:marLeft w:val="0"/>
      <w:marRight w:val="0"/>
      <w:marTop w:val="0"/>
      <w:marBottom w:val="0"/>
      <w:divBdr>
        <w:top w:val="none" w:sz="0" w:space="0" w:color="auto"/>
        <w:left w:val="none" w:sz="0" w:space="0" w:color="auto"/>
        <w:bottom w:val="none" w:sz="0" w:space="0" w:color="auto"/>
        <w:right w:val="none" w:sz="0" w:space="0" w:color="auto"/>
      </w:divBdr>
    </w:div>
    <w:div w:id="1756396935">
      <w:bodyDiv w:val="1"/>
      <w:marLeft w:val="0"/>
      <w:marRight w:val="0"/>
      <w:marTop w:val="0"/>
      <w:marBottom w:val="0"/>
      <w:divBdr>
        <w:top w:val="none" w:sz="0" w:space="0" w:color="auto"/>
        <w:left w:val="none" w:sz="0" w:space="0" w:color="auto"/>
        <w:bottom w:val="none" w:sz="0" w:space="0" w:color="auto"/>
        <w:right w:val="none" w:sz="0" w:space="0" w:color="auto"/>
      </w:divBdr>
    </w:div>
    <w:div w:id="1756709607">
      <w:bodyDiv w:val="1"/>
      <w:marLeft w:val="0"/>
      <w:marRight w:val="0"/>
      <w:marTop w:val="0"/>
      <w:marBottom w:val="0"/>
      <w:divBdr>
        <w:top w:val="none" w:sz="0" w:space="0" w:color="auto"/>
        <w:left w:val="none" w:sz="0" w:space="0" w:color="auto"/>
        <w:bottom w:val="none" w:sz="0" w:space="0" w:color="auto"/>
        <w:right w:val="none" w:sz="0" w:space="0" w:color="auto"/>
      </w:divBdr>
    </w:div>
    <w:div w:id="1757287677">
      <w:bodyDiv w:val="1"/>
      <w:marLeft w:val="0"/>
      <w:marRight w:val="0"/>
      <w:marTop w:val="0"/>
      <w:marBottom w:val="0"/>
      <w:divBdr>
        <w:top w:val="none" w:sz="0" w:space="0" w:color="auto"/>
        <w:left w:val="none" w:sz="0" w:space="0" w:color="auto"/>
        <w:bottom w:val="none" w:sz="0" w:space="0" w:color="auto"/>
        <w:right w:val="none" w:sz="0" w:space="0" w:color="auto"/>
      </w:divBdr>
    </w:div>
    <w:div w:id="1758288898">
      <w:bodyDiv w:val="1"/>
      <w:marLeft w:val="0"/>
      <w:marRight w:val="0"/>
      <w:marTop w:val="0"/>
      <w:marBottom w:val="0"/>
      <w:divBdr>
        <w:top w:val="none" w:sz="0" w:space="0" w:color="auto"/>
        <w:left w:val="none" w:sz="0" w:space="0" w:color="auto"/>
        <w:bottom w:val="none" w:sz="0" w:space="0" w:color="auto"/>
        <w:right w:val="none" w:sz="0" w:space="0" w:color="auto"/>
      </w:divBdr>
    </w:div>
    <w:div w:id="1759718510">
      <w:bodyDiv w:val="1"/>
      <w:marLeft w:val="0"/>
      <w:marRight w:val="0"/>
      <w:marTop w:val="0"/>
      <w:marBottom w:val="0"/>
      <w:divBdr>
        <w:top w:val="none" w:sz="0" w:space="0" w:color="auto"/>
        <w:left w:val="none" w:sz="0" w:space="0" w:color="auto"/>
        <w:bottom w:val="none" w:sz="0" w:space="0" w:color="auto"/>
        <w:right w:val="none" w:sz="0" w:space="0" w:color="auto"/>
      </w:divBdr>
    </w:div>
    <w:div w:id="1760297295">
      <w:bodyDiv w:val="1"/>
      <w:marLeft w:val="0"/>
      <w:marRight w:val="0"/>
      <w:marTop w:val="0"/>
      <w:marBottom w:val="0"/>
      <w:divBdr>
        <w:top w:val="none" w:sz="0" w:space="0" w:color="auto"/>
        <w:left w:val="none" w:sz="0" w:space="0" w:color="auto"/>
        <w:bottom w:val="none" w:sz="0" w:space="0" w:color="auto"/>
        <w:right w:val="none" w:sz="0" w:space="0" w:color="auto"/>
      </w:divBdr>
    </w:div>
    <w:div w:id="1762682087">
      <w:bodyDiv w:val="1"/>
      <w:marLeft w:val="0"/>
      <w:marRight w:val="0"/>
      <w:marTop w:val="0"/>
      <w:marBottom w:val="0"/>
      <w:divBdr>
        <w:top w:val="none" w:sz="0" w:space="0" w:color="auto"/>
        <w:left w:val="none" w:sz="0" w:space="0" w:color="auto"/>
        <w:bottom w:val="none" w:sz="0" w:space="0" w:color="auto"/>
        <w:right w:val="none" w:sz="0" w:space="0" w:color="auto"/>
      </w:divBdr>
    </w:div>
    <w:div w:id="1764253960">
      <w:bodyDiv w:val="1"/>
      <w:marLeft w:val="0"/>
      <w:marRight w:val="0"/>
      <w:marTop w:val="0"/>
      <w:marBottom w:val="0"/>
      <w:divBdr>
        <w:top w:val="none" w:sz="0" w:space="0" w:color="auto"/>
        <w:left w:val="none" w:sz="0" w:space="0" w:color="auto"/>
        <w:bottom w:val="none" w:sz="0" w:space="0" w:color="auto"/>
        <w:right w:val="none" w:sz="0" w:space="0" w:color="auto"/>
      </w:divBdr>
    </w:div>
    <w:div w:id="1766219354">
      <w:bodyDiv w:val="1"/>
      <w:marLeft w:val="0"/>
      <w:marRight w:val="0"/>
      <w:marTop w:val="0"/>
      <w:marBottom w:val="0"/>
      <w:divBdr>
        <w:top w:val="none" w:sz="0" w:space="0" w:color="auto"/>
        <w:left w:val="none" w:sz="0" w:space="0" w:color="auto"/>
        <w:bottom w:val="none" w:sz="0" w:space="0" w:color="auto"/>
        <w:right w:val="none" w:sz="0" w:space="0" w:color="auto"/>
      </w:divBdr>
    </w:div>
    <w:div w:id="1766880507">
      <w:bodyDiv w:val="1"/>
      <w:marLeft w:val="0"/>
      <w:marRight w:val="0"/>
      <w:marTop w:val="0"/>
      <w:marBottom w:val="0"/>
      <w:divBdr>
        <w:top w:val="none" w:sz="0" w:space="0" w:color="auto"/>
        <w:left w:val="none" w:sz="0" w:space="0" w:color="auto"/>
        <w:bottom w:val="none" w:sz="0" w:space="0" w:color="auto"/>
        <w:right w:val="none" w:sz="0" w:space="0" w:color="auto"/>
      </w:divBdr>
    </w:div>
    <w:div w:id="1767572798">
      <w:bodyDiv w:val="1"/>
      <w:marLeft w:val="0"/>
      <w:marRight w:val="0"/>
      <w:marTop w:val="0"/>
      <w:marBottom w:val="0"/>
      <w:divBdr>
        <w:top w:val="none" w:sz="0" w:space="0" w:color="auto"/>
        <w:left w:val="none" w:sz="0" w:space="0" w:color="auto"/>
        <w:bottom w:val="none" w:sz="0" w:space="0" w:color="auto"/>
        <w:right w:val="none" w:sz="0" w:space="0" w:color="auto"/>
      </w:divBdr>
    </w:div>
    <w:div w:id="1768192912">
      <w:bodyDiv w:val="1"/>
      <w:marLeft w:val="0"/>
      <w:marRight w:val="0"/>
      <w:marTop w:val="0"/>
      <w:marBottom w:val="0"/>
      <w:divBdr>
        <w:top w:val="none" w:sz="0" w:space="0" w:color="auto"/>
        <w:left w:val="none" w:sz="0" w:space="0" w:color="auto"/>
        <w:bottom w:val="none" w:sz="0" w:space="0" w:color="auto"/>
        <w:right w:val="none" w:sz="0" w:space="0" w:color="auto"/>
      </w:divBdr>
    </w:div>
    <w:div w:id="1769425649">
      <w:bodyDiv w:val="1"/>
      <w:marLeft w:val="0"/>
      <w:marRight w:val="0"/>
      <w:marTop w:val="0"/>
      <w:marBottom w:val="0"/>
      <w:divBdr>
        <w:top w:val="none" w:sz="0" w:space="0" w:color="auto"/>
        <w:left w:val="none" w:sz="0" w:space="0" w:color="auto"/>
        <w:bottom w:val="none" w:sz="0" w:space="0" w:color="auto"/>
        <w:right w:val="none" w:sz="0" w:space="0" w:color="auto"/>
      </w:divBdr>
    </w:div>
    <w:div w:id="1770539955">
      <w:bodyDiv w:val="1"/>
      <w:marLeft w:val="0"/>
      <w:marRight w:val="0"/>
      <w:marTop w:val="0"/>
      <w:marBottom w:val="0"/>
      <w:divBdr>
        <w:top w:val="none" w:sz="0" w:space="0" w:color="auto"/>
        <w:left w:val="none" w:sz="0" w:space="0" w:color="auto"/>
        <w:bottom w:val="none" w:sz="0" w:space="0" w:color="auto"/>
        <w:right w:val="none" w:sz="0" w:space="0" w:color="auto"/>
      </w:divBdr>
    </w:div>
    <w:div w:id="1771924720">
      <w:bodyDiv w:val="1"/>
      <w:marLeft w:val="0"/>
      <w:marRight w:val="0"/>
      <w:marTop w:val="0"/>
      <w:marBottom w:val="0"/>
      <w:divBdr>
        <w:top w:val="none" w:sz="0" w:space="0" w:color="auto"/>
        <w:left w:val="none" w:sz="0" w:space="0" w:color="auto"/>
        <w:bottom w:val="none" w:sz="0" w:space="0" w:color="auto"/>
        <w:right w:val="none" w:sz="0" w:space="0" w:color="auto"/>
      </w:divBdr>
    </w:div>
    <w:div w:id="1773087871">
      <w:bodyDiv w:val="1"/>
      <w:marLeft w:val="0"/>
      <w:marRight w:val="0"/>
      <w:marTop w:val="0"/>
      <w:marBottom w:val="0"/>
      <w:divBdr>
        <w:top w:val="none" w:sz="0" w:space="0" w:color="auto"/>
        <w:left w:val="none" w:sz="0" w:space="0" w:color="auto"/>
        <w:bottom w:val="none" w:sz="0" w:space="0" w:color="auto"/>
        <w:right w:val="none" w:sz="0" w:space="0" w:color="auto"/>
      </w:divBdr>
    </w:div>
    <w:div w:id="1775635321">
      <w:bodyDiv w:val="1"/>
      <w:marLeft w:val="0"/>
      <w:marRight w:val="0"/>
      <w:marTop w:val="0"/>
      <w:marBottom w:val="0"/>
      <w:divBdr>
        <w:top w:val="none" w:sz="0" w:space="0" w:color="auto"/>
        <w:left w:val="none" w:sz="0" w:space="0" w:color="auto"/>
        <w:bottom w:val="none" w:sz="0" w:space="0" w:color="auto"/>
        <w:right w:val="none" w:sz="0" w:space="0" w:color="auto"/>
      </w:divBdr>
    </w:div>
    <w:div w:id="1776515466">
      <w:bodyDiv w:val="1"/>
      <w:marLeft w:val="0"/>
      <w:marRight w:val="0"/>
      <w:marTop w:val="0"/>
      <w:marBottom w:val="0"/>
      <w:divBdr>
        <w:top w:val="none" w:sz="0" w:space="0" w:color="auto"/>
        <w:left w:val="none" w:sz="0" w:space="0" w:color="auto"/>
        <w:bottom w:val="none" w:sz="0" w:space="0" w:color="auto"/>
        <w:right w:val="none" w:sz="0" w:space="0" w:color="auto"/>
      </w:divBdr>
    </w:div>
    <w:div w:id="1776628774">
      <w:bodyDiv w:val="1"/>
      <w:marLeft w:val="0"/>
      <w:marRight w:val="0"/>
      <w:marTop w:val="0"/>
      <w:marBottom w:val="0"/>
      <w:divBdr>
        <w:top w:val="none" w:sz="0" w:space="0" w:color="auto"/>
        <w:left w:val="none" w:sz="0" w:space="0" w:color="auto"/>
        <w:bottom w:val="none" w:sz="0" w:space="0" w:color="auto"/>
        <w:right w:val="none" w:sz="0" w:space="0" w:color="auto"/>
      </w:divBdr>
    </w:div>
    <w:div w:id="1777629352">
      <w:bodyDiv w:val="1"/>
      <w:marLeft w:val="0"/>
      <w:marRight w:val="0"/>
      <w:marTop w:val="0"/>
      <w:marBottom w:val="0"/>
      <w:divBdr>
        <w:top w:val="none" w:sz="0" w:space="0" w:color="auto"/>
        <w:left w:val="none" w:sz="0" w:space="0" w:color="auto"/>
        <w:bottom w:val="none" w:sz="0" w:space="0" w:color="auto"/>
        <w:right w:val="none" w:sz="0" w:space="0" w:color="auto"/>
      </w:divBdr>
    </w:div>
    <w:div w:id="1779444900">
      <w:bodyDiv w:val="1"/>
      <w:marLeft w:val="0"/>
      <w:marRight w:val="0"/>
      <w:marTop w:val="0"/>
      <w:marBottom w:val="0"/>
      <w:divBdr>
        <w:top w:val="none" w:sz="0" w:space="0" w:color="auto"/>
        <w:left w:val="none" w:sz="0" w:space="0" w:color="auto"/>
        <w:bottom w:val="none" w:sz="0" w:space="0" w:color="auto"/>
        <w:right w:val="none" w:sz="0" w:space="0" w:color="auto"/>
      </w:divBdr>
    </w:div>
    <w:div w:id="1779446150">
      <w:bodyDiv w:val="1"/>
      <w:marLeft w:val="0"/>
      <w:marRight w:val="0"/>
      <w:marTop w:val="0"/>
      <w:marBottom w:val="0"/>
      <w:divBdr>
        <w:top w:val="none" w:sz="0" w:space="0" w:color="auto"/>
        <w:left w:val="none" w:sz="0" w:space="0" w:color="auto"/>
        <w:bottom w:val="none" w:sz="0" w:space="0" w:color="auto"/>
        <w:right w:val="none" w:sz="0" w:space="0" w:color="auto"/>
      </w:divBdr>
    </w:div>
    <w:div w:id="1779446811">
      <w:bodyDiv w:val="1"/>
      <w:marLeft w:val="0"/>
      <w:marRight w:val="0"/>
      <w:marTop w:val="0"/>
      <w:marBottom w:val="0"/>
      <w:divBdr>
        <w:top w:val="none" w:sz="0" w:space="0" w:color="auto"/>
        <w:left w:val="none" w:sz="0" w:space="0" w:color="auto"/>
        <w:bottom w:val="none" w:sz="0" w:space="0" w:color="auto"/>
        <w:right w:val="none" w:sz="0" w:space="0" w:color="auto"/>
      </w:divBdr>
    </w:div>
    <w:div w:id="1779714413">
      <w:bodyDiv w:val="1"/>
      <w:marLeft w:val="0"/>
      <w:marRight w:val="0"/>
      <w:marTop w:val="0"/>
      <w:marBottom w:val="0"/>
      <w:divBdr>
        <w:top w:val="none" w:sz="0" w:space="0" w:color="auto"/>
        <w:left w:val="none" w:sz="0" w:space="0" w:color="auto"/>
        <w:bottom w:val="none" w:sz="0" w:space="0" w:color="auto"/>
        <w:right w:val="none" w:sz="0" w:space="0" w:color="auto"/>
      </w:divBdr>
    </w:div>
    <w:div w:id="1780297780">
      <w:bodyDiv w:val="1"/>
      <w:marLeft w:val="0"/>
      <w:marRight w:val="0"/>
      <w:marTop w:val="0"/>
      <w:marBottom w:val="0"/>
      <w:divBdr>
        <w:top w:val="none" w:sz="0" w:space="0" w:color="auto"/>
        <w:left w:val="none" w:sz="0" w:space="0" w:color="auto"/>
        <w:bottom w:val="none" w:sz="0" w:space="0" w:color="auto"/>
        <w:right w:val="none" w:sz="0" w:space="0" w:color="auto"/>
      </w:divBdr>
    </w:div>
    <w:div w:id="1781217846">
      <w:bodyDiv w:val="1"/>
      <w:marLeft w:val="0"/>
      <w:marRight w:val="0"/>
      <w:marTop w:val="0"/>
      <w:marBottom w:val="0"/>
      <w:divBdr>
        <w:top w:val="none" w:sz="0" w:space="0" w:color="auto"/>
        <w:left w:val="none" w:sz="0" w:space="0" w:color="auto"/>
        <w:bottom w:val="none" w:sz="0" w:space="0" w:color="auto"/>
        <w:right w:val="none" w:sz="0" w:space="0" w:color="auto"/>
      </w:divBdr>
    </w:div>
    <w:div w:id="1782186045">
      <w:bodyDiv w:val="1"/>
      <w:marLeft w:val="0"/>
      <w:marRight w:val="0"/>
      <w:marTop w:val="0"/>
      <w:marBottom w:val="0"/>
      <w:divBdr>
        <w:top w:val="none" w:sz="0" w:space="0" w:color="auto"/>
        <w:left w:val="none" w:sz="0" w:space="0" w:color="auto"/>
        <w:bottom w:val="none" w:sz="0" w:space="0" w:color="auto"/>
        <w:right w:val="none" w:sz="0" w:space="0" w:color="auto"/>
      </w:divBdr>
    </w:div>
    <w:div w:id="1785726496">
      <w:bodyDiv w:val="1"/>
      <w:marLeft w:val="0"/>
      <w:marRight w:val="0"/>
      <w:marTop w:val="0"/>
      <w:marBottom w:val="0"/>
      <w:divBdr>
        <w:top w:val="none" w:sz="0" w:space="0" w:color="auto"/>
        <w:left w:val="none" w:sz="0" w:space="0" w:color="auto"/>
        <w:bottom w:val="none" w:sz="0" w:space="0" w:color="auto"/>
        <w:right w:val="none" w:sz="0" w:space="0" w:color="auto"/>
      </w:divBdr>
    </w:div>
    <w:div w:id="1787000377">
      <w:bodyDiv w:val="1"/>
      <w:marLeft w:val="0"/>
      <w:marRight w:val="0"/>
      <w:marTop w:val="0"/>
      <w:marBottom w:val="0"/>
      <w:divBdr>
        <w:top w:val="none" w:sz="0" w:space="0" w:color="auto"/>
        <w:left w:val="none" w:sz="0" w:space="0" w:color="auto"/>
        <w:bottom w:val="none" w:sz="0" w:space="0" w:color="auto"/>
        <w:right w:val="none" w:sz="0" w:space="0" w:color="auto"/>
      </w:divBdr>
    </w:div>
    <w:div w:id="1787460833">
      <w:bodyDiv w:val="1"/>
      <w:marLeft w:val="0"/>
      <w:marRight w:val="0"/>
      <w:marTop w:val="0"/>
      <w:marBottom w:val="0"/>
      <w:divBdr>
        <w:top w:val="none" w:sz="0" w:space="0" w:color="auto"/>
        <w:left w:val="none" w:sz="0" w:space="0" w:color="auto"/>
        <w:bottom w:val="none" w:sz="0" w:space="0" w:color="auto"/>
        <w:right w:val="none" w:sz="0" w:space="0" w:color="auto"/>
      </w:divBdr>
    </w:div>
    <w:div w:id="1788548952">
      <w:bodyDiv w:val="1"/>
      <w:marLeft w:val="0"/>
      <w:marRight w:val="0"/>
      <w:marTop w:val="0"/>
      <w:marBottom w:val="0"/>
      <w:divBdr>
        <w:top w:val="none" w:sz="0" w:space="0" w:color="auto"/>
        <w:left w:val="none" w:sz="0" w:space="0" w:color="auto"/>
        <w:bottom w:val="none" w:sz="0" w:space="0" w:color="auto"/>
        <w:right w:val="none" w:sz="0" w:space="0" w:color="auto"/>
      </w:divBdr>
    </w:div>
    <w:div w:id="1789738054">
      <w:bodyDiv w:val="1"/>
      <w:marLeft w:val="0"/>
      <w:marRight w:val="0"/>
      <w:marTop w:val="0"/>
      <w:marBottom w:val="0"/>
      <w:divBdr>
        <w:top w:val="none" w:sz="0" w:space="0" w:color="auto"/>
        <w:left w:val="none" w:sz="0" w:space="0" w:color="auto"/>
        <w:bottom w:val="none" w:sz="0" w:space="0" w:color="auto"/>
        <w:right w:val="none" w:sz="0" w:space="0" w:color="auto"/>
      </w:divBdr>
    </w:div>
    <w:div w:id="1790707980">
      <w:bodyDiv w:val="1"/>
      <w:marLeft w:val="0"/>
      <w:marRight w:val="0"/>
      <w:marTop w:val="0"/>
      <w:marBottom w:val="0"/>
      <w:divBdr>
        <w:top w:val="none" w:sz="0" w:space="0" w:color="auto"/>
        <w:left w:val="none" w:sz="0" w:space="0" w:color="auto"/>
        <w:bottom w:val="none" w:sz="0" w:space="0" w:color="auto"/>
        <w:right w:val="none" w:sz="0" w:space="0" w:color="auto"/>
      </w:divBdr>
    </w:div>
    <w:div w:id="1790971854">
      <w:bodyDiv w:val="1"/>
      <w:marLeft w:val="0"/>
      <w:marRight w:val="0"/>
      <w:marTop w:val="0"/>
      <w:marBottom w:val="0"/>
      <w:divBdr>
        <w:top w:val="none" w:sz="0" w:space="0" w:color="auto"/>
        <w:left w:val="none" w:sz="0" w:space="0" w:color="auto"/>
        <w:bottom w:val="none" w:sz="0" w:space="0" w:color="auto"/>
        <w:right w:val="none" w:sz="0" w:space="0" w:color="auto"/>
      </w:divBdr>
    </w:div>
    <w:div w:id="1791513094">
      <w:bodyDiv w:val="1"/>
      <w:marLeft w:val="0"/>
      <w:marRight w:val="0"/>
      <w:marTop w:val="0"/>
      <w:marBottom w:val="0"/>
      <w:divBdr>
        <w:top w:val="none" w:sz="0" w:space="0" w:color="auto"/>
        <w:left w:val="none" w:sz="0" w:space="0" w:color="auto"/>
        <w:bottom w:val="none" w:sz="0" w:space="0" w:color="auto"/>
        <w:right w:val="none" w:sz="0" w:space="0" w:color="auto"/>
      </w:divBdr>
    </w:div>
    <w:div w:id="1791513323">
      <w:bodyDiv w:val="1"/>
      <w:marLeft w:val="0"/>
      <w:marRight w:val="0"/>
      <w:marTop w:val="0"/>
      <w:marBottom w:val="0"/>
      <w:divBdr>
        <w:top w:val="none" w:sz="0" w:space="0" w:color="auto"/>
        <w:left w:val="none" w:sz="0" w:space="0" w:color="auto"/>
        <w:bottom w:val="none" w:sz="0" w:space="0" w:color="auto"/>
        <w:right w:val="none" w:sz="0" w:space="0" w:color="auto"/>
      </w:divBdr>
    </w:div>
    <w:div w:id="1792243461">
      <w:bodyDiv w:val="1"/>
      <w:marLeft w:val="0"/>
      <w:marRight w:val="0"/>
      <w:marTop w:val="0"/>
      <w:marBottom w:val="0"/>
      <w:divBdr>
        <w:top w:val="none" w:sz="0" w:space="0" w:color="auto"/>
        <w:left w:val="none" w:sz="0" w:space="0" w:color="auto"/>
        <w:bottom w:val="none" w:sz="0" w:space="0" w:color="auto"/>
        <w:right w:val="none" w:sz="0" w:space="0" w:color="auto"/>
      </w:divBdr>
    </w:div>
    <w:div w:id="1792479210">
      <w:bodyDiv w:val="1"/>
      <w:marLeft w:val="0"/>
      <w:marRight w:val="0"/>
      <w:marTop w:val="0"/>
      <w:marBottom w:val="0"/>
      <w:divBdr>
        <w:top w:val="none" w:sz="0" w:space="0" w:color="auto"/>
        <w:left w:val="none" w:sz="0" w:space="0" w:color="auto"/>
        <w:bottom w:val="none" w:sz="0" w:space="0" w:color="auto"/>
        <w:right w:val="none" w:sz="0" w:space="0" w:color="auto"/>
      </w:divBdr>
    </w:div>
    <w:div w:id="1792550078">
      <w:bodyDiv w:val="1"/>
      <w:marLeft w:val="0"/>
      <w:marRight w:val="0"/>
      <w:marTop w:val="0"/>
      <w:marBottom w:val="0"/>
      <w:divBdr>
        <w:top w:val="none" w:sz="0" w:space="0" w:color="auto"/>
        <w:left w:val="none" w:sz="0" w:space="0" w:color="auto"/>
        <w:bottom w:val="none" w:sz="0" w:space="0" w:color="auto"/>
        <w:right w:val="none" w:sz="0" w:space="0" w:color="auto"/>
      </w:divBdr>
    </w:div>
    <w:div w:id="1793599070">
      <w:bodyDiv w:val="1"/>
      <w:marLeft w:val="0"/>
      <w:marRight w:val="0"/>
      <w:marTop w:val="0"/>
      <w:marBottom w:val="0"/>
      <w:divBdr>
        <w:top w:val="none" w:sz="0" w:space="0" w:color="auto"/>
        <w:left w:val="none" w:sz="0" w:space="0" w:color="auto"/>
        <w:bottom w:val="none" w:sz="0" w:space="0" w:color="auto"/>
        <w:right w:val="none" w:sz="0" w:space="0" w:color="auto"/>
      </w:divBdr>
    </w:div>
    <w:div w:id="1794127526">
      <w:bodyDiv w:val="1"/>
      <w:marLeft w:val="0"/>
      <w:marRight w:val="0"/>
      <w:marTop w:val="0"/>
      <w:marBottom w:val="0"/>
      <w:divBdr>
        <w:top w:val="none" w:sz="0" w:space="0" w:color="auto"/>
        <w:left w:val="none" w:sz="0" w:space="0" w:color="auto"/>
        <w:bottom w:val="none" w:sz="0" w:space="0" w:color="auto"/>
        <w:right w:val="none" w:sz="0" w:space="0" w:color="auto"/>
      </w:divBdr>
    </w:div>
    <w:div w:id="1795249543">
      <w:bodyDiv w:val="1"/>
      <w:marLeft w:val="0"/>
      <w:marRight w:val="0"/>
      <w:marTop w:val="0"/>
      <w:marBottom w:val="0"/>
      <w:divBdr>
        <w:top w:val="none" w:sz="0" w:space="0" w:color="auto"/>
        <w:left w:val="none" w:sz="0" w:space="0" w:color="auto"/>
        <w:bottom w:val="none" w:sz="0" w:space="0" w:color="auto"/>
        <w:right w:val="none" w:sz="0" w:space="0" w:color="auto"/>
      </w:divBdr>
    </w:div>
    <w:div w:id="1795437961">
      <w:bodyDiv w:val="1"/>
      <w:marLeft w:val="0"/>
      <w:marRight w:val="0"/>
      <w:marTop w:val="0"/>
      <w:marBottom w:val="0"/>
      <w:divBdr>
        <w:top w:val="none" w:sz="0" w:space="0" w:color="auto"/>
        <w:left w:val="none" w:sz="0" w:space="0" w:color="auto"/>
        <w:bottom w:val="none" w:sz="0" w:space="0" w:color="auto"/>
        <w:right w:val="none" w:sz="0" w:space="0" w:color="auto"/>
      </w:divBdr>
    </w:div>
    <w:div w:id="1795824642">
      <w:bodyDiv w:val="1"/>
      <w:marLeft w:val="0"/>
      <w:marRight w:val="0"/>
      <w:marTop w:val="0"/>
      <w:marBottom w:val="0"/>
      <w:divBdr>
        <w:top w:val="none" w:sz="0" w:space="0" w:color="auto"/>
        <w:left w:val="none" w:sz="0" w:space="0" w:color="auto"/>
        <w:bottom w:val="none" w:sz="0" w:space="0" w:color="auto"/>
        <w:right w:val="none" w:sz="0" w:space="0" w:color="auto"/>
      </w:divBdr>
    </w:div>
    <w:div w:id="1799838103">
      <w:bodyDiv w:val="1"/>
      <w:marLeft w:val="0"/>
      <w:marRight w:val="0"/>
      <w:marTop w:val="0"/>
      <w:marBottom w:val="0"/>
      <w:divBdr>
        <w:top w:val="none" w:sz="0" w:space="0" w:color="auto"/>
        <w:left w:val="none" w:sz="0" w:space="0" w:color="auto"/>
        <w:bottom w:val="none" w:sz="0" w:space="0" w:color="auto"/>
        <w:right w:val="none" w:sz="0" w:space="0" w:color="auto"/>
      </w:divBdr>
    </w:div>
    <w:div w:id="1800099966">
      <w:bodyDiv w:val="1"/>
      <w:marLeft w:val="0"/>
      <w:marRight w:val="0"/>
      <w:marTop w:val="0"/>
      <w:marBottom w:val="0"/>
      <w:divBdr>
        <w:top w:val="none" w:sz="0" w:space="0" w:color="auto"/>
        <w:left w:val="none" w:sz="0" w:space="0" w:color="auto"/>
        <w:bottom w:val="none" w:sz="0" w:space="0" w:color="auto"/>
        <w:right w:val="none" w:sz="0" w:space="0" w:color="auto"/>
      </w:divBdr>
    </w:div>
    <w:div w:id="1800101789">
      <w:bodyDiv w:val="1"/>
      <w:marLeft w:val="0"/>
      <w:marRight w:val="0"/>
      <w:marTop w:val="0"/>
      <w:marBottom w:val="0"/>
      <w:divBdr>
        <w:top w:val="none" w:sz="0" w:space="0" w:color="auto"/>
        <w:left w:val="none" w:sz="0" w:space="0" w:color="auto"/>
        <w:bottom w:val="none" w:sz="0" w:space="0" w:color="auto"/>
        <w:right w:val="none" w:sz="0" w:space="0" w:color="auto"/>
      </w:divBdr>
    </w:div>
    <w:div w:id="1800679698">
      <w:bodyDiv w:val="1"/>
      <w:marLeft w:val="0"/>
      <w:marRight w:val="0"/>
      <w:marTop w:val="0"/>
      <w:marBottom w:val="0"/>
      <w:divBdr>
        <w:top w:val="none" w:sz="0" w:space="0" w:color="auto"/>
        <w:left w:val="none" w:sz="0" w:space="0" w:color="auto"/>
        <w:bottom w:val="none" w:sz="0" w:space="0" w:color="auto"/>
        <w:right w:val="none" w:sz="0" w:space="0" w:color="auto"/>
      </w:divBdr>
    </w:div>
    <w:div w:id="1800999682">
      <w:bodyDiv w:val="1"/>
      <w:marLeft w:val="0"/>
      <w:marRight w:val="0"/>
      <w:marTop w:val="0"/>
      <w:marBottom w:val="0"/>
      <w:divBdr>
        <w:top w:val="none" w:sz="0" w:space="0" w:color="auto"/>
        <w:left w:val="none" w:sz="0" w:space="0" w:color="auto"/>
        <w:bottom w:val="none" w:sz="0" w:space="0" w:color="auto"/>
        <w:right w:val="none" w:sz="0" w:space="0" w:color="auto"/>
      </w:divBdr>
    </w:div>
    <w:div w:id="1802769426">
      <w:bodyDiv w:val="1"/>
      <w:marLeft w:val="0"/>
      <w:marRight w:val="0"/>
      <w:marTop w:val="0"/>
      <w:marBottom w:val="0"/>
      <w:divBdr>
        <w:top w:val="none" w:sz="0" w:space="0" w:color="auto"/>
        <w:left w:val="none" w:sz="0" w:space="0" w:color="auto"/>
        <w:bottom w:val="none" w:sz="0" w:space="0" w:color="auto"/>
        <w:right w:val="none" w:sz="0" w:space="0" w:color="auto"/>
      </w:divBdr>
    </w:div>
    <w:div w:id="1803572659">
      <w:bodyDiv w:val="1"/>
      <w:marLeft w:val="0"/>
      <w:marRight w:val="0"/>
      <w:marTop w:val="0"/>
      <w:marBottom w:val="0"/>
      <w:divBdr>
        <w:top w:val="none" w:sz="0" w:space="0" w:color="auto"/>
        <w:left w:val="none" w:sz="0" w:space="0" w:color="auto"/>
        <w:bottom w:val="none" w:sz="0" w:space="0" w:color="auto"/>
        <w:right w:val="none" w:sz="0" w:space="0" w:color="auto"/>
      </w:divBdr>
    </w:div>
    <w:div w:id="1805350805">
      <w:bodyDiv w:val="1"/>
      <w:marLeft w:val="0"/>
      <w:marRight w:val="0"/>
      <w:marTop w:val="0"/>
      <w:marBottom w:val="0"/>
      <w:divBdr>
        <w:top w:val="none" w:sz="0" w:space="0" w:color="auto"/>
        <w:left w:val="none" w:sz="0" w:space="0" w:color="auto"/>
        <w:bottom w:val="none" w:sz="0" w:space="0" w:color="auto"/>
        <w:right w:val="none" w:sz="0" w:space="0" w:color="auto"/>
      </w:divBdr>
    </w:div>
    <w:div w:id="1805733759">
      <w:bodyDiv w:val="1"/>
      <w:marLeft w:val="0"/>
      <w:marRight w:val="0"/>
      <w:marTop w:val="0"/>
      <w:marBottom w:val="0"/>
      <w:divBdr>
        <w:top w:val="none" w:sz="0" w:space="0" w:color="auto"/>
        <w:left w:val="none" w:sz="0" w:space="0" w:color="auto"/>
        <w:bottom w:val="none" w:sz="0" w:space="0" w:color="auto"/>
        <w:right w:val="none" w:sz="0" w:space="0" w:color="auto"/>
      </w:divBdr>
    </w:div>
    <w:div w:id="1806509341">
      <w:bodyDiv w:val="1"/>
      <w:marLeft w:val="0"/>
      <w:marRight w:val="0"/>
      <w:marTop w:val="0"/>
      <w:marBottom w:val="0"/>
      <w:divBdr>
        <w:top w:val="none" w:sz="0" w:space="0" w:color="auto"/>
        <w:left w:val="none" w:sz="0" w:space="0" w:color="auto"/>
        <w:bottom w:val="none" w:sz="0" w:space="0" w:color="auto"/>
        <w:right w:val="none" w:sz="0" w:space="0" w:color="auto"/>
      </w:divBdr>
    </w:div>
    <w:div w:id="1807430936">
      <w:bodyDiv w:val="1"/>
      <w:marLeft w:val="0"/>
      <w:marRight w:val="0"/>
      <w:marTop w:val="0"/>
      <w:marBottom w:val="0"/>
      <w:divBdr>
        <w:top w:val="none" w:sz="0" w:space="0" w:color="auto"/>
        <w:left w:val="none" w:sz="0" w:space="0" w:color="auto"/>
        <w:bottom w:val="none" w:sz="0" w:space="0" w:color="auto"/>
        <w:right w:val="none" w:sz="0" w:space="0" w:color="auto"/>
      </w:divBdr>
    </w:div>
    <w:div w:id="1808164266">
      <w:bodyDiv w:val="1"/>
      <w:marLeft w:val="0"/>
      <w:marRight w:val="0"/>
      <w:marTop w:val="0"/>
      <w:marBottom w:val="0"/>
      <w:divBdr>
        <w:top w:val="none" w:sz="0" w:space="0" w:color="auto"/>
        <w:left w:val="none" w:sz="0" w:space="0" w:color="auto"/>
        <w:bottom w:val="none" w:sz="0" w:space="0" w:color="auto"/>
        <w:right w:val="none" w:sz="0" w:space="0" w:color="auto"/>
      </w:divBdr>
    </w:div>
    <w:div w:id="1809280077">
      <w:bodyDiv w:val="1"/>
      <w:marLeft w:val="0"/>
      <w:marRight w:val="0"/>
      <w:marTop w:val="0"/>
      <w:marBottom w:val="0"/>
      <w:divBdr>
        <w:top w:val="none" w:sz="0" w:space="0" w:color="auto"/>
        <w:left w:val="none" w:sz="0" w:space="0" w:color="auto"/>
        <w:bottom w:val="none" w:sz="0" w:space="0" w:color="auto"/>
        <w:right w:val="none" w:sz="0" w:space="0" w:color="auto"/>
      </w:divBdr>
    </w:div>
    <w:div w:id="1810636044">
      <w:bodyDiv w:val="1"/>
      <w:marLeft w:val="0"/>
      <w:marRight w:val="0"/>
      <w:marTop w:val="0"/>
      <w:marBottom w:val="0"/>
      <w:divBdr>
        <w:top w:val="none" w:sz="0" w:space="0" w:color="auto"/>
        <w:left w:val="none" w:sz="0" w:space="0" w:color="auto"/>
        <w:bottom w:val="none" w:sz="0" w:space="0" w:color="auto"/>
        <w:right w:val="none" w:sz="0" w:space="0" w:color="auto"/>
      </w:divBdr>
    </w:div>
    <w:div w:id="1811825700">
      <w:bodyDiv w:val="1"/>
      <w:marLeft w:val="0"/>
      <w:marRight w:val="0"/>
      <w:marTop w:val="0"/>
      <w:marBottom w:val="0"/>
      <w:divBdr>
        <w:top w:val="none" w:sz="0" w:space="0" w:color="auto"/>
        <w:left w:val="none" w:sz="0" w:space="0" w:color="auto"/>
        <w:bottom w:val="none" w:sz="0" w:space="0" w:color="auto"/>
        <w:right w:val="none" w:sz="0" w:space="0" w:color="auto"/>
      </w:divBdr>
    </w:div>
    <w:div w:id="1812359905">
      <w:bodyDiv w:val="1"/>
      <w:marLeft w:val="0"/>
      <w:marRight w:val="0"/>
      <w:marTop w:val="0"/>
      <w:marBottom w:val="0"/>
      <w:divBdr>
        <w:top w:val="none" w:sz="0" w:space="0" w:color="auto"/>
        <w:left w:val="none" w:sz="0" w:space="0" w:color="auto"/>
        <w:bottom w:val="none" w:sz="0" w:space="0" w:color="auto"/>
        <w:right w:val="none" w:sz="0" w:space="0" w:color="auto"/>
      </w:divBdr>
    </w:div>
    <w:div w:id="1812554005">
      <w:bodyDiv w:val="1"/>
      <w:marLeft w:val="0"/>
      <w:marRight w:val="0"/>
      <w:marTop w:val="0"/>
      <w:marBottom w:val="0"/>
      <w:divBdr>
        <w:top w:val="none" w:sz="0" w:space="0" w:color="auto"/>
        <w:left w:val="none" w:sz="0" w:space="0" w:color="auto"/>
        <w:bottom w:val="none" w:sz="0" w:space="0" w:color="auto"/>
        <w:right w:val="none" w:sz="0" w:space="0" w:color="auto"/>
      </w:divBdr>
    </w:div>
    <w:div w:id="1812940728">
      <w:bodyDiv w:val="1"/>
      <w:marLeft w:val="0"/>
      <w:marRight w:val="0"/>
      <w:marTop w:val="0"/>
      <w:marBottom w:val="0"/>
      <w:divBdr>
        <w:top w:val="none" w:sz="0" w:space="0" w:color="auto"/>
        <w:left w:val="none" w:sz="0" w:space="0" w:color="auto"/>
        <w:bottom w:val="none" w:sz="0" w:space="0" w:color="auto"/>
        <w:right w:val="none" w:sz="0" w:space="0" w:color="auto"/>
      </w:divBdr>
    </w:div>
    <w:div w:id="1812942139">
      <w:bodyDiv w:val="1"/>
      <w:marLeft w:val="0"/>
      <w:marRight w:val="0"/>
      <w:marTop w:val="0"/>
      <w:marBottom w:val="0"/>
      <w:divBdr>
        <w:top w:val="none" w:sz="0" w:space="0" w:color="auto"/>
        <w:left w:val="none" w:sz="0" w:space="0" w:color="auto"/>
        <w:bottom w:val="none" w:sz="0" w:space="0" w:color="auto"/>
        <w:right w:val="none" w:sz="0" w:space="0" w:color="auto"/>
      </w:divBdr>
    </w:div>
    <w:div w:id="1813015777">
      <w:bodyDiv w:val="1"/>
      <w:marLeft w:val="0"/>
      <w:marRight w:val="0"/>
      <w:marTop w:val="0"/>
      <w:marBottom w:val="0"/>
      <w:divBdr>
        <w:top w:val="none" w:sz="0" w:space="0" w:color="auto"/>
        <w:left w:val="none" w:sz="0" w:space="0" w:color="auto"/>
        <w:bottom w:val="none" w:sz="0" w:space="0" w:color="auto"/>
        <w:right w:val="none" w:sz="0" w:space="0" w:color="auto"/>
      </w:divBdr>
    </w:div>
    <w:div w:id="1813866855">
      <w:bodyDiv w:val="1"/>
      <w:marLeft w:val="0"/>
      <w:marRight w:val="0"/>
      <w:marTop w:val="0"/>
      <w:marBottom w:val="0"/>
      <w:divBdr>
        <w:top w:val="none" w:sz="0" w:space="0" w:color="auto"/>
        <w:left w:val="none" w:sz="0" w:space="0" w:color="auto"/>
        <w:bottom w:val="none" w:sz="0" w:space="0" w:color="auto"/>
        <w:right w:val="none" w:sz="0" w:space="0" w:color="auto"/>
      </w:divBdr>
    </w:div>
    <w:div w:id="1815179027">
      <w:bodyDiv w:val="1"/>
      <w:marLeft w:val="0"/>
      <w:marRight w:val="0"/>
      <w:marTop w:val="0"/>
      <w:marBottom w:val="0"/>
      <w:divBdr>
        <w:top w:val="none" w:sz="0" w:space="0" w:color="auto"/>
        <w:left w:val="none" w:sz="0" w:space="0" w:color="auto"/>
        <w:bottom w:val="none" w:sz="0" w:space="0" w:color="auto"/>
        <w:right w:val="none" w:sz="0" w:space="0" w:color="auto"/>
      </w:divBdr>
    </w:div>
    <w:div w:id="1815222094">
      <w:bodyDiv w:val="1"/>
      <w:marLeft w:val="0"/>
      <w:marRight w:val="0"/>
      <w:marTop w:val="0"/>
      <w:marBottom w:val="0"/>
      <w:divBdr>
        <w:top w:val="none" w:sz="0" w:space="0" w:color="auto"/>
        <w:left w:val="none" w:sz="0" w:space="0" w:color="auto"/>
        <w:bottom w:val="none" w:sz="0" w:space="0" w:color="auto"/>
        <w:right w:val="none" w:sz="0" w:space="0" w:color="auto"/>
      </w:divBdr>
    </w:div>
    <w:div w:id="1815878502">
      <w:bodyDiv w:val="1"/>
      <w:marLeft w:val="0"/>
      <w:marRight w:val="0"/>
      <w:marTop w:val="0"/>
      <w:marBottom w:val="0"/>
      <w:divBdr>
        <w:top w:val="none" w:sz="0" w:space="0" w:color="auto"/>
        <w:left w:val="none" w:sz="0" w:space="0" w:color="auto"/>
        <w:bottom w:val="none" w:sz="0" w:space="0" w:color="auto"/>
        <w:right w:val="none" w:sz="0" w:space="0" w:color="auto"/>
      </w:divBdr>
    </w:div>
    <w:div w:id="1816609192">
      <w:bodyDiv w:val="1"/>
      <w:marLeft w:val="0"/>
      <w:marRight w:val="0"/>
      <w:marTop w:val="0"/>
      <w:marBottom w:val="0"/>
      <w:divBdr>
        <w:top w:val="none" w:sz="0" w:space="0" w:color="auto"/>
        <w:left w:val="none" w:sz="0" w:space="0" w:color="auto"/>
        <w:bottom w:val="none" w:sz="0" w:space="0" w:color="auto"/>
        <w:right w:val="none" w:sz="0" w:space="0" w:color="auto"/>
      </w:divBdr>
    </w:div>
    <w:div w:id="1818371923">
      <w:bodyDiv w:val="1"/>
      <w:marLeft w:val="0"/>
      <w:marRight w:val="0"/>
      <w:marTop w:val="0"/>
      <w:marBottom w:val="0"/>
      <w:divBdr>
        <w:top w:val="none" w:sz="0" w:space="0" w:color="auto"/>
        <w:left w:val="none" w:sz="0" w:space="0" w:color="auto"/>
        <w:bottom w:val="none" w:sz="0" w:space="0" w:color="auto"/>
        <w:right w:val="none" w:sz="0" w:space="0" w:color="auto"/>
      </w:divBdr>
    </w:div>
    <w:div w:id="1819491264">
      <w:bodyDiv w:val="1"/>
      <w:marLeft w:val="0"/>
      <w:marRight w:val="0"/>
      <w:marTop w:val="0"/>
      <w:marBottom w:val="0"/>
      <w:divBdr>
        <w:top w:val="none" w:sz="0" w:space="0" w:color="auto"/>
        <w:left w:val="none" w:sz="0" w:space="0" w:color="auto"/>
        <w:bottom w:val="none" w:sz="0" w:space="0" w:color="auto"/>
        <w:right w:val="none" w:sz="0" w:space="0" w:color="auto"/>
      </w:divBdr>
    </w:div>
    <w:div w:id="1820147668">
      <w:bodyDiv w:val="1"/>
      <w:marLeft w:val="0"/>
      <w:marRight w:val="0"/>
      <w:marTop w:val="0"/>
      <w:marBottom w:val="0"/>
      <w:divBdr>
        <w:top w:val="none" w:sz="0" w:space="0" w:color="auto"/>
        <w:left w:val="none" w:sz="0" w:space="0" w:color="auto"/>
        <w:bottom w:val="none" w:sz="0" w:space="0" w:color="auto"/>
        <w:right w:val="none" w:sz="0" w:space="0" w:color="auto"/>
      </w:divBdr>
    </w:div>
    <w:div w:id="1820537619">
      <w:bodyDiv w:val="1"/>
      <w:marLeft w:val="0"/>
      <w:marRight w:val="0"/>
      <w:marTop w:val="0"/>
      <w:marBottom w:val="0"/>
      <w:divBdr>
        <w:top w:val="none" w:sz="0" w:space="0" w:color="auto"/>
        <w:left w:val="none" w:sz="0" w:space="0" w:color="auto"/>
        <w:bottom w:val="none" w:sz="0" w:space="0" w:color="auto"/>
        <w:right w:val="none" w:sz="0" w:space="0" w:color="auto"/>
      </w:divBdr>
    </w:div>
    <w:div w:id="1821144331">
      <w:bodyDiv w:val="1"/>
      <w:marLeft w:val="0"/>
      <w:marRight w:val="0"/>
      <w:marTop w:val="0"/>
      <w:marBottom w:val="0"/>
      <w:divBdr>
        <w:top w:val="none" w:sz="0" w:space="0" w:color="auto"/>
        <w:left w:val="none" w:sz="0" w:space="0" w:color="auto"/>
        <w:bottom w:val="none" w:sz="0" w:space="0" w:color="auto"/>
        <w:right w:val="none" w:sz="0" w:space="0" w:color="auto"/>
      </w:divBdr>
    </w:div>
    <w:div w:id="1821850253">
      <w:bodyDiv w:val="1"/>
      <w:marLeft w:val="0"/>
      <w:marRight w:val="0"/>
      <w:marTop w:val="0"/>
      <w:marBottom w:val="0"/>
      <w:divBdr>
        <w:top w:val="none" w:sz="0" w:space="0" w:color="auto"/>
        <w:left w:val="none" w:sz="0" w:space="0" w:color="auto"/>
        <w:bottom w:val="none" w:sz="0" w:space="0" w:color="auto"/>
        <w:right w:val="none" w:sz="0" w:space="0" w:color="auto"/>
      </w:divBdr>
    </w:div>
    <w:div w:id="1822312041">
      <w:bodyDiv w:val="1"/>
      <w:marLeft w:val="0"/>
      <w:marRight w:val="0"/>
      <w:marTop w:val="0"/>
      <w:marBottom w:val="0"/>
      <w:divBdr>
        <w:top w:val="none" w:sz="0" w:space="0" w:color="auto"/>
        <w:left w:val="none" w:sz="0" w:space="0" w:color="auto"/>
        <w:bottom w:val="none" w:sz="0" w:space="0" w:color="auto"/>
        <w:right w:val="none" w:sz="0" w:space="0" w:color="auto"/>
      </w:divBdr>
    </w:div>
    <w:div w:id="1825394380">
      <w:bodyDiv w:val="1"/>
      <w:marLeft w:val="0"/>
      <w:marRight w:val="0"/>
      <w:marTop w:val="0"/>
      <w:marBottom w:val="0"/>
      <w:divBdr>
        <w:top w:val="none" w:sz="0" w:space="0" w:color="auto"/>
        <w:left w:val="none" w:sz="0" w:space="0" w:color="auto"/>
        <w:bottom w:val="none" w:sz="0" w:space="0" w:color="auto"/>
        <w:right w:val="none" w:sz="0" w:space="0" w:color="auto"/>
      </w:divBdr>
    </w:div>
    <w:div w:id="1825971629">
      <w:bodyDiv w:val="1"/>
      <w:marLeft w:val="0"/>
      <w:marRight w:val="0"/>
      <w:marTop w:val="0"/>
      <w:marBottom w:val="0"/>
      <w:divBdr>
        <w:top w:val="none" w:sz="0" w:space="0" w:color="auto"/>
        <w:left w:val="none" w:sz="0" w:space="0" w:color="auto"/>
        <w:bottom w:val="none" w:sz="0" w:space="0" w:color="auto"/>
        <w:right w:val="none" w:sz="0" w:space="0" w:color="auto"/>
      </w:divBdr>
    </w:div>
    <w:div w:id="1827744478">
      <w:bodyDiv w:val="1"/>
      <w:marLeft w:val="0"/>
      <w:marRight w:val="0"/>
      <w:marTop w:val="0"/>
      <w:marBottom w:val="0"/>
      <w:divBdr>
        <w:top w:val="none" w:sz="0" w:space="0" w:color="auto"/>
        <w:left w:val="none" w:sz="0" w:space="0" w:color="auto"/>
        <w:bottom w:val="none" w:sz="0" w:space="0" w:color="auto"/>
        <w:right w:val="none" w:sz="0" w:space="0" w:color="auto"/>
      </w:divBdr>
    </w:div>
    <w:div w:id="1828284598">
      <w:bodyDiv w:val="1"/>
      <w:marLeft w:val="0"/>
      <w:marRight w:val="0"/>
      <w:marTop w:val="0"/>
      <w:marBottom w:val="0"/>
      <w:divBdr>
        <w:top w:val="none" w:sz="0" w:space="0" w:color="auto"/>
        <w:left w:val="none" w:sz="0" w:space="0" w:color="auto"/>
        <w:bottom w:val="none" w:sz="0" w:space="0" w:color="auto"/>
        <w:right w:val="none" w:sz="0" w:space="0" w:color="auto"/>
      </w:divBdr>
    </w:div>
    <w:div w:id="1829788120">
      <w:bodyDiv w:val="1"/>
      <w:marLeft w:val="0"/>
      <w:marRight w:val="0"/>
      <w:marTop w:val="0"/>
      <w:marBottom w:val="0"/>
      <w:divBdr>
        <w:top w:val="none" w:sz="0" w:space="0" w:color="auto"/>
        <w:left w:val="none" w:sz="0" w:space="0" w:color="auto"/>
        <w:bottom w:val="none" w:sz="0" w:space="0" w:color="auto"/>
        <w:right w:val="none" w:sz="0" w:space="0" w:color="auto"/>
      </w:divBdr>
    </w:div>
    <w:div w:id="1831558648">
      <w:bodyDiv w:val="1"/>
      <w:marLeft w:val="0"/>
      <w:marRight w:val="0"/>
      <w:marTop w:val="0"/>
      <w:marBottom w:val="0"/>
      <w:divBdr>
        <w:top w:val="none" w:sz="0" w:space="0" w:color="auto"/>
        <w:left w:val="none" w:sz="0" w:space="0" w:color="auto"/>
        <w:bottom w:val="none" w:sz="0" w:space="0" w:color="auto"/>
        <w:right w:val="none" w:sz="0" w:space="0" w:color="auto"/>
      </w:divBdr>
    </w:div>
    <w:div w:id="1831826572">
      <w:bodyDiv w:val="1"/>
      <w:marLeft w:val="0"/>
      <w:marRight w:val="0"/>
      <w:marTop w:val="0"/>
      <w:marBottom w:val="0"/>
      <w:divBdr>
        <w:top w:val="none" w:sz="0" w:space="0" w:color="auto"/>
        <w:left w:val="none" w:sz="0" w:space="0" w:color="auto"/>
        <w:bottom w:val="none" w:sz="0" w:space="0" w:color="auto"/>
        <w:right w:val="none" w:sz="0" w:space="0" w:color="auto"/>
      </w:divBdr>
    </w:div>
    <w:div w:id="1832791031">
      <w:bodyDiv w:val="1"/>
      <w:marLeft w:val="0"/>
      <w:marRight w:val="0"/>
      <w:marTop w:val="0"/>
      <w:marBottom w:val="0"/>
      <w:divBdr>
        <w:top w:val="none" w:sz="0" w:space="0" w:color="auto"/>
        <w:left w:val="none" w:sz="0" w:space="0" w:color="auto"/>
        <w:bottom w:val="none" w:sz="0" w:space="0" w:color="auto"/>
        <w:right w:val="none" w:sz="0" w:space="0" w:color="auto"/>
      </w:divBdr>
    </w:div>
    <w:div w:id="1834833844">
      <w:bodyDiv w:val="1"/>
      <w:marLeft w:val="0"/>
      <w:marRight w:val="0"/>
      <w:marTop w:val="0"/>
      <w:marBottom w:val="0"/>
      <w:divBdr>
        <w:top w:val="none" w:sz="0" w:space="0" w:color="auto"/>
        <w:left w:val="none" w:sz="0" w:space="0" w:color="auto"/>
        <w:bottom w:val="none" w:sz="0" w:space="0" w:color="auto"/>
        <w:right w:val="none" w:sz="0" w:space="0" w:color="auto"/>
      </w:divBdr>
    </w:div>
    <w:div w:id="1835952627">
      <w:bodyDiv w:val="1"/>
      <w:marLeft w:val="0"/>
      <w:marRight w:val="0"/>
      <w:marTop w:val="0"/>
      <w:marBottom w:val="0"/>
      <w:divBdr>
        <w:top w:val="none" w:sz="0" w:space="0" w:color="auto"/>
        <w:left w:val="none" w:sz="0" w:space="0" w:color="auto"/>
        <w:bottom w:val="none" w:sz="0" w:space="0" w:color="auto"/>
        <w:right w:val="none" w:sz="0" w:space="0" w:color="auto"/>
      </w:divBdr>
    </w:div>
    <w:div w:id="1836257685">
      <w:bodyDiv w:val="1"/>
      <w:marLeft w:val="0"/>
      <w:marRight w:val="0"/>
      <w:marTop w:val="0"/>
      <w:marBottom w:val="0"/>
      <w:divBdr>
        <w:top w:val="none" w:sz="0" w:space="0" w:color="auto"/>
        <w:left w:val="none" w:sz="0" w:space="0" w:color="auto"/>
        <w:bottom w:val="none" w:sz="0" w:space="0" w:color="auto"/>
        <w:right w:val="none" w:sz="0" w:space="0" w:color="auto"/>
      </w:divBdr>
    </w:div>
    <w:div w:id="1838768073">
      <w:bodyDiv w:val="1"/>
      <w:marLeft w:val="0"/>
      <w:marRight w:val="0"/>
      <w:marTop w:val="0"/>
      <w:marBottom w:val="0"/>
      <w:divBdr>
        <w:top w:val="none" w:sz="0" w:space="0" w:color="auto"/>
        <w:left w:val="none" w:sz="0" w:space="0" w:color="auto"/>
        <w:bottom w:val="none" w:sz="0" w:space="0" w:color="auto"/>
        <w:right w:val="none" w:sz="0" w:space="0" w:color="auto"/>
      </w:divBdr>
    </w:div>
    <w:div w:id="1839072385">
      <w:bodyDiv w:val="1"/>
      <w:marLeft w:val="0"/>
      <w:marRight w:val="0"/>
      <w:marTop w:val="0"/>
      <w:marBottom w:val="0"/>
      <w:divBdr>
        <w:top w:val="none" w:sz="0" w:space="0" w:color="auto"/>
        <w:left w:val="none" w:sz="0" w:space="0" w:color="auto"/>
        <w:bottom w:val="none" w:sz="0" w:space="0" w:color="auto"/>
        <w:right w:val="none" w:sz="0" w:space="0" w:color="auto"/>
      </w:divBdr>
    </w:div>
    <w:div w:id="1839344241">
      <w:bodyDiv w:val="1"/>
      <w:marLeft w:val="0"/>
      <w:marRight w:val="0"/>
      <w:marTop w:val="0"/>
      <w:marBottom w:val="0"/>
      <w:divBdr>
        <w:top w:val="none" w:sz="0" w:space="0" w:color="auto"/>
        <w:left w:val="none" w:sz="0" w:space="0" w:color="auto"/>
        <w:bottom w:val="none" w:sz="0" w:space="0" w:color="auto"/>
        <w:right w:val="none" w:sz="0" w:space="0" w:color="auto"/>
      </w:divBdr>
    </w:div>
    <w:div w:id="1840000207">
      <w:bodyDiv w:val="1"/>
      <w:marLeft w:val="0"/>
      <w:marRight w:val="0"/>
      <w:marTop w:val="0"/>
      <w:marBottom w:val="0"/>
      <w:divBdr>
        <w:top w:val="none" w:sz="0" w:space="0" w:color="auto"/>
        <w:left w:val="none" w:sz="0" w:space="0" w:color="auto"/>
        <w:bottom w:val="none" w:sz="0" w:space="0" w:color="auto"/>
        <w:right w:val="none" w:sz="0" w:space="0" w:color="auto"/>
      </w:divBdr>
    </w:div>
    <w:div w:id="1840655313">
      <w:bodyDiv w:val="1"/>
      <w:marLeft w:val="0"/>
      <w:marRight w:val="0"/>
      <w:marTop w:val="0"/>
      <w:marBottom w:val="0"/>
      <w:divBdr>
        <w:top w:val="none" w:sz="0" w:space="0" w:color="auto"/>
        <w:left w:val="none" w:sz="0" w:space="0" w:color="auto"/>
        <w:bottom w:val="none" w:sz="0" w:space="0" w:color="auto"/>
        <w:right w:val="none" w:sz="0" w:space="0" w:color="auto"/>
      </w:divBdr>
    </w:div>
    <w:div w:id="1842351190">
      <w:bodyDiv w:val="1"/>
      <w:marLeft w:val="0"/>
      <w:marRight w:val="0"/>
      <w:marTop w:val="0"/>
      <w:marBottom w:val="0"/>
      <w:divBdr>
        <w:top w:val="none" w:sz="0" w:space="0" w:color="auto"/>
        <w:left w:val="none" w:sz="0" w:space="0" w:color="auto"/>
        <w:bottom w:val="none" w:sz="0" w:space="0" w:color="auto"/>
        <w:right w:val="none" w:sz="0" w:space="0" w:color="auto"/>
      </w:divBdr>
    </w:div>
    <w:div w:id="1845120791">
      <w:bodyDiv w:val="1"/>
      <w:marLeft w:val="0"/>
      <w:marRight w:val="0"/>
      <w:marTop w:val="0"/>
      <w:marBottom w:val="0"/>
      <w:divBdr>
        <w:top w:val="none" w:sz="0" w:space="0" w:color="auto"/>
        <w:left w:val="none" w:sz="0" w:space="0" w:color="auto"/>
        <w:bottom w:val="none" w:sz="0" w:space="0" w:color="auto"/>
        <w:right w:val="none" w:sz="0" w:space="0" w:color="auto"/>
      </w:divBdr>
    </w:div>
    <w:div w:id="1847356647">
      <w:bodyDiv w:val="1"/>
      <w:marLeft w:val="0"/>
      <w:marRight w:val="0"/>
      <w:marTop w:val="0"/>
      <w:marBottom w:val="0"/>
      <w:divBdr>
        <w:top w:val="none" w:sz="0" w:space="0" w:color="auto"/>
        <w:left w:val="none" w:sz="0" w:space="0" w:color="auto"/>
        <w:bottom w:val="none" w:sz="0" w:space="0" w:color="auto"/>
        <w:right w:val="none" w:sz="0" w:space="0" w:color="auto"/>
      </w:divBdr>
    </w:div>
    <w:div w:id="1847552119">
      <w:bodyDiv w:val="1"/>
      <w:marLeft w:val="0"/>
      <w:marRight w:val="0"/>
      <w:marTop w:val="0"/>
      <w:marBottom w:val="0"/>
      <w:divBdr>
        <w:top w:val="none" w:sz="0" w:space="0" w:color="auto"/>
        <w:left w:val="none" w:sz="0" w:space="0" w:color="auto"/>
        <w:bottom w:val="none" w:sz="0" w:space="0" w:color="auto"/>
        <w:right w:val="none" w:sz="0" w:space="0" w:color="auto"/>
      </w:divBdr>
    </w:div>
    <w:div w:id="1847744509">
      <w:bodyDiv w:val="1"/>
      <w:marLeft w:val="0"/>
      <w:marRight w:val="0"/>
      <w:marTop w:val="0"/>
      <w:marBottom w:val="0"/>
      <w:divBdr>
        <w:top w:val="none" w:sz="0" w:space="0" w:color="auto"/>
        <w:left w:val="none" w:sz="0" w:space="0" w:color="auto"/>
        <w:bottom w:val="none" w:sz="0" w:space="0" w:color="auto"/>
        <w:right w:val="none" w:sz="0" w:space="0" w:color="auto"/>
      </w:divBdr>
    </w:div>
    <w:div w:id="1849714915">
      <w:bodyDiv w:val="1"/>
      <w:marLeft w:val="0"/>
      <w:marRight w:val="0"/>
      <w:marTop w:val="0"/>
      <w:marBottom w:val="0"/>
      <w:divBdr>
        <w:top w:val="none" w:sz="0" w:space="0" w:color="auto"/>
        <w:left w:val="none" w:sz="0" w:space="0" w:color="auto"/>
        <w:bottom w:val="none" w:sz="0" w:space="0" w:color="auto"/>
        <w:right w:val="none" w:sz="0" w:space="0" w:color="auto"/>
      </w:divBdr>
    </w:div>
    <w:div w:id="1850019800">
      <w:bodyDiv w:val="1"/>
      <w:marLeft w:val="0"/>
      <w:marRight w:val="0"/>
      <w:marTop w:val="0"/>
      <w:marBottom w:val="0"/>
      <w:divBdr>
        <w:top w:val="none" w:sz="0" w:space="0" w:color="auto"/>
        <w:left w:val="none" w:sz="0" w:space="0" w:color="auto"/>
        <w:bottom w:val="none" w:sz="0" w:space="0" w:color="auto"/>
        <w:right w:val="none" w:sz="0" w:space="0" w:color="auto"/>
      </w:divBdr>
    </w:div>
    <w:div w:id="1850440280">
      <w:bodyDiv w:val="1"/>
      <w:marLeft w:val="0"/>
      <w:marRight w:val="0"/>
      <w:marTop w:val="0"/>
      <w:marBottom w:val="0"/>
      <w:divBdr>
        <w:top w:val="none" w:sz="0" w:space="0" w:color="auto"/>
        <w:left w:val="none" w:sz="0" w:space="0" w:color="auto"/>
        <w:bottom w:val="none" w:sz="0" w:space="0" w:color="auto"/>
        <w:right w:val="none" w:sz="0" w:space="0" w:color="auto"/>
      </w:divBdr>
    </w:div>
    <w:div w:id="1850559717">
      <w:bodyDiv w:val="1"/>
      <w:marLeft w:val="0"/>
      <w:marRight w:val="0"/>
      <w:marTop w:val="0"/>
      <w:marBottom w:val="0"/>
      <w:divBdr>
        <w:top w:val="none" w:sz="0" w:space="0" w:color="auto"/>
        <w:left w:val="none" w:sz="0" w:space="0" w:color="auto"/>
        <w:bottom w:val="none" w:sz="0" w:space="0" w:color="auto"/>
        <w:right w:val="none" w:sz="0" w:space="0" w:color="auto"/>
      </w:divBdr>
    </w:div>
    <w:div w:id="1851022259">
      <w:bodyDiv w:val="1"/>
      <w:marLeft w:val="0"/>
      <w:marRight w:val="0"/>
      <w:marTop w:val="0"/>
      <w:marBottom w:val="0"/>
      <w:divBdr>
        <w:top w:val="none" w:sz="0" w:space="0" w:color="auto"/>
        <w:left w:val="none" w:sz="0" w:space="0" w:color="auto"/>
        <w:bottom w:val="none" w:sz="0" w:space="0" w:color="auto"/>
        <w:right w:val="none" w:sz="0" w:space="0" w:color="auto"/>
      </w:divBdr>
    </w:div>
    <w:div w:id="1851872597">
      <w:bodyDiv w:val="1"/>
      <w:marLeft w:val="0"/>
      <w:marRight w:val="0"/>
      <w:marTop w:val="0"/>
      <w:marBottom w:val="0"/>
      <w:divBdr>
        <w:top w:val="none" w:sz="0" w:space="0" w:color="auto"/>
        <w:left w:val="none" w:sz="0" w:space="0" w:color="auto"/>
        <w:bottom w:val="none" w:sz="0" w:space="0" w:color="auto"/>
        <w:right w:val="none" w:sz="0" w:space="0" w:color="auto"/>
      </w:divBdr>
    </w:div>
    <w:div w:id="1852258439">
      <w:bodyDiv w:val="1"/>
      <w:marLeft w:val="0"/>
      <w:marRight w:val="0"/>
      <w:marTop w:val="0"/>
      <w:marBottom w:val="0"/>
      <w:divBdr>
        <w:top w:val="none" w:sz="0" w:space="0" w:color="auto"/>
        <w:left w:val="none" w:sz="0" w:space="0" w:color="auto"/>
        <w:bottom w:val="none" w:sz="0" w:space="0" w:color="auto"/>
        <w:right w:val="none" w:sz="0" w:space="0" w:color="auto"/>
      </w:divBdr>
    </w:div>
    <w:div w:id="1852449636">
      <w:bodyDiv w:val="1"/>
      <w:marLeft w:val="0"/>
      <w:marRight w:val="0"/>
      <w:marTop w:val="0"/>
      <w:marBottom w:val="0"/>
      <w:divBdr>
        <w:top w:val="none" w:sz="0" w:space="0" w:color="auto"/>
        <w:left w:val="none" w:sz="0" w:space="0" w:color="auto"/>
        <w:bottom w:val="none" w:sz="0" w:space="0" w:color="auto"/>
        <w:right w:val="none" w:sz="0" w:space="0" w:color="auto"/>
      </w:divBdr>
    </w:div>
    <w:div w:id="1852523983">
      <w:bodyDiv w:val="1"/>
      <w:marLeft w:val="0"/>
      <w:marRight w:val="0"/>
      <w:marTop w:val="0"/>
      <w:marBottom w:val="0"/>
      <w:divBdr>
        <w:top w:val="none" w:sz="0" w:space="0" w:color="auto"/>
        <w:left w:val="none" w:sz="0" w:space="0" w:color="auto"/>
        <w:bottom w:val="none" w:sz="0" w:space="0" w:color="auto"/>
        <w:right w:val="none" w:sz="0" w:space="0" w:color="auto"/>
      </w:divBdr>
    </w:div>
    <w:div w:id="1853257158">
      <w:bodyDiv w:val="1"/>
      <w:marLeft w:val="0"/>
      <w:marRight w:val="0"/>
      <w:marTop w:val="0"/>
      <w:marBottom w:val="0"/>
      <w:divBdr>
        <w:top w:val="none" w:sz="0" w:space="0" w:color="auto"/>
        <w:left w:val="none" w:sz="0" w:space="0" w:color="auto"/>
        <w:bottom w:val="none" w:sz="0" w:space="0" w:color="auto"/>
        <w:right w:val="none" w:sz="0" w:space="0" w:color="auto"/>
      </w:divBdr>
    </w:div>
    <w:div w:id="1855536327">
      <w:bodyDiv w:val="1"/>
      <w:marLeft w:val="0"/>
      <w:marRight w:val="0"/>
      <w:marTop w:val="0"/>
      <w:marBottom w:val="0"/>
      <w:divBdr>
        <w:top w:val="none" w:sz="0" w:space="0" w:color="auto"/>
        <w:left w:val="none" w:sz="0" w:space="0" w:color="auto"/>
        <w:bottom w:val="none" w:sz="0" w:space="0" w:color="auto"/>
        <w:right w:val="none" w:sz="0" w:space="0" w:color="auto"/>
      </w:divBdr>
    </w:div>
    <w:div w:id="1856768544">
      <w:bodyDiv w:val="1"/>
      <w:marLeft w:val="0"/>
      <w:marRight w:val="0"/>
      <w:marTop w:val="0"/>
      <w:marBottom w:val="0"/>
      <w:divBdr>
        <w:top w:val="none" w:sz="0" w:space="0" w:color="auto"/>
        <w:left w:val="none" w:sz="0" w:space="0" w:color="auto"/>
        <w:bottom w:val="none" w:sz="0" w:space="0" w:color="auto"/>
        <w:right w:val="none" w:sz="0" w:space="0" w:color="auto"/>
      </w:divBdr>
    </w:div>
    <w:div w:id="1858079839">
      <w:bodyDiv w:val="1"/>
      <w:marLeft w:val="0"/>
      <w:marRight w:val="0"/>
      <w:marTop w:val="0"/>
      <w:marBottom w:val="0"/>
      <w:divBdr>
        <w:top w:val="none" w:sz="0" w:space="0" w:color="auto"/>
        <w:left w:val="none" w:sz="0" w:space="0" w:color="auto"/>
        <w:bottom w:val="none" w:sz="0" w:space="0" w:color="auto"/>
        <w:right w:val="none" w:sz="0" w:space="0" w:color="auto"/>
      </w:divBdr>
    </w:div>
    <w:div w:id="1859390839">
      <w:bodyDiv w:val="1"/>
      <w:marLeft w:val="0"/>
      <w:marRight w:val="0"/>
      <w:marTop w:val="0"/>
      <w:marBottom w:val="0"/>
      <w:divBdr>
        <w:top w:val="none" w:sz="0" w:space="0" w:color="auto"/>
        <w:left w:val="none" w:sz="0" w:space="0" w:color="auto"/>
        <w:bottom w:val="none" w:sz="0" w:space="0" w:color="auto"/>
        <w:right w:val="none" w:sz="0" w:space="0" w:color="auto"/>
      </w:divBdr>
    </w:div>
    <w:div w:id="1860384602">
      <w:bodyDiv w:val="1"/>
      <w:marLeft w:val="0"/>
      <w:marRight w:val="0"/>
      <w:marTop w:val="0"/>
      <w:marBottom w:val="0"/>
      <w:divBdr>
        <w:top w:val="none" w:sz="0" w:space="0" w:color="auto"/>
        <w:left w:val="none" w:sz="0" w:space="0" w:color="auto"/>
        <w:bottom w:val="none" w:sz="0" w:space="0" w:color="auto"/>
        <w:right w:val="none" w:sz="0" w:space="0" w:color="auto"/>
      </w:divBdr>
    </w:div>
    <w:div w:id="1860898583">
      <w:bodyDiv w:val="1"/>
      <w:marLeft w:val="0"/>
      <w:marRight w:val="0"/>
      <w:marTop w:val="0"/>
      <w:marBottom w:val="0"/>
      <w:divBdr>
        <w:top w:val="none" w:sz="0" w:space="0" w:color="auto"/>
        <w:left w:val="none" w:sz="0" w:space="0" w:color="auto"/>
        <w:bottom w:val="none" w:sz="0" w:space="0" w:color="auto"/>
        <w:right w:val="none" w:sz="0" w:space="0" w:color="auto"/>
      </w:divBdr>
    </w:div>
    <w:div w:id="1862013822">
      <w:bodyDiv w:val="1"/>
      <w:marLeft w:val="0"/>
      <w:marRight w:val="0"/>
      <w:marTop w:val="0"/>
      <w:marBottom w:val="0"/>
      <w:divBdr>
        <w:top w:val="none" w:sz="0" w:space="0" w:color="auto"/>
        <w:left w:val="none" w:sz="0" w:space="0" w:color="auto"/>
        <w:bottom w:val="none" w:sz="0" w:space="0" w:color="auto"/>
        <w:right w:val="none" w:sz="0" w:space="0" w:color="auto"/>
      </w:divBdr>
    </w:div>
    <w:div w:id="1863857421">
      <w:bodyDiv w:val="1"/>
      <w:marLeft w:val="0"/>
      <w:marRight w:val="0"/>
      <w:marTop w:val="0"/>
      <w:marBottom w:val="0"/>
      <w:divBdr>
        <w:top w:val="none" w:sz="0" w:space="0" w:color="auto"/>
        <w:left w:val="none" w:sz="0" w:space="0" w:color="auto"/>
        <w:bottom w:val="none" w:sz="0" w:space="0" w:color="auto"/>
        <w:right w:val="none" w:sz="0" w:space="0" w:color="auto"/>
      </w:divBdr>
    </w:div>
    <w:div w:id="1864631359">
      <w:bodyDiv w:val="1"/>
      <w:marLeft w:val="0"/>
      <w:marRight w:val="0"/>
      <w:marTop w:val="0"/>
      <w:marBottom w:val="0"/>
      <w:divBdr>
        <w:top w:val="none" w:sz="0" w:space="0" w:color="auto"/>
        <w:left w:val="none" w:sz="0" w:space="0" w:color="auto"/>
        <w:bottom w:val="none" w:sz="0" w:space="0" w:color="auto"/>
        <w:right w:val="none" w:sz="0" w:space="0" w:color="auto"/>
      </w:divBdr>
    </w:div>
    <w:div w:id="1865288972">
      <w:bodyDiv w:val="1"/>
      <w:marLeft w:val="0"/>
      <w:marRight w:val="0"/>
      <w:marTop w:val="0"/>
      <w:marBottom w:val="0"/>
      <w:divBdr>
        <w:top w:val="none" w:sz="0" w:space="0" w:color="auto"/>
        <w:left w:val="none" w:sz="0" w:space="0" w:color="auto"/>
        <w:bottom w:val="none" w:sz="0" w:space="0" w:color="auto"/>
        <w:right w:val="none" w:sz="0" w:space="0" w:color="auto"/>
      </w:divBdr>
    </w:div>
    <w:div w:id="1866209615">
      <w:bodyDiv w:val="1"/>
      <w:marLeft w:val="0"/>
      <w:marRight w:val="0"/>
      <w:marTop w:val="0"/>
      <w:marBottom w:val="0"/>
      <w:divBdr>
        <w:top w:val="none" w:sz="0" w:space="0" w:color="auto"/>
        <w:left w:val="none" w:sz="0" w:space="0" w:color="auto"/>
        <w:bottom w:val="none" w:sz="0" w:space="0" w:color="auto"/>
        <w:right w:val="none" w:sz="0" w:space="0" w:color="auto"/>
      </w:divBdr>
    </w:div>
    <w:div w:id="1866287285">
      <w:bodyDiv w:val="1"/>
      <w:marLeft w:val="0"/>
      <w:marRight w:val="0"/>
      <w:marTop w:val="0"/>
      <w:marBottom w:val="0"/>
      <w:divBdr>
        <w:top w:val="none" w:sz="0" w:space="0" w:color="auto"/>
        <w:left w:val="none" w:sz="0" w:space="0" w:color="auto"/>
        <w:bottom w:val="none" w:sz="0" w:space="0" w:color="auto"/>
        <w:right w:val="none" w:sz="0" w:space="0" w:color="auto"/>
      </w:divBdr>
    </w:div>
    <w:div w:id="1866553761">
      <w:bodyDiv w:val="1"/>
      <w:marLeft w:val="0"/>
      <w:marRight w:val="0"/>
      <w:marTop w:val="0"/>
      <w:marBottom w:val="0"/>
      <w:divBdr>
        <w:top w:val="none" w:sz="0" w:space="0" w:color="auto"/>
        <w:left w:val="none" w:sz="0" w:space="0" w:color="auto"/>
        <w:bottom w:val="none" w:sz="0" w:space="0" w:color="auto"/>
        <w:right w:val="none" w:sz="0" w:space="0" w:color="auto"/>
      </w:divBdr>
    </w:div>
    <w:div w:id="1868173895">
      <w:bodyDiv w:val="1"/>
      <w:marLeft w:val="0"/>
      <w:marRight w:val="0"/>
      <w:marTop w:val="0"/>
      <w:marBottom w:val="0"/>
      <w:divBdr>
        <w:top w:val="none" w:sz="0" w:space="0" w:color="auto"/>
        <w:left w:val="none" w:sz="0" w:space="0" w:color="auto"/>
        <w:bottom w:val="none" w:sz="0" w:space="0" w:color="auto"/>
        <w:right w:val="none" w:sz="0" w:space="0" w:color="auto"/>
      </w:divBdr>
    </w:div>
    <w:div w:id="1868712045">
      <w:bodyDiv w:val="1"/>
      <w:marLeft w:val="0"/>
      <w:marRight w:val="0"/>
      <w:marTop w:val="0"/>
      <w:marBottom w:val="0"/>
      <w:divBdr>
        <w:top w:val="none" w:sz="0" w:space="0" w:color="auto"/>
        <w:left w:val="none" w:sz="0" w:space="0" w:color="auto"/>
        <w:bottom w:val="none" w:sz="0" w:space="0" w:color="auto"/>
        <w:right w:val="none" w:sz="0" w:space="0" w:color="auto"/>
      </w:divBdr>
    </w:div>
    <w:div w:id="1869223026">
      <w:bodyDiv w:val="1"/>
      <w:marLeft w:val="0"/>
      <w:marRight w:val="0"/>
      <w:marTop w:val="0"/>
      <w:marBottom w:val="0"/>
      <w:divBdr>
        <w:top w:val="none" w:sz="0" w:space="0" w:color="auto"/>
        <w:left w:val="none" w:sz="0" w:space="0" w:color="auto"/>
        <w:bottom w:val="none" w:sz="0" w:space="0" w:color="auto"/>
        <w:right w:val="none" w:sz="0" w:space="0" w:color="auto"/>
      </w:divBdr>
    </w:div>
    <w:div w:id="1869877641">
      <w:bodyDiv w:val="1"/>
      <w:marLeft w:val="0"/>
      <w:marRight w:val="0"/>
      <w:marTop w:val="0"/>
      <w:marBottom w:val="0"/>
      <w:divBdr>
        <w:top w:val="none" w:sz="0" w:space="0" w:color="auto"/>
        <w:left w:val="none" w:sz="0" w:space="0" w:color="auto"/>
        <w:bottom w:val="none" w:sz="0" w:space="0" w:color="auto"/>
        <w:right w:val="none" w:sz="0" w:space="0" w:color="auto"/>
      </w:divBdr>
    </w:div>
    <w:div w:id="1871145182">
      <w:bodyDiv w:val="1"/>
      <w:marLeft w:val="0"/>
      <w:marRight w:val="0"/>
      <w:marTop w:val="0"/>
      <w:marBottom w:val="0"/>
      <w:divBdr>
        <w:top w:val="none" w:sz="0" w:space="0" w:color="auto"/>
        <w:left w:val="none" w:sz="0" w:space="0" w:color="auto"/>
        <w:bottom w:val="none" w:sz="0" w:space="0" w:color="auto"/>
        <w:right w:val="none" w:sz="0" w:space="0" w:color="auto"/>
      </w:divBdr>
    </w:div>
    <w:div w:id="1871330755">
      <w:bodyDiv w:val="1"/>
      <w:marLeft w:val="0"/>
      <w:marRight w:val="0"/>
      <w:marTop w:val="0"/>
      <w:marBottom w:val="0"/>
      <w:divBdr>
        <w:top w:val="none" w:sz="0" w:space="0" w:color="auto"/>
        <w:left w:val="none" w:sz="0" w:space="0" w:color="auto"/>
        <w:bottom w:val="none" w:sz="0" w:space="0" w:color="auto"/>
        <w:right w:val="none" w:sz="0" w:space="0" w:color="auto"/>
      </w:divBdr>
    </w:div>
    <w:div w:id="1871841999">
      <w:bodyDiv w:val="1"/>
      <w:marLeft w:val="0"/>
      <w:marRight w:val="0"/>
      <w:marTop w:val="0"/>
      <w:marBottom w:val="0"/>
      <w:divBdr>
        <w:top w:val="none" w:sz="0" w:space="0" w:color="auto"/>
        <w:left w:val="none" w:sz="0" w:space="0" w:color="auto"/>
        <w:bottom w:val="none" w:sz="0" w:space="0" w:color="auto"/>
        <w:right w:val="none" w:sz="0" w:space="0" w:color="auto"/>
      </w:divBdr>
    </w:div>
    <w:div w:id="1871992782">
      <w:bodyDiv w:val="1"/>
      <w:marLeft w:val="0"/>
      <w:marRight w:val="0"/>
      <w:marTop w:val="0"/>
      <w:marBottom w:val="0"/>
      <w:divBdr>
        <w:top w:val="none" w:sz="0" w:space="0" w:color="auto"/>
        <w:left w:val="none" w:sz="0" w:space="0" w:color="auto"/>
        <w:bottom w:val="none" w:sz="0" w:space="0" w:color="auto"/>
        <w:right w:val="none" w:sz="0" w:space="0" w:color="auto"/>
      </w:divBdr>
    </w:div>
    <w:div w:id="1873758584">
      <w:bodyDiv w:val="1"/>
      <w:marLeft w:val="0"/>
      <w:marRight w:val="0"/>
      <w:marTop w:val="0"/>
      <w:marBottom w:val="0"/>
      <w:divBdr>
        <w:top w:val="none" w:sz="0" w:space="0" w:color="auto"/>
        <w:left w:val="none" w:sz="0" w:space="0" w:color="auto"/>
        <w:bottom w:val="none" w:sz="0" w:space="0" w:color="auto"/>
        <w:right w:val="none" w:sz="0" w:space="0" w:color="auto"/>
      </w:divBdr>
    </w:div>
    <w:div w:id="1874415928">
      <w:bodyDiv w:val="1"/>
      <w:marLeft w:val="0"/>
      <w:marRight w:val="0"/>
      <w:marTop w:val="0"/>
      <w:marBottom w:val="0"/>
      <w:divBdr>
        <w:top w:val="none" w:sz="0" w:space="0" w:color="auto"/>
        <w:left w:val="none" w:sz="0" w:space="0" w:color="auto"/>
        <w:bottom w:val="none" w:sz="0" w:space="0" w:color="auto"/>
        <w:right w:val="none" w:sz="0" w:space="0" w:color="auto"/>
      </w:divBdr>
    </w:div>
    <w:div w:id="1874612638">
      <w:bodyDiv w:val="1"/>
      <w:marLeft w:val="0"/>
      <w:marRight w:val="0"/>
      <w:marTop w:val="0"/>
      <w:marBottom w:val="0"/>
      <w:divBdr>
        <w:top w:val="none" w:sz="0" w:space="0" w:color="auto"/>
        <w:left w:val="none" w:sz="0" w:space="0" w:color="auto"/>
        <w:bottom w:val="none" w:sz="0" w:space="0" w:color="auto"/>
        <w:right w:val="none" w:sz="0" w:space="0" w:color="auto"/>
      </w:divBdr>
    </w:div>
    <w:div w:id="1875726579">
      <w:bodyDiv w:val="1"/>
      <w:marLeft w:val="0"/>
      <w:marRight w:val="0"/>
      <w:marTop w:val="0"/>
      <w:marBottom w:val="0"/>
      <w:divBdr>
        <w:top w:val="none" w:sz="0" w:space="0" w:color="auto"/>
        <w:left w:val="none" w:sz="0" w:space="0" w:color="auto"/>
        <w:bottom w:val="none" w:sz="0" w:space="0" w:color="auto"/>
        <w:right w:val="none" w:sz="0" w:space="0" w:color="auto"/>
      </w:divBdr>
    </w:div>
    <w:div w:id="1876308915">
      <w:bodyDiv w:val="1"/>
      <w:marLeft w:val="0"/>
      <w:marRight w:val="0"/>
      <w:marTop w:val="0"/>
      <w:marBottom w:val="0"/>
      <w:divBdr>
        <w:top w:val="none" w:sz="0" w:space="0" w:color="auto"/>
        <w:left w:val="none" w:sz="0" w:space="0" w:color="auto"/>
        <w:bottom w:val="none" w:sz="0" w:space="0" w:color="auto"/>
        <w:right w:val="none" w:sz="0" w:space="0" w:color="auto"/>
      </w:divBdr>
    </w:div>
    <w:div w:id="1877350508">
      <w:bodyDiv w:val="1"/>
      <w:marLeft w:val="0"/>
      <w:marRight w:val="0"/>
      <w:marTop w:val="0"/>
      <w:marBottom w:val="0"/>
      <w:divBdr>
        <w:top w:val="none" w:sz="0" w:space="0" w:color="auto"/>
        <w:left w:val="none" w:sz="0" w:space="0" w:color="auto"/>
        <w:bottom w:val="none" w:sz="0" w:space="0" w:color="auto"/>
        <w:right w:val="none" w:sz="0" w:space="0" w:color="auto"/>
      </w:divBdr>
    </w:div>
    <w:div w:id="1879124388">
      <w:bodyDiv w:val="1"/>
      <w:marLeft w:val="0"/>
      <w:marRight w:val="0"/>
      <w:marTop w:val="0"/>
      <w:marBottom w:val="0"/>
      <w:divBdr>
        <w:top w:val="none" w:sz="0" w:space="0" w:color="auto"/>
        <w:left w:val="none" w:sz="0" w:space="0" w:color="auto"/>
        <w:bottom w:val="none" w:sz="0" w:space="0" w:color="auto"/>
        <w:right w:val="none" w:sz="0" w:space="0" w:color="auto"/>
      </w:divBdr>
    </w:div>
    <w:div w:id="1882866309">
      <w:bodyDiv w:val="1"/>
      <w:marLeft w:val="0"/>
      <w:marRight w:val="0"/>
      <w:marTop w:val="0"/>
      <w:marBottom w:val="0"/>
      <w:divBdr>
        <w:top w:val="none" w:sz="0" w:space="0" w:color="auto"/>
        <w:left w:val="none" w:sz="0" w:space="0" w:color="auto"/>
        <w:bottom w:val="none" w:sz="0" w:space="0" w:color="auto"/>
        <w:right w:val="none" w:sz="0" w:space="0" w:color="auto"/>
      </w:divBdr>
    </w:div>
    <w:div w:id="1884560898">
      <w:bodyDiv w:val="1"/>
      <w:marLeft w:val="0"/>
      <w:marRight w:val="0"/>
      <w:marTop w:val="0"/>
      <w:marBottom w:val="0"/>
      <w:divBdr>
        <w:top w:val="none" w:sz="0" w:space="0" w:color="auto"/>
        <w:left w:val="none" w:sz="0" w:space="0" w:color="auto"/>
        <w:bottom w:val="none" w:sz="0" w:space="0" w:color="auto"/>
        <w:right w:val="none" w:sz="0" w:space="0" w:color="auto"/>
      </w:divBdr>
    </w:div>
    <w:div w:id="1886016659">
      <w:bodyDiv w:val="1"/>
      <w:marLeft w:val="0"/>
      <w:marRight w:val="0"/>
      <w:marTop w:val="0"/>
      <w:marBottom w:val="0"/>
      <w:divBdr>
        <w:top w:val="none" w:sz="0" w:space="0" w:color="auto"/>
        <w:left w:val="none" w:sz="0" w:space="0" w:color="auto"/>
        <w:bottom w:val="none" w:sz="0" w:space="0" w:color="auto"/>
        <w:right w:val="none" w:sz="0" w:space="0" w:color="auto"/>
      </w:divBdr>
    </w:div>
    <w:div w:id="1888027008">
      <w:bodyDiv w:val="1"/>
      <w:marLeft w:val="0"/>
      <w:marRight w:val="0"/>
      <w:marTop w:val="0"/>
      <w:marBottom w:val="0"/>
      <w:divBdr>
        <w:top w:val="none" w:sz="0" w:space="0" w:color="auto"/>
        <w:left w:val="none" w:sz="0" w:space="0" w:color="auto"/>
        <w:bottom w:val="none" w:sz="0" w:space="0" w:color="auto"/>
        <w:right w:val="none" w:sz="0" w:space="0" w:color="auto"/>
      </w:divBdr>
    </w:div>
    <w:div w:id="1889216873">
      <w:bodyDiv w:val="1"/>
      <w:marLeft w:val="0"/>
      <w:marRight w:val="0"/>
      <w:marTop w:val="0"/>
      <w:marBottom w:val="0"/>
      <w:divBdr>
        <w:top w:val="none" w:sz="0" w:space="0" w:color="auto"/>
        <w:left w:val="none" w:sz="0" w:space="0" w:color="auto"/>
        <w:bottom w:val="none" w:sz="0" w:space="0" w:color="auto"/>
        <w:right w:val="none" w:sz="0" w:space="0" w:color="auto"/>
      </w:divBdr>
    </w:div>
    <w:div w:id="1892883819">
      <w:bodyDiv w:val="1"/>
      <w:marLeft w:val="0"/>
      <w:marRight w:val="0"/>
      <w:marTop w:val="0"/>
      <w:marBottom w:val="0"/>
      <w:divBdr>
        <w:top w:val="none" w:sz="0" w:space="0" w:color="auto"/>
        <w:left w:val="none" w:sz="0" w:space="0" w:color="auto"/>
        <w:bottom w:val="none" w:sz="0" w:space="0" w:color="auto"/>
        <w:right w:val="none" w:sz="0" w:space="0" w:color="auto"/>
      </w:divBdr>
    </w:div>
    <w:div w:id="1894846599">
      <w:bodyDiv w:val="1"/>
      <w:marLeft w:val="0"/>
      <w:marRight w:val="0"/>
      <w:marTop w:val="0"/>
      <w:marBottom w:val="0"/>
      <w:divBdr>
        <w:top w:val="none" w:sz="0" w:space="0" w:color="auto"/>
        <w:left w:val="none" w:sz="0" w:space="0" w:color="auto"/>
        <w:bottom w:val="none" w:sz="0" w:space="0" w:color="auto"/>
        <w:right w:val="none" w:sz="0" w:space="0" w:color="auto"/>
      </w:divBdr>
    </w:div>
    <w:div w:id="1895500902">
      <w:bodyDiv w:val="1"/>
      <w:marLeft w:val="0"/>
      <w:marRight w:val="0"/>
      <w:marTop w:val="0"/>
      <w:marBottom w:val="0"/>
      <w:divBdr>
        <w:top w:val="none" w:sz="0" w:space="0" w:color="auto"/>
        <w:left w:val="none" w:sz="0" w:space="0" w:color="auto"/>
        <w:bottom w:val="none" w:sz="0" w:space="0" w:color="auto"/>
        <w:right w:val="none" w:sz="0" w:space="0" w:color="auto"/>
      </w:divBdr>
    </w:div>
    <w:div w:id="1896354849">
      <w:bodyDiv w:val="1"/>
      <w:marLeft w:val="0"/>
      <w:marRight w:val="0"/>
      <w:marTop w:val="0"/>
      <w:marBottom w:val="0"/>
      <w:divBdr>
        <w:top w:val="none" w:sz="0" w:space="0" w:color="auto"/>
        <w:left w:val="none" w:sz="0" w:space="0" w:color="auto"/>
        <w:bottom w:val="none" w:sz="0" w:space="0" w:color="auto"/>
        <w:right w:val="none" w:sz="0" w:space="0" w:color="auto"/>
      </w:divBdr>
    </w:div>
    <w:div w:id="1897009046">
      <w:bodyDiv w:val="1"/>
      <w:marLeft w:val="0"/>
      <w:marRight w:val="0"/>
      <w:marTop w:val="0"/>
      <w:marBottom w:val="0"/>
      <w:divBdr>
        <w:top w:val="none" w:sz="0" w:space="0" w:color="auto"/>
        <w:left w:val="none" w:sz="0" w:space="0" w:color="auto"/>
        <w:bottom w:val="none" w:sz="0" w:space="0" w:color="auto"/>
        <w:right w:val="none" w:sz="0" w:space="0" w:color="auto"/>
      </w:divBdr>
    </w:div>
    <w:div w:id="1897398553">
      <w:bodyDiv w:val="1"/>
      <w:marLeft w:val="0"/>
      <w:marRight w:val="0"/>
      <w:marTop w:val="0"/>
      <w:marBottom w:val="0"/>
      <w:divBdr>
        <w:top w:val="none" w:sz="0" w:space="0" w:color="auto"/>
        <w:left w:val="none" w:sz="0" w:space="0" w:color="auto"/>
        <w:bottom w:val="none" w:sz="0" w:space="0" w:color="auto"/>
        <w:right w:val="none" w:sz="0" w:space="0" w:color="auto"/>
      </w:divBdr>
    </w:div>
    <w:div w:id="1898008908">
      <w:bodyDiv w:val="1"/>
      <w:marLeft w:val="0"/>
      <w:marRight w:val="0"/>
      <w:marTop w:val="0"/>
      <w:marBottom w:val="0"/>
      <w:divBdr>
        <w:top w:val="none" w:sz="0" w:space="0" w:color="auto"/>
        <w:left w:val="none" w:sz="0" w:space="0" w:color="auto"/>
        <w:bottom w:val="none" w:sz="0" w:space="0" w:color="auto"/>
        <w:right w:val="none" w:sz="0" w:space="0" w:color="auto"/>
      </w:divBdr>
    </w:div>
    <w:div w:id="1898275830">
      <w:bodyDiv w:val="1"/>
      <w:marLeft w:val="0"/>
      <w:marRight w:val="0"/>
      <w:marTop w:val="0"/>
      <w:marBottom w:val="0"/>
      <w:divBdr>
        <w:top w:val="none" w:sz="0" w:space="0" w:color="auto"/>
        <w:left w:val="none" w:sz="0" w:space="0" w:color="auto"/>
        <w:bottom w:val="none" w:sz="0" w:space="0" w:color="auto"/>
        <w:right w:val="none" w:sz="0" w:space="0" w:color="auto"/>
      </w:divBdr>
    </w:div>
    <w:div w:id="1899393439">
      <w:bodyDiv w:val="1"/>
      <w:marLeft w:val="0"/>
      <w:marRight w:val="0"/>
      <w:marTop w:val="0"/>
      <w:marBottom w:val="0"/>
      <w:divBdr>
        <w:top w:val="none" w:sz="0" w:space="0" w:color="auto"/>
        <w:left w:val="none" w:sz="0" w:space="0" w:color="auto"/>
        <w:bottom w:val="none" w:sz="0" w:space="0" w:color="auto"/>
        <w:right w:val="none" w:sz="0" w:space="0" w:color="auto"/>
      </w:divBdr>
    </w:div>
    <w:div w:id="1899826246">
      <w:bodyDiv w:val="1"/>
      <w:marLeft w:val="0"/>
      <w:marRight w:val="0"/>
      <w:marTop w:val="0"/>
      <w:marBottom w:val="0"/>
      <w:divBdr>
        <w:top w:val="none" w:sz="0" w:space="0" w:color="auto"/>
        <w:left w:val="none" w:sz="0" w:space="0" w:color="auto"/>
        <w:bottom w:val="none" w:sz="0" w:space="0" w:color="auto"/>
        <w:right w:val="none" w:sz="0" w:space="0" w:color="auto"/>
      </w:divBdr>
    </w:div>
    <w:div w:id="1901549042">
      <w:bodyDiv w:val="1"/>
      <w:marLeft w:val="0"/>
      <w:marRight w:val="0"/>
      <w:marTop w:val="0"/>
      <w:marBottom w:val="0"/>
      <w:divBdr>
        <w:top w:val="none" w:sz="0" w:space="0" w:color="auto"/>
        <w:left w:val="none" w:sz="0" w:space="0" w:color="auto"/>
        <w:bottom w:val="none" w:sz="0" w:space="0" w:color="auto"/>
        <w:right w:val="none" w:sz="0" w:space="0" w:color="auto"/>
      </w:divBdr>
    </w:div>
    <w:div w:id="1904174595">
      <w:bodyDiv w:val="1"/>
      <w:marLeft w:val="0"/>
      <w:marRight w:val="0"/>
      <w:marTop w:val="0"/>
      <w:marBottom w:val="0"/>
      <w:divBdr>
        <w:top w:val="none" w:sz="0" w:space="0" w:color="auto"/>
        <w:left w:val="none" w:sz="0" w:space="0" w:color="auto"/>
        <w:bottom w:val="none" w:sz="0" w:space="0" w:color="auto"/>
        <w:right w:val="none" w:sz="0" w:space="0" w:color="auto"/>
      </w:divBdr>
    </w:div>
    <w:div w:id="1905752878">
      <w:bodyDiv w:val="1"/>
      <w:marLeft w:val="0"/>
      <w:marRight w:val="0"/>
      <w:marTop w:val="0"/>
      <w:marBottom w:val="0"/>
      <w:divBdr>
        <w:top w:val="none" w:sz="0" w:space="0" w:color="auto"/>
        <w:left w:val="none" w:sz="0" w:space="0" w:color="auto"/>
        <w:bottom w:val="none" w:sz="0" w:space="0" w:color="auto"/>
        <w:right w:val="none" w:sz="0" w:space="0" w:color="auto"/>
      </w:divBdr>
    </w:div>
    <w:div w:id="1905798877">
      <w:bodyDiv w:val="1"/>
      <w:marLeft w:val="0"/>
      <w:marRight w:val="0"/>
      <w:marTop w:val="0"/>
      <w:marBottom w:val="0"/>
      <w:divBdr>
        <w:top w:val="none" w:sz="0" w:space="0" w:color="auto"/>
        <w:left w:val="none" w:sz="0" w:space="0" w:color="auto"/>
        <w:bottom w:val="none" w:sz="0" w:space="0" w:color="auto"/>
        <w:right w:val="none" w:sz="0" w:space="0" w:color="auto"/>
      </w:divBdr>
    </w:div>
    <w:div w:id="1905993663">
      <w:bodyDiv w:val="1"/>
      <w:marLeft w:val="0"/>
      <w:marRight w:val="0"/>
      <w:marTop w:val="0"/>
      <w:marBottom w:val="0"/>
      <w:divBdr>
        <w:top w:val="none" w:sz="0" w:space="0" w:color="auto"/>
        <w:left w:val="none" w:sz="0" w:space="0" w:color="auto"/>
        <w:bottom w:val="none" w:sz="0" w:space="0" w:color="auto"/>
        <w:right w:val="none" w:sz="0" w:space="0" w:color="auto"/>
      </w:divBdr>
    </w:div>
    <w:div w:id="1906142782">
      <w:bodyDiv w:val="1"/>
      <w:marLeft w:val="0"/>
      <w:marRight w:val="0"/>
      <w:marTop w:val="0"/>
      <w:marBottom w:val="0"/>
      <w:divBdr>
        <w:top w:val="none" w:sz="0" w:space="0" w:color="auto"/>
        <w:left w:val="none" w:sz="0" w:space="0" w:color="auto"/>
        <w:bottom w:val="none" w:sz="0" w:space="0" w:color="auto"/>
        <w:right w:val="none" w:sz="0" w:space="0" w:color="auto"/>
      </w:divBdr>
    </w:div>
    <w:div w:id="1906259617">
      <w:bodyDiv w:val="1"/>
      <w:marLeft w:val="0"/>
      <w:marRight w:val="0"/>
      <w:marTop w:val="0"/>
      <w:marBottom w:val="0"/>
      <w:divBdr>
        <w:top w:val="none" w:sz="0" w:space="0" w:color="auto"/>
        <w:left w:val="none" w:sz="0" w:space="0" w:color="auto"/>
        <w:bottom w:val="none" w:sz="0" w:space="0" w:color="auto"/>
        <w:right w:val="none" w:sz="0" w:space="0" w:color="auto"/>
      </w:divBdr>
    </w:div>
    <w:div w:id="1906531735">
      <w:bodyDiv w:val="1"/>
      <w:marLeft w:val="0"/>
      <w:marRight w:val="0"/>
      <w:marTop w:val="0"/>
      <w:marBottom w:val="0"/>
      <w:divBdr>
        <w:top w:val="none" w:sz="0" w:space="0" w:color="auto"/>
        <w:left w:val="none" w:sz="0" w:space="0" w:color="auto"/>
        <w:bottom w:val="none" w:sz="0" w:space="0" w:color="auto"/>
        <w:right w:val="none" w:sz="0" w:space="0" w:color="auto"/>
      </w:divBdr>
    </w:div>
    <w:div w:id="1907909395">
      <w:bodyDiv w:val="1"/>
      <w:marLeft w:val="0"/>
      <w:marRight w:val="0"/>
      <w:marTop w:val="0"/>
      <w:marBottom w:val="0"/>
      <w:divBdr>
        <w:top w:val="none" w:sz="0" w:space="0" w:color="auto"/>
        <w:left w:val="none" w:sz="0" w:space="0" w:color="auto"/>
        <w:bottom w:val="none" w:sz="0" w:space="0" w:color="auto"/>
        <w:right w:val="none" w:sz="0" w:space="0" w:color="auto"/>
      </w:divBdr>
    </w:div>
    <w:div w:id="1908153477">
      <w:bodyDiv w:val="1"/>
      <w:marLeft w:val="0"/>
      <w:marRight w:val="0"/>
      <w:marTop w:val="0"/>
      <w:marBottom w:val="0"/>
      <w:divBdr>
        <w:top w:val="none" w:sz="0" w:space="0" w:color="auto"/>
        <w:left w:val="none" w:sz="0" w:space="0" w:color="auto"/>
        <w:bottom w:val="none" w:sz="0" w:space="0" w:color="auto"/>
        <w:right w:val="none" w:sz="0" w:space="0" w:color="auto"/>
      </w:divBdr>
    </w:div>
    <w:div w:id="1908299086">
      <w:bodyDiv w:val="1"/>
      <w:marLeft w:val="0"/>
      <w:marRight w:val="0"/>
      <w:marTop w:val="0"/>
      <w:marBottom w:val="0"/>
      <w:divBdr>
        <w:top w:val="none" w:sz="0" w:space="0" w:color="auto"/>
        <w:left w:val="none" w:sz="0" w:space="0" w:color="auto"/>
        <w:bottom w:val="none" w:sz="0" w:space="0" w:color="auto"/>
        <w:right w:val="none" w:sz="0" w:space="0" w:color="auto"/>
      </w:divBdr>
    </w:div>
    <w:div w:id="1908833981">
      <w:bodyDiv w:val="1"/>
      <w:marLeft w:val="0"/>
      <w:marRight w:val="0"/>
      <w:marTop w:val="0"/>
      <w:marBottom w:val="0"/>
      <w:divBdr>
        <w:top w:val="none" w:sz="0" w:space="0" w:color="auto"/>
        <w:left w:val="none" w:sz="0" w:space="0" w:color="auto"/>
        <w:bottom w:val="none" w:sz="0" w:space="0" w:color="auto"/>
        <w:right w:val="none" w:sz="0" w:space="0" w:color="auto"/>
      </w:divBdr>
    </w:div>
    <w:div w:id="1909151398">
      <w:bodyDiv w:val="1"/>
      <w:marLeft w:val="0"/>
      <w:marRight w:val="0"/>
      <w:marTop w:val="0"/>
      <w:marBottom w:val="0"/>
      <w:divBdr>
        <w:top w:val="none" w:sz="0" w:space="0" w:color="auto"/>
        <w:left w:val="none" w:sz="0" w:space="0" w:color="auto"/>
        <w:bottom w:val="none" w:sz="0" w:space="0" w:color="auto"/>
        <w:right w:val="none" w:sz="0" w:space="0" w:color="auto"/>
      </w:divBdr>
    </w:div>
    <w:div w:id="1911453385">
      <w:bodyDiv w:val="1"/>
      <w:marLeft w:val="0"/>
      <w:marRight w:val="0"/>
      <w:marTop w:val="0"/>
      <w:marBottom w:val="0"/>
      <w:divBdr>
        <w:top w:val="none" w:sz="0" w:space="0" w:color="auto"/>
        <w:left w:val="none" w:sz="0" w:space="0" w:color="auto"/>
        <w:bottom w:val="none" w:sz="0" w:space="0" w:color="auto"/>
        <w:right w:val="none" w:sz="0" w:space="0" w:color="auto"/>
      </w:divBdr>
    </w:div>
    <w:div w:id="1912891001">
      <w:bodyDiv w:val="1"/>
      <w:marLeft w:val="0"/>
      <w:marRight w:val="0"/>
      <w:marTop w:val="0"/>
      <w:marBottom w:val="0"/>
      <w:divBdr>
        <w:top w:val="none" w:sz="0" w:space="0" w:color="auto"/>
        <w:left w:val="none" w:sz="0" w:space="0" w:color="auto"/>
        <w:bottom w:val="none" w:sz="0" w:space="0" w:color="auto"/>
        <w:right w:val="none" w:sz="0" w:space="0" w:color="auto"/>
      </w:divBdr>
    </w:div>
    <w:div w:id="1914005590">
      <w:bodyDiv w:val="1"/>
      <w:marLeft w:val="0"/>
      <w:marRight w:val="0"/>
      <w:marTop w:val="0"/>
      <w:marBottom w:val="0"/>
      <w:divBdr>
        <w:top w:val="none" w:sz="0" w:space="0" w:color="auto"/>
        <w:left w:val="none" w:sz="0" w:space="0" w:color="auto"/>
        <w:bottom w:val="none" w:sz="0" w:space="0" w:color="auto"/>
        <w:right w:val="none" w:sz="0" w:space="0" w:color="auto"/>
      </w:divBdr>
    </w:div>
    <w:div w:id="1917082332">
      <w:bodyDiv w:val="1"/>
      <w:marLeft w:val="0"/>
      <w:marRight w:val="0"/>
      <w:marTop w:val="0"/>
      <w:marBottom w:val="0"/>
      <w:divBdr>
        <w:top w:val="none" w:sz="0" w:space="0" w:color="auto"/>
        <w:left w:val="none" w:sz="0" w:space="0" w:color="auto"/>
        <w:bottom w:val="none" w:sz="0" w:space="0" w:color="auto"/>
        <w:right w:val="none" w:sz="0" w:space="0" w:color="auto"/>
      </w:divBdr>
    </w:div>
    <w:div w:id="1919173462">
      <w:bodyDiv w:val="1"/>
      <w:marLeft w:val="0"/>
      <w:marRight w:val="0"/>
      <w:marTop w:val="0"/>
      <w:marBottom w:val="0"/>
      <w:divBdr>
        <w:top w:val="none" w:sz="0" w:space="0" w:color="auto"/>
        <w:left w:val="none" w:sz="0" w:space="0" w:color="auto"/>
        <w:bottom w:val="none" w:sz="0" w:space="0" w:color="auto"/>
        <w:right w:val="none" w:sz="0" w:space="0" w:color="auto"/>
      </w:divBdr>
    </w:div>
    <w:div w:id="1919747596">
      <w:bodyDiv w:val="1"/>
      <w:marLeft w:val="0"/>
      <w:marRight w:val="0"/>
      <w:marTop w:val="0"/>
      <w:marBottom w:val="0"/>
      <w:divBdr>
        <w:top w:val="none" w:sz="0" w:space="0" w:color="auto"/>
        <w:left w:val="none" w:sz="0" w:space="0" w:color="auto"/>
        <w:bottom w:val="none" w:sz="0" w:space="0" w:color="auto"/>
        <w:right w:val="none" w:sz="0" w:space="0" w:color="auto"/>
      </w:divBdr>
    </w:div>
    <w:div w:id="1921400388">
      <w:bodyDiv w:val="1"/>
      <w:marLeft w:val="0"/>
      <w:marRight w:val="0"/>
      <w:marTop w:val="0"/>
      <w:marBottom w:val="0"/>
      <w:divBdr>
        <w:top w:val="none" w:sz="0" w:space="0" w:color="auto"/>
        <w:left w:val="none" w:sz="0" w:space="0" w:color="auto"/>
        <w:bottom w:val="none" w:sz="0" w:space="0" w:color="auto"/>
        <w:right w:val="none" w:sz="0" w:space="0" w:color="auto"/>
      </w:divBdr>
    </w:div>
    <w:div w:id="1921909760">
      <w:bodyDiv w:val="1"/>
      <w:marLeft w:val="0"/>
      <w:marRight w:val="0"/>
      <w:marTop w:val="0"/>
      <w:marBottom w:val="0"/>
      <w:divBdr>
        <w:top w:val="none" w:sz="0" w:space="0" w:color="auto"/>
        <w:left w:val="none" w:sz="0" w:space="0" w:color="auto"/>
        <w:bottom w:val="none" w:sz="0" w:space="0" w:color="auto"/>
        <w:right w:val="none" w:sz="0" w:space="0" w:color="auto"/>
      </w:divBdr>
    </w:div>
    <w:div w:id="1922908461">
      <w:bodyDiv w:val="1"/>
      <w:marLeft w:val="0"/>
      <w:marRight w:val="0"/>
      <w:marTop w:val="0"/>
      <w:marBottom w:val="0"/>
      <w:divBdr>
        <w:top w:val="none" w:sz="0" w:space="0" w:color="auto"/>
        <w:left w:val="none" w:sz="0" w:space="0" w:color="auto"/>
        <w:bottom w:val="none" w:sz="0" w:space="0" w:color="auto"/>
        <w:right w:val="none" w:sz="0" w:space="0" w:color="auto"/>
      </w:divBdr>
    </w:div>
    <w:div w:id="1923442587">
      <w:bodyDiv w:val="1"/>
      <w:marLeft w:val="0"/>
      <w:marRight w:val="0"/>
      <w:marTop w:val="0"/>
      <w:marBottom w:val="0"/>
      <w:divBdr>
        <w:top w:val="none" w:sz="0" w:space="0" w:color="auto"/>
        <w:left w:val="none" w:sz="0" w:space="0" w:color="auto"/>
        <w:bottom w:val="none" w:sz="0" w:space="0" w:color="auto"/>
        <w:right w:val="none" w:sz="0" w:space="0" w:color="auto"/>
      </w:divBdr>
      <w:divsChild>
        <w:div w:id="71051863">
          <w:marLeft w:val="0"/>
          <w:marRight w:val="0"/>
          <w:marTop w:val="0"/>
          <w:marBottom w:val="0"/>
          <w:divBdr>
            <w:top w:val="none" w:sz="0" w:space="0" w:color="auto"/>
            <w:left w:val="none" w:sz="0" w:space="0" w:color="auto"/>
            <w:bottom w:val="none" w:sz="0" w:space="0" w:color="auto"/>
            <w:right w:val="none" w:sz="0" w:space="0" w:color="auto"/>
          </w:divBdr>
        </w:div>
      </w:divsChild>
    </w:div>
    <w:div w:id="1925185544">
      <w:bodyDiv w:val="1"/>
      <w:marLeft w:val="0"/>
      <w:marRight w:val="0"/>
      <w:marTop w:val="0"/>
      <w:marBottom w:val="0"/>
      <w:divBdr>
        <w:top w:val="none" w:sz="0" w:space="0" w:color="auto"/>
        <w:left w:val="none" w:sz="0" w:space="0" w:color="auto"/>
        <w:bottom w:val="none" w:sz="0" w:space="0" w:color="auto"/>
        <w:right w:val="none" w:sz="0" w:space="0" w:color="auto"/>
      </w:divBdr>
    </w:div>
    <w:div w:id="1925382749">
      <w:bodyDiv w:val="1"/>
      <w:marLeft w:val="0"/>
      <w:marRight w:val="0"/>
      <w:marTop w:val="0"/>
      <w:marBottom w:val="0"/>
      <w:divBdr>
        <w:top w:val="none" w:sz="0" w:space="0" w:color="auto"/>
        <w:left w:val="none" w:sz="0" w:space="0" w:color="auto"/>
        <w:bottom w:val="none" w:sz="0" w:space="0" w:color="auto"/>
        <w:right w:val="none" w:sz="0" w:space="0" w:color="auto"/>
      </w:divBdr>
    </w:div>
    <w:div w:id="1925841360">
      <w:bodyDiv w:val="1"/>
      <w:marLeft w:val="0"/>
      <w:marRight w:val="0"/>
      <w:marTop w:val="0"/>
      <w:marBottom w:val="0"/>
      <w:divBdr>
        <w:top w:val="none" w:sz="0" w:space="0" w:color="auto"/>
        <w:left w:val="none" w:sz="0" w:space="0" w:color="auto"/>
        <w:bottom w:val="none" w:sz="0" w:space="0" w:color="auto"/>
        <w:right w:val="none" w:sz="0" w:space="0" w:color="auto"/>
      </w:divBdr>
    </w:div>
    <w:div w:id="1925994578">
      <w:bodyDiv w:val="1"/>
      <w:marLeft w:val="0"/>
      <w:marRight w:val="0"/>
      <w:marTop w:val="0"/>
      <w:marBottom w:val="0"/>
      <w:divBdr>
        <w:top w:val="none" w:sz="0" w:space="0" w:color="auto"/>
        <w:left w:val="none" w:sz="0" w:space="0" w:color="auto"/>
        <w:bottom w:val="none" w:sz="0" w:space="0" w:color="auto"/>
        <w:right w:val="none" w:sz="0" w:space="0" w:color="auto"/>
      </w:divBdr>
    </w:div>
    <w:div w:id="1926301756">
      <w:bodyDiv w:val="1"/>
      <w:marLeft w:val="0"/>
      <w:marRight w:val="0"/>
      <w:marTop w:val="0"/>
      <w:marBottom w:val="0"/>
      <w:divBdr>
        <w:top w:val="none" w:sz="0" w:space="0" w:color="auto"/>
        <w:left w:val="none" w:sz="0" w:space="0" w:color="auto"/>
        <w:bottom w:val="none" w:sz="0" w:space="0" w:color="auto"/>
        <w:right w:val="none" w:sz="0" w:space="0" w:color="auto"/>
      </w:divBdr>
    </w:div>
    <w:div w:id="1926648795">
      <w:bodyDiv w:val="1"/>
      <w:marLeft w:val="0"/>
      <w:marRight w:val="0"/>
      <w:marTop w:val="0"/>
      <w:marBottom w:val="0"/>
      <w:divBdr>
        <w:top w:val="none" w:sz="0" w:space="0" w:color="auto"/>
        <w:left w:val="none" w:sz="0" w:space="0" w:color="auto"/>
        <w:bottom w:val="none" w:sz="0" w:space="0" w:color="auto"/>
        <w:right w:val="none" w:sz="0" w:space="0" w:color="auto"/>
      </w:divBdr>
    </w:div>
    <w:div w:id="1927036794">
      <w:bodyDiv w:val="1"/>
      <w:marLeft w:val="0"/>
      <w:marRight w:val="0"/>
      <w:marTop w:val="0"/>
      <w:marBottom w:val="0"/>
      <w:divBdr>
        <w:top w:val="none" w:sz="0" w:space="0" w:color="auto"/>
        <w:left w:val="none" w:sz="0" w:space="0" w:color="auto"/>
        <w:bottom w:val="none" w:sz="0" w:space="0" w:color="auto"/>
        <w:right w:val="none" w:sz="0" w:space="0" w:color="auto"/>
      </w:divBdr>
    </w:div>
    <w:div w:id="1927423428">
      <w:bodyDiv w:val="1"/>
      <w:marLeft w:val="0"/>
      <w:marRight w:val="0"/>
      <w:marTop w:val="0"/>
      <w:marBottom w:val="0"/>
      <w:divBdr>
        <w:top w:val="none" w:sz="0" w:space="0" w:color="auto"/>
        <w:left w:val="none" w:sz="0" w:space="0" w:color="auto"/>
        <w:bottom w:val="none" w:sz="0" w:space="0" w:color="auto"/>
        <w:right w:val="none" w:sz="0" w:space="0" w:color="auto"/>
      </w:divBdr>
    </w:div>
    <w:div w:id="1927885714">
      <w:bodyDiv w:val="1"/>
      <w:marLeft w:val="0"/>
      <w:marRight w:val="0"/>
      <w:marTop w:val="0"/>
      <w:marBottom w:val="0"/>
      <w:divBdr>
        <w:top w:val="none" w:sz="0" w:space="0" w:color="auto"/>
        <w:left w:val="none" w:sz="0" w:space="0" w:color="auto"/>
        <w:bottom w:val="none" w:sz="0" w:space="0" w:color="auto"/>
        <w:right w:val="none" w:sz="0" w:space="0" w:color="auto"/>
      </w:divBdr>
    </w:div>
    <w:div w:id="1928921568">
      <w:bodyDiv w:val="1"/>
      <w:marLeft w:val="0"/>
      <w:marRight w:val="0"/>
      <w:marTop w:val="0"/>
      <w:marBottom w:val="0"/>
      <w:divBdr>
        <w:top w:val="none" w:sz="0" w:space="0" w:color="auto"/>
        <w:left w:val="none" w:sz="0" w:space="0" w:color="auto"/>
        <w:bottom w:val="none" w:sz="0" w:space="0" w:color="auto"/>
        <w:right w:val="none" w:sz="0" w:space="0" w:color="auto"/>
      </w:divBdr>
    </w:div>
    <w:div w:id="1929531758">
      <w:bodyDiv w:val="1"/>
      <w:marLeft w:val="0"/>
      <w:marRight w:val="0"/>
      <w:marTop w:val="0"/>
      <w:marBottom w:val="0"/>
      <w:divBdr>
        <w:top w:val="none" w:sz="0" w:space="0" w:color="auto"/>
        <w:left w:val="none" w:sz="0" w:space="0" w:color="auto"/>
        <w:bottom w:val="none" w:sz="0" w:space="0" w:color="auto"/>
        <w:right w:val="none" w:sz="0" w:space="0" w:color="auto"/>
      </w:divBdr>
    </w:div>
    <w:div w:id="1934508325">
      <w:bodyDiv w:val="1"/>
      <w:marLeft w:val="0"/>
      <w:marRight w:val="0"/>
      <w:marTop w:val="0"/>
      <w:marBottom w:val="0"/>
      <w:divBdr>
        <w:top w:val="none" w:sz="0" w:space="0" w:color="auto"/>
        <w:left w:val="none" w:sz="0" w:space="0" w:color="auto"/>
        <w:bottom w:val="none" w:sz="0" w:space="0" w:color="auto"/>
        <w:right w:val="none" w:sz="0" w:space="0" w:color="auto"/>
      </w:divBdr>
    </w:div>
    <w:div w:id="1935673329">
      <w:bodyDiv w:val="1"/>
      <w:marLeft w:val="0"/>
      <w:marRight w:val="0"/>
      <w:marTop w:val="0"/>
      <w:marBottom w:val="0"/>
      <w:divBdr>
        <w:top w:val="none" w:sz="0" w:space="0" w:color="auto"/>
        <w:left w:val="none" w:sz="0" w:space="0" w:color="auto"/>
        <w:bottom w:val="none" w:sz="0" w:space="0" w:color="auto"/>
        <w:right w:val="none" w:sz="0" w:space="0" w:color="auto"/>
      </w:divBdr>
    </w:div>
    <w:div w:id="1935742889">
      <w:bodyDiv w:val="1"/>
      <w:marLeft w:val="0"/>
      <w:marRight w:val="0"/>
      <w:marTop w:val="0"/>
      <w:marBottom w:val="0"/>
      <w:divBdr>
        <w:top w:val="none" w:sz="0" w:space="0" w:color="auto"/>
        <w:left w:val="none" w:sz="0" w:space="0" w:color="auto"/>
        <w:bottom w:val="none" w:sz="0" w:space="0" w:color="auto"/>
        <w:right w:val="none" w:sz="0" w:space="0" w:color="auto"/>
      </w:divBdr>
    </w:div>
    <w:div w:id="1935749645">
      <w:bodyDiv w:val="1"/>
      <w:marLeft w:val="0"/>
      <w:marRight w:val="0"/>
      <w:marTop w:val="0"/>
      <w:marBottom w:val="0"/>
      <w:divBdr>
        <w:top w:val="none" w:sz="0" w:space="0" w:color="auto"/>
        <w:left w:val="none" w:sz="0" w:space="0" w:color="auto"/>
        <w:bottom w:val="none" w:sz="0" w:space="0" w:color="auto"/>
        <w:right w:val="none" w:sz="0" w:space="0" w:color="auto"/>
      </w:divBdr>
    </w:div>
    <w:div w:id="1936329367">
      <w:bodyDiv w:val="1"/>
      <w:marLeft w:val="0"/>
      <w:marRight w:val="0"/>
      <w:marTop w:val="0"/>
      <w:marBottom w:val="0"/>
      <w:divBdr>
        <w:top w:val="none" w:sz="0" w:space="0" w:color="auto"/>
        <w:left w:val="none" w:sz="0" w:space="0" w:color="auto"/>
        <w:bottom w:val="none" w:sz="0" w:space="0" w:color="auto"/>
        <w:right w:val="none" w:sz="0" w:space="0" w:color="auto"/>
      </w:divBdr>
    </w:div>
    <w:div w:id="1936860070">
      <w:bodyDiv w:val="1"/>
      <w:marLeft w:val="0"/>
      <w:marRight w:val="0"/>
      <w:marTop w:val="0"/>
      <w:marBottom w:val="0"/>
      <w:divBdr>
        <w:top w:val="none" w:sz="0" w:space="0" w:color="auto"/>
        <w:left w:val="none" w:sz="0" w:space="0" w:color="auto"/>
        <w:bottom w:val="none" w:sz="0" w:space="0" w:color="auto"/>
        <w:right w:val="none" w:sz="0" w:space="0" w:color="auto"/>
      </w:divBdr>
    </w:div>
    <w:div w:id="1937513539">
      <w:bodyDiv w:val="1"/>
      <w:marLeft w:val="0"/>
      <w:marRight w:val="0"/>
      <w:marTop w:val="0"/>
      <w:marBottom w:val="0"/>
      <w:divBdr>
        <w:top w:val="none" w:sz="0" w:space="0" w:color="auto"/>
        <w:left w:val="none" w:sz="0" w:space="0" w:color="auto"/>
        <w:bottom w:val="none" w:sz="0" w:space="0" w:color="auto"/>
        <w:right w:val="none" w:sz="0" w:space="0" w:color="auto"/>
      </w:divBdr>
    </w:div>
    <w:div w:id="1938520539">
      <w:bodyDiv w:val="1"/>
      <w:marLeft w:val="0"/>
      <w:marRight w:val="0"/>
      <w:marTop w:val="0"/>
      <w:marBottom w:val="0"/>
      <w:divBdr>
        <w:top w:val="none" w:sz="0" w:space="0" w:color="auto"/>
        <w:left w:val="none" w:sz="0" w:space="0" w:color="auto"/>
        <w:bottom w:val="none" w:sz="0" w:space="0" w:color="auto"/>
        <w:right w:val="none" w:sz="0" w:space="0" w:color="auto"/>
      </w:divBdr>
    </w:div>
    <w:div w:id="1938561058">
      <w:bodyDiv w:val="1"/>
      <w:marLeft w:val="0"/>
      <w:marRight w:val="0"/>
      <w:marTop w:val="0"/>
      <w:marBottom w:val="0"/>
      <w:divBdr>
        <w:top w:val="none" w:sz="0" w:space="0" w:color="auto"/>
        <w:left w:val="none" w:sz="0" w:space="0" w:color="auto"/>
        <w:bottom w:val="none" w:sz="0" w:space="0" w:color="auto"/>
        <w:right w:val="none" w:sz="0" w:space="0" w:color="auto"/>
      </w:divBdr>
    </w:div>
    <w:div w:id="1938782936">
      <w:bodyDiv w:val="1"/>
      <w:marLeft w:val="0"/>
      <w:marRight w:val="0"/>
      <w:marTop w:val="0"/>
      <w:marBottom w:val="0"/>
      <w:divBdr>
        <w:top w:val="none" w:sz="0" w:space="0" w:color="auto"/>
        <w:left w:val="none" w:sz="0" w:space="0" w:color="auto"/>
        <w:bottom w:val="none" w:sz="0" w:space="0" w:color="auto"/>
        <w:right w:val="none" w:sz="0" w:space="0" w:color="auto"/>
      </w:divBdr>
    </w:div>
    <w:div w:id="1938830190">
      <w:bodyDiv w:val="1"/>
      <w:marLeft w:val="0"/>
      <w:marRight w:val="0"/>
      <w:marTop w:val="0"/>
      <w:marBottom w:val="0"/>
      <w:divBdr>
        <w:top w:val="none" w:sz="0" w:space="0" w:color="auto"/>
        <w:left w:val="none" w:sz="0" w:space="0" w:color="auto"/>
        <w:bottom w:val="none" w:sz="0" w:space="0" w:color="auto"/>
        <w:right w:val="none" w:sz="0" w:space="0" w:color="auto"/>
      </w:divBdr>
    </w:div>
    <w:div w:id="1939218885">
      <w:bodyDiv w:val="1"/>
      <w:marLeft w:val="0"/>
      <w:marRight w:val="0"/>
      <w:marTop w:val="0"/>
      <w:marBottom w:val="0"/>
      <w:divBdr>
        <w:top w:val="none" w:sz="0" w:space="0" w:color="auto"/>
        <w:left w:val="none" w:sz="0" w:space="0" w:color="auto"/>
        <w:bottom w:val="none" w:sz="0" w:space="0" w:color="auto"/>
        <w:right w:val="none" w:sz="0" w:space="0" w:color="auto"/>
      </w:divBdr>
    </w:div>
    <w:div w:id="1940067131">
      <w:bodyDiv w:val="1"/>
      <w:marLeft w:val="0"/>
      <w:marRight w:val="0"/>
      <w:marTop w:val="0"/>
      <w:marBottom w:val="0"/>
      <w:divBdr>
        <w:top w:val="none" w:sz="0" w:space="0" w:color="auto"/>
        <w:left w:val="none" w:sz="0" w:space="0" w:color="auto"/>
        <w:bottom w:val="none" w:sz="0" w:space="0" w:color="auto"/>
        <w:right w:val="none" w:sz="0" w:space="0" w:color="auto"/>
      </w:divBdr>
    </w:div>
    <w:div w:id="1940718657">
      <w:bodyDiv w:val="1"/>
      <w:marLeft w:val="0"/>
      <w:marRight w:val="0"/>
      <w:marTop w:val="0"/>
      <w:marBottom w:val="0"/>
      <w:divBdr>
        <w:top w:val="none" w:sz="0" w:space="0" w:color="auto"/>
        <w:left w:val="none" w:sz="0" w:space="0" w:color="auto"/>
        <w:bottom w:val="none" w:sz="0" w:space="0" w:color="auto"/>
        <w:right w:val="none" w:sz="0" w:space="0" w:color="auto"/>
      </w:divBdr>
    </w:div>
    <w:div w:id="1944872199">
      <w:bodyDiv w:val="1"/>
      <w:marLeft w:val="0"/>
      <w:marRight w:val="0"/>
      <w:marTop w:val="0"/>
      <w:marBottom w:val="0"/>
      <w:divBdr>
        <w:top w:val="none" w:sz="0" w:space="0" w:color="auto"/>
        <w:left w:val="none" w:sz="0" w:space="0" w:color="auto"/>
        <w:bottom w:val="none" w:sz="0" w:space="0" w:color="auto"/>
        <w:right w:val="none" w:sz="0" w:space="0" w:color="auto"/>
      </w:divBdr>
    </w:div>
    <w:div w:id="1945796010">
      <w:bodyDiv w:val="1"/>
      <w:marLeft w:val="0"/>
      <w:marRight w:val="0"/>
      <w:marTop w:val="0"/>
      <w:marBottom w:val="0"/>
      <w:divBdr>
        <w:top w:val="none" w:sz="0" w:space="0" w:color="auto"/>
        <w:left w:val="none" w:sz="0" w:space="0" w:color="auto"/>
        <w:bottom w:val="none" w:sz="0" w:space="0" w:color="auto"/>
        <w:right w:val="none" w:sz="0" w:space="0" w:color="auto"/>
      </w:divBdr>
    </w:div>
    <w:div w:id="1946842990">
      <w:bodyDiv w:val="1"/>
      <w:marLeft w:val="0"/>
      <w:marRight w:val="0"/>
      <w:marTop w:val="0"/>
      <w:marBottom w:val="0"/>
      <w:divBdr>
        <w:top w:val="none" w:sz="0" w:space="0" w:color="auto"/>
        <w:left w:val="none" w:sz="0" w:space="0" w:color="auto"/>
        <w:bottom w:val="none" w:sz="0" w:space="0" w:color="auto"/>
        <w:right w:val="none" w:sz="0" w:space="0" w:color="auto"/>
      </w:divBdr>
    </w:div>
    <w:div w:id="1947157805">
      <w:bodyDiv w:val="1"/>
      <w:marLeft w:val="0"/>
      <w:marRight w:val="0"/>
      <w:marTop w:val="0"/>
      <w:marBottom w:val="0"/>
      <w:divBdr>
        <w:top w:val="none" w:sz="0" w:space="0" w:color="auto"/>
        <w:left w:val="none" w:sz="0" w:space="0" w:color="auto"/>
        <w:bottom w:val="none" w:sz="0" w:space="0" w:color="auto"/>
        <w:right w:val="none" w:sz="0" w:space="0" w:color="auto"/>
      </w:divBdr>
    </w:div>
    <w:div w:id="1948004281">
      <w:bodyDiv w:val="1"/>
      <w:marLeft w:val="0"/>
      <w:marRight w:val="0"/>
      <w:marTop w:val="0"/>
      <w:marBottom w:val="0"/>
      <w:divBdr>
        <w:top w:val="none" w:sz="0" w:space="0" w:color="auto"/>
        <w:left w:val="none" w:sz="0" w:space="0" w:color="auto"/>
        <w:bottom w:val="none" w:sz="0" w:space="0" w:color="auto"/>
        <w:right w:val="none" w:sz="0" w:space="0" w:color="auto"/>
      </w:divBdr>
    </w:div>
    <w:div w:id="1948151321">
      <w:bodyDiv w:val="1"/>
      <w:marLeft w:val="0"/>
      <w:marRight w:val="0"/>
      <w:marTop w:val="0"/>
      <w:marBottom w:val="0"/>
      <w:divBdr>
        <w:top w:val="none" w:sz="0" w:space="0" w:color="auto"/>
        <w:left w:val="none" w:sz="0" w:space="0" w:color="auto"/>
        <w:bottom w:val="none" w:sz="0" w:space="0" w:color="auto"/>
        <w:right w:val="none" w:sz="0" w:space="0" w:color="auto"/>
      </w:divBdr>
    </w:div>
    <w:div w:id="1948392636">
      <w:bodyDiv w:val="1"/>
      <w:marLeft w:val="0"/>
      <w:marRight w:val="0"/>
      <w:marTop w:val="0"/>
      <w:marBottom w:val="0"/>
      <w:divBdr>
        <w:top w:val="none" w:sz="0" w:space="0" w:color="auto"/>
        <w:left w:val="none" w:sz="0" w:space="0" w:color="auto"/>
        <w:bottom w:val="none" w:sz="0" w:space="0" w:color="auto"/>
        <w:right w:val="none" w:sz="0" w:space="0" w:color="auto"/>
      </w:divBdr>
    </w:div>
    <w:div w:id="1949657554">
      <w:bodyDiv w:val="1"/>
      <w:marLeft w:val="0"/>
      <w:marRight w:val="0"/>
      <w:marTop w:val="0"/>
      <w:marBottom w:val="0"/>
      <w:divBdr>
        <w:top w:val="none" w:sz="0" w:space="0" w:color="auto"/>
        <w:left w:val="none" w:sz="0" w:space="0" w:color="auto"/>
        <w:bottom w:val="none" w:sz="0" w:space="0" w:color="auto"/>
        <w:right w:val="none" w:sz="0" w:space="0" w:color="auto"/>
      </w:divBdr>
    </w:div>
    <w:div w:id="1950118237">
      <w:bodyDiv w:val="1"/>
      <w:marLeft w:val="0"/>
      <w:marRight w:val="0"/>
      <w:marTop w:val="0"/>
      <w:marBottom w:val="0"/>
      <w:divBdr>
        <w:top w:val="none" w:sz="0" w:space="0" w:color="auto"/>
        <w:left w:val="none" w:sz="0" w:space="0" w:color="auto"/>
        <w:bottom w:val="none" w:sz="0" w:space="0" w:color="auto"/>
        <w:right w:val="none" w:sz="0" w:space="0" w:color="auto"/>
      </w:divBdr>
    </w:div>
    <w:div w:id="1950427710">
      <w:bodyDiv w:val="1"/>
      <w:marLeft w:val="0"/>
      <w:marRight w:val="0"/>
      <w:marTop w:val="0"/>
      <w:marBottom w:val="0"/>
      <w:divBdr>
        <w:top w:val="none" w:sz="0" w:space="0" w:color="auto"/>
        <w:left w:val="none" w:sz="0" w:space="0" w:color="auto"/>
        <w:bottom w:val="none" w:sz="0" w:space="0" w:color="auto"/>
        <w:right w:val="none" w:sz="0" w:space="0" w:color="auto"/>
      </w:divBdr>
    </w:div>
    <w:div w:id="1952932498">
      <w:bodyDiv w:val="1"/>
      <w:marLeft w:val="0"/>
      <w:marRight w:val="0"/>
      <w:marTop w:val="0"/>
      <w:marBottom w:val="0"/>
      <w:divBdr>
        <w:top w:val="none" w:sz="0" w:space="0" w:color="auto"/>
        <w:left w:val="none" w:sz="0" w:space="0" w:color="auto"/>
        <w:bottom w:val="none" w:sz="0" w:space="0" w:color="auto"/>
        <w:right w:val="none" w:sz="0" w:space="0" w:color="auto"/>
      </w:divBdr>
    </w:div>
    <w:div w:id="1956789433">
      <w:bodyDiv w:val="1"/>
      <w:marLeft w:val="0"/>
      <w:marRight w:val="0"/>
      <w:marTop w:val="0"/>
      <w:marBottom w:val="0"/>
      <w:divBdr>
        <w:top w:val="none" w:sz="0" w:space="0" w:color="auto"/>
        <w:left w:val="none" w:sz="0" w:space="0" w:color="auto"/>
        <w:bottom w:val="none" w:sz="0" w:space="0" w:color="auto"/>
        <w:right w:val="none" w:sz="0" w:space="0" w:color="auto"/>
      </w:divBdr>
    </w:div>
    <w:div w:id="1959139612">
      <w:bodyDiv w:val="1"/>
      <w:marLeft w:val="0"/>
      <w:marRight w:val="0"/>
      <w:marTop w:val="0"/>
      <w:marBottom w:val="0"/>
      <w:divBdr>
        <w:top w:val="none" w:sz="0" w:space="0" w:color="auto"/>
        <w:left w:val="none" w:sz="0" w:space="0" w:color="auto"/>
        <w:bottom w:val="none" w:sz="0" w:space="0" w:color="auto"/>
        <w:right w:val="none" w:sz="0" w:space="0" w:color="auto"/>
      </w:divBdr>
    </w:div>
    <w:div w:id="1959601876">
      <w:bodyDiv w:val="1"/>
      <w:marLeft w:val="0"/>
      <w:marRight w:val="0"/>
      <w:marTop w:val="0"/>
      <w:marBottom w:val="0"/>
      <w:divBdr>
        <w:top w:val="none" w:sz="0" w:space="0" w:color="auto"/>
        <w:left w:val="none" w:sz="0" w:space="0" w:color="auto"/>
        <w:bottom w:val="none" w:sz="0" w:space="0" w:color="auto"/>
        <w:right w:val="none" w:sz="0" w:space="0" w:color="auto"/>
      </w:divBdr>
    </w:div>
    <w:div w:id="1960182784">
      <w:bodyDiv w:val="1"/>
      <w:marLeft w:val="0"/>
      <w:marRight w:val="0"/>
      <w:marTop w:val="0"/>
      <w:marBottom w:val="0"/>
      <w:divBdr>
        <w:top w:val="none" w:sz="0" w:space="0" w:color="auto"/>
        <w:left w:val="none" w:sz="0" w:space="0" w:color="auto"/>
        <w:bottom w:val="none" w:sz="0" w:space="0" w:color="auto"/>
        <w:right w:val="none" w:sz="0" w:space="0" w:color="auto"/>
      </w:divBdr>
    </w:div>
    <w:div w:id="1960187565">
      <w:bodyDiv w:val="1"/>
      <w:marLeft w:val="0"/>
      <w:marRight w:val="0"/>
      <w:marTop w:val="0"/>
      <w:marBottom w:val="0"/>
      <w:divBdr>
        <w:top w:val="none" w:sz="0" w:space="0" w:color="auto"/>
        <w:left w:val="none" w:sz="0" w:space="0" w:color="auto"/>
        <w:bottom w:val="none" w:sz="0" w:space="0" w:color="auto"/>
        <w:right w:val="none" w:sz="0" w:space="0" w:color="auto"/>
      </w:divBdr>
    </w:div>
    <w:div w:id="1960407880">
      <w:bodyDiv w:val="1"/>
      <w:marLeft w:val="0"/>
      <w:marRight w:val="0"/>
      <w:marTop w:val="0"/>
      <w:marBottom w:val="0"/>
      <w:divBdr>
        <w:top w:val="none" w:sz="0" w:space="0" w:color="auto"/>
        <w:left w:val="none" w:sz="0" w:space="0" w:color="auto"/>
        <w:bottom w:val="none" w:sz="0" w:space="0" w:color="auto"/>
        <w:right w:val="none" w:sz="0" w:space="0" w:color="auto"/>
      </w:divBdr>
    </w:div>
    <w:div w:id="1963802045">
      <w:bodyDiv w:val="1"/>
      <w:marLeft w:val="0"/>
      <w:marRight w:val="0"/>
      <w:marTop w:val="0"/>
      <w:marBottom w:val="0"/>
      <w:divBdr>
        <w:top w:val="none" w:sz="0" w:space="0" w:color="auto"/>
        <w:left w:val="none" w:sz="0" w:space="0" w:color="auto"/>
        <w:bottom w:val="none" w:sz="0" w:space="0" w:color="auto"/>
        <w:right w:val="none" w:sz="0" w:space="0" w:color="auto"/>
      </w:divBdr>
    </w:div>
    <w:div w:id="1965694701">
      <w:bodyDiv w:val="1"/>
      <w:marLeft w:val="0"/>
      <w:marRight w:val="0"/>
      <w:marTop w:val="0"/>
      <w:marBottom w:val="0"/>
      <w:divBdr>
        <w:top w:val="none" w:sz="0" w:space="0" w:color="auto"/>
        <w:left w:val="none" w:sz="0" w:space="0" w:color="auto"/>
        <w:bottom w:val="none" w:sz="0" w:space="0" w:color="auto"/>
        <w:right w:val="none" w:sz="0" w:space="0" w:color="auto"/>
      </w:divBdr>
    </w:div>
    <w:div w:id="1965959644">
      <w:bodyDiv w:val="1"/>
      <w:marLeft w:val="0"/>
      <w:marRight w:val="0"/>
      <w:marTop w:val="0"/>
      <w:marBottom w:val="0"/>
      <w:divBdr>
        <w:top w:val="none" w:sz="0" w:space="0" w:color="auto"/>
        <w:left w:val="none" w:sz="0" w:space="0" w:color="auto"/>
        <w:bottom w:val="none" w:sz="0" w:space="0" w:color="auto"/>
        <w:right w:val="none" w:sz="0" w:space="0" w:color="auto"/>
      </w:divBdr>
    </w:div>
    <w:div w:id="1966230406">
      <w:bodyDiv w:val="1"/>
      <w:marLeft w:val="0"/>
      <w:marRight w:val="0"/>
      <w:marTop w:val="0"/>
      <w:marBottom w:val="0"/>
      <w:divBdr>
        <w:top w:val="none" w:sz="0" w:space="0" w:color="auto"/>
        <w:left w:val="none" w:sz="0" w:space="0" w:color="auto"/>
        <w:bottom w:val="none" w:sz="0" w:space="0" w:color="auto"/>
        <w:right w:val="none" w:sz="0" w:space="0" w:color="auto"/>
      </w:divBdr>
    </w:div>
    <w:div w:id="1966959771">
      <w:bodyDiv w:val="1"/>
      <w:marLeft w:val="0"/>
      <w:marRight w:val="0"/>
      <w:marTop w:val="0"/>
      <w:marBottom w:val="0"/>
      <w:divBdr>
        <w:top w:val="none" w:sz="0" w:space="0" w:color="auto"/>
        <w:left w:val="none" w:sz="0" w:space="0" w:color="auto"/>
        <w:bottom w:val="none" w:sz="0" w:space="0" w:color="auto"/>
        <w:right w:val="none" w:sz="0" w:space="0" w:color="auto"/>
      </w:divBdr>
    </w:div>
    <w:div w:id="1968005381">
      <w:bodyDiv w:val="1"/>
      <w:marLeft w:val="0"/>
      <w:marRight w:val="0"/>
      <w:marTop w:val="0"/>
      <w:marBottom w:val="0"/>
      <w:divBdr>
        <w:top w:val="none" w:sz="0" w:space="0" w:color="auto"/>
        <w:left w:val="none" w:sz="0" w:space="0" w:color="auto"/>
        <w:bottom w:val="none" w:sz="0" w:space="0" w:color="auto"/>
        <w:right w:val="none" w:sz="0" w:space="0" w:color="auto"/>
      </w:divBdr>
    </w:div>
    <w:div w:id="1971206655">
      <w:bodyDiv w:val="1"/>
      <w:marLeft w:val="0"/>
      <w:marRight w:val="0"/>
      <w:marTop w:val="0"/>
      <w:marBottom w:val="0"/>
      <w:divBdr>
        <w:top w:val="none" w:sz="0" w:space="0" w:color="auto"/>
        <w:left w:val="none" w:sz="0" w:space="0" w:color="auto"/>
        <w:bottom w:val="none" w:sz="0" w:space="0" w:color="auto"/>
        <w:right w:val="none" w:sz="0" w:space="0" w:color="auto"/>
      </w:divBdr>
    </w:div>
    <w:div w:id="1973364706">
      <w:bodyDiv w:val="1"/>
      <w:marLeft w:val="0"/>
      <w:marRight w:val="0"/>
      <w:marTop w:val="0"/>
      <w:marBottom w:val="0"/>
      <w:divBdr>
        <w:top w:val="none" w:sz="0" w:space="0" w:color="auto"/>
        <w:left w:val="none" w:sz="0" w:space="0" w:color="auto"/>
        <w:bottom w:val="none" w:sz="0" w:space="0" w:color="auto"/>
        <w:right w:val="none" w:sz="0" w:space="0" w:color="auto"/>
      </w:divBdr>
    </w:div>
    <w:div w:id="1975673049">
      <w:bodyDiv w:val="1"/>
      <w:marLeft w:val="0"/>
      <w:marRight w:val="0"/>
      <w:marTop w:val="0"/>
      <w:marBottom w:val="0"/>
      <w:divBdr>
        <w:top w:val="none" w:sz="0" w:space="0" w:color="auto"/>
        <w:left w:val="none" w:sz="0" w:space="0" w:color="auto"/>
        <w:bottom w:val="none" w:sz="0" w:space="0" w:color="auto"/>
        <w:right w:val="none" w:sz="0" w:space="0" w:color="auto"/>
      </w:divBdr>
    </w:div>
    <w:div w:id="1976249398">
      <w:bodyDiv w:val="1"/>
      <w:marLeft w:val="0"/>
      <w:marRight w:val="0"/>
      <w:marTop w:val="0"/>
      <w:marBottom w:val="0"/>
      <w:divBdr>
        <w:top w:val="none" w:sz="0" w:space="0" w:color="auto"/>
        <w:left w:val="none" w:sz="0" w:space="0" w:color="auto"/>
        <w:bottom w:val="none" w:sz="0" w:space="0" w:color="auto"/>
        <w:right w:val="none" w:sz="0" w:space="0" w:color="auto"/>
      </w:divBdr>
    </w:div>
    <w:div w:id="1977224475">
      <w:bodyDiv w:val="1"/>
      <w:marLeft w:val="0"/>
      <w:marRight w:val="0"/>
      <w:marTop w:val="0"/>
      <w:marBottom w:val="0"/>
      <w:divBdr>
        <w:top w:val="none" w:sz="0" w:space="0" w:color="auto"/>
        <w:left w:val="none" w:sz="0" w:space="0" w:color="auto"/>
        <w:bottom w:val="none" w:sz="0" w:space="0" w:color="auto"/>
        <w:right w:val="none" w:sz="0" w:space="0" w:color="auto"/>
      </w:divBdr>
    </w:div>
    <w:div w:id="1978686050">
      <w:bodyDiv w:val="1"/>
      <w:marLeft w:val="0"/>
      <w:marRight w:val="0"/>
      <w:marTop w:val="0"/>
      <w:marBottom w:val="0"/>
      <w:divBdr>
        <w:top w:val="none" w:sz="0" w:space="0" w:color="auto"/>
        <w:left w:val="none" w:sz="0" w:space="0" w:color="auto"/>
        <w:bottom w:val="none" w:sz="0" w:space="0" w:color="auto"/>
        <w:right w:val="none" w:sz="0" w:space="0" w:color="auto"/>
      </w:divBdr>
    </w:div>
    <w:div w:id="1983581934">
      <w:bodyDiv w:val="1"/>
      <w:marLeft w:val="0"/>
      <w:marRight w:val="0"/>
      <w:marTop w:val="0"/>
      <w:marBottom w:val="0"/>
      <w:divBdr>
        <w:top w:val="none" w:sz="0" w:space="0" w:color="auto"/>
        <w:left w:val="none" w:sz="0" w:space="0" w:color="auto"/>
        <w:bottom w:val="none" w:sz="0" w:space="0" w:color="auto"/>
        <w:right w:val="none" w:sz="0" w:space="0" w:color="auto"/>
      </w:divBdr>
    </w:div>
    <w:div w:id="1983726830">
      <w:bodyDiv w:val="1"/>
      <w:marLeft w:val="0"/>
      <w:marRight w:val="0"/>
      <w:marTop w:val="0"/>
      <w:marBottom w:val="0"/>
      <w:divBdr>
        <w:top w:val="none" w:sz="0" w:space="0" w:color="auto"/>
        <w:left w:val="none" w:sz="0" w:space="0" w:color="auto"/>
        <w:bottom w:val="none" w:sz="0" w:space="0" w:color="auto"/>
        <w:right w:val="none" w:sz="0" w:space="0" w:color="auto"/>
      </w:divBdr>
    </w:div>
    <w:div w:id="1986818422">
      <w:bodyDiv w:val="1"/>
      <w:marLeft w:val="0"/>
      <w:marRight w:val="0"/>
      <w:marTop w:val="0"/>
      <w:marBottom w:val="0"/>
      <w:divBdr>
        <w:top w:val="none" w:sz="0" w:space="0" w:color="auto"/>
        <w:left w:val="none" w:sz="0" w:space="0" w:color="auto"/>
        <w:bottom w:val="none" w:sz="0" w:space="0" w:color="auto"/>
        <w:right w:val="none" w:sz="0" w:space="0" w:color="auto"/>
      </w:divBdr>
    </w:div>
    <w:div w:id="1989901594">
      <w:bodyDiv w:val="1"/>
      <w:marLeft w:val="0"/>
      <w:marRight w:val="0"/>
      <w:marTop w:val="0"/>
      <w:marBottom w:val="0"/>
      <w:divBdr>
        <w:top w:val="none" w:sz="0" w:space="0" w:color="auto"/>
        <w:left w:val="none" w:sz="0" w:space="0" w:color="auto"/>
        <w:bottom w:val="none" w:sz="0" w:space="0" w:color="auto"/>
        <w:right w:val="none" w:sz="0" w:space="0" w:color="auto"/>
      </w:divBdr>
    </w:div>
    <w:div w:id="1990481394">
      <w:bodyDiv w:val="1"/>
      <w:marLeft w:val="0"/>
      <w:marRight w:val="0"/>
      <w:marTop w:val="0"/>
      <w:marBottom w:val="0"/>
      <w:divBdr>
        <w:top w:val="none" w:sz="0" w:space="0" w:color="auto"/>
        <w:left w:val="none" w:sz="0" w:space="0" w:color="auto"/>
        <w:bottom w:val="none" w:sz="0" w:space="0" w:color="auto"/>
        <w:right w:val="none" w:sz="0" w:space="0" w:color="auto"/>
      </w:divBdr>
    </w:div>
    <w:div w:id="1997957917">
      <w:bodyDiv w:val="1"/>
      <w:marLeft w:val="0"/>
      <w:marRight w:val="0"/>
      <w:marTop w:val="0"/>
      <w:marBottom w:val="0"/>
      <w:divBdr>
        <w:top w:val="none" w:sz="0" w:space="0" w:color="auto"/>
        <w:left w:val="none" w:sz="0" w:space="0" w:color="auto"/>
        <w:bottom w:val="none" w:sz="0" w:space="0" w:color="auto"/>
        <w:right w:val="none" w:sz="0" w:space="0" w:color="auto"/>
      </w:divBdr>
    </w:div>
    <w:div w:id="1998075602">
      <w:bodyDiv w:val="1"/>
      <w:marLeft w:val="0"/>
      <w:marRight w:val="0"/>
      <w:marTop w:val="0"/>
      <w:marBottom w:val="0"/>
      <w:divBdr>
        <w:top w:val="none" w:sz="0" w:space="0" w:color="auto"/>
        <w:left w:val="none" w:sz="0" w:space="0" w:color="auto"/>
        <w:bottom w:val="none" w:sz="0" w:space="0" w:color="auto"/>
        <w:right w:val="none" w:sz="0" w:space="0" w:color="auto"/>
      </w:divBdr>
    </w:div>
    <w:div w:id="1998266490">
      <w:bodyDiv w:val="1"/>
      <w:marLeft w:val="0"/>
      <w:marRight w:val="0"/>
      <w:marTop w:val="0"/>
      <w:marBottom w:val="0"/>
      <w:divBdr>
        <w:top w:val="none" w:sz="0" w:space="0" w:color="auto"/>
        <w:left w:val="none" w:sz="0" w:space="0" w:color="auto"/>
        <w:bottom w:val="none" w:sz="0" w:space="0" w:color="auto"/>
        <w:right w:val="none" w:sz="0" w:space="0" w:color="auto"/>
      </w:divBdr>
    </w:div>
    <w:div w:id="1998412972">
      <w:bodyDiv w:val="1"/>
      <w:marLeft w:val="0"/>
      <w:marRight w:val="0"/>
      <w:marTop w:val="0"/>
      <w:marBottom w:val="0"/>
      <w:divBdr>
        <w:top w:val="none" w:sz="0" w:space="0" w:color="auto"/>
        <w:left w:val="none" w:sz="0" w:space="0" w:color="auto"/>
        <w:bottom w:val="none" w:sz="0" w:space="0" w:color="auto"/>
        <w:right w:val="none" w:sz="0" w:space="0" w:color="auto"/>
      </w:divBdr>
    </w:div>
    <w:div w:id="1998455483">
      <w:bodyDiv w:val="1"/>
      <w:marLeft w:val="0"/>
      <w:marRight w:val="0"/>
      <w:marTop w:val="0"/>
      <w:marBottom w:val="0"/>
      <w:divBdr>
        <w:top w:val="none" w:sz="0" w:space="0" w:color="auto"/>
        <w:left w:val="none" w:sz="0" w:space="0" w:color="auto"/>
        <w:bottom w:val="none" w:sz="0" w:space="0" w:color="auto"/>
        <w:right w:val="none" w:sz="0" w:space="0" w:color="auto"/>
      </w:divBdr>
    </w:div>
    <w:div w:id="1999336793">
      <w:bodyDiv w:val="1"/>
      <w:marLeft w:val="0"/>
      <w:marRight w:val="0"/>
      <w:marTop w:val="0"/>
      <w:marBottom w:val="0"/>
      <w:divBdr>
        <w:top w:val="none" w:sz="0" w:space="0" w:color="auto"/>
        <w:left w:val="none" w:sz="0" w:space="0" w:color="auto"/>
        <w:bottom w:val="none" w:sz="0" w:space="0" w:color="auto"/>
        <w:right w:val="none" w:sz="0" w:space="0" w:color="auto"/>
      </w:divBdr>
    </w:div>
    <w:div w:id="2001274080">
      <w:bodyDiv w:val="1"/>
      <w:marLeft w:val="0"/>
      <w:marRight w:val="0"/>
      <w:marTop w:val="0"/>
      <w:marBottom w:val="0"/>
      <w:divBdr>
        <w:top w:val="none" w:sz="0" w:space="0" w:color="auto"/>
        <w:left w:val="none" w:sz="0" w:space="0" w:color="auto"/>
        <w:bottom w:val="none" w:sz="0" w:space="0" w:color="auto"/>
        <w:right w:val="none" w:sz="0" w:space="0" w:color="auto"/>
      </w:divBdr>
    </w:div>
    <w:div w:id="2001696287">
      <w:bodyDiv w:val="1"/>
      <w:marLeft w:val="0"/>
      <w:marRight w:val="0"/>
      <w:marTop w:val="0"/>
      <w:marBottom w:val="0"/>
      <w:divBdr>
        <w:top w:val="none" w:sz="0" w:space="0" w:color="auto"/>
        <w:left w:val="none" w:sz="0" w:space="0" w:color="auto"/>
        <w:bottom w:val="none" w:sz="0" w:space="0" w:color="auto"/>
        <w:right w:val="none" w:sz="0" w:space="0" w:color="auto"/>
      </w:divBdr>
    </w:div>
    <w:div w:id="2001764268">
      <w:bodyDiv w:val="1"/>
      <w:marLeft w:val="0"/>
      <w:marRight w:val="0"/>
      <w:marTop w:val="0"/>
      <w:marBottom w:val="0"/>
      <w:divBdr>
        <w:top w:val="none" w:sz="0" w:space="0" w:color="auto"/>
        <w:left w:val="none" w:sz="0" w:space="0" w:color="auto"/>
        <w:bottom w:val="none" w:sz="0" w:space="0" w:color="auto"/>
        <w:right w:val="none" w:sz="0" w:space="0" w:color="auto"/>
      </w:divBdr>
    </w:div>
    <w:div w:id="2002613839">
      <w:bodyDiv w:val="1"/>
      <w:marLeft w:val="0"/>
      <w:marRight w:val="0"/>
      <w:marTop w:val="0"/>
      <w:marBottom w:val="0"/>
      <w:divBdr>
        <w:top w:val="none" w:sz="0" w:space="0" w:color="auto"/>
        <w:left w:val="none" w:sz="0" w:space="0" w:color="auto"/>
        <w:bottom w:val="none" w:sz="0" w:space="0" w:color="auto"/>
        <w:right w:val="none" w:sz="0" w:space="0" w:color="auto"/>
      </w:divBdr>
    </w:div>
    <w:div w:id="2003123036">
      <w:bodyDiv w:val="1"/>
      <w:marLeft w:val="0"/>
      <w:marRight w:val="0"/>
      <w:marTop w:val="0"/>
      <w:marBottom w:val="0"/>
      <w:divBdr>
        <w:top w:val="none" w:sz="0" w:space="0" w:color="auto"/>
        <w:left w:val="none" w:sz="0" w:space="0" w:color="auto"/>
        <w:bottom w:val="none" w:sz="0" w:space="0" w:color="auto"/>
        <w:right w:val="none" w:sz="0" w:space="0" w:color="auto"/>
      </w:divBdr>
    </w:div>
    <w:div w:id="2006276910">
      <w:bodyDiv w:val="1"/>
      <w:marLeft w:val="0"/>
      <w:marRight w:val="0"/>
      <w:marTop w:val="0"/>
      <w:marBottom w:val="0"/>
      <w:divBdr>
        <w:top w:val="none" w:sz="0" w:space="0" w:color="auto"/>
        <w:left w:val="none" w:sz="0" w:space="0" w:color="auto"/>
        <w:bottom w:val="none" w:sz="0" w:space="0" w:color="auto"/>
        <w:right w:val="none" w:sz="0" w:space="0" w:color="auto"/>
      </w:divBdr>
    </w:div>
    <w:div w:id="2008050330">
      <w:bodyDiv w:val="1"/>
      <w:marLeft w:val="0"/>
      <w:marRight w:val="0"/>
      <w:marTop w:val="0"/>
      <w:marBottom w:val="0"/>
      <w:divBdr>
        <w:top w:val="none" w:sz="0" w:space="0" w:color="auto"/>
        <w:left w:val="none" w:sz="0" w:space="0" w:color="auto"/>
        <w:bottom w:val="none" w:sz="0" w:space="0" w:color="auto"/>
        <w:right w:val="none" w:sz="0" w:space="0" w:color="auto"/>
      </w:divBdr>
    </w:div>
    <w:div w:id="2008510563">
      <w:bodyDiv w:val="1"/>
      <w:marLeft w:val="0"/>
      <w:marRight w:val="0"/>
      <w:marTop w:val="0"/>
      <w:marBottom w:val="0"/>
      <w:divBdr>
        <w:top w:val="none" w:sz="0" w:space="0" w:color="auto"/>
        <w:left w:val="none" w:sz="0" w:space="0" w:color="auto"/>
        <w:bottom w:val="none" w:sz="0" w:space="0" w:color="auto"/>
        <w:right w:val="none" w:sz="0" w:space="0" w:color="auto"/>
      </w:divBdr>
    </w:div>
    <w:div w:id="2008970493">
      <w:bodyDiv w:val="1"/>
      <w:marLeft w:val="0"/>
      <w:marRight w:val="0"/>
      <w:marTop w:val="0"/>
      <w:marBottom w:val="0"/>
      <w:divBdr>
        <w:top w:val="none" w:sz="0" w:space="0" w:color="auto"/>
        <w:left w:val="none" w:sz="0" w:space="0" w:color="auto"/>
        <w:bottom w:val="none" w:sz="0" w:space="0" w:color="auto"/>
        <w:right w:val="none" w:sz="0" w:space="0" w:color="auto"/>
      </w:divBdr>
    </w:div>
    <w:div w:id="2009942157">
      <w:bodyDiv w:val="1"/>
      <w:marLeft w:val="0"/>
      <w:marRight w:val="0"/>
      <w:marTop w:val="0"/>
      <w:marBottom w:val="0"/>
      <w:divBdr>
        <w:top w:val="none" w:sz="0" w:space="0" w:color="auto"/>
        <w:left w:val="none" w:sz="0" w:space="0" w:color="auto"/>
        <w:bottom w:val="none" w:sz="0" w:space="0" w:color="auto"/>
        <w:right w:val="none" w:sz="0" w:space="0" w:color="auto"/>
      </w:divBdr>
    </w:div>
    <w:div w:id="2010282238">
      <w:bodyDiv w:val="1"/>
      <w:marLeft w:val="0"/>
      <w:marRight w:val="0"/>
      <w:marTop w:val="0"/>
      <w:marBottom w:val="0"/>
      <w:divBdr>
        <w:top w:val="none" w:sz="0" w:space="0" w:color="auto"/>
        <w:left w:val="none" w:sz="0" w:space="0" w:color="auto"/>
        <w:bottom w:val="none" w:sz="0" w:space="0" w:color="auto"/>
        <w:right w:val="none" w:sz="0" w:space="0" w:color="auto"/>
      </w:divBdr>
    </w:div>
    <w:div w:id="2012557719">
      <w:bodyDiv w:val="1"/>
      <w:marLeft w:val="0"/>
      <w:marRight w:val="0"/>
      <w:marTop w:val="0"/>
      <w:marBottom w:val="0"/>
      <w:divBdr>
        <w:top w:val="none" w:sz="0" w:space="0" w:color="auto"/>
        <w:left w:val="none" w:sz="0" w:space="0" w:color="auto"/>
        <w:bottom w:val="none" w:sz="0" w:space="0" w:color="auto"/>
        <w:right w:val="none" w:sz="0" w:space="0" w:color="auto"/>
      </w:divBdr>
    </w:div>
    <w:div w:id="2014333038">
      <w:bodyDiv w:val="1"/>
      <w:marLeft w:val="0"/>
      <w:marRight w:val="0"/>
      <w:marTop w:val="0"/>
      <w:marBottom w:val="0"/>
      <w:divBdr>
        <w:top w:val="none" w:sz="0" w:space="0" w:color="auto"/>
        <w:left w:val="none" w:sz="0" w:space="0" w:color="auto"/>
        <w:bottom w:val="none" w:sz="0" w:space="0" w:color="auto"/>
        <w:right w:val="none" w:sz="0" w:space="0" w:color="auto"/>
      </w:divBdr>
    </w:div>
    <w:div w:id="2015064556">
      <w:bodyDiv w:val="1"/>
      <w:marLeft w:val="0"/>
      <w:marRight w:val="0"/>
      <w:marTop w:val="0"/>
      <w:marBottom w:val="0"/>
      <w:divBdr>
        <w:top w:val="none" w:sz="0" w:space="0" w:color="auto"/>
        <w:left w:val="none" w:sz="0" w:space="0" w:color="auto"/>
        <w:bottom w:val="none" w:sz="0" w:space="0" w:color="auto"/>
        <w:right w:val="none" w:sz="0" w:space="0" w:color="auto"/>
      </w:divBdr>
    </w:div>
    <w:div w:id="2015178871">
      <w:bodyDiv w:val="1"/>
      <w:marLeft w:val="0"/>
      <w:marRight w:val="0"/>
      <w:marTop w:val="0"/>
      <w:marBottom w:val="0"/>
      <w:divBdr>
        <w:top w:val="none" w:sz="0" w:space="0" w:color="auto"/>
        <w:left w:val="none" w:sz="0" w:space="0" w:color="auto"/>
        <w:bottom w:val="none" w:sz="0" w:space="0" w:color="auto"/>
        <w:right w:val="none" w:sz="0" w:space="0" w:color="auto"/>
      </w:divBdr>
    </w:div>
    <w:div w:id="2015379985">
      <w:bodyDiv w:val="1"/>
      <w:marLeft w:val="0"/>
      <w:marRight w:val="0"/>
      <w:marTop w:val="0"/>
      <w:marBottom w:val="0"/>
      <w:divBdr>
        <w:top w:val="none" w:sz="0" w:space="0" w:color="auto"/>
        <w:left w:val="none" w:sz="0" w:space="0" w:color="auto"/>
        <w:bottom w:val="none" w:sz="0" w:space="0" w:color="auto"/>
        <w:right w:val="none" w:sz="0" w:space="0" w:color="auto"/>
      </w:divBdr>
    </w:div>
    <w:div w:id="2015456666">
      <w:bodyDiv w:val="1"/>
      <w:marLeft w:val="0"/>
      <w:marRight w:val="0"/>
      <w:marTop w:val="0"/>
      <w:marBottom w:val="0"/>
      <w:divBdr>
        <w:top w:val="none" w:sz="0" w:space="0" w:color="auto"/>
        <w:left w:val="none" w:sz="0" w:space="0" w:color="auto"/>
        <w:bottom w:val="none" w:sz="0" w:space="0" w:color="auto"/>
        <w:right w:val="none" w:sz="0" w:space="0" w:color="auto"/>
      </w:divBdr>
    </w:div>
    <w:div w:id="2017263672">
      <w:bodyDiv w:val="1"/>
      <w:marLeft w:val="0"/>
      <w:marRight w:val="0"/>
      <w:marTop w:val="0"/>
      <w:marBottom w:val="0"/>
      <w:divBdr>
        <w:top w:val="none" w:sz="0" w:space="0" w:color="auto"/>
        <w:left w:val="none" w:sz="0" w:space="0" w:color="auto"/>
        <w:bottom w:val="none" w:sz="0" w:space="0" w:color="auto"/>
        <w:right w:val="none" w:sz="0" w:space="0" w:color="auto"/>
      </w:divBdr>
    </w:div>
    <w:div w:id="2017608372">
      <w:bodyDiv w:val="1"/>
      <w:marLeft w:val="0"/>
      <w:marRight w:val="0"/>
      <w:marTop w:val="0"/>
      <w:marBottom w:val="0"/>
      <w:divBdr>
        <w:top w:val="none" w:sz="0" w:space="0" w:color="auto"/>
        <w:left w:val="none" w:sz="0" w:space="0" w:color="auto"/>
        <w:bottom w:val="none" w:sz="0" w:space="0" w:color="auto"/>
        <w:right w:val="none" w:sz="0" w:space="0" w:color="auto"/>
      </w:divBdr>
    </w:div>
    <w:div w:id="2017727230">
      <w:bodyDiv w:val="1"/>
      <w:marLeft w:val="0"/>
      <w:marRight w:val="0"/>
      <w:marTop w:val="0"/>
      <w:marBottom w:val="0"/>
      <w:divBdr>
        <w:top w:val="none" w:sz="0" w:space="0" w:color="auto"/>
        <w:left w:val="none" w:sz="0" w:space="0" w:color="auto"/>
        <w:bottom w:val="none" w:sz="0" w:space="0" w:color="auto"/>
        <w:right w:val="none" w:sz="0" w:space="0" w:color="auto"/>
      </w:divBdr>
    </w:div>
    <w:div w:id="2020540527">
      <w:bodyDiv w:val="1"/>
      <w:marLeft w:val="0"/>
      <w:marRight w:val="0"/>
      <w:marTop w:val="0"/>
      <w:marBottom w:val="0"/>
      <w:divBdr>
        <w:top w:val="none" w:sz="0" w:space="0" w:color="auto"/>
        <w:left w:val="none" w:sz="0" w:space="0" w:color="auto"/>
        <w:bottom w:val="none" w:sz="0" w:space="0" w:color="auto"/>
        <w:right w:val="none" w:sz="0" w:space="0" w:color="auto"/>
      </w:divBdr>
    </w:div>
    <w:div w:id="2021161030">
      <w:bodyDiv w:val="1"/>
      <w:marLeft w:val="0"/>
      <w:marRight w:val="0"/>
      <w:marTop w:val="0"/>
      <w:marBottom w:val="0"/>
      <w:divBdr>
        <w:top w:val="none" w:sz="0" w:space="0" w:color="auto"/>
        <w:left w:val="none" w:sz="0" w:space="0" w:color="auto"/>
        <w:bottom w:val="none" w:sz="0" w:space="0" w:color="auto"/>
        <w:right w:val="none" w:sz="0" w:space="0" w:color="auto"/>
      </w:divBdr>
    </w:div>
    <w:div w:id="2021659101">
      <w:bodyDiv w:val="1"/>
      <w:marLeft w:val="0"/>
      <w:marRight w:val="0"/>
      <w:marTop w:val="0"/>
      <w:marBottom w:val="0"/>
      <w:divBdr>
        <w:top w:val="none" w:sz="0" w:space="0" w:color="auto"/>
        <w:left w:val="none" w:sz="0" w:space="0" w:color="auto"/>
        <w:bottom w:val="none" w:sz="0" w:space="0" w:color="auto"/>
        <w:right w:val="none" w:sz="0" w:space="0" w:color="auto"/>
      </w:divBdr>
    </w:div>
    <w:div w:id="2021926934">
      <w:bodyDiv w:val="1"/>
      <w:marLeft w:val="0"/>
      <w:marRight w:val="0"/>
      <w:marTop w:val="0"/>
      <w:marBottom w:val="0"/>
      <w:divBdr>
        <w:top w:val="none" w:sz="0" w:space="0" w:color="auto"/>
        <w:left w:val="none" w:sz="0" w:space="0" w:color="auto"/>
        <w:bottom w:val="none" w:sz="0" w:space="0" w:color="auto"/>
        <w:right w:val="none" w:sz="0" w:space="0" w:color="auto"/>
      </w:divBdr>
    </w:div>
    <w:div w:id="2022587338">
      <w:bodyDiv w:val="1"/>
      <w:marLeft w:val="0"/>
      <w:marRight w:val="0"/>
      <w:marTop w:val="0"/>
      <w:marBottom w:val="0"/>
      <w:divBdr>
        <w:top w:val="none" w:sz="0" w:space="0" w:color="auto"/>
        <w:left w:val="none" w:sz="0" w:space="0" w:color="auto"/>
        <w:bottom w:val="none" w:sz="0" w:space="0" w:color="auto"/>
        <w:right w:val="none" w:sz="0" w:space="0" w:color="auto"/>
      </w:divBdr>
    </w:div>
    <w:div w:id="2022925643">
      <w:bodyDiv w:val="1"/>
      <w:marLeft w:val="0"/>
      <w:marRight w:val="0"/>
      <w:marTop w:val="0"/>
      <w:marBottom w:val="0"/>
      <w:divBdr>
        <w:top w:val="none" w:sz="0" w:space="0" w:color="auto"/>
        <w:left w:val="none" w:sz="0" w:space="0" w:color="auto"/>
        <w:bottom w:val="none" w:sz="0" w:space="0" w:color="auto"/>
        <w:right w:val="none" w:sz="0" w:space="0" w:color="auto"/>
      </w:divBdr>
    </w:div>
    <w:div w:id="2024283768">
      <w:bodyDiv w:val="1"/>
      <w:marLeft w:val="0"/>
      <w:marRight w:val="0"/>
      <w:marTop w:val="0"/>
      <w:marBottom w:val="0"/>
      <w:divBdr>
        <w:top w:val="none" w:sz="0" w:space="0" w:color="auto"/>
        <w:left w:val="none" w:sz="0" w:space="0" w:color="auto"/>
        <w:bottom w:val="none" w:sz="0" w:space="0" w:color="auto"/>
        <w:right w:val="none" w:sz="0" w:space="0" w:color="auto"/>
      </w:divBdr>
    </w:div>
    <w:div w:id="2025017284">
      <w:bodyDiv w:val="1"/>
      <w:marLeft w:val="0"/>
      <w:marRight w:val="0"/>
      <w:marTop w:val="0"/>
      <w:marBottom w:val="0"/>
      <w:divBdr>
        <w:top w:val="none" w:sz="0" w:space="0" w:color="auto"/>
        <w:left w:val="none" w:sz="0" w:space="0" w:color="auto"/>
        <w:bottom w:val="none" w:sz="0" w:space="0" w:color="auto"/>
        <w:right w:val="none" w:sz="0" w:space="0" w:color="auto"/>
      </w:divBdr>
    </w:div>
    <w:div w:id="2025591323">
      <w:bodyDiv w:val="1"/>
      <w:marLeft w:val="0"/>
      <w:marRight w:val="0"/>
      <w:marTop w:val="0"/>
      <w:marBottom w:val="0"/>
      <w:divBdr>
        <w:top w:val="none" w:sz="0" w:space="0" w:color="auto"/>
        <w:left w:val="none" w:sz="0" w:space="0" w:color="auto"/>
        <w:bottom w:val="none" w:sz="0" w:space="0" w:color="auto"/>
        <w:right w:val="none" w:sz="0" w:space="0" w:color="auto"/>
      </w:divBdr>
    </w:div>
    <w:div w:id="2025940272">
      <w:bodyDiv w:val="1"/>
      <w:marLeft w:val="0"/>
      <w:marRight w:val="0"/>
      <w:marTop w:val="0"/>
      <w:marBottom w:val="0"/>
      <w:divBdr>
        <w:top w:val="none" w:sz="0" w:space="0" w:color="auto"/>
        <w:left w:val="none" w:sz="0" w:space="0" w:color="auto"/>
        <w:bottom w:val="none" w:sz="0" w:space="0" w:color="auto"/>
        <w:right w:val="none" w:sz="0" w:space="0" w:color="auto"/>
      </w:divBdr>
    </w:div>
    <w:div w:id="2026322720">
      <w:bodyDiv w:val="1"/>
      <w:marLeft w:val="0"/>
      <w:marRight w:val="0"/>
      <w:marTop w:val="0"/>
      <w:marBottom w:val="0"/>
      <w:divBdr>
        <w:top w:val="none" w:sz="0" w:space="0" w:color="auto"/>
        <w:left w:val="none" w:sz="0" w:space="0" w:color="auto"/>
        <w:bottom w:val="none" w:sz="0" w:space="0" w:color="auto"/>
        <w:right w:val="none" w:sz="0" w:space="0" w:color="auto"/>
      </w:divBdr>
    </w:div>
    <w:div w:id="2026403039">
      <w:bodyDiv w:val="1"/>
      <w:marLeft w:val="0"/>
      <w:marRight w:val="0"/>
      <w:marTop w:val="0"/>
      <w:marBottom w:val="0"/>
      <w:divBdr>
        <w:top w:val="none" w:sz="0" w:space="0" w:color="auto"/>
        <w:left w:val="none" w:sz="0" w:space="0" w:color="auto"/>
        <w:bottom w:val="none" w:sz="0" w:space="0" w:color="auto"/>
        <w:right w:val="none" w:sz="0" w:space="0" w:color="auto"/>
      </w:divBdr>
    </w:div>
    <w:div w:id="2026638233">
      <w:bodyDiv w:val="1"/>
      <w:marLeft w:val="0"/>
      <w:marRight w:val="0"/>
      <w:marTop w:val="0"/>
      <w:marBottom w:val="0"/>
      <w:divBdr>
        <w:top w:val="none" w:sz="0" w:space="0" w:color="auto"/>
        <w:left w:val="none" w:sz="0" w:space="0" w:color="auto"/>
        <w:bottom w:val="none" w:sz="0" w:space="0" w:color="auto"/>
        <w:right w:val="none" w:sz="0" w:space="0" w:color="auto"/>
      </w:divBdr>
    </w:div>
    <w:div w:id="2028410065">
      <w:bodyDiv w:val="1"/>
      <w:marLeft w:val="0"/>
      <w:marRight w:val="0"/>
      <w:marTop w:val="0"/>
      <w:marBottom w:val="0"/>
      <w:divBdr>
        <w:top w:val="none" w:sz="0" w:space="0" w:color="auto"/>
        <w:left w:val="none" w:sz="0" w:space="0" w:color="auto"/>
        <w:bottom w:val="none" w:sz="0" w:space="0" w:color="auto"/>
        <w:right w:val="none" w:sz="0" w:space="0" w:color="auto"/>
      </w:divBdr>
    </w:div>
    <w:div w:id="2030135880">
      <w:bodyDiv w:val="1"/>
      <w:marLeft w:val="0"/>
      <w:marRight w:val="0"/>
      <w:marTop w:val="0"/>
      <w:marBottom w:val="0"/>
      <w:divBdr>
        <w:top w:val="none" w:sz="0" w:space="0" w:color="auto"/>
        <w:left w:val="none" w:sz="0" w:space="0" w:color="auto"/>
        <w:bottom w:val="none" w:sz="0" w:space="0" w:color="auto"/>
        <w:right w:val="none" w:sz="0" w:space="0" w:color="auto"/>
      </w:divBdr>
    </w:div>
    <w:div w:id="2030259410">
      <w:bodyDiv w:val="1"/>
      <w:marLeft w:val="0"/>
      <w:marRight w:val="0"/>
      <w:marTop w:val="0"/>
      <w:marBottom w:val="0"/>
      <w:divBdr>
        <w:top w:val="none" w:sz="0" w:space="0" w:color="auto"/>
        <w:left w:val="none" w:sz="0" w:space="0" w:color="auto"/>
        <w:bottom w:val="none" w:sz="0" w:space="0" w:color="auto"/>
        <w:right w:val="none" w:sz="0" w:space="0" w:color="auto"/>
      </w:divBdr>
    </w:div>
    <w:div w:id="2030521253">
      <w:bodyDiv w:val="1"/>
      <w:marLeft w:val="0"/>
      <w:marRight w:val="0"/>
      <w:marTop w:val="0"/>
      <w:marBottom w:val="0"/>
      <w:divBdr>
        <w:top w:val="none" w:sz="0" w:space="0" w:color="auto"/>
        <w:left w:val="none" w:sz="0" w:space="0" w:color="auto"/>
        <w:bottom w:val="none" w:sz="0" w:space="0" w:color="auto"/>
        <w:right w:val="none" w:sz="0" w:space="0" w:color="auto"/>
      </w:divBdr>
    </w:div>
    <w:div w:id="2031030468">
      <w:bodyDiv w:val="1"/>
      <w:marLeft w:val="0"/>
      <w:marRight w:val="0"/>
      <w:marTop w:val="0"/>
      <w:marBottom w:val="0"/>
      <w:divBdr>
        <w:top w:val="none" w:sz="0" w:space="0" w:color="auto"/>
        <w:left w:val="none" w:sz="0" w:space="0" w:color="auto"/>
        <w:bottom w:val="none" w:sz="0" w:space="0" w:color="auto"/>
        <w:right w:val="none" w:sz="0" w:space="0" w:color="auto"/>
      </w:divBdr>
    </w:div>
    <w:div w:id="2031174987">
      <w:bodyDiv w:val="1"/>
      <w:marLeft w:val="0"/>
      <w:marRight w:val="0"/>
      <w:marTop w:val="0"/>
      <w:marBottom w:val="0"/>
      <w:divBdr>
        <w:top w:val="none" w:sz="0" w:space="0" w:color="auto"/>
        <w:left w:val="none" w:sz="0" w:space="0" w:color="auto"/>
        <w:bottom w:val="none" w:sz="0" w:space="0" w:color="auto"/>
        <w:right w:val="none" w:sz="0" w:space="0" w:color="auto"/>
      </w:divBdr>
    </w:div>
    <w:div w:id="2031255443">
      <w:bodyDiv w:val="1"/>
      <w:marLeft w:val="0"/>
      <w:marRight w:val="0"/>
      <w:marTop w:val="0"/>
      <w:marBottom w:val="0"/>
      <w:divBdr>
        <w:top w:val="none" w:sz="0" w:space="0" w:color="auto"/>
        <w:left w:val="none" w:sz="0" w:space="0" w:color="auto"/>
        <w:bottom w:val="none" w:sz="0" w:space="0" w:color="auto"/>
        <w:right w:val="none" w:sz="0" w:space="0" w:color="auto"/>
      </w:divBdr>
    </w:div>
    <w:div w:id="2032414076">
      <w:bodyDiv w:val="1"/>
      <w:marLeft w:val="0"/>
      <w:marRight w:val="0"/>
      <w:marTop w:val="0"/>
      <w:marBottom w:val="0"/>
      <w:divBdr>
        <w:top w:val="none" w:sz="0" w:space="0" w:color="auto"/>
        <w:left w:val="none" w:sz="0" w:space="0" w:color="auto"/>
        <w:bottom w:val="none" w:sz="0" w:space="0" w:color="auto"/>
        <w:right w:val="none" w:sz="0" w:space="0" w:color="auto"/>
      </w:divBdr>
    </w:div>
    <w:div w:id="2034183146">
      <w:bodyDiv w:val="1"/>
      <w:marLeft w:val="0"/>
      <w:marRight w:val="0"/>
      <w:marTop w:val="0"/>
      <w:marBottom w:val="0"/>
      <w:divBdr>
        <w:top w:val="none" w:sz="0" w:space="0" w:color="auto"/>
        <w:left w:val="none" w:sz="0" w:space="0" w:color="auto"/>
        <w:bottom w:val="none" w:sz="0" w:space="0" w:color="auto"/>
        <w:right w:val="none" w:sz="0" w:space="0" w:color="auto"/>
      </w:divBdr>
    </w:div>
    <w:div w:id="2034502380">
      <w:bodyDiv w:val="1"/>
      <w:marLeft w:val="0"/>
      <w:marRight w:val="0"/>
      <w:marTop w:val="0"/>
      <w:marBottom w:val="0"/>
      <w:divBdr>
        <w:top w:val="none" w:sz="0" w:space="0" w:color="auto"/>
        <w:left w:val="none" w:sz="0" w:space="0" w:color="auto"/>
        <w:bottom w:val="none" w:sz="0" w:space="0" w:color="auto"/>
        <w:right w:val="none" w:sz="0" w:space="0" w:color="auto"/>
      </w:divBdr>
    </w:div>
    <w:div w:id="2035501624">
      <w:bodyDiv w:val="1"/>
      <w:marLeft w:val="0"/>
      <w:marRight w:val="0"/>
      <w:marTop w:val="0"/>
      <w:marBottom w:val="0"/>
      <w:divBdr>
        <w:top w:val="none" w:sz="0" w:space="0" w:color="auto"/>
        <w:left w:val="none" w:sz="0" w:space="0" w:color="auto"/>
        <w:bottom w:val="none" w:sz="0" w:space="0" w:color="auto"/>
        <w:right w:val="none" w:sz="0" w:space="0" w:color="auto"/>
      </w:divBdr>
    </w:div>
    <w:div w:id="2035615699">
      <w:bodyDiv w:val="1"/>
      <w:marLeft w:val="0"/>
      <w:marRight w:val="0"/>
      <w:marTop w:val="0"/>
      <w:marBottom w:val="0"/>
      <w:divBdr>
        <w:top w:val="none" w:sz="0" w:space="0" w:color="auto"/>
        <w:left w:val="none" w:sz="0" w:space="0" w:color="auto"/>
        <w:bottom w:val="none" w:sz="0" w:space="0" w:color="auto"/>
        <w:right w:val="none" w:sz="0" w:space="0" w:color="auto"/>
      </w:divBdr>
    </w:div>
    <w:div w:id="2037074636">
      <w:bodyDiv w:val="1"/>
      <w:marLeft w:val="0"/>
      <w:marRight w:val="0"/>
      <w:marTop w:val="0"/>
      <w:marBottom w:val="0"/>
      <w:divBdr>
        <w:top w:val="none" w:sz="0" w:space="0" w:color="auto"/>
        <w:left w:val="none" w:sz="0" w:space="0" w:color="auto"/>
        <w:bottom w:val="none" w:sz="0" w:space="0" w:color="auto"/>
        <w:right w:val="none" w:sz="0" w:space="0" w:color="auto"/>
      </w:divBdr>
    </w:div>
    <w:div w:id="2037537852">
      <w:bodyDiv w:val="1"/>
      <w:marLeft w:val="0"/>
      <w:marRight w:val="0"/>
      <w:marTop w:val="0"/>
      <w:marBottom w:val="0"/>
      <w:divBdr>
        <w:top w:val="none" w:sz="0" w:space="0" w:color="auto"/>
        <w:left w:val="none" w:sz="0" w:space="0" w:color="auto"/>
        <w:bottom w:val="none" w:sz="0" w:space="0" w:color="auto"/>
        <w:right w:val="none" w:sz="0" w:space="0" w:color="auto"/>
      </w:divBdr>
    </w:div>
    <w:div w:id="2038237372">
      <w:bodyDiv w:val="1"/>
      <w:marLeft w:val="0"/>
      <w:marRight w:val="0"/>
      <w:marTop w:val="0"/>
      <w:marBottom w:val="0"/>
      <w:divBdr>
        <w:top w:val="none" w:sz="0" w:space="0" w:color="auto"/>
        <w:left w:val="none" w:sz="0" w:space="0" w:color="auto"/>
        <w:bottom w:val="none" w:sz="0" w:space="0" w:color="auto"/>
        <w:right w:val="none" w:sz="0" w:space="0" w:color="auto"/>
      </w:divBdr>
    </w:div>
    <w:div w:id="2038312866">
      <w:bodyDiv w:val="1"/>
      <w:marLeft w:val="0"/>
      <w:marRight w:val="0"/>
      <w:marTop w:val="0"/>
      <w:marBottom w:val="0"/>
      <w:divBdr>
        <w:top w:val="none" w:sz="0" w:space="0" w:color="auto"/>
        <w:left w:val="none" w:sz="0" w:space="0" w:color="auto"/>
        <w:bottom w:val="none" w:sz="0" w:space="0" w:color="auto"/>
        <w:right w:val="none" w:sz="0" w:space="0" w:color="auto"/>
      </w:divBdr>
    </w:div>
    <w:div w:id="2039155780">
      <w:bodyDiv w:val="1"/>
      <w:marLeft w:val="0"/>
      <w:marRight w:val="0"/>
      <w:marTop w:val="0"/>
      <w:marBottom w:val="0"/>
      <w:divBdr>
        <w:top w:val="none" w:sz="0" w:space="0" w:color="auto"/>
        <w:left w:val="none" w:sz="0" w:space="0" w:color="auto"/>
        <w:bottom w:val="none" w:sz="0" w:space="0" w:color="auto"/>
        <w:right w:val="none" w:sz="0" w:space="0" w:color="auto"/>
      </w:divBdr>
    </w:div>
    <w:div w:id="2039769136">
      <w:bodyDiv w:val="1"/>
      <w:marLeft w:val="0"/>
      <w:marRight w:val="0"/>
      <w:marTop w:val="0"/>
      <w:marBottom w:val="0"/>
      <w:divBdr>
        <w:top w:val="none" w:sz="0" w:space="0" w:color="auto"/>
        <w:left w:val="none" w:sz="0" w:space="0" w:color="auto"/>
        <w:bottom w:val="none" w:sz="0" w:space="0" w:color="auto"/>
        <w:right w:val="none" w:sz="0" w:space="0" w:color="auto"/>
      </w:divBdr>
    </w:div>
    <w:div w:id="2039893250">
      <w:bodyDiv w:val="1"/>
      <w:marLeft w:val="0"/>
      <w:marRight w:val="0"/>
      <w:marTop w:val="0"/>
      <w:marBottom w:val="0"/>
      <w:divBdr>
        <w:top w:val="none" w:sz="0" w:space="0" w:color="auto"/>
        <w:left w:val="none" w:sz="0" w:space="0" w:color="auto"/>
        <w:bottom w:val="none" w:sz="0" w:space="0" w:color="auto"/>
        <w:right w:val="none" w:sz="0" w:space="0" w:color="auto"/>
      </w:divBdr>
    </w:div>
    <w:div w:id="2040005787">
      <w:bodyDiv w:val="1"/>
      <w:marLeft w:val="0"/>
      <w:marRight w:val="0"/>
      <w:marTop w:val="0"/>
      <w:marBottom w:val="0"/>
      <w:divBdr>
        <w:top w:val="none" w:sz="0" w:space="0" w:color="auto"/>
        <w:left w:val="none" w:sz="0" w:space="0" w:color="auto"/>
        <w:bottom w:val="none" w:sz="0" w:space="0" w:color="auto"/>
        <w:right w:val="none" w:sz="0" w:space="0" w:color="auto"/>
      </w:divBdr>
    </w:div>
    <w:div w:id="2040087449">
      <w:bodyDiv w:val="1"/>
      <w:marLeft w:val="0"/>
      <w:marRight w:val="0"/>
      <w:marTop w:val="0"/>
      <w:marBottom w:val="0"/>
      <w:divBdr>
        <w:top w:val="none" w:sz="0" w:space="0" w:color="auto"/>
        <w:left w:val="none" w:sz="0" w:space="0" w:color="auto"/>
        <w:bottom w:val="none" w:sz="0" w:space="0" w:color="auto"/>
        <w:right w:val="none" w:sz="0" w:space="0" w:color="auto"/>
      </w:divBdr>
    </w:div>
    <w:div w:id="2040812217">
      <w:bodyDiv w:val="1"/>
      <w:marLeft w:val="0"/>
      <w:marRight w:val="0"/>
      <w:marTop w:val="0"/>
      <w:marBottom w:val="0"/>
      <w:divBdr>
        <w:top w:val="none" w:sz="0" w:space="0" w:color="auto"/>
        <w:left w:val="none" w:sz="0" w:space="0" w:color="auto"/>
        <w:bottom w:val="none" w:sz="0" w:space="0" w:color="auto"/>
        <w:right w:val="none" w:sz="0" w:space="0" w:color="auto"/>
      </w:divBdr>
    </w:div>
    <w:div w:id="2040859001">
      <w:bodyDiv w:val="1"/>
      <w:marLeft w:val="0"/>
      <w:marRight w:val="0"/>
      <w:marTop w:val="0"/>
      <w:marBottom w:val="0"/>
      <w:divBdr>
        <w:top w:val="none" w:sz="0" w:space="0" w:color="auto"/>
        <w:left w:val="none" w:sz="0" w:space="0" w:color="auto"/>
        <w:bottom w:val="none" w:sz="0" w:space="0" w:color="auto"/>
        <w:right w:val="none" w:sz="0" w:space="0" w:color="auto"/>
      </w:divBdr>
    </w:div>
    <w:div w:id="2041201534">
      <w:bodyDiv w:val="1"/>
      <w:marLeft w:val="0"/>
      <w:marRight w:val="0"/>
      <w:marTop w:val="0"/>
      <w:marBottom w:val="0"/>
      <w:divBdr>
        <w:top w:val="none" w:sz="0" w:space="0" w:color="auto"/>
        <w:left w:val="none" w:sz="0" w:space="0" w:color="auto"/>
        <w:bottom w:val="none" w:sz="0" w:space="0" w:color="auto"/>
        <w:right w:val="none" w:sz="0" w:space="0" w:color="auto"/>
      </w:divBdr>
    </w:div>
    <w:div w:id="2041514068">
      <w:bodyDiv w:val="1"/>
      <w:marLeft w:val="0"/>
      <w:marRight w:val="0"/>
      <w:marTop w:val="0"/>
      <w:marBottom w:val="0"/>
      <w:divBdr>
        <w:top w:val="none" w:sz="0" w:space="0" w:color="auto"/>
        <w:left w:val="none" w:sz="0" w:space="0" w:color="auto"/>
        <w:bottom w:val="none" w:sz="0" w:space="0" w:color="auto"/>
        <w:right w:val="none" w:sz="0" w:space="0" w:color="auto"/>
      </w:divBdr>
    </w:div>
    <w:div w:id="2044088902">
      <w:bodyDiv w:val="1"/>
      <w:marLeft w:val="0"/>
      <w:marRight w:val="0"/>
      <w:marTop w:val="0"/>
      <w:marBottom w:val="0"/>
      <w:divBdr>
        <w:top w:val="none" w:sz="0" w:space="0" w:color="auto"/>
        <w:left w:val="none" w:sz="0" w:space="0" w:color="auto"/>
        <w:bottom w:val="none" w:sz="0" w:space="0" w:color="auto"/>
        <w:right w:val="none" w:sz="0" w:space="0" w:color="auto"/>
      </w:divBdr>
      <w:divsChild>
        <w:div w:id="1893036090">
          <w:marLeft w:val="0"/>
          <w:marRight w:val="0"/>
          <w:marTop w:val="0"/>
          <w:marBottom w:val="0"/>
          <w:divBdr>
            <w:top w:val="none" w:sz="0" w:space="0" w:color="auto"/>
            <w:left w:val="none" w:sz="0" w:space="0" w:color="auto"/>
            <w:bottom w:val="none" w:sz="0" w:space="0" w:color="auto"/>
            <w:right w:val="none" w:sz="0" w:space="0" w:color="auto"/>
          </w:divBdr>
        </w:div>
      </w:divsChild>
    </w:div>
    <w:div w:id="2044164932">
      <w:bodyDiv w:val="1"/>
      <w:marLeft w:val="0"/>
      <w:marRight w:val="0"/>
      <w:marTop w:val="0"/>
      <w:marBottom w:val="0"/>
      <w:divBdr>
        <w:top w:val="none" w:sz="0" w:space="0" w:color="auto"/>
        <w:left w:val="none" w:sz="0" w:space="0" w:color="auto"/>
        <w:bottom w:val="none" w:sz="0" w:space="0" w:color="auto"/>
        <w:right w:val="none" w:sz="0" w:space="0" w:color="auto"/>
      </w:divBdr>
    </w:div>
    <w:div w:id="2045250637">
      <w:bodyDiv w:val="1"/>
      <w:marLeft w:val="0"/>
      <w:marRight w:val="0"/>
      <w:marTop w:val="0"/>
      <w:marBottom w:val="0"/>
      <w:divBdr>
        <w:top w:val="none" w:sz="0" w:space="0" w:color="auto"/>
        <w:left w:val="none" w:sz="0" w:space="0" w:color="auto"/>
        <w:bottom w:val="none" w:sz="0" w:space="0" w:color="auto"/>
        <w:right w:val="none" w:sz="0" w:space="0" w:color="auto"/>
      </w:divBdr>
    </w:div>
    <w:div w:id="2045906424">
      <w:bodyDiv w:val="1"/>
      <w:marLeft w:val="0"/>
      <w:marRight w:val="0"/>
      <w:marTop w:val="0"/>
      <w:marBottom w:val="0"/>
      <w:divBdr>
        <w:top w:val="none" w:sz="0" w:space="0" w:color="auto"/>
        <w:left w:val="none" w:sz="0" w:space="0" w:color="auto"/>
        <w:bottom w:val="none" w:sz="0" w:space="0" w:color="auto"/>
        <w:right w:val="none" w:sz="0" w:space="0" w:color="auto"/>
      </w:divBdr>
    </w:div>
    <w:div w:id="2046174880">
      <w:bodyDiv w:val="1"/>
      <w:marLeft w:val="0"/>
      <w:marRight w:val="0"/>
      <w:marTop w:val="0"/>
      <w:marBottom w:val="0"/>
      <w:divBdr>
        <w:top w:val="none" w:sz="0" w:space="0" w:color="auto"/>
        <w:left w:val="none" w:sz="0" w:space="0" w:color="auto"/>
        <w:bottom w:val="none" w:sz="0" w:space="0" w:color="auto"/>
        <w:right w:val="none" w:sz="0" w:space="0" w:color="auto"/>
      </w:divBdr>
    </w:div>
    <w:div w:id="2046514620">
      <w:bodyDiv w:val="1"/>
      <w:marLeft w:val="0"/>
      <w:marRight w:val="0"/>
      <w:marTop w:val="0"/>
      <w:marBottom w:val="0"/>
      <w:divBdr>
        <w:top w:val="none" w:sz="0" w:space="0" w:color="auto"/>
        <w:left w:val="none" w:sz="0" w:space="0" w:color="auto"/>
        <w:bottom w:val="none" w:sz="0" w:space="0" w:color="auto"/>
        <w:right w:val="none" w:sz="0" w:space="0" w:color="auto"/>
      </w:divBdr>
    </w:div>
    <w:div w:id="2047639211">
      <w:bodyDiv w:val="1"/>
      <w:marLeft w:val="0"/>
      <w:marRight w:val="0"/>
      <w:marTop w:val="0"/>
      <w:marBottom w:val="0"/>
      <w:divBdr>
        <w:top w:val="none" w:sz="0" w:space="0" w:color="auto"/>
        <w:left w:val="none" w:sz="0" w:space="0" w:color="auto"/>
        <w:bottom w:val="none" w:sz="0" w:space="0" w:color="auto"/>
        <w:right w:val="none" w:sz="0" w:space="0" w:color="auto"/>
      </w:divBdr>
    </w:div>
    <w:div w:id="2048137184">
      <w:bodyDiv w:val="1"/>
      <w:marLeft w:val="0"/>
      <w:marRight w:val="0"/>
      <w:marTop w:val="0"/>
      <w:marBottom w:val="0"/>
      <w:divBdr>
        <w:top w:val="none" w:sz="0" w:space="0" w:color="auto"/>
        <w:left w:val="none" w:sz="0" w:space="0" w:color="auto"/>
        <w:bottom w:val="none" w:sz="0" w:space="0" w:color="auto"/>
        <w:right w:val="none" w:sz="0" w:space="0" w:color="auto"/>
      </w:divBdr>
    </w:div>
    <w:div w:id="2050033408">
      <w:bodyDiv w:val="1"/>
      <w:marLeft w:val="0"/>
      <w:marRight w:val="0"/>
      <w:marTop w:val="0"/>
      <w:marBottom w:val="0"/>
      <w:divBdr>
        <w:top w:val="none" w:sz="0" w:space="0" w:color="auto"/>
        <w:left w:val="none" w:sz="0" w:space="0" w:color="auto"/>
        <w:bottom w:val="none" w:sz="0" w:space="0" w:color="auto"/>
        <w:right w:val="none" w:sz="0" w:space="0" w:color="auto"/>
      </w:divBdr>
    </w:div>
    <w:div w:id="2050184126">
      <w:bodyDiv w:val="1"/>
      <w:marLeft w:val="0"/>
      <w:marRight w:val="0"/>
      <w:marTop w:val="0"/>
      <w:marBottom w:val="0"/>
      <w:divBdr>
        <w:top w:val="none" w:sz="0" w:space="0" w:color="auto"/>
        <w:left w:val="none" w:sz="0" w:space="0" w:color="auto"/>
        <w:bottom w:val="none" w:sz="0" w:space="0" w:color="auto"/>
        <w:right w:val="none" w:sz="0" w:space="0" w:color="auto"/>
      </w:divBdr>
    </w:div>
    <w:div w:id="2050568591">
      <w:bodyDiv w:val="1"/>
      <w:marLeft w:val="0"/>
      <w:marRight w:val="0"/>
      <w:marTop w:val="0"/>
      <w:marBottom w:val="0"/>
      <w:divBdr>
        <w:top w:val="none" w:sz="0" w:space="0" w:color="auto"/>
        <w:left w:val="none" w:sz="0" w:space="0" w:color="auto"/>
        <w:bottom w:val="none" w:sz="0" w:space="0" w:color="auto"/>
        <w:right w:val="none" w:sz="0" w:space="0" w:color="auto"/>
      </w:divBdr>
    </w:div>
    <w:div w:id="2051370547">
      <w:bodyDiv w:val="1"/>
      <w:marLeft w:val="0"/>
      <w:marRight w:val="0"/>
      <w:marTop w:val="0"/>
      <w:marBottom w:val="0"/>
      <w:divBdr>
        <w:top w:val="none" w:sz="0" w:space="0" w:color="auto"/>
        <w:left w:val="none" w:sz="0" w:space="0" w:color="auto"/>
        <w:bottom w:val="none" w:sz="0" w:space="0" w:color="auto"/>
        <w:right w:val="none" w:sz="0" w:space="0" w:color="auto"/>
      </w:divBdr>
    </w:div>
    <w:div w:id="2052918048">
      <w:bodyDiv w:val="1"/>
      <w:marLeft w:val="0"/>
      <w:marRight w:val="0"/>
      <w:marTop w:val="0"/>
      <w:marBottom w:val="0"/>
      <w:divBdr>
        <w:top w:val="none" w:sz="0" w:space="0" w:color="auto"/>
        <w:left w:val="none" w:sz="0" w:space="0" w:color="auto"/>
        <w:bottom w:val="none" w:sz="0" w:space="0" w:color="auto"/>
        <w:right w:val="none" w:sz="0" w:space="0" w:color="auto"/>
      </w:divBdr>
    </w:div>
    <w:div w:id="2053529583">
      <w:bodyDiv w:val="1"/>
      <w:marLeft w:val="0"/>
      <w:marRight w:val="0"/>
      <w:marTop w:val="0"/>
      <w:marBottom w:val="0"/>
      <w:divBdr>
        <w:top w:val="none" w:sz="0" w:space="0" w:color="auto"/>
        <w:left w:val="none" w:sz="0" w:space="0" w:color="auto"/>
        <w:bottom w:val="none" w:sz="0" w:space="0" w:color="auto"/>
        <w:right w:val="none" w:sz="0" w:space="0" w:color="auto"/>
      </w:divBdr>
    </w:div>
    <w:div w:id="2054040560">
      <w:bodyDiv w:val="1"/>
      <w:marLeft w:val="0"/>
      <w:marRight w:val="0"/>
      <w:marTop w:val="0"/>
      <w:marBottom w:val="0"/>
      <w:divBdr>
        <w:top w:val="none" w:sz="0" w:space="0" w:color="auto"/>
        <w:left w:val="none" w:sz="0" w:space="0" w:color="auto"/>
        <w:bottom w:val="none" w:sz="0" w:space="0" w:color="auto"/>
        <w:right w:val="none" w:sz="0" w:space="0" w:color="auto"/>
      </w:divBdr>
    </w:div>
    <w:div w:id="2056003742">
      <w:bodyDiv w:val="1"/>
      <w:marLeft w:val="0"/>
      <w:marRight w:val="0"/>
      <w:marTop w:val="0"/>
      <w:marBottom w:val="0"/>
      <w:divBdr>
        <w:top w:val="none" w:sz="0" w:space="0" w:color="auto"/>
        <w:left w:val="none" w:sz="0" w:space="0" w:color="auto"/>
        <w:bottom w:val="none" w:sz="0" w:space="0" w:color="auto"/>
        <w:right w:val="none" w:sz="0" w:space="0" w:color="auto"/>
      </w:divBdr>
    </w:div>
    <w:div w:id="2056388702">
      <w:bodyDiv w:val="1"/>
      <w:marLeft w:val="0"/>
      <w:marRight w:val="0"/>
      <w:marTop w:val="0"/>
      <w:marBottom w:val="0"/>
      <w:divBdr>
        <w:top w:val="none" w:sz="0" w:space="0" w:color="auto"/>
        <w:left w:val="none" w:sz="0" w:space="0" w:color="auto"/>
        <w:bottom w:val="none" w:sz="0" w:space="0" w:color="auto"/>
        <w:right w:val="none" w:sz="0" w:space="0" w:color="auto"/>
      </w:divBdr>
    </w:div>
    <w:div w:id="2056805870">
      <w:bodyDiv w:val="1"/>
      <w:marLeft w:val="0"/>
      <w:marRight w:val="0"/>
      <w:marTop w:val="0"/>
      <w:marBottom w:val="0"/>
      <w:divBdr>
        <w:top w:val="none" w:sz="0" w:space="0" w:color="auto"/>
        <w:left w:val="none" w:sz="0" w:space="0" w:color="auto"/>
        <w:bottom w:val="none" w:sz="0" w:space="0" w:color="auto"/>
        <w:right w:val="none" w:sz="0" w:space="0" w:color="auto"/>
      </w:divBdr>
    </w:div>
    <w:div w:id="2057504923">
      <w:bodyDiv w:val="1"/>
      <w:marLeft w:val="0"/>
      <w:marRight w:val="0"/>
      <w:marTop w:val="0"/>
      <w:marBottom w:val="0"/>
      <w:divBdr>
        <w:top w:val="none" w:sz="0" w:space="0" w:color="auto"/>
        <w:left w:val="none" w:sz="0" w:space="0" w:color="auto"/>
        <w:bottom w:val="none" w:sz="0" w:space="0" w:color="auto"/>
        <w:right w:val="none" w:sz="0" w:space="0" w:color="auto"/>
      </w:divBdr>
    </w:div>
    <w:div w:id="2058041500">
      <w:bodyDiv w:val="1"/>
      <w:marLeft w:val="0"/>
      <w:marRight w:val="0"/>
      <w:marTop w:val="0"/>
      <w:marBottom w:val="0"/>
      <w:divBdr>
        <w:top w:val="none" w:sz="0" w:space="0" w:color="auto"/>
        <w:left w:val="none" w:sz="0" w:space="0" w:color="auto"/>
        <w:bottom w:val="none" w:sz="0" w:space="0" w:color="auto"/>
        <w:right w:val="none" w:sz="0" w:space="0" w:color="auto"/>
      </w:divBdr>
    </w:div>
    <w:div w:id="2061395154">
      <w:bodyDiv w:val="1"/>
      <w:marLeft w:val="0"/>
      <w:marRight w:val="0"/>
      <w:marTop w:val="0"/>
      <w:marBottom w:val="0"/>
      <w:divBdr>
        <w:top w:val="none" w:sz="0" w:space="0" w:color="auto"/>
        <w:left w:val="none" w:sz="0" w:space="0" w:color="auto"/>
        <w:bottom w:val="none" w:sz="0" w:space="0" w:color="auto"/>
        <w:right w:val="none" w:sz="0" w:space="0" w:color="auto"/>
      </w:divBdr>
    </w:div>
    <w:div w:id="2063675964">
      <w:bodyDiv w:val="1"/>
      <w:marLeft w:val="0"/>
      <w:marRight w:val="0"/>
      <w:marTop w:val="0"/>
      <w:marBottom w:val="0"/>
      <w:divBdr>
        <w:top w:val="none" w:sz="0" w:space="0" w:color="auto"/>
        <w:left w:val="none" w:sz="0" w:space="0" w:color="auto"/>
        <w:bottom w:val="none" w:sz="0" w:space="0" w:color="auto"/>
        <w:right w:val="none" w:sz="0" w:space="0" w:color="auto"/>
      </w:divBdr>
    </w:div>
    <w:div w:id="2063946119">
      <w:bodyDiv w:val="1"/>
      <w:marLeft w:val="0"/>
      <w:marRight w:val="0"/>
      <w:marTop w:val="0"/>
      <w:marBottom w:val="0"/>
      <w:divBdr>
        <w:top w:val="none" w:sz="0" w:space="0" w:color="auto"/>
        <w:left w:val="none" w:sz="0" w:space="0" w:color="auto"/>
        <w:bottom w:val="none" w:sz="0" w:space="0" w:color="auto"/>
        <w:right w:val="none" w:sz="0" w:space="0" w:color="auto"/>
      </w:divBdr>
    </w:div>
    <w:div w:id="2064908380">
      <w:bodyDiv w:val="1"/>
      <w:marLeft w:val="0"/>
      <w:marRight w:val="0"/>
      <w:marTop w:val="0"/>
      <w:marBottom w:val="0"/>
      <w:divBdr>
        <w:top w:val="none" w:sz="0" w:space="0" w:color="auto"/>
        <w:left w:val="none" w:sz="0" w:space="0" w:color="auto"/>
        <w:bottom w:val="none" w:sz="0" w:space="0" w:color="auto"/>
        <w:right w:val="none" w:sz="0" w:space="0" w:color="auto"/>
      </w:divBdr>
    </w:div>
    <w:div w:id="2065788193">
      <w:bodyDiv w:val="1"/>
      <w:marLeft w:val="0"/>
      <w:marRight w:val="0"/>
      <w:marTop w:val="0"/>
      <w:marBottom w:val="0"/>
      <w:divBdr>
        <w:top w:val="none" w:sz="0" w:space="0" w:color="auto"/>
        <w:left w:val="none" w:sz="0" w:space="0" w:color="auto"/>
        <w:bottom w:val="none" w:sz="0" w:space="0" w:color="auto"/>
        <w:right w:val="none" w:sz="0" w:space="0" w:color="auto"/>
      </w:divBdr>
    </w:div>
    <w:div w:id="2069765620">
      <w:bodyDiv w:val="1"/>
      <w:marLeft w:val="0"/>
      <w:marRight w:val="0"/>
      <w:marTop w:val="0"/>
      <w:marBottom w:val="0"/>
      <w:divBdr>
        <w:top w:val="none" w:sz="0" w:space="0" w:color="auto"/>
        <w:left w:val="none" w:sz="0" w:space="0" w:color="auto"/>
        <w:bottom w:val="none" w:sz="0" w:space="0" w:color="auto"/>
        <w:right w:val="none" w:sz="0" w:space="0" w:color="auto"/>
      </w:divBdr>
    </w:div>
    <w:div w:id="2070111248">
      <w:bodyDiv w:val="1"/>
      <w:marLeft w:val="0"/>
      <w:marRight w:val="0"/>
      <w:marTop w:val="0"/>
      <w:marBottom w:val="0"/>
      <w:divBdr>
        <w:top w:val="none" w:sz="0" w:space="0" w:color="auto"/>
        <w:left w:val="none" w:sz="0" w:space="0" w:color="auto"/>
        <w:bottom w:val="none" w:sz="0" w:space="0" w:color="auto"/>
        <w:right w:val="none" w:sz="0" w:space="0" w:color="auto"/>
      </w:divBdr>
    </w:div>
    <w:div w:id="2071071802">
      <w:bodyDiv w:val="1"/>
      <w:marLeft w:val="0"/>
      <w:marRight w:val="0"/>
      <w:marTop w:val="0"/>
      <w:marBottom w:val="0"/>
      <w:divBdr>
        <w:top w:val="none" w:sz="0" w:space="0" w:color="auto"/>
        <w:left w:val="none" w:sz="0" w:space="0" w:color="auto"/>
        <w:bottom w:val="none" w:sz="0" w:space="0" w:color="auto"/>
        <w:right w:val="none" w:sz="0" w:space="0" w:color="auto"/>
      </w:divBdr>
    </w:div>
    <w:div w:id="2072656093">
      <w:bodyDiv w:val="1"/>
      <w:marLeft w:val="0"/>
      <w:marRight w:val="0"/>
      <w:marTop w:val="0"/>
      <w:marBottom w:val="0"/>
      <w:divBdr>
        <w:top w:val="none" w:sz="0" w:space="0" w:color="auto"/>
        <w:left w:val="none" w:sz="0" w:space="0" w:color="auto"/>
        <w:bottom w:val="none" w:sz="0" w:space="0" w:color="auto"/>
        <w:right w:val="none" w:sz="0" w:space="0" w:color="auto"/>
      </w:divBdr>
    </w:div>
    <w:div w:id="2074115102">
      <w:bodyDiv w:val="1"/>
      <w:marLeft w:val="0"/>
      <w:marRight w:val="0"/>
      <w:marTop w:val="0"/>
      <w:marBottom w:val="0"/>
      <w:divBdr>
        <w:top w:val="none" w:sz="0" w:space="0" w:color="auto"/>
        <w:left w:val="none" w:sz="0" w:space="0" w:color="auto"/>
        <w:bottom w:val="none" w:sz="0" w:space="0" w:color="auto"/>
        <w:right w:val="none" w:sz="0" w:space="0" w:color="auto"/>
      </w:divBdr>
    </w:div>
    <w:div w:id="2080013623">
      <w:bodyDiv w:val="1"/>
      <w:marLeft w:val="0"/>
      <w:marRight w:val="0"/>
      <w:marTop w:val="0"/>
      <w:marBottom w:val="0"/>
      <w:divBdr>
        <w:top w:val="none" w:sz="0" w:space="0" w:color="auto"/>
        <w:left w:val="none" w:sz="0" w:space="0" w:color="auto"/>
        <w:bottom w:val="none" w:sz="0" w:space="0" w:color="auto"/>
        <w:right w:val="none" w:sz="0" w:space="0" w:color="auto"/>
      </w:divBdr>
    </w:div>
    <w:div w:id="2080057563">
      <w:bodyDiv w:val="1"/>
      <w:marLeft w:val="0"/>
      <w:marRight w:val="0"/>
      <w:marTop w:val="0"/>
      <w:marBottom w:val="0"/>
      <w:divBdr>
        <w:top w:val="none" w:sz="0" w:space="0" w:color="auto"/>
        <w:left w:val="none" w:sz="0" w:space="0" w:color="auto"/>
        <w:bottom w:val="none" w:sz="0" w:space="0" w:color="auto"/>
        <w:right w:val="none" w:sz="0" w:space="0" w:color="auto"/>
      </w:divBdr>
    </w:div>
    <w:div w:id="2080245705">
      <w:bodyDiv w:val="1"/>
      <w:marLeft w:val="0"/>
      <w:marRight w:val="0"/>
      <w:marTop w:val="0"/>
      <w:marBottom w:val="0"/>
      <w:divBdr>
        <w:top w:val="none" w:sz="0" w:space="0" w:color="auto"/>
        <w:left w:val="none" w:sz="0" w:space="0" w:color="auto"/>
        <w:bottom w:val="none" w:sz="0" w:space="0" w:color="auto"/>
        <w:right w:val="none" w:sz="0" w:space="0" w:color="auto"/>
      </w:divBdr>
    </w:div>
    <w:div w:id="2080707670">
      <w:bodyDiv w:val="1"/>
      <w:marLeft w:val="0"/>
      <w:marRight w:val="0"/>
      <w:marTop w:val="0"/>
      <w:marBottom w:val="0"/>
      <w:divBdr>
        <w:top w:val="none" w:sz="0" w:space="0" w:color="auto"/>
        <w:left w:val="none" w:sz="0" w:space="0" w:color="auto"/>
        <w:bottom w:val="none" w:sz="0" w:space="0" w:color="auto"/>
        <w:right w:val="none" w:sz="0" w:space="0" w:color="auto"/>
      </w:divBdr>
    </w:div>
    <w:div w:id="2081171470">
      <w:bodyDiv w:val="1"/>
      <w:marLeft w:val="0"/>
      <w:marRight w:val="0"/>
      <w:marTop w:val="0"/>
      <w:marBottom w:val="0"/>
      <w:divBdr>
        <w:top w:val="none" w:sz="0" w:space="0" w:color="auto"/>
        <w:left w:val="none" w:sz="0" w:space="0" w:color="auto"/>
        <w:bottom w:val="none" w:sz="0" w:space="0" w:color="auto"/>
        <w:right w:val="none" w:sz="0" w:space="0" w:color="auto"/>
      </w:divBdr>
    </w:div>
    <w:div w:id="2083062543">
      <w:bodyDiv w:val="1"/>
      <w:marLeft w:val="0"/>
      <w:marRight w:val="0"/>
      <w:marTop w:val="0"/>
      <w:marBottom w:val="0"/>
      <w:divBdr>
        <w:top w:val="none" w:sz="0" w:space="0" w:color="auto"/>
        <w:left w:val="none" w:sz="0" w:space="0" w:color="auto"/>
        <w:bottom w:val="none" w:sz="0" w:space="0" w:color="auto"/>
        <w:right w:val="none" w:sz="0" w:space="0" w:color="auto"/>
      </w:divBdr>
    </w:div>
    <w:div w:id="2083287228">
      <w:bodyDiv w:val="1"/>
      <w:marLeft w:val="0"/>
      <w:marRight w:val="0"/>
      <w:marTop w:val="0"/>
      <w:marBottom w:val="0"/>
      <w:divBdr>
        <w:top w:val="none" w:sz="0" w:space="0" w:color="auto"/>
        <w:left w:val="none" w:sz="0" w:space="0" w:color="auto"/>
        <w:bottom w:val="none" w:sz="0" w:space="0" w:color="auto"/>
        <w:right w:val="none" w:sz="0" w:space="0" w:color="auto"/>
      </w:divBdr>
    </w:div>
    <w:div w:id="2084721574">
      <w:bodyDiv w:val="1"/>
      <w:marLeft w:val="0"/>
      <w:marRight w:val="0"/>
      <w:marTop w:val="0"/>
      <w:marBottom w:val="0"/>
      <w:divBdr>
        <w:top w:val="none" w:sz="0" w:space="0" w:color="auto"/>
        <w:left w:val="none" w:sz="0" w:space="0" w:color="auto"/>
        <w:bottom w:val="none" w:sz="0" w:space="0" w:color="auto"/>
        <w:right w:val="none" w:sz="0" w:space="0" w:color="auto"/>
      </w:divBdr>
    </w:div>
    <w:div w:id="2084905932">
      <w:bodyDiv w:val="1"/>
      <w:marLeft w:val="0"/>
      <w:marRight w:val="0"/>
      <w:marTop w:val="0"/>
      <w:marBottom w:val="0"/>
      <w:divBdr>
        <w:top w:val="none" w:sz="0" w:space="0" w:color="auto"/>
        <w:left w:val="none" w:sz="0" w:space="0" w:color="auto"/>
        <w:bottom w:val="none" w:sz="0" w:space="0" w:color="auto"/>
        <w:right w:val="none" w:sz="0" w:space="0" w:color="auto"/>
      </w:divBdr>
    </w:div>
    <w:div w:id="2085448795">
      <w:bodyDiv w:val="1"/>
      <w:marLeft w:val="0"/>
      <w:marRight w:val="0"/>
      <w:marTop w:val="0"/>
      <w:marBottom w:val="0"/>
      <w:divBdr>
        <w:top w:val="none" w:sz="0" w:space="0" w:color="auto"/>
        <w:left w:val="none" w:sz="0" w:space="0" w:color="auto"/>
        <w:bottom w:val="none" w:sz="0" w:space="0" w:color="auto"/>
        <w:right w:val="none" w:sz="0" w:space="0" w:color="auto"/>
      </w:divBdr>
    </w:div>
    <w:div w:id="2085641448">
      <w:bodyDiv w:val="1"/>
      <w:marLeft w:val="0"/>
      <w:marRight w:val="0"/>
      <w:marTop w:val="0"/>
      <w:marBottom w:val="0"/>
      <w:divBdr>
        <w:top w:val="none" w:sz="0" w:space="0" w:color="auto"/>
        <w:left w:val="none" w:sz="0" w:space="0" w:color="auto"/>
        <w:bottom w:val="none" w:sz="0" w:space="0" w:color="auto"/>
        <w:right w:val="none" w:sz="0" w:space="0" w:color="auto"/>
      </w:divBdr>
    </w:div>
    <w:div w:id="2089040019">
      <w:bodyDiv w:val="1"/>
      <w:marLeft w:val="0"/>
      <w:marRight w:val="0"/>
      <w:marTop w:val="0"/>
      <w:marBottom w:val="0"/>
      <w:divBdr>
        <w:top w:val="none" w:sz="0" w:space="0" w:color="auto"/>
        <w:left w:val="none" w:sz="0" w:space="0" w:color="auto"/>
        <w:bottom w:val="none" w:sz="0" w:space="0" w:color="auto"/>
        <w:right w:val="none" w:sz="0" w:space="0" w:color="auto"/>
      </w:divBdr>
    </w:div>
    <w:div w:id="2090148483">
      <w:bodyDiv w:val="1"/>
      <w:marLeft w:val="0"/>
      <w:marRight w:val="0"/>
      <w:marTop w:val="0"/>
      <w:marBottom w:val="0"/>
      <w:divBdr>
        <w:top w:val="none" w:sz="0" w:space="0" w:color="auto"/>
        <w:left w:val="none" w:sz="0" w:space="0" w:color="auto"/>
        <w:bottom w:val="none" w:sz="0" w:space="0" w:color="auto"/>
        <w:right w:val="none" w:sz="0" w:space="0" w:color="auto"/>
      </w:divBdr>
    </w:div>
    <w:div w:id="2090686114">
      <w:bodyDiv w:val="1"/>
      <w:marLeft w:val="0"/>
      <w:marRight w:val="0"/>
      <w:marTop w:val="0"/>
      <w:marBottom w:val="0"/>
      <w:divBdr>
        <w:top w:val="none" w:sz="0" w:space="0" w:color="auto"/>
        <w:left w:val="none" w:sz="0" w:space="0" w:color="auto"/>
        <w:bottom w:val="none" w:sz="0" w:space="0" w:color="auto"/>
        <w:right w:val="none" w:sz="0" w:space="0" w:color="auto"/>
      </w:divBdr>
    </w:div>
    <w:div w:id="2094544016">
      <w:bodyDiv w:val="1"/>
      <w:marLeft w:val="0"/>
      <w:marRight w:val="0"/>
      <w:marTop w:val="0"/>
      <w:marBottom w:val="0"/>
      <w:divBdr>
        <w:top w:val="none" w:sz="0" w:space="0" w:color="auto"/>
        <w:left w:val="none" w:sz="0" w:space="0" w:color="auto"/>
        <w:bottom w:val="none" w:sz="0" w:space="0" w:color="auto"/>
        <w:right w:val="none" w:sz="0" w:space="0" w:color="auto"/>
      </w:divBdr>
    </w:div>
    <w:div w:id="2096436580">
      <w:bodyDiv w:val="1"/>
      <w:marLeft w:val="0"/>
      <w:marRight w:val="0"/>
      <w:marTop w:val="0"/>
      <w:marBottom w:val="0"/>
      <w:divBdr>
        <w:top w:val="none" w:sz="0" w:space="0" w:color="auto"/>
        <w:left w:val="none" w:sz="0" w:space="0" w:color="auto"/>
        <w:bottom w:val="none" w:sz="0" w:space="0" w:color="auto"/>
        <w:right w:val="none" w:sz="0" w:space="0" w:color="auto"/>
      </w:divBdr>
    </w:div>
    <w:div w:id="2096776639">
      <w:bodyDiv w:val="1"/>
      <w:marLeft w:val="0"/>
      <w:marRight w:val="0"/>
      <w:marTop w:val="0"/>
      <w:marBottom w:val="0"/>
      <w:divBdr>
        <w:top w:val="none" w:sz="0" w:space="0" w:color="auto"/>
        <w:left w:val="none" w:sz="0" w:space="0" w:color="auto"/>
        <w:bottom w:val="none" w:sz="0" w:space="0" w:color="auto"/>
        <w:right w:val="none" w:sz="0" w:space="0" w:color="auto"/>
      </w:divBdr>
    </w:div>
    <w:div w:id="2099476148">
      <w:bodyDiv w:val="1"/>
      <w:marLeft w:val="0"/>
      <w:marRight w:val="0"/>
      <w:marTop w:val="0"/>
      <w:marBottom w:val="0"/>
      <w:divBdr>
        <w:top w:val="none" w:sz="0" w:space="0" w:color="auto"/>
        <w:left w:val="none" w:sz="0" w:space="0" w:color="auto"/>
        <w:bottom w:val="none" w:sz="0" w:space="0" w:color="auto"/>
        <w:right w:val="none" w:sz="0" w:space="0" w:color="auto"/>
      </w:divBdr>
    </w:div>
    <w:div w:id="2101485818">
      <w:bodyDiv w:val="1"/>
      <w:marLeft w:val="0"/>
      <w:marRight w:val="0"/>
      <w:marTop w:val="0"/>
      <w:marBottom w:val="0"/>
      <w:divBdr>
        <w:top w:val="none" w:sz="0" w:space="0" w:color="auto"/>
        <w:left w:val="none" w:sz="0" w:space="0" w:color="auto"/>
        <w:bottom w:val="none" w:sz="0" w:space="0" w:color="auto"/>
        <w:right w:val="none" w:sz="0" w:space="0" w:color="auto"/>
      </w:divBdr>
    </w:div>
    <w:div w:id="2103062847">
      <w:bodyDiv w:val="1"/>
      <w:marLeft w:val="0"/>
      <w:marRight w:val="0"/>
      <w:marTop w:val="0"/>
      <w:marBottom w:val="0"/>
      <w:divBdr>
        <w:top w:val="none" w:sz="0" w:space="0" w:color="auto"/>
        <w:left w:val="none" w:sz="0" w:space="0" w:color="auto"/>
        <w:bottom w:val="none" w:sz="0" w:space="0" w:color="auto"/>
        <w:right w:val="none" w:sz="0" w:space="0" w:color="auto"/>
      </w:divBdr>
    </w:div>
    <w:div w:id="2103406635">
      <w:bodyDiv w:val="1"/>
      <w:marLeft w:val="0"/>
      <w:marRight w:val="0"/>
      <w:marTop w:val="0"/>
      <w:marBottom w:val="0"/>
      <w:divBdr>
        <w:top w:val="none" w:sz="0" w:space="0" w:color="auto"/>
        <w:left w:val="none" w:sz="0" w:space="0" w:color="auto"/>
        <w:bottom w:val="none" w:sz="0" w:space="0" w:color="auto"/>
        <w:right w:val="none" w:sz="0" w:space="0" w:color="auto"/>
      </w:divBdr>
    </w:div>
    <w:div w:id="2106418769">
      <w:bodyDiv w:val="1"/>
      <w:marLeft w:val="0"/>
      <w:marRight w:val="0"/>
      <w:marTop w:val="0"/>
      <w:marBottom w:val="0"/>
      <w:divBdr>
        <w:top w:val="none" w:sz="0" w:space="0" w:color="auto"/>
        <w:left w:val="none" w:sz="0" w:space="0" w:color="auto"/>
        <w:bottom w:val="none" w:sz="0" w:space="0" w:color="auto"/>
        <w:right w:val="none" w:sz="0" w:space="0" w:color="auto"/>
      </w:divBdr>
    </w:div>
    <w:div w:id="2106732417">
      <w:bodyDiv w:val="1"/>
      <w:marLeft w:val="0"/>
      <w:marRight w:val="0"/>
      <w:marTop w:val="0"/>
      <w:marBottom w:val="0"/>
      <w:divBdr>
        <w:top w:val="none" w:sz="0" w:space="0" w:color="auto"/>
        <w:left w:val="none" w:sz="0" w:space="0" w:color="auto"/>
        <w:bottom w:val="none" w:sz="0" w:space="0" w:color="auto"/>
        <w:right w:val="none" w:sz="0" w:space="0" w:color="auto"/>
      </w:divBdr>
    </w:div>
    <w:div w:id="2106920182">
      <w:bodyDiv w:val="1"/>
      <w:marLeft w:val="0"/>
      <w:marRight w:val="0"/>
      <w:marTop w:val="0"/>
      <w:marBottom w:val="0"/>
      <w:divBdr>
        <w:top w:val="none" w:sz="0" w:space="0" w:color="auto"/>
        <w:left w:val="none" w:sz="0" w:space="0" w:color="auto"/>
        <w:bottom w:val="none" w:sz="0" w:space="0" w:color="auto"/>
        <w:right w:val="none" w:sz="0" w:space="0" w:color="auto"/>
      </w:divBdr>
    </w:div>
    <w:div w:id="2107188988">
      <w:bodyDiv w:val="1"/>
      <w:marLeft w:val="0"/>
      <w:marRight w:val="0"/>
      <w:marTop w:val="0"/>
      <w:marBottom w:val="0"/>
      <w:divBdr>
        <w:top w:val="none" w:sz="0" w:space="0" w:color="auto"/>
        <w:left w:val="none" w:sz="0" w:space="0" w:color="auto"/>
        <w:bottom w:val="none" w:sz="0" w:space="0" w:color="auto"/>
        <w:right w:val="none" w:sz="0" w:space="0" w:color="auto"/>
      </w:divBdr>
    </w:div>
    <w:div w:id="2107920747">
      <w:bodyDiv w:val="1"/>
      <w:marLeft w:val="0"/>
      <w:marRight w:val="0"/>
      <w:marTop w:val="0"/>
      <w:marBottom w:val="0"/>
      <w:divBdr>
        <w:top w:val="none" w:sz="0" w:space="0" w:color="auto"/>
        <w:left w:val="none" w:sz="0" w:space="0" w:color="auto"/>
        <w:bottom w:val="none" w:sz="0" w:space="0" w:color="auto"/>
        <w:right w:val="none" w:sz="0" w:space="0" w:color="auto"/>
      </w:divBdr>
    </w:div>
    <w:div w:id="2108578800">
      <w:bodyDiv w:val="1"/>
      <w:marLeft w:val="0"/>
      <w:marRight w:val="0"/>
      <w:marTop w:val="0"/>
      <w:marBottom w:val="0"/>
      <w:divBdr>
        <w:top w:val="none" w:sz="0" w:space="0" w:color="auto"/>
        <w:left w:val="none" w:sz="0" w:space="0" w:color="auto"/>
        <w:bottom w:val="none" w:sz="0" w:space="0" w:color="auto"/>
        <w:right w:val="none" w:sz="0" w:space="0" w:color="auto"/>
      </w:divBdr>
    </w:div>
    <w:div w:id="2108846318">
      <w:bodyDiv w:val="1"/>
      <w:marLeft w:val="0"/>
      <w:marRight w:val="0"/>
      <w:marTop w:val="0"/>
      <w:marBottom w:val="0"/>
      <w:divBdr>
        <w:top w:val="none" w:sz="0" w:space="0" w:color="auto"/>
        <w:left w:val="none" w:sz="0" w:space="0" w:color="auto"/>
        <w:bottom w:val="none" w:sz="0" w:space="0" w:color="auto"/>
        <w:right w:val="none" w:sz="0" w:space="0" w:color="auto"/>
      </w:divBdr>
    </w:div>
    <w:div w:id="2108848974">
      <w:bodyDiv w:val="1"/>
      <w:marLeft w:val="0"/>
      <w:marRight w:val="0"/>
      <w:marTop w:val="0"/>
      <w:marBottom w:val="0"/>
      <w:divBdr>
        <w:top w:val="none" w:sz="0" w:space="0" w:color="auto"/>
        <w:left w:val="none" w:sz="0" w:space="0" w:color="auto"/>
        <w:bottom w:val="none" w:sz="0" w:space="0" w:color="auto"/>
        <w:right w:val="none" w:sz="0" w:space="0" w:color="auto"/>
      </w:divBdr>
    </w:div>
    <w:div w:id="2109962172">
      <w:bodyDiv w:val="1"/>
      <w:marLeft w:val="0"/>
      <w:marRight w:val="0"/>
      <w:marTop w:val="0"/>
      <w:marBottom w:val="0"/>
      <w:divBdr>
        <w:top w:val="none" w:sz="0" w:space="0" w:color="auto"/>
        <w:left w:val="none" w:sz="0" w:space="0" w:color="auto"/>
        <w:bottom w:val="none" w:sz="0" w:space="0" w:color="auto"/>
        <w:right w:val="none" w:sz="0" w:space="0" w:color="auto"/>
      </w:divBdr>
    </w:div>
    <w:div w:id="2111049605">
      <w:bodyDiv w:val="1"/>
      <w:marLeft w:val="0"/>
      <w:marRight w:val="0"/>
      <w:marTop w:val="0"/>
      <w:marBottom w:val="0"/>
      <w:divBdr>
        <w:top w:val="none" w:sz="0" w:space="0" w:color="auto"/>
        <w:left w:val="none" w:sz="0" w:space="0" w:color="auto"/>
        <w:bottom w:val="none" w:sz="0" w:space="0" w:color="auto"/>
        <w:right w:val="none" w:sz="0" w:space="0" w:color="auto"/>
      </w:divBdr>
    </w:div>
    <w:div w:id="2111126107">
      <w:bodyDiv w:val="1"/>
      <w:marLeft w:val="0"/>
      <w:marRight w:val="0"/>
      <w:marTop w:val="0"/>
      <w:marBottom w:val="0"/>
      <w:divBdr>
        <w:top w:val="none" w:sz="0" w:space="0" w:color="auto"/>
        <w:left w:val="none" w:sz="0" w:space="0" w:color="auto"/>
        <w:bottom w:val="none" w:sz="0" w:space="0" w:color="auto"/>
        <w:right w:val="none" w:sz="0" w:space="0" w:color="auto"/>
      </w:divBdr>
    </w:div>
    <w:div w:id="2113241074">
      <w:bodyDiv w:val="1"/>
      <w:marLeft w:val="0"/>
      <w:marRight w:val="0"/>
      <w:marTop w:val="0"/>
      <w:marBottom w:val="0"/>
      <w:divBdr>
        <w:top w:val="none" w:sz="0" w:space="0" w:color="auto"/>
        <w:left w:val="none" w:sz="0" w:space="0" w:color="auto"/>
        <w:bottom w:val="none" w:sz="0" w:space="0" w:color="auto"/>
        <w:right w:val="none" w:sz="0" w:space="0" w:color="auto"/>
      </w:divBdr>
    </w:div>
    <w:div w:id="2114008240">
      <w:bodyDiv w:val="1"/>
      <w:marLeft w:val="0"/>
      <w:marRight w:val="0"/>
      <w:marTop w:val="0"/>
      <w:marBottom w:val="0"/>
      <w:divBdr>
        <w:top w:val="none" w:sz="0" w:space="0" w:color="auto"/>
        <w:left w:val="none" w:sz="0" w:space="0" w:color="auto"/>
        <w:bottom w:val="none" w:sz="0" w:space="0" w:color="auto"/>
        <w:right w:val="none" w:sz="0" w:space="0" w:color="auto"/>
      </w:divBdr>
    </w:div>
    <w:div w:id="2116827219">
      <w:bodyDiv w:val="1"/>
      <w:marLeft w:val="0"/>
      <w:marRight w:val="0"/>
      <w:marTop w:val="0"/>
      <w:marBottom w:val="0"/>
      <w:divBdr>
        <w:top w:val="none" w:sz="0" w:space="0" w:color="auto"/>
        <w:left w:val="none" w:sz="0" w:space="0" w:color="auto"/>
        <w:bottom w:val="none" w:sz="0" w:space="0" w:color="auto"/>
        <w:right w:val="none" w:sz="0" w:space="0" w:color="auto"/>
      </w:divBdr>
    </w:div>
    <w:div w:id="2118787966">
      <w:bodyDiv w:val="1"/>
      <w:marLeft w:val="0"/>
      <w:marRight w:val="0"/>
      <w:marTop w:val="0"/>
      <w:marBottom w:val="0"/>
      <w:divBdr>
        <w:top w:val="none" w:sz="0" w:space="0" w:color="auto"/>
        <w:left w:val="none" w:sz="0" w:space="0" w:color="auto"/>
        <w:bottom w:val="none" w:sz="0" w:space="0" w:color="auto"/>
        <w:right w:val="none" w:sz="0" w:space="0" w:color="auto"/>
      </w:divBdr>
    </w:div>
    <w:div w:id="2123376333">
      <w:bodyDiv w:val="1"/>
      <w:marLeft w:val="0"/>
      <w:marRight w:val="0"/>
      <w:marTop w:val="0"/>
      <w:marBottom w:val="0"/>
      <w:divBdr>
        <w:top w:val="none" w:sz="0" w:space="0" w:color="auto"/>
        <w:left w:val="none" w:sz="0" w:space="0" w:color="auto"/>
        <w:bottom w:val="none" w:sz="0" w:space="0" w:color="auto"/>
        <w:right w:val="none" w:sz="0" w:space="0" w:color="auto"/>
      </w:divBdr>
    </w:div>
    <w:div w:id="2123571936">
      <w:bodyDiv w:val="1"/>
      <w:marLeft w:val="0"/>
      <w:marRight w:val="0"/>
      <w:marTop w:val="0"/>
      <w:marBottom w:val="0"/>
      <w:divBdr>
        <w:top w:val="none" w:sz="0" w:space="0" w:color="auto"/>
        <w:left w:val="none" w:sz="0" w:space="0" w:color="auto"/>
        <w:bottom w:val="none" w:sz="0" w:space="0" w:color="auto"/>
        <w:right w:val="none" w:sz="0" w:space="0" w:color="auto"/>
      </w:divBdr>
    </w:div>
    <w:div w:id="2123572138">
      <w:bodyDiv w:val="1"/>
      <w:marLeft w:val="0"/>
      <w:marRight w:val="0"/>
      <w:marTop w:val="0"/>
      <w:marBottom w:val="0"/>
      <w:divBdr>
        <w:top w:val="none" w:sz="0" w:space="0" w:color="auto"/>
        <w:left w:val="none" w:sz="0" w:space="0" w:color="auto"/>
        <w:bottom w:val="none" w:sz="0" w:space="0" w:color="auto"/>
        <w:right w:val="none" w:sz="0" w:space="0" w:color="auto"/>
      </w:divBdr>
    </w:div>
    <w:div w:id="2123576254">
      <w:bodyDiv w:val="1"/>
      <w:marLeft w:val="0"/>
      <w:marRight w:val="0"/>
      <w:marTop w:val="0"/>
      <w:marBottom w:val="0"/>
      <w:divBdr>
        <w:top w:val="none" w:sz="0" w:space="0" w:color="auto"/>
        <w:left w:val="none" w:sz="0" w:space="0" w:color="auto"/>
        <w:bottom w:val="none" w:sz="0" w:space="0" w:color="auto"/>
        <w:right w:val="none" w:sz="0" w:space="0" w:color="auto"/>
      </w:divBdr>
    </w:div>
    <w:div w:id="2123650609">
      <w:bodyDiv w:val="1"/>
      <w:marLeft w:val="0"/>
      <w:marRight w:val="0"/>
      <w:marTop w:val="0"/>
      <w:marBottom w:val="0"/>
      <w:divBdr>
        <w:top w:val="none" w:sz="0" w:space="0" w:color="auto"/>
        <w:left w:val="none" w:sz="0" w:space="0" w:color="auto"/>
        <w:bottom w:val="none" w:sz="0" w:space="0" w:color="auto"/>
        <w:right w:val="none" w:sz="0" w:space="0" w:color="auto"/>
      </w:divBdr>
    </w:div>
    <w:div w:id="2125608074">
      <w:bodyDiv w:val="1"/>
      <w:marLeft w:val="0"/>
      <w:marRight w:val="0"/>
      <w:marTop w:val="0"/>
      <w:marBottom w:val="0"/>
      <w:divBdr>
        <w:top w:val="none" w:sz="0" w:space="0" w:color="auto"/>
        <w:left w:val="none" w:sz="0" w:space="0" w:color="auto"/>
        <w:bottom w:val="none" w:sz="0" w:space="0" w:color="auto"/>
        <w:right w:val="none" w:sz="0" w:space="0" w:color="auto"/>
      </w:divBdr>
    </w:div>
    <w:div w:id="2126730900">
      <w:bodyDiv w:val="1"/>
      <w:marLeft w:val="0"/>
      <w:marRight w:val="0"/>
      <w:marTop w:val="0"/>
      <w:marBottom w:val="0"/>
      <w:divBdr>
        <w:top w:val="none" w:sz="0" w:space="0" w:color="auto"/>
        <w:left w:val="none" w:sz="0" w:space="0" w:color="auto"/>
        <w:bottom w:val="none" w:sz="0" w:space="0" w:color="auto"/>
        <w:right w:val="none" w:sz="0" w:space="0" w:color="auto"/>
      </w:divBdr>
    </w:div>
    <w:div w:id="2127043772">
      <w:bodyDiv w:val="1"/>
      <w:marLeft w:val="0"/>
      <w:marRight w:val="0"/>
      <w:marTop w:val="0"/>
      <w:marBottom w:val="0"/>
      <w:divBdr>
        <w:top w:val="none" w:sz="0" w:space="0" w:color="auto"/>
        <w:left w:val="none" w:sz="0" w:space="0" w:color="auto"/>
        <w:bottom w:val="none" w:sz="0" w:space="0" w:color="auto"/>
        <w:right w:val="none" w:sz="0" w:space="0" w:color="auto"/>
      </w:divBdr>
    </w:div>
    <w:div w:id="2128504939">
      <w:bodyDiv w:val="1"/>
      <w:marLeft w:val="0"/>
      <w:marRight w:val="0"/>
      <w:marTop w:val="0"/>
      <w:marBottom w:val="0"/>
      <w:divBdr>
        <w:top w:val="none" w:sz="0" w:space="0" w:color="auto"/>
        <w:left w:val="none" w:sz="0" w:space="0" w:color="auto"/>
        <w:bottom w:val="none" w:sz="0" w:space="0" w:color="auto"/>
        <w:right w:val="none" w:sz="0" w:space="0" w:color="auto"/>
      </w:divBdr>
    </w:div>
    <w:div w:id="2130274749">
      <w:bodyDiv w:val="1"/>
      <w:marLeft w:val="0"/>
      <w:marRight w:val="0"/>
      <w:marTop w:val="0"/>
      <w:marBottom w:val="0"/>
      <w:divBdr>
        <w:top w:val="none" w:sz="0" w:space="0" w:color="auto"/>
        <w:left w:val="none" w:sz="0" w:space="0" w:color="auto"/>
        <w:bottom w:val="none" w:sz="0" w:space="0" w:color="auto"/>
        <w:right w:val="none" w:sz="0" w:space="0" w:color="auto"/>
      </w:divBdr>
    </w:div>
    <w:div w:id="2130276790">
      <w:bodyDiv w:val="1"/>
      <w:marLeft w:val="0"/>
      <w:marRight w:val="0"/>
      <w:marTop w:val="0"/>
      <w:marBottom w:val="0"/>
      <w:divBdr>
        <w:top w:val="none" w:sz="0" w:space="0" w:color="auto"/>
        <w:left w:val="none" w:sz="0" w:space="0" w:color="auto"/>
        <w:bottom w:val="none" w:sz="0" w:space="0" w:color="auto"/>
        <w:right w:val="none" w:sz="0" w:space="0" w:color="auto"/>
      </w:divBdr>
    </w:div>
    <w:div w:id="2130976449">
      <w:bodyDiv w:val="1"/>
      <w:marLeft w:val="0"/>
      <w:marRight w:val="0"/>
      <w:marTop w:val="0"/>
      <w:marBottom w:val="0"/>
      <w:divBdr>
        <w:top w:val="none" w:sz="0" w:space="0" w:color="auto"/>
        <w:left w:val="none" w:sz="0" w:space="0" w:color="auto"/>
        <w:bottom w:val="none" w:sz="0" w:space="0" w:color="auto"/>
        <w:right w:val="none" w:sz="0" w:space="0" w:color="auto"/>
      </w:divBdr>
    </w:div>
    <w:div w:id="2131630516">
      <w:bodyDiv w:val="1"/>
      <w:marLeft w:val="0"/>
      <w:marRight w:val="0"/>
      <w:marTop w:val="0"/>
      <w:marBottom w:val="0"/>
      <w:divBdr>
        <w:top w:val="none" w:sz="0" w:space="0" w:color="auto"/>
        <w:left w:val="none" w:sz="0" w:space="0" w:color="auto"/>
        <w:bottom w:val="none" w:sz="0" w:space="0" w:color="auto"/>
        <w:right w:val="none" w:sz="0" w:space="0" w:color="auto"/>
      </w:divBdr>
    </w:div>
    <w:div w:id="2132436624">
      <w:bodyDiv w:val="1"/>
      <w:marLeft w:val="0"/>
      <w:marRight w:val="0"/>
      <w:marTop w:val="0"/>
      <w:marBottom w:val="0"/>
      <w:divBdr>
        <w:top w:val="none" w:sz="0" w:space="0" w:color="auto"/>
        <w:left w:val="none" w:sz="0" w:space="0" w:color="auto"/>
        <w:bottom w:val="none" w:sz="0" w:space="0" w:color="auto"/>
        <w:right w:val="none" w:sz="0" w:space="0" w:color="auto"/>
      </w:divBdr>
    </w:div>
    <w:div w:id="2133400048">
      <w:bodyDiv w:val="1"/>
      <w:marLeft w:val="0"/>
      <w:marRight w:val="0"/>
      <w:marTop w:val="0"/>
      <w:marBottom w:val="0"/>
      <w:divBdr>
        <w:top w:val="none" w:sz="0" w:space="0" w:color="auto"/>
        <w:left w:val="none" w:sz="0" w:space="0" w:color="auto"/>
        <w:bottom w:val="none" w:sz="0" w:space="0" w:color="auto"/>
        <w:right w:val="none" w:sz="0" w:space="0" w:color="auto"/>
      </w:divBdr>
    </w:div>
    <w:div w:id="2137336266">
      <w:bodyDiv w:val="1"/>
      <w:marLeft w:val="0"/>
      <w:marRight w:val="0"/>
      <w:marTop w:val="0"/>
      <w:marBottom w:val="0"/>
      <w:divBdr>
        <w:top w:val="none" w:sz="0" w:space="0" w:color="auto"/>
        <w:left w:val="none" w:sz="0" w:space="0" w:color="auto"/>
        <w:bottom w:val="none" w:sz="0" w:space="0" w:color="auto"/>
        <w:right w:val="none" w:sz="0" w:space="0" w:color="auto"/>
      </w:divBdr>
    </w:div>
    <w:div w:id="2138403235">
      <w:bodyDiv w:val="1"/>
      <w:marLeft w:val="0"/>
      <w:marRight w:val="0"/>
      <w:marTop w:val="0"/>
      <w:marBottom w:val="0"/>
      <w:divBdr>
        <w:top w:val="none" w:sz="0" w:space="0" w:color="auto"/>
        <w:left w:val="none" w:sz="0" w:space="0" w:color="auto"/>
        <w:bottom w:val="none" w:sz="0" w:space="0" w:color="auto"/>
        <w:right w:val="none" w:sz="0" w:space="0" w:color="auto"/>
      </w:divBdr>
    </w:div>
    <w:div w:id="2139059879">
      <w:bodyDiv w:val="1"/>
      <w:marLeft w:val="0"/>
      <w:marRight w:val="0"/>
      <w:marTop w:val="0"/>
      <w:marBottom w:val="0"/>
      <w:divBdr>
        <w:top w:val="none" w:sz="0" w:space="0" w:color="auto"/>
        <w:left w:val="none" w:sz="0" w:space="0" w:color="auto"/>
        <w:bottom w:val="none" w:sz="0" w:space="0" w:color="auto"/>
        <w:right w:val="none" w:sz="0" w:space="0" w:color="auto"/>
      </w:divBdr>
    </w:div>
    <w:div w:id="2139950907">
      <w:bodyDiv w:val="1"/>
      <w:marLeft w:val="0"/>
      <w:marRight w:val="0"/>
      <w:marTop w:val="0"/>
      <w:marBottom w:val="0"/>
      <w:divBdr>
        <w:top w:val="none" w:sz="0" w:space="0" w:color="auto"/>
        <w:left w:val="none" w:sz="0" w:space="0" w:color="auto"/>
        <w:bottom w:val="none" w:sz="0" w:space="0" w:color="auto"/>
        <w:right w:val="none" w:sz="0" w:space="0" w:color="auto"/>
      </w:divBdr>
    </w:div>
    <w:div w:id="2139957252">
      <w:bodyDiv w:val="1"/>
      <w:marLeft w:val="0"/>
      <w:marRight w:val="0"/>
      <w:marTop w:val="0"/>
      <w:marBottom w:val="0"/>
      <w:divBdr>
        <w:top w:val="none" w:sz="0" w:space="0" w:color="auto"/>
        <w:left w:val="none" w:sz="0" w:space="0" w:color="auto"/>
        <w:bottom w:val="none" w:sz="0" w:space="0" w:color="auto"/>
        <w:right w:val="none" w:sz="0" w:space="0" w:color="auto"/>
      </w:divBdr>
    </w:div>
    <w:div w:id="2140417778">
      <w:bodyDiv w:val="1"/>
      <w:marLeft w:val="0"/>
      <w:marRight w:val="0"/>
      <w:marTop w:val="0"/>
      <w:marBottom w:val="0"/>
      <w:divBdr>
        <w:top w:val="none" w:sz="0" w:space="0" w:color="auto"/>
        <w:left w:val="none" w:sz="0" w:space="0" w:color="auto"/>
        <w:bottom w:val="none" w:sz="0" w:space="0" w:color="auto"/>
        <w:right w:val="none" w:sz="0" w:space="0" w:color="auto"/>
      </w:divBdr>
    </w:div>
    <w:div w:id="2140682226">
      <w:bodyDiv w:val="1"/>
      <w:marLeft w:val="0"/>
      <w:marRight w:val="0"/>
      <w:marTop w:val="0"/>
      <w:marBottom w:val="0"/>
      <w:divBdr>
        <w:top w:val="none" w:sz="0" w:space="0" w:color="auto"/>
        <w:left w:val="none" w:sz="0" w:space="0" w:color="auto"/>
        <w:bottom w:val="none" w:sz="0" w:space="0" w:color="auto"/>
        <w:right w:val="none" w:sz="0" w:space="0" w:color="auto"/>
      </w:divBdr>
    </w:div>
    <w:div w:id="2140877394">
      <w:bodyDiv w:val="1"/>
      <w:marLeft w:val="0"/>
      <w:marRight w:val="0"/>
      <w:marTop w:val="0"/>
      <w:marBottom w:val="0"/>
      <w:divBdr>
        <w:top w:val="none" w:sz="0" w:space="0" w:color="auto"/>
        <w:left w:val="none" w:sz="0" w:space="0" w:color="auto"/>
        <w:bottom w:val="none" w:sz="0" w:space="0" w:color="auto"/>
        <w:right w:val="none" w:sz="0" w:space="0" w:color="auto"/>
      </w:divBdr>
    </w:div>
    <w:div w:id="2141918872">
      <w:bodyDiv w:val="1"/>
      <w:marLeft w:val="0"/>
      <w:marRight w:val="0"/>
      <w:marTop w:val="0"/>
      <w:marBottom w:val="0"/>
      <w:divBdr>
        <w:top w:val="none" w:sz="0" w:space="0" w:color="auto"/>
        <w:left w:val="none" w:sz="0" w:space="0" w:color="auto"/>
        <w:bottom w:val="none" w:sz="0" w:space="0" w:color="auto"/>
        <w:right w:val="none" w:sz="0" w:space="0" w:color="auto"/>
      </w:divBdr>
    </w:div>
    <w:div w:id="2142648974">
      <w:bodyDiv w:val="1"/>
      <w:marLeft w:val="0"/>
      <w:marRight w:val="0"/>
      <w:marTop w:val="0"/>
      <w:marBottom w:val="0"/>
      <w:divBdr>
        <w:top w:val="none" w:sz="0" w:space="0" w:color="auto"/>
        <w:left w:val="none" w:sz="0" w:space="0" w:color="auto"/>
        <w:bottom w:val="none" w:sz="0" w:space="0" w:color="auto"/>
        <w:right w:val="none" w:sz="0" w:space="0" w:color="auto"/>
      </w:divBdr>
    </w:div>
    <w:div w:id="2142771443">
      <w:bodyDiv w:val="1"/>
      <w:marLeft w:val="0"/>
      <w:marRight w:val="0"/>
      <w:marTop w:val="0"/>
      <w:marBottom w:val="0"/>
      <w:divBdr>
        <w:top w:val="none" w:sz="0" w:space="0" w:color="auto"/>
        <w:left w:val="none" w:sz="0" w:space="0" w:color="auto"/>
        <w:bottom w:val="none" w:sz="0" w:space="0" w:color="auto"/>
        <w:right w:val="none" w:sz="0" w:space="0" w:color="auto"/>
      </w:divBdr>
    </w:div>
    <w:div w:id="2142839771">
      <w:bodyDiv w:val="1"/>
      <w:marLeft w:val="0"/>
      <w:marRight w:val="0"/>
      <w:marTop w:val="0"/>
      <w:marBottom w:val="0"/>
      <w:divBdr>
        <w:top w:val="none" w:sz="0" w:space="0" w:color="auto"/>
        <w:left w:val="none" w:sz="0" w:space="0" w:color="auto"/>
        <w:bottom w:val="none" w:sz="0" w:space="0" w:color="auto"/>
        <w:right w:val="none" w:sz="0" w:space="0" w:color="auto"/>
      </w:divBdr>
    </w:div>
    <w:div w:id="2142839870">
      <w:bodyDiv w:val="1"/>
      <w:marLeft w:val="0"/>
      <w:marRight w:val="0"/>
      <w:marTop w:val="0"/>
      <w:marBottom w:val="0"/>
      <w:divBdr>
        <w:top w:val="none" w:sz="0" w:space="0" w:color="auto"/>
        <w:left w:val="none" w:sz="0" w:space="0" w:color="auto"/>
        <w:bottom w:val="none" w:sz="0" w:space="0" w:color="auto"/>
        <w:right w:val="none" w:sz="0" w:space="0" w:color="auto"/>
      </w:divBdr>
    </w:div>
    <w:div w:id="2144226233">
      <w:bodyDiv w:val="1"/>
      <w:marLeft w:val="0"/>
      <w:marRight w:val="0"/>
      <w:marTop w:val="0"/>
      <w:marBottom w:val="0"/>
      <w:divBdr>
        <w:top w:val="none" w:sz="0" w:space="0" w:color="auto"/>
        <w:left w:val="none" w:sz="0" w:space="0" w:color="auto"/>
        <w:bottom w:val="none" w:sz="0" w:space="0" w:color="auto"/>
        <w:right w:val="none" w:sz="0" w:space="0" w:color="auto"/>
      </w:divBdr>
    </w:div>
    <w:div w:id="2144301596">
      <w:bodyDiv w:val="1"/>
      <w:marLeft w:val="0"/>
      <w:marRight w:val="0"/>
      <w:marTop w:val="0"/>
      <w:marBottom w:val="0"/>
      <w:divBdr>
        <w:top w:val="none" w:sz="0" w:space="0" w:color="auto"/>
        <w:left w:val="none" w:sz="0" w:space="0" w:color="auto"/>
        <w:bottom w:val="none" w:sz="0" w:space="0" w:color="auto"/>
        <w:right w:val="none" w:sz="0" w:space="0" w:color="auto"/>
      </w:divBdr>
    </w:div>
    <w:div w:id="214684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hyperlink" Target="https://cran.r-project.org/web/packages/MonteCarlo/vignettes/MonteCarlo-Vignette.html" TargetMode="Externa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ran.r-project.org/web/packages/MonteCarlo/vignettes/MonteCarlo-Vignette.html"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topepo.github.io/caret/index.htm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en.wikipedia.org/wiki/Monte_Carlo_Casino" TargetMode="External"/><Relationship Id="rId46" Type="http://schemas.openxmlformats.org/officeDocument/2006/relationships/image" Target="media/image33.png"/><Relationship Id="rId20" Type="http://schemas.openxmlformats.org/officeDocument/2006/relationships/hyperlink" Target="http://topepo.github.io/caret/index.html" TargetMode="Externa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304E29-EBE4-45C5-9F4A-5046B80FC554}">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Cas01</b:Tag>
    <b:SourceType>Book</b:SourceType>
    <b:Guid>{07617525-8AA9-4F05-891D-3A8573FECE22}</b:Guid>
    <b:Title>Statistical inference</b:Title>
    <b:Year>2001</b:Year>
    <b:Author>
      <b:Author>
        <b:NameList>
          <b:Person>
            <b:Last>Casella</b:Last>
            <b:First>L</b:First>
          </b:Person>
          <b:Person>
            <b:Last>Berger</b:Last>
            <b:First>R</b:First>
          </b:Person>
        </b:NameList>
      </b:Author>
    </b:Author>
    <b:Publisher>Cengage Learning</b:Publisher>
    <b:StandardNumber>9780534243128</b:StandardNumber>
    <b:Edition>2nd</b:Edition>
    <b:RefOrder>7</b:RefOrder>
  </b:Source>
  <b:Source>
    <b:Tag>Sha68</b:Tag>
    <b:SourceType>JournalArticle</b:SourceType>
    <b:Guid>{5366A074-B3E5-453F-94F3-15ACB68F2193}</b:Guid>
    <b:Author>
      <b:Author>
        <b:NameList>
          <b:Person>
            <b:Last>Shapiro</b:Last>
            <b:First>S</b:First>
          </b:Person>
          <b:Person>
            <b:Last>Wilk</b:Last>
            <b:First>B</b:First>
          </b:Person>
          <b:Person>
            <b:Last>Chen</b:Last>
            <b:First>J</b:First>
          </b:Person>
        </b:NameList>
      </b:Author>
    </b:Author>
    <b:Title>Acomparison study</b:Title>
    <b:JournalName>Journal of American</b:JournalName>
    <b:Year>1968</b:Year>
    <b:Pages>1343-1372</b:Pages>
    <b:Volume>63</b:Volume>
    <b:Issue>324</b:Issue>
    <b:RefOrder>3</b:RefOrder>
  </b:Source>
  <b:Source>
    <b:Tag>Lyo14</b:Tag>
    <b:SourceType>JournalArticle</b:SourceType>
    <b:Guid>{907DF916-FCD4-454E-973A-444A55E0582C}</b:Guid>
    <b:Title>Why are Normal Distributions Normal.</b:Title>
    <b:Year>2014</b:Year>
    <b:JournalName>The British Journal for The Philosophy of Science</b:JournalName>
    <b:Pages>621-649</b:Pages>
    <b:Author>
      <b:Author>
        <b:NameList>
          <b:Person>
            <b:Last>Lyon</b:Last>
            <b:First>A</b:First>
          </b:Person>
        </b:NameList>
      </b:Author>
    </b:Author>
    <b:Volume>65</b:Volume>
    <b:RefOrder>9</b:RefOrder>
  </b:Source>
  <b:Source>
    <b:Tag>Haz94</b:Tag>
    <b:SourceType>Book</b:SourceType>
    <b:Guid>{95EED933-BE3C-4FA5-BDB9-60A1AAD34E13}</b:Guid>
    <b:Title>Encyclopedia of Mathematics</b:Title>
    <b:Year>1994</b:Year>
    <b:Publisher>Springer</b:Publisher>
    <b:Author>
      <b:Author>
        <b:NameList>
          <b:Person>
            <b:Last>Hazewinkel</b:Last>
            <b:First>M</b:First>
          </b:Person>
        </b:NameList>
      </b:Author>
    </b:Author>
    <b:StandardNumber>9781556080104</b:StandardNumber>
    <b:RefOrder>10</b:RefOrder>
  </b:Source>
  <b:Source>
    <b:Tag>Luk42</b:Tag>
    <b:SourceType>JournalArticle</b:SourceType>
    <b:Guid>{9B5FF630-F04F-4792-B4B2-E9B28290AE9E}</b:Guid>
    <b:Title>A characterization of the normal distribution</b:Title>
    <b:Year>1942</b:Year>
    <b:JournalName>Annals of Mathematical statistics</b:JournalName>
    <b:Pages>91-83</b:Pages>
    <b:Author>
      <b:Author>
        <b:NameList>
          <b:Person>
            <b:Last>Lukas</b:Last>
            <b:First>E</b:First>
          </b:Person>
        </b:NameList>
      </b:Author>
    </b:Author>
    <b:Volume>13</b:Volume>
    <b:RefOrder>8</b:RefOrder>
  </b:Source>
  <b:Source>
    <b:Tag>Pat96</b:Tag>
    <b:SourceType>Book</b:SourceType>
    <b:Guid>{F04F2387-388D-47EB-B8FF-BA3C18D307FE}</b:Guid>
    <b:Title>Handbook of the Normal Distribution</b:Title>
    <b:Year>1996</b:Year>
    <b:Author>
      <b:Author>
        <b:NameList>
          <b:Person>
            <b:Last>Patel</b:Last>
            <b:First>K</b:First>
          </b:Person>
          <b:Person>
            <b:Last>Read</b:Last>
            <b:First>B</b:First>
          </b:Person>
        </b:NameList>
      </b:Author>
    </b:Author>
    <b:Publisher>CRC Press</b:Publisher>
    <b:StandardNumber>9780824793425</b:StandardNumber>
    <b:Edition>2nd</b:Edition>
    <b:RefOrder>4</b:RefOrder>
  </b:Source>
  <b:Source>
    <b:Tag>Gha12</b:Tag>
    <b:SourceType>JournalArticle</b:SourceType>
    <b:Guid>{1A8A81BC-AF37-4AB5-969C-A2BC65F37FC8}</b:Guid>
    <b:Title>Normality Tests for Statistical Analysis: A Guide for Non-Statisticians</b:Title>
    <b:Year>2012</b:Year>
    <b:Author>
      <b:Author>
        <b:NameList>
          <b:Person>
            <b:Last>Ghasemi </b:Last>
            <b:First>A</b:First>
          </b:Person>
          <b:Person>
            <b:Last>Zahediasl</b:Last>
            <b:First>S</b:First>
          </b:Person>
        </b:NameList>
      </b:Author>
    </b:Author>
    <b:JournalName>International Journal of Endocrinology and Metabolism</b:JournalName>
    <b:Pages>486-489</b:Pages>
    <b:Volume>10</b:Volume>
    <b:Issue>2</b:Issue>
    <b:DOI>10.5812/ijem.3505</b:DOI>
    <b:RefOrder>1</b:RefOrder>
  </b:Source>
  <b:Source>
    <b:Tag>Ozt06</b:Tag>
    <b:SourceType>JournalArticle</b:SourceType>
    <b:Guid>{C6163333-452C-425A-80DB-085AC4D568EF}</b:Guid>
    <b:Title>Investigation of four different normality tests in terms of type 1 error rate and power under different distributions</b:Title>
    <b:JournalName>Turkish Journal of Medical Sciences</b:JournalName>
    <b:Year>2006</b:Year>
    <b:Pages>171-176</b:Pages>
    <b:Author>
      <b:Author>
        <b:NameList>
          <b:Person>
            <b:Last>Oztuna</b:Last>
            <b:First>D</b:First>
          </b:Person>
          <b:Person>
            <b:Last>Elhan</b:Last>
            <b:First>A</b:First>
          </b:Person>
          <b:Person>
            <b:Last>Tuccar</b:Last>
            <b:First>E</b:First>
          </b:Person>
        </b:NameList>
      </b:Author>
    </b:Author>
    <b:Volume>36</b:Volume>
    <b:Issue>3</b:Issue>
    <b:RefOrder>11</b:RefOrder>
  </b:Source>
  <b:Source>
    <b:Tag>Mue16</b:Tag>
    <b:SourceType>Book</b:SourceType>
    <b:Guid>{8B95E8C3-0724-4654-898E-2BC2C8B57BBF}</b:Guid>
    <b:Title>Introduction to Machine Learning with Python</b:Title>
    <b:Year>2016</b:Year>
    <b:Publisher>O’Reilly Media</b:Publisher>
    <b:Author>
      <b:Author>
        <b:NameList>
          <b:Person>
            <b:Last>Mueller</b:Last>
            <b:First>C</b:First>
          </b:Person>
          <b:Person>
            <b:Last>Guido, S</b:Last>
            <b:First>S</b:First>
          </b:Person>
        </b:NameList>
      </b:Author>
    </b:Author>
    <b:StandardNumber>9781491917213</b:StandardNumber>
    <b:RefOrder>12</b:RefOrder>
  </b:Source>
  <b:Source>
    <b:Tag>Yap11</b:Tag>
    <b:SourceType>JournalArticle</b:SourceType>
    <b:Guid>{78261B81-DC48-433C-8A4D-D7E56B490470}</b:Guid>
    <b:Title>Comparison of various types of normality tests</b:Title>
    <b:Year>2011</b:Year>
    <b:JournalName>Journal of Statistical Computation and Simulation</b:JournalName>
    <b:Pages>2141-2155</b:Pages>
    <b:Author>
      <b:Author>
        <b:NameList>
          <b:Person>
            <b:Last>Yap</b:Last>
            <b:First>W</b:First>
          </b:Person>
          <b:Person>
            <b:Last>Sim</b:Last>
            <b:First>H</b:First>
          </b:Person>
        </b:NameList>
      </b:Author>
    </b:Author>
    <b:Volume>81</b:Volume>
    <b:Issue>12</b:Issue>
    <b:DOI>10.1080/00949655.2010.520163</b:DOI>
    <b:RefOrder>14</b:RefOrder>
  </b:Source>
  <b:Source>
    <b:Tag>Raz11</b:Tag>
    <b:SourceType>JournalArticle</b:SourceType>
    <b:Guid>{6CB39570-95F5-42FF-A65F-9CB3722063FF}</b:Guid>
    <b:Title>Power Comparisons of Shapiro-Wilk, Kolmogorov-Smirnov, Lilliefors and Anderson-Darling Tests</b:Title>
    <b:JournalName>Journal of Statistical Modeling and Analytics</b:JournalName>
    <b:Year>2011</b:Year>
    <b:Pages>21-33</b:Pages>
    <b:Author>
      <b:Author>
        <b:NameList>
          <b:Person>
            <b:Last>Razali</b:Last>
            <b:First>N</b:First>
          </b:Person>
          <b:Person>
            <b:Last>Wah</b:Last>
            <b:First>Y</b:First>
          </b:Person>
        </b:NameList>
      </b:Author>
    </b:Author>
    <b:Volume>2</b:Volume>
    <b:Issue>1</b:Issue>
    <b:RefOrder>21</b:RefOrder>
  </b:Source>
  <b:Source>
    <b:Tag>DAg86</b:Tag>
    <b:SourceType>Book</b:SourceType>
    <b:Guid>{2C7E251C-B088-438E-8C04-5A71B210148F}</b:Guid>
    <b:Title>Goodness-of-fit Techniques</b:Title>
    <b:Year>1986</b:Year>
    <b:Author>
      <b:Author>
        <b:NameList>
          <b:Person>
            <b:Last>D’Agostino</b:Last>
            <b:First>B</b:First>
          </b:Person>
          <b:Person>
            <b:Last>Stephens</b:Last>
            <b:First>A</b:First>
          </b:Person>
        </b:NameList>
      </b:Author>
    </b:Author>
    <b:Publisher>Marcel Dekker</b:Publisher>
    <b:StandardNumber>08424774876</b:StandardNumber>
    <b:RefOrder>16</b:RefOrder>
  </b:Source>
  <b:Source>
    <b:Tag>Thr02</b:Tag>
    <b:SourceType>Book</b:SourceType>
    <b:Guid>{52F2A1E3-908F-4D42-8748-12D3F998A271}</b:Guid>
    <b:Title>Testing For Normality</b:Title>
    <b:Year>2002</b:Year>
    <b:Publisher>Marcel Dekker</b:Publisher>
    <b:Author>
      <b:Author>
        <b:NameList>
          <b:Person>
            <b:Last>Throde</b:Last>
            <b:First>C</b:First>
          </b:Person>
        </b:NameList>
      </b:Author>
    </b:Author>
    <b:StandardNumber>0824796136</b:StandardNumber>
    <b:RefOrder>17</b:RefOrder>
  </b:Source>
  <b:Source>
    <b:Tag>Das16</b:Tag>
    <b:SourceType>JournalArticle</b:SourceType>
    <b:Guid>{93A50F10-A7B1-487C-AAB6-A2D2ABB8AB0D}</b:Guid>
    <b:Title>A Brief Review of Tests for Normality</b:Title>
    <b:Year>2016</b:Year>
    <b:JournalName>American Journal of Theoretical and Applied Statistics</b:JournalName>
    <b:Pages>5-12</b:Pages>
    <b:Author>
      <b:Author>
        <b:NameList>
          <b:Person>
            <b:Last>Das</b:Last>
            <b:First>R</b:First>
          </b:Person>
          <b:Person>
            <b:Last>Imon</b:Last>
            <b:First>M</b:First>
          </b:Person>
        </b:NameList>
      </b:Author>
    </b:Author>
    <b:Volume>5</b:Volume>
    <b:Issue>1</b:Issue>
    <b:DOI>10.0.45.128/j.ajtas.20160501.12</b:DOI>
    <b:RefOrder>2</b:RefOrder>
  </b:Source>
  <b:Source>
    <b:Tag>Muy17</b:Tag>
    <b:SourceType>JournalArticle</b:SourceType>
    <b:Guid>{CD5F42A4-D791-4EF7-B18B-1ECDD459958C}</b:Guid>
    <b:Title>On empirical power of univariate normality tests under symmetric, asymmetric and scaled distributions</b:Title>
    <b:JournalName>International Journal of Scientific and Engineering Research</b:JournalName>
    <b:Year>2017</b:Year>
    <b:Author>
      <b:Author>
        <b:NameList>
          <b:Person>
            <b:Last>Muyombya</b:Last>
            <b:First>M</b:First>
          </b:Person>
        </b:NameList>
      </b:Author>
    </b:Author>
    <b:Volume>8</b:Volume>
    <b:Issue>3</b:Issue>
    <b:StandardNumber>2229-5518</b:StandardNumber>
    <b:RefOrder>18</b:RefOrder>
  </b:Source>
  <b:Source>
    <b:Tag>Ali11</b:Tag>
    <b:SourceType>JournalArticle</b:SourceType>
    <b:Guid>{4CB6B996-C0DB-4556-9D46-D0A56BA9397D}</b:Guid>
    <b:Title>Monte Carlo comparison of seven normality tests</b:Title>
    <b:JournalName>Journal of Statistical Computation and Simulation</b:JournalName>
    <b:Year>2011</b:Year>
    <b:Pages>965-972</b:Pages>
    <b:Author>
      <b:Author>
        <b:NameList>
          <b:Person>
            <b:Last>Alizadeh</b:Last>
            <b:First>H</b:First>
          </b:Person>
          <b:Person>
            <b:Last>Arghami</b:Last>
            <b:First>N</b:First>
          </b:Person>
        </b:NameList>
      </b:Author>
    </b:Author>
    <b:Volume>81</b:Volume>
    <b:Issue>8</b:Issue>
    <b:RefOrder>19</b:RefOrder>
  </b:Source>
  <b:Source>
    <b:Tag>Isl19</b:Tag>
    <b:SourceType>JournalArticle</b:SourceType>
    <b:Guid>{0D1C41E8-9B1B-480F-BA7B-288D3F1D043F}</b:Guid>
    <b:Title>Ranking of Normality Tests: An Appraisal through Skewed Alternative Space</b:Title>
    <b:JournalName>Symmetry</b:JournalName>
    <b:Year>2019</b:Year>
    <b:Author>
      <b:Author>
        <b:NameList>
          <b:Person>
            <b:Last>Islam</b:Last>
            <b:First>T</b:First>
          </b:Person>
        </b:NameList>
      </b:Author>
    </b:Author>
    <b:Volume>11</b:Volume>
    <b:Issue>827</b:Issue>
    <b:DOI>10.20944/preprints201905.0190.v1</b:DOI>
    <b:RefOrder>22</b:RefOrder>
  </b:Source>
  <b:Source>
    <b:Tag>Afe18</b:Tag>
    <b:SourceType>JournalArticle</b:SourceType>
    <b:Guid>{A61EF20F-EEF5-44D7-964A-24A8CE00579D}</b:Guid>
    <b:Title>Selection and Validation of Comparative Study of Normality Test</b:Title>
    <b:JournalName>American Journal of Mathematics and Statistics</b:JournalName>
    <b:Year>2018</b:Year>
    <b:Pages>190-201</b:Pages>
    <b:Author>
      <b:Author>
        <b:NameList>
          <b:Person>
            <b:Last>Afeez</b:Last>
            <b:First>B</b:First>
          </b:Person>
        </b:NameList>
      </b:Author>
    </b:Author>
    <b:Volume>8</b:Volume>
    <b:Issue>6</b:Issue>
    <b:RefOrder>23</b:RefOrder>
  </b:Source>
  <b:Source>
    <b:Tag>Sei02</b:Tag>
    <b:SourceType>JournalArticle</b:SourceType>
    <b:Guid>{312CEAA5-1DBA-47F5-B317-98EF987FB763}</b:Guid>
    <b:Title>Comparison of tests of univariate normality</b:Title>
    <b:JournalName>InterStat Statistical Journal</b:JournalName>
    <b:Year>2002</b:Year>
    <b:Pages>1-17</b:Pages>
    <b:Author>
      <b:Author>
        <b:NameList>
          <b:Person>
            <b:Last>Seier</b:Last>
            <b:First>E</b:First>
          </b:Person>
        </b:NameList>
      </b:Author>
    </b:Author>
    <b:Volume>1</b:Volume>
    <b:RefOrder>24</b:RefOrder>
  </b:Source>
  <b:Source>
    <b:Tag>Isl11</b:Tag>
    <b:SourceType>JournalArticle</b:SourceType>
    <b:Guid>{ADF1B8C3-26EA-4A55-84FE-DA784030203E}</b:Guid>
    <b:Title>Normality Testing- A New Direction</b:Title>
    <b:JournalName>International Journal of Business and Social Sciences</b:JournalName>
    <b:Year>2011</b:Year>
    <b:Pages>115-118</b:Pages>
    <b:Author>
      <b:Author>
        <b:NameList>
          <b:Person>
            <b:Last>Islam</b:Last>
            <b:First>T</b:First>
          </b:Person>
        </b:NameList>
      </b:Author>
    </b:Author>
    <b:Volume>2</b:Volume>
    <b:RefOrder>20</b:RefOrder>
  </b:Source>
  <b:Source>
    <b:Tag>Pea95</b:Tag>
    <b:SourceType>JournalArticle</b:SourceType>
    <b:Guid>{541AF081-3A8E-482F-9F38-78AA7705FC13}</b:Guid>
    <b:Title>Contributions to the Mathematical Theory of Evolution. II. Skew Variation in Homogeneous</b:Title>
    <b:Year>1895</b:Year>
    <b:Publisher>Royal Society</b:Publisher>
    <b:JournalName>Philosophical Transactions of the Royal Society of London. A</b:JournalName>
    <b:Pages>343-414</b:Pages>
    <b:Author>
      <b:Author>
        <b:NameList>
          <b:Person>
            <b:Last>Pearson</b:Last>
            <b:First>Karl</b:First>
          </b:Person>
        </b:NameList>
      </b:Author>
    </b:Author>
    <b:Volume>186</b:Volume>
    <b:URL>https://www.jstor.org/stable/90649</b:URL>
    <b:RefOrder>15</b:RefOrder>
  </b:Source>
  <b:Source>
    <b:Tag>Wal07</b:Tag>
    <b:SourceType>ElectronicSource</b:SourceType>
    <b:Guid>{3E5BA09A-54A0-4286-9CA9-D2DB89A5E72F}</b:Guid>
    <b:Title>Hand-book on statistical distributions for expirements</b:Title>
    <b:Year>2007</b:Year>
    <b:Month>September</b:Month>
    <b:Day>10</b:Day>
    <b:Publisher>University of Stockholms</b:Publisher>
    <b:Author>
      <b:Author>
        <b:NameList>
          <b:Person>
            <b:Last>Walck</b:Last>
            <b:First>Christian </b:First>
          </b:Person>
        </b:NameList>
      </b:Author>
    </b:Author>
    <b:YearAccessed>2020</b:YearAccessed>
    <b:MonthAccessed>May</b:MonthAccessed>
    <b:DayAccessed>9</b:DayAccessed>
    <b:URL>http://www.stat.rice.edu/~dobelman/textfiles/DistributionsHandbook.pdf</b:URL>
    <b:RefOrder>25</b:RefOrder>
  </b:Source>
  <b:Source>
    <b:Tag>Bur14</b:Tag>
    <b:SourceType>ElectronicSource</b:SourceType>
    <b:Guid>{A65D3DE1-3B9C-4DFB-9078-04E518B7BDD7}</b:Guid>
    <b:Title>The Truncated Normal Distribution</b:Title>
    <b:Year>2014</b:Year>
    <b:Author>
      <b:Author>
        <b:NameList>
          <b:Person>
            <b:Last>Burkardt</b:Last>
            <b:First>John</b:First>
          </b:Person>
        </b:NameList>
      </b:Author>
    </b:Author>
    <b:Month>October</b:Month>
    <b:Day>17</b:Day>
    <b:URL>http://people.sc.fsu.edu/∼jburkardt/presentations/truncated normal.pdf</b:URL>
    <b:YearAccessed>2020</b:YearAccessed>
    <b:MonthAccessed>May</b:MonthAccessed>
    <b:DayAccessed>9</b:DayAccessed>
    <b:RefOrder>29</b:RefOrder>
  </b:Source>
  <b:Source>
    <b:Tag>Ste15</b:Tag>
    <b:SourceType>InternetSite</b:SourceType>
    <b:Guid>{D97C4473-C1FF-4729-876F-2E0F458B2595}</b:Guid>
    <b:Title>Tukey Lambda Distribution: Definition</b:Title>
    <b:Year>2015</b:Year>
    <b:Month>August</b:Month>
    <b:Day>6</b:Day>
    <b:Author>
      <b:Author>
        <b:NameList>
          <b:Person>
            <b:Last>Stephanie</b:Last>
          </b:Person>
        </b:NameList>
      </b:Author>
    </b:Author>
    <b:InternetSiteTitle>Statistics How To</b:InternetSiteTitle>
    <b:URL>https://www.statisticshowto.com/tukey-lambda-distribution/</b:URL>
    <b:YearAccessed>2020</b:YearAccessed>
    <b:MonthAccessed>May</b:MonthAccessed>
    <b:DayAccessed>9</b:DayAccessed>
    <b:RefOrder>26</b:RefOrder>
  </b:Source>
  <b:Source>
    <b:Tag>Joi71</b:Tag>
    <b:SourceType>JournalArticle</b:SourceType>
    <b:Guid>{555E3A99-FFB1-4FA7-94C6-6E9ABA92E013}</b:Guid>
    <b:Title>Some Properties of the Range in Samples from Tukey's Symmetric Lambda Distributions</b:Title>
    <b:Year>1971</b:Year>
    <b:JournalName>Journal of the American Statistical Association</b:JournalName>
    <b:Pages>394–399</b:Pages>
    <b:Volume>66</b:Volume>
    <b:Issue>334</b:Issue>
    <b:Author>
      <b:Author>
        <b:NameList>
          <b:Person>
            <b:Last>Joiner</b:Last>
            <b:First>Brian</b:First>
          </b:Person>
          <b:Person>
            <b:Last>Rosenblatt</b:Last>
            <b:First>Joan</b:First>
          </b:Person>
        </b:NameList>
      </b:Author>
    </b:Author>
    <b:RefOrder>27</b:RefOrder>
  </b:Source>
  <b:Source>
    <b:Tag>Nor</b:Tag>
    <b:SourceType>InternetSite</b:SourceType>
    <b:Guid>{5AD9AE47-4A43-4570-AF25-A35EC6BCE991}</b:Guid>
    <b:Title>Normal distribution</b:Title>
    <b:InternetSiteTitle>Wikipedia</b:InternetSiteTitle>
    <b:URL>https://en.wikipedia.org/w/index.php?title=Normal_distribution&amp;oldid=953810074</b:URL>
    <b:Year>2020</b:Year>
    <b:Month>April</b:Month>
    <b:Day>29</b:Day>
    <b:YearAccessed>2020</b:YearAccessed>
    <b:MonthAccessed>May</b:MonthAccessed>
    <b:DayAccessed>9</b:DayAccessed>
    <b:RefOrder>6</b:RefOrder>
  </b:Source>
  <b:Source>
    <b:Tag>Tuk19</b:Tag>
    <b:SourceType>InternetSite</b:SourceType>
    <b:Guid>{963038E1-D812-4A2E-BDC1-797FACC42A5E}</b:Guid>
    <b:Title>Tukey lambda distribution</b:Title>
    <b:InternetSiteTitle>Wikipedia</b:InternetSiteTitle>
    <b:Year>2019</b:Year>
    <b:Month>June</b:Month>
    <b:Day>6</b:Day>
    <b:URL>https://en.wikipedia.org/w/index.php?title=Tukey_lambda_distribution&amp;oldid=900491544</b:URL>
    <b:YearAccessed>2020</b:YearAccessed>
    <b:MonthAccessed>May</b:MonthAccessed>
    <b:DayAccessed>9</b:DayAccessed>
    <b:RefOrder>28</b:RefOrder>
  </b:Source>
  <b:Source>
    <b:Tag>Cai20</b:Tag>
    <b:SourceType>JournalArticle</b:SourceType>
    <b:Guid>{D16F89D8-815E-4788-81C3-467AB7AD40FA}</b:Guid>
    <b:Title>Generalizability of machine learning for classification of schizophrenia based on resting‐state functional MRI data</b:Title>
    <b:Year>2020</b:Year>
    <b:JournalName>Human Brain Mapping</b:JournalName>
    <b:Pages>172-184</b:Pages>
    <b:Author>
      <b:Author>
        <b:NameList>
          <b:Person>
            <b:Last>Cai</b:Last>
            <b:First>Xin‐Lu</b:First>
          </b:Person>
          <b:Person>
            <b:Last>Xie</b:Last>
            <b:First>Dong‐Jie</b:First>
          </b:Person>
          <b:Person>
            <b:Last>Madsen</b:Last>
            <b:First>Kristoffer</b:First>
          </b:Person>
          <b:Person>
            <b:Last>Wang</b:Last>
            <b:First>Yong</b:First>
          </b:Person>
          <b:Person>
            <b:Last>Bogemann</b:Last>
            <b:First>Sophia</b:First>
          </b:Person>
          <b:Person>
            <b:Last>Cheung</b:Last>
            <b:First>Eric</b:First>
          </b:Person>
          <b:Person>
            <b:Last>Moller </b:Last>
            <b:First>Arne</b:First>
          </b:Person>
          <b:Person>
            <b:Last>Chan</b:Last>
            <b:First>Raymond</b:First>
          </b:Person>
        </b:NameList>
      </b:Author>
    </b:Author>
    <b:Volume>41</b:Volume>
    <b:Issue>1</b:Issue>
    <b:DOI>https://doi.org/10.1002/hbm.24797</b:DOI>
    <b:RefOrder>13</b:RefOrder>
  </b:Source>
  <b:Source>
    <b:Tag>For11</b:Tag>
    <b:SourceType>Book</b:SourceType>
    <b:Guid>{DF3CFD3F-52A3-4A99-A08B-F2CB9F322F45}</b:Guid>
    <b:Title>Statistical Distributions</b:Title>
    <b:Year>2011</b:Year>
    <b:City>Hoboken, New Jersey</b:City>
    <b:Publisher>John Wiley &amp; Sons, Inc.</b:Publisher>
    <b:Author>
      <b:Author>
        <b:NameList>
          <b:Person>
            <b:Last>Forbes</b:Last>
            <b:First>Catherine</b:First>
          </b:Person>
          <b:Person>
            <b:Last>Evans</b:Last>
            <b:First>Merran</b:First>
          </b:Person>
          <b:Person>
            <b:Last>Hasting</b:Last>
            <b:First>Nicholas</b:First>
          </b:Person>
          <b:Person>
            <b:Last>Peacock</b:Last>
            <b:First>Brian</b:First>
          </b:Person>
        </b:NameList>
      </b:Author>
    </b:Author>
    <b:StandardNumber>978-0-470-39063-4</b:StandardNumber>
    <b:Edition>4th</b:Edition>
    <b:RefOrder>5</b:RefOrder>
  </b:Source>
  <b:Source>
    <b:Tag>Fer14</b:Tag>
    <b:SourceType>JournalArticle</b:SourceType>
    <b:Guid>{974C83FE-031F-45FD-A16C-54F403EC30D0}</b:Guid>
    <b:Title>Do we Need Hundreds of Classifiers to Solve Real WorldClassification Problems?</b:Title>
    <b:Year>2014</b:Year>
    <b:JournalName>Journal of Machine Learning Research</b:JournalName>
    <b:Pages>3133-3181</b:Pages>
    <b:Author>
      <b:Author>
        <b:NameList>
          <b:Person>
            <b:Last>Fernandez-Delgado</b:Last>
            <b:First>Manuel</b:First>
          </b:Person>
          <b:Person>
            <b:Last>Cernadas</b:Last>
            <b:First>Eva</b:First>
          </b:Person>
          <b:Person>
            <b:Last>Barro</b:Last>
            <b:First>Senen</b:First>
          </b:Person>
          <b:Person>
            <b:Last>Amorim</b:Last>
            <b:First>Dinani</b:First>
          </b:Person>
        </b:NameList>
      </b:Author>
    </b:Author>
    <b:Issue>15</b:Issue>
    <b:RefOrder>30</b:RefOrder>
  </b:Source>
  <b:Source>
    <b:Tag>Wai16</b:Tag>
    <b:SourceType>JournalArticle</b:SourceType>
    <b:Guid>{DA44B1A1-0481-4D6D-B30F-5FF5920FBB5B}</b:Guid>
    <b:Title>Comparison of 14 different families of classification</b:Title>
    <b:Year>2016</b:Year>
    <b:Author>
      <b:Author>
        <b:NameList>
          <b:Person>
            <b:Last>Wainer</b:Last>
            <b:First>Jacques</b:First>
          </b:Person>
        </b:NameList>
      </b:Author>
    </b:Author>
    <b:RefOrder>31</b:RefOrder>
  </b:Source>
  <b:Source>
    <b:Tag>Kuh08</b:Tag>
    <b:SourceType>JournalArticle</b:SourceType>
    <b:Guid>{410FFCEB-F846-4F45-9E11-9F20E1448089}</b:Guid>
    <b:Title>Building predictive models in R using the caret package</b:Title>
    <b:JournalName>Journal of Statistical Software</b:JournalName>
    <b:Year>2008</b:Year>
    <b:Pages>1-26</b:Pages>
    <b:Author>
      <b:Author>
        <b:NameList>
          <b:Person>
            <b:Last>Kuhn</b:Last>
            <b:First>Max</b:First>
          </b:Person>
        </b:NameList>
      </b:Author>
    </b:Author>
    <b:Volume>28</b:Volume>
    <b:Issue>5</b:Issue>
    <b:RefOrder>34</b:RefOrder>
  </b:Source>
  <b:Source>
    <b:Tag>Reb19</b:Tag>
    <b:SourceType>Book</b:SourceType>
    <b:Guid>{FB662554-7993-4F1D-B5A8-0B1E98DD2954}</b:Guid>
    <b:Title>An introduction to machine learning</b:Title>
    <b:Year>2019</b:Year>
    <b:Publisher>Springer</b:Publisher>
    <b:Author>
      <b:Author>
        <b:NameList>
          <b:Person>
            <b:Last>Rebala</b:Last>
            <b:First>Gopinath</b:First>
          </b:Person>
          <b:Person>
            <b:Last>Ravi</b:Last>
            <b:First>Ajay</b:First>
          </b:Person>
          <b:Person>
            <b:Last>Churiwala</b:Last>
            <b:First>Sanjay</b:First>
          </b:Person>
        </b:NameList>
      </b:Author>
    </b:Author>
    <b:StandardNumber>978-3-030-15728-9</b:StandardNumber>
    <b:DOI>10.1007/978-3-030-15729-6</b:DOI>
    <b:RefOrder>32</b:RefOrder>
  </b:Source>
  <b:Source>
    <b:Tag>Ayy18</b:Tag>
    <b:SourceType>Book</b:SourceType>
    <b:Guid>{542E9A53-CCC8-4B0B-92A2-75A5DB848929}</b:Guid>
    <b:Title>Pro Machine Learning Algorithms</b:Title>
    <b:Year>2018</b:Year>
    <b:Publisher>Apress</b:Publisher>
    <b:Author>
      <b:Author>
        <b:NameList>
          <b:Person>
            <b:Last>Ayyadevara</b:Last>
            <b:Middle>Kishore</b:Middle>
            <b:First>V</b:First>
          </b:Person>
        </b:NameList>
      </b:Author>
    </b:Author>
    <b:StandardNumber>978-1-4842-3563-8</b:StandardNumber>
    <b:DOI>10.1007/978-1-4842-3564-5</b:DOI>
    <b:RefOrder>33</b:RefOrder>
  </b:Source>
  <b:Source>
    <b:Tag>HMu68</b:Tag>
    <b:SourceType>Book</b:SourceType>
    <b:Guid>{D504E63A-DBE9-4873-AE0D-821DB5F37B65}</b:Guid>
    <b:Title>Fundamentals of statistics</b:Title>
    <b:Year>1968</b:Year>
    <b:City>Boston</b:City>
    <b:Publisher>Springer</b:Publisher>
    <b:Author>
      <b:Author>
        <b:NameList>
          <b:Person>
            <b:Last>Mulholland</b:Last>
            <b:First>H</b:First>
          </b:Person>
          <b:Person>
            <b:Last>Jones</b:Last>
            <b:First>C</b:First>
          </b:Person>
        </b:NameList>
      </b:Author>
    </b:Author>
    <b:StandardNumber>978-1-4899-6240-9</b:StandardNumber>
    <b:DOI>10.1007/978-1-4899-6507-3</b:DOI>
    <b:RefOrder>35</b:RefOrder>
  </b:Source>
</b:Sources>
</file>

<file path=customXml/itemProps1.xml><?xml version="1.0" encoding="utf-8"?>
<ds:datastoreItem xmlns:ds="http://schemas.openxmlformats.org/officeDocument/2006/customXml" ds:itemID="{33DA1EEE-0CF1-4515-AFBA-5CADCDF6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30041</TotalTime>
  <Pages>109</Pages>
  <Words>23355</Words>
  <Characters>133125</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Hussein</cp:lastModifiedBy>
  <cp:revision>124</cp:revision>
  <cp:lastPrinted>2020-05-08T20:53:00Z</cp:lastPrinted>
  <dcterms:created xsi:type="dcterms:W3CDTF">2020-04-30T09:31:00Z</dcterms:created>
  <dcterms:modified xsi:type="dcterms:W3CDTF">2020-06-20T14:52:00Z</dcterms:modified>
</cp:coreProperties>
</file>